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4F243" w14:textId="6AC2E39B" w:rsidR="00A513FD" w:rsidRDefault="00831C8E">
      <w:pPr>
        <w:pStyle w:val="2"/>
        <w:ind w:firstLineChars="200" w:firstLine="640"/>
        <w:pPrChange w:id="0" w:author="User" w:date="2024-06-13T16:26:00Z">
          <w:pPr>
            <w:pStyle w:val="2"/>
          </w:pPr>
        </w:pPrChange>
      </w:pPr>
      <w:r>
        <w:rPr>
          <w:rFonts w:hint="eastAsia"/>
        </w:rPr>
        <w:t>数据库需求分析</w:t>
      </w:r>
    </w:p>
    <w:p w14:paraId="11AED23A" w14:textId="77777777" w:rsidR="00A513FD" w:rsidRDefault="00831C8E">
      <w:pPr>
        <w:pStyle w:val="3"/>
      </w:pPr>
      <w:proofErr w:type="gramStart"/>
      <w:r>
        <w:rPr>
          <w:rFonts w:hint="eastAsia"/>
        </w:rPr>
        <w:t>一</w:t>
      </w:r>
      <w:proofErr w:type="gramEnd"/>
      <w:r>
        <w:rPr>
          <w:rFonts w:hint="eastAsia"/>
        </w:rPr>
        <w:t>：</w:t>
      </w:r>
    </w:p>
    <w:p w14:paraId="7AC3C565" w14:textId="77777777" w:rsidR="00A513FD" w:rsidRDefault="00831C8E">
      <w:pPr>
        <w:pStyle w:val="4"/>
      </w:pPr>
      <w:r>
        <w:rPr>
          <w:rFonts w:hint="eastAsia"/>
        </w:rPr>
        <w:t>人员管理部分：</w:t>
      </w:r>
    </w:p>
    <w:p w14:paraId="4378BB16"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 xml:space="preserve">人员分类 </w:t>
      </w:r>
    </w:p>
    <w:p w14:paraId="09AE1D87"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b/>
          <w:bCs/>
          <w:color w:val="191B1F"/>
          <w:kern w:val="0"/>
          <w:sz w:val="28"/>
          <w:szCs w:val="28"/>
          <w14:ligatures w14:val="none"/>
        </w:rPr>
      </w:pPr>
      <w:r>
        <w:rPr>
          <w:rFonts w:ascii="微软雅黑" w:eastAsia="微软雅黑" w:hAnsi="微软雅黑" w:cs="宋体" w:hint="eastAsia"/>
          <w:b/>
          <w:bCs/>
          <w:color w:val="191B1F"/>
          <w:kern w:val="0"/>
          <w:sz w:val="28"/>
          <w:szCs w:val="28"/>
          <w14:ligatures w14:val="none"/>
        </w:rPr>
        <w:t>管理员：</w:t>
      </w:r>
    </w:p>
    <w:p w14:paraId="77AF720C"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超级管理员 网站超级管理员管理网站所有内容</w:t>
      </w:r>
    </w:p>
    <w:p w14:paraId="20B7246E"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数据管理员 数据库数据管理</w:t>
      </w:r>
    </w:p>
    <w:p w14:paraId="2CFD635C"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b/>
          <w:bCs/>
          <w:color w:val="191B1F"/>
          <w:kern w:val="0"/>
          <w:sz w:val="28"/>
          <w:szCs w:val="28"/>
          <w14:ligatures w14:val="none"/>
        </w:rPr>
      </w:pPr>
      <w:r>
        <w:rPr>
          <w:rFonts w:ascii="微软雅黑" w:eastAsia="微软雅黑" w:hAnsi="微软雅黑" w:cs="宋体" w:hint="eastAsia"/>
          <w:b/>
          <w:bCs/>
          <w:color w:val="191B1F"/>
          <w:kern w:val="0"/>
          <w:sz w:val="28"/>
          <w:szCs w:val="28"/>
          <w14:ligatures w14:val="none"/>
        </w:rPr>
        <w:t>用户：</w:t>
      </w:r>
    </w:p>
    <w:p w14:paraId="0FD97A45"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综合部门负责人 业务负责人负责委托单的填写，任务单的发放及报告单的审查及盖章上传</w:t>
      </w:r>
    </w:p>
    <w:p w14:paraId="2534653C"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岩石、土工、化学部负责人 负责任务单的接收及任务的派发和报告的审核</w:t>
      </w:r>
    </w:p>
    <w:p w14:paraId="661C832A"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外业部门负责人 根据现场要求如当场实验则只负责实验结果的审核，如</w:t>
      </w:r>
      <w:proofErr w:type="gramStart"/>
      <w:r>
        <w:rPr>
          <w:rFonts w:ascii="微软雅黑" w:eastAsia="微软雅黑" w:hAnsi="微软雅黑" w:cs="宋体" w:hint="eastAsia"/>
          <w:color w:val="191B1F"/>
          <w:kern w:val="0"/>
          <w:szCs w:val="21"/>
          <w14:ligatures w14:val="none"/>
        </w:rPr>
        <w:t>需材料</w:t>
      </w:r>
      <w:proofErr w:type="gramEnd"/>
      <w:r>
        <w:rPr>
          <w:rFonts w:ascii="微软雅黑" w:eastAsia="微软雅黑" w:hAnsi="微软雅黑" w:cs="宋体" w:hint="eastAsia"/>
          <w:color w:val="191B1F"/>
          <w:kern w:val="0"/>
          <w:szCs w:val="21"/>
          <w14:ligatures w14:val="none"/>
        </w:rPr>
        <w:t>部门实验则负责委托单的申请，对实验员的</w:t>
      </w:r>
      <w:proofErr w:type="gramStart"/>
      <w:r>
        <w:rPr>
          <w:rFonts w:ascii="微软雅黑" w:eastAsia="微软雅黑" w:hAnsi="微软雅黑" w:cs="宋体" w:hint="eastAsia"/>
          <w:color w:val="191B1F"/>
          <w:kern w:val="0"/>
          <w:szCs w:val="21"/>
          <w14:ligatures w14:val="none"/>
        </w:rPr>
        <w:t>样单结果</w:t>
      </w:r>
      <w:proofErr w:type="gramEnd"/>
      <w:r>
        <w:rPr>
          <w:rFonts w:ascii="微软雅黑" w:eastAsia="微软雅黑" w:hAnsi="微软雅黑" w:cs="宋体" w:hint="eastAsia"/>
          <w:color w:val="191B1F"/>
          <w:kern w:val="0"/>
          <w:szCs w:val="21"/>
          <w14:ligatures w14:val="none"/>
        </w:rPr>
        <w:t>查看，报告的审核</w:t>
      </w:r>
    </w:p>
    <w:p w14:paraId="6EE0D053"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实验员 负责任务的查看 实验结果（样单）的上传和报告的上传</w:t>
      </w:r>
    </w:p>
    <w:p w14:paraId="41A4F9D6"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外</w:t>
      </w:r>
      <w:proofErr w:type="gramStart"/>
      <w:r>
        <w:rPr>
          <w:rFonts w:ascii="微软雅黑" w:eastAsia="微软雅黑" w:hAnsi="微软雅黑" w:cs="宋体" w:hint="eastAsia"/>
          <w:color w:val="191B1F"/>
          <w:kern w:val="0"/>
          <w:szCs w:val="21"/>
          <w14:ligatures w14:val="none"/>
        </w:rPr>
        <w:t>业试验员</w:t>
      </w:r>
      <w:proofErr w:type="gramEnd"/>
      <w:r>
        <w:rPr>
          <w:rFonts w:ascii="微软雅黑" w:eastAsia="微软雅黑" w:hAnsi="微软雅黑" w:cs="宋体" w:hint="eastAsia"/>
          <w:color w:val="191B1F"/>
          <w:kern w:val="0"/>
          <w:szCs w:val="21"/>
          <w14:ligatures w14:val="none"/>
        </w:rPr>
        <w:t xml:space="preserve">  根据现场要求，当场实验则只负责报告单的上传及修改，需要材料部门实验则需要提交委托单</w:t>
      </w:r>
    </w:p>
    <w:p w14:paraId="71115FFB"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lastRenderedPageBreak/>
        <w:t>权限设置：见附表</w:t>
      </w:r>
    </w:p>
    <w:bookmarkStart w:id="1" w:name="_MON_1774078610"/>
    <w:bookmarkEnd w:id="1"/>
    <w:p w14:paraId="429C06D6" w14:textId="2C7977CA" w:rsidR="00A513FD" w:rsidRDefault="00BF62C4">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object w:dxaOrig="1539" w:dyaOrig="1118" w14:anchorId="5081E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7.75pt" o:ole="">
            <v:imagedata r:id="rId7" o:title=""/>
          </v:shape>
          <o:OLEObject Type="Embed" ProgID="Excel.Sheet.12" ShapeID="_x0000_i1025" DrawAspect="Icon" ObjectID="_1781333418" r:id="rId8"/>
        </w:object>
      </w:r>
    </w:p>
    <w:p w14:paraId="76BF13E2"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需要根据人员分类及各人员的职能设计</w:t>
      </w:r>
    </w:p>
    <w:p w14:paraId="1B6AC4A2"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人员类型表（包括人员类型名称，类型编号，权限设计）</w:t>
      </w:r>
    </w:p>
    <w:p w14:paraId="6A063452"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人员明细表，存贮注册人员信息（人员编号（主</w:t>
      </w:r>
      <w:proofErr w:type="gramStart"/>
      <w:r>
        <w:rPr>
          <w:rFonts w:ascii="微软雅黑" w:eastAsia="微软雅黑" w:hAnsi="微软雅黑" w:cs="宋体"/>
          <w:color w:val="191B1F"/>
          <w:kern w:val="0"/>
          <w:szCs w:val="21"/>
          <w14:ligatures w14:val="none"/>
        </w:rPr>
        <w:t>键</w:t>
      </w:r>
      <w:r>
        <w:rPr>
          <w:rFonts w:ascii="微软雅黑" w:eastAsia="微软雅黑" w:hAnsi="微软雅黑" w:cs="宋体" w:hint="eastAsia"/>
          <w:color w:val="191B1F"/>
          <w:kern w:val="0"/>
          <w:szCs w:val="21"/>
          <w:highlight w:val="green"/>
          <w14:ligatures w14:val="none"/>
        </w:rPr>
        <w:t>腾讯</w:t>
      </w:r>
      <w:proofErr w:type="gramEnd"/>
      <w:r>
        <w:rPr>
          <w:rFonts w:ascii="微软雅黑" w:eastAsia="微软雅黑" w:hAnsi="微软雅黑" w:cs="宋体" w:hint="eastAsia"/>
          <w:color w:val="191B1F"/>
          <w:kern w:val="0"/>
          <w:szCs w:val="21"/>
          <w:highlight w:val="green"/>
          <w14:ligatures w14:val="none"/>
        </w:rPr>
        <w:t>通</w:t>
      </w:r>
      <w:r>
        <w:rPr>
          <w:rFonts w:ascii="微软雅黑" w:eastAsia="微软雅黑" w:hAnsi="微软雅黑" w:cs="宋体"/>
          <w:color w:val="191B1F"/>
          <w:kern w:val="0"/>
          <w:szCs w:val="21"/>
          <w14:ligatures w14:val="none"/>
        </w:rPr>
        <w:t>）</w:t>
      </w:r>
      <w:r>
        <w:rPr>
          <w:rFonts w:ascii="微软雅黑" w:eastAsia="微软雅黑" w:hAnsi="微软雅黑" w:cs="宋体" w:hint="eastAsia"/>
          <w:color w:val="191B1F"/>
          <w:kern w:val="0"/>
          <w:szCs w:val="21"/>
          <w14:ligatures w14:val="none"/>
        </w:rPr>
        <w:t xml:space="preserve"> </w:t>
      </w:r>
      <w:r>
        <w:rPr>
          <w:rFonts w:ascii="微软雅黑" w:eastAsia="微软雅黑" w:hAnsi="微软雅黑" w:cs="宋体"/>
          <w:color w:val="191B1F"/>
          <w:kern w:val="0"/>
          <w:szCs w:val="21"/>
          <w14:ligatures w14:val="none"/>
        </w:rPr>
        <w:t>姓名</w:t>
      </w:r>
      <w:r>
        <w:rPr>
          <w:rFonts w:ascii="微软雅黑" w:eastAsia="微软雅黑" w:hAnsi="微软雅黑" w:cs="宋体" w:hint="eastAsia"/>
          <w:color w:val="191B1F"/>
          <w:kern w:val="0"/>
          <w:szCs w:val="21"/>
          <w14:ligatures w14:val="none"/>
        </w:rPr>
        <w:t xml:space="preserve"> </w:t>
      </w:r>
      <w:r>
        <w:rPr>
          <w:rFonts w:ascii="微软雅黑" w:eastAsia="微软雅黑" w:hAnsi="微软雅黑" w:cs="宋体"/>
          <w:color w:val="191B1F"/>
          <w:kern w:val="0"/>
          <w:szCs w:val="21"/>
          <w14:ligatures w14:val="none"/>
        </w:rPr>
        <w:t>年龄</w:t>
      </w:r>
      <w:r>
        <w:rPr>
          <w:rFonts w:ascii="微软雅黑" w:eastAsia="微软雅黑" w:hAnsi="微软雅黑" w:cs="宋体" w:hint="eastAsia"/>
          <w:color w:val="191B1F"/>
          <w:kern w:val="0"/>
          <w:szCs w:val="21"/>
          <w14:ligatures w14:val="none"/>
        </w:rPr>
        <w:t xml:space="preserve"> </w:t>
      </w:r>
      <w:r>
        <w:rPr>
          <w:rFonts w:ascii="微软雅黑" w:eastAsia="微软雅黑" w:hAnsi="微软雅黑" w:cs="宋体"/>
          <w:color w:val="191B1F"/>
          <w:kern w:val="0"/>
          <w:szCs w:val="21"/>
          <w14:ligatures w14:val="none"/>
        </w:rPr>
        <w:t>部门</w:t>
      </w:r>
      <w:r>
        <w:rPr>
          <w:rFonts w:ascii="微软雅黑" w:eastAsia="微软雅黑" w:hAnsi="微软雅黑" w:cs="宋体" w:hint="eastAsia"/>
          <w:color w:val="191B1F"/>
          <w:kern w:val="0"/>
          <w:szCs w:val="21"/>
          <w14:ligatures w14:val="none"/>
        </w:rPr>
        <w:t xml:space="preserve"> </w:t>
      </w:r>
      <w:r>
        <w:rPr>
          <w:rFonts w:ascii="微软雅黑" w:eastAsia="微软雅黑" w:hAnsi="微软雅黑" w:cs="宋体"/>
          <w:color w:val="191B1F"/>
          <w:kern w:val="0"/>
          <w:szCs w:val="21"/>
          <w14:ligatures w14:val="none"/>
        </w:rPr>
        <w:t>人员类型</w:t>
      </w:r>
      <w:r>
        <w:rPr>
          <w:rFonts w:ascii="微软雅黑" w:eastAsia="微软雅黑" w:hAnsi="微软雅黑" w:cs="宋体" w:hint="eastAsia"/>
          <w:color w:val="191B1F"/>
          <w:kern w:val="0"/>
          <w:szCs w:val="21"/>
          <w14:ligatures w14:val="none"/>
        </w:rPr>
        <w:t xml:space="preserve"> </w:t>
      </w:r>
      <w:r>
        <w:rPr>
          <w:rFonts w:ascii="微软雅黑" w:eastAsia="微软雅黑" w:hAnsi="微软雅黑" w:cs="宋体"/>
          <w:color w:val="191B1F"/>
          <w:kern w:val="0"/>
          <w:szCs w:val="21"/>
          <w14:ligatures w14:val="none"/>
        </w:rPr>
        <w:t>类型编号（</w:t>
      </w:r>
      <w:proofErr w:type="gramStart"/>
      <w:r>
        <w:rPr>
          <w:rFonts w:ascii="微软雅黑" w:eastAsia="微软雅黑" w:hAnsi="微软雅黑" w:cs="宋体"/>
          <w:color w:val="191B1F"/>
          <w:kern w:val="0"/>
          <w:szCs w:val="21"/>
          <w14:ligatures w14:val="none"/>
        </w:rPr>
        <w:t>外键链接</w:t>
      </w:r>
      <w:proofErr w:type="gramEnd"/>
      <w:r>
        <w:rPr>
          <w:rFonts w:ascii="微软雅黑" w:eastAsia="微软雅黑" w:hAnsi="微软雅黑" w:cs="宋体"/>
          <w:color w:val="191B1F"/>
          <w:kern w:val="0"/>
          <w:szCs w:val="21"/>
          <w14:ligatures w14:val="none"/>
        </w:rPr>
        <w:t>人员类型表））</w:t>
      </w:r>
    </w:p>
    <w:p w14:paraId="0B1213D8" w14:textId="77777777" w:rsidR="00A513FD" w:rsidRDefault="00831C8E">
      <w:pPr>
        <w:pStyle w:val="3"/>
      </w:pPr>
      <w:r>
        <w:rPr>
          <w:rFonts w:hint="eastAsia"/>
        </w:rPr>
        <w:t>二：</w:t>
      </w:r>
    </w:p>
    <w:p w14:paraId="4F900814" w14:textId="77777777" w:rsidR="00A513FD" w:rsidRDefault="00831C8E">
      <w:pPr>
        <w:pStyle w:val="4"/>
      </w:pPr>
      <w:r>
        <w:t>业务逻辑部分：</w:t>
      </w:r>
    </w:p>
    <w:p w14:paraId="6392D376"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主要业务流程：</w:t>
      </w:r>
    </w:p>
    <w:p w14:paraId="12C73ACC" w14:textId="77777777" w:rsidR="00A513FD" w:rsidRDefault="00831C8E">
      <w:pPr>
        <w:pStyle w:val="a9"/>
        <w:rPr>
          <w:sz w:val="20"/>
          <w:szCs w:val="20"/>
        </w:rPr>
      </w:pPr>
      <w:r>
        <w:rPr>
          <w:noProof/>
          <w:sz w:val="20"/>
          <w:szCs w:val="20"/>
        </w:rPr>
        <w:lastRenderedPageBreak/>
        <w:drawing>
          <wp:inline distT="0" distB="0" distL="0" distR="0" wp14:anchorId="22224570" wp14:editId="17CE8D04">
            <wp:extent cx="4178300" cy="8863330"/>
            <wp:effectExtent l="0" t="0" r="0" b="0"/>
            <wp:docPr id="261224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4629"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78300" cy="8863330"/>
                    </a:xfrm>
                    <a:prstGeom prst="rect">
                      <a:avLst/>
                    </a:prstGeom>
                    <a:noFill/>
                    <a:ln>
                      <a:noFill/>
                    </a:ln>
                  </pic:spPr>
                </pic:pic>
              </a:graphicData>
            </a:graphic>
          </wp:inline>
        </w:drawing>
      </w:r>
    </w:p>
    <w:p w14:paraId="0027714A" w14:textId="77777777" w:rsidR="00A513FD" w:rsidRDefault="00A513FD">
      <w:pPr>
        <w:widowControl/>
        <w:shd w:val="clear" w:color="auto" w:fill="FFFFFF"/>
        <w:spacing w:before="100" w:beforeAutospacing="1" w:after="100" w:afterAutospacing="1"/>
        <w:jc w:val="left"/>
        <w:rPr>
          <w:rFonts w:ascii="微软雅黑" w:eastAsia="微软雅黑" w:hAnsi="微软雅黑" w:cs="宋体"/>
          <w:color w:val="191B1F"/>
          <w:kern w:val="0"/>
          <w:szCs w:val="21"/>
          <w14:ligatures w14:val="none"/>
        </w:rPr>
      </w:pPr>
    </w:p>
    <w:p w14:paraId="0431DACF"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b/>
          <w:bCs/>
          <w:color w:val="191B1F"/>
          <w:kern w:val="0"/>
          <w:szCs w:val="21"/>
          <w14:ligatures w14:val="none"/>
        </w:rPr>
      </w:pPr>
      <w:r>
        <w:rPr>
          <w:rFonts w:ascii="微软雅黑" w:eastAsia="微软雅黑" w:hAnsi="微软雅黑" w:cs="宋体"/>
          <w:b/>
          <w:bCs/>
          <w:color w:val="191B1F"/>
          <w:kern w:val="0"/>
          <w:szCs w:val="21"/>
          <w14:ligatures w14:val="none"/>
        </w:rPr>
        <w:t>委托单：</w:t>
      </w:r>
    </w:p>
    <w:p w14:paraId="07A3F026" w14:textId="77777777" w:rsidR="00A513FD" w:rsidRPr="00A410CF"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根据委托单的选择选项属性建立委托单属性表存放委托单表头属性，包括属性及属性编号及</w:t>
      </w:r>
      <w:r w:rsidRPr="00A410CF">
        <w:rPr>
          <w:rFonts w:ascii="微软雅黑" w:eastAsia="微软雅黑" w:hAnsi="微软雅黑" w:cs="宋体"/>
          <w:color w:val="191B1F"/>
          <w:kern w:val="0"/>
          <w:szCs w:val="21"/>
          <w14:ligatures w14:val="none"/>
        </w:rPr>
        <w:t>属性状态（</w:t>
      </w:r>
      <w:r w:rsidRPr="00A410CF">
        <w:rPr>
          <w:rFonts w:ascii="微软雅黑" w:eastAsia="微软雅黑" w:hAnsi="微软雅黑" w:cs="宋体" w:hint="eastAsia"/>
          <w:color w:val="191B1F"/>
          <w:kern w:val="0"/>
          <w:szCs w:val="21"/>
          <w14:ligatures w14:val="none"/>
        </w:rPr>
        <w:t>0</w:t>
      </w:r>
      <w:r w:rsidRPr="00A410CF">
        <w:rPr>
          <w:rFonts w:ascii="微软雅黑" w:eastAsia="微软雅黑" w:hAnsi="微软雅黑" w:cs="宋体"/>
          <w:color w:val="191B1F"/>
          <w:kern w:val="0"/>
          <w:szCs w:val="21"/>
          <w14:ligatures w14:val="none"/>
        </w:rPr>
        <w:t>为不选择，</w:t>
      </w:r>
      <w:r w:rsidRPr="00A410CF">
        <w:rPr>
          <w:rFonts w:ascii="微软雅黑" w:eastAsia="微软雅黑" w:hAnsi="微软雅黑" w:cs="宋体" w:hint="eastAsia"/>
          <w:color w:val="191B1F"/>
          <w:kern w:val="0"/>
          <w:szCs w:val="21"/>
          <w14:ligatures w14:val="none"/>
        </w:rPr>
        <w:t>1</w:t>
      </w:r>
      <w:r w:rsidRPr="00A410CF">
        <w:rPr>
          <w:rFonts w:ascii="微软雅黑" w:eastAsia="微软雅黑" w:hAnsi="微软雅黑" w:cs="宋体"/>
          <w:color w:val="191B1F"/>
          <w:kern w:val="0"/>
          <w:szCs w:val="21"/>
          <w14:ligatures w14:val="none"/>
        </w:rPr>
        <w:t>为选择）</w:t>
      </w:r>
    </w:p>
    <w:p w14:paraId="3740A574" w14:textId="77777777" w:rsidR="00A513FD" w:rsidRDefault="00831C8E">
      <w:pPr>
        <w:widowControl/>
        <w:shd w:val="clear" w:color="auto" w:fill="FFFFFF"/>
        <w:spacing w:before="100" w:beforeAutospacing="1" w:after="100" w:afterAutospacing="1"/>
        <w:ind w:left="720"/>
        <w:jc w:val="left"/>
        <w:rPr>
          <w:ins w:id="2" w:author="User" w:date="2024-05-24T09:43:00Z"/>
          <w:rFonts w:ascii="微软雅黑" w:eastAsia="微软雅黑" w:hAnsi="微软雅黑" w:cs="宋体"/>
          <w:color w:val="191B1F"/>
          <w:kern w:val="0"/>
          <w:szCs w:val="21"/>
          <w14:ligatures w14:val="none"/>
        </w:rPr>
      </w:pPr>
      <w:r w:rsidRPr="00A410CF">
        <w:rPr>
          <w:rFonts w:ascii="微软雅黑" w:eastAsia="微软雅黑" w:hAnsi="微软雅黑" w:cs="宋体" w:hint="eastAsia"/>
          <w:color w:val="191B1F"/>
          <w:kern w:val="0"/>
          <w:szCs w:val="21"/>
          <w14:ligatures w14:val="none"/>
        </w:rPr>
        <w:t>委托单明细表，包含委托</w:t>
      </w:r>
      <w:proofErr w:type="gramStart"/>
      <w:r w:rsidRPr="00A410CF">
        <w:rPr>
          <w:rFonts w:ascii="微软雅黑" w:eastAsia="微软雅黑" w:hAnsi="微软雅黑" w:cs="宋体" w:hint="eastAsia"/>
          <w:color w:val="191B1F"/>
          <w:kern w:val="0"/>
          <w:szCs w:val="21"/>
          <w14:ligatures w14:val="none"/>
        </w:rPr>
        <w:t>单所有</w:t>
      </w:r>
      <w:proofErr w:type="gramEnd"/>
      <w:r w:rsidRPr="00A410CF">
        <w:rPr>
          <w:rFonts w:ascii="微软雅黑" w:eastAsia="微软雅黑" w:hAnsi="微软雅黑" w:cs="宋体" w:hint="eastAsia"/>
          <w:color w:val="191B1F"/>
          <w:kern w:val="0"/>
          <w:szCs w:val="21"/>
          <w14:ligatures w14:val="none"/>
        </w:rPr>
        <w:t>属性，及属性状态，属性状态为1</w:t>
      </w:r>
      <w:r w:rsidRPr="00A410CF">
        <w:rPr>
          <w:rFonts w:ascii="微软雅黑" w:eastAsia="微软雅黑" w:hAnsi="微软雅黑" w:cs="宋体"/>
          <w:color w:val="191B1F"/>
          <w:kern w:val="0"/>
          <w:szCs w:val="21"/>
          <w14:ligatures w14:val="none"/>
        </w:rPr>
        <w:t>的需要填写明细，为</w:t>
      </w:r>
      <w:r w:rsidRPr="00A410CF">
        <w:rPr>
          <w:rFonts w:ascii="微软雅黑" w:eastAsia="微软雅黑" w:hAnsi="微软雅黑" w:cs="宋体" w:hint="eastAsia"/>
          <w:color w:val="191B1F"/>
          <w:kern w:val="0"/>
          <w:szCs w:val="21"/>
          <w14:ligatures w14:val="none"/>
        </w:rPr>
        <w:t>0</w:t>
      </w:r>
      <w:r w:rsidRPr="00A410CF">
        <w:rPr>
          <w:rFonts w:ascii="微软雅黑" w:eastAsia="微软雅黑" w:hAnsi="微软雅黑" w:cs="宋体"/>
          <w:color w:val="191B1F"/>
          <w:kern w:val="0"/>
          <w:szCs w:val="21"/>
          <w14:ligatures w14:val="none"/>
        </w:rPr>
        <w:t>的可以置空</w:t>
      </w:r>
      <w:r w:rsidRPr="00A410CF">
        <w:rPr>
          <w:rFonts w:ascii="微软雅黑" w:eastAsia="微软雅黑" w:hAnsi="微软雅黑" w:cs="宋体" w:hint="eastAsia"/>
          <w:color w:val="191B1F"/>
          <w:kern w:val="0"/>
          <w:szCs w:val="21"/>
          <w14:ligatures w14:val="none"/>
        </w:rPr>
        <w:t>，委托</w:t>
      </w:r>
      <w:proofErr w:type="gramStart"/>
      <w:r w:rsidRPr="00A410CF">
        <w:rPr>
          <w:rFonts w:ascii="微软雅黑" w:eastAsia="微软雅黑" w:hAnsi="微软雅黑" w:cs="宋体" w:hint="eastAsia"/>
          <w:color w:val="191B1F"/>
          <w:kern w:val="0"/>
          <w:szCs w:val="21"/>
          <w14:ligatures w14:val="none"/>
        </w:rPr>
        <w:t>单没有</w:t>
      </w:r>
      <w:proofErr w:type="gramEnd"/>
      <w:r w:rsidRPr="00A410CF">
        <w:rPr>
          <w:rFonts w:ascii="微软雅黑" w:eastAsia="微软雅黑" w:hAnsi="微软雅黑" w:cs="宋体" w:hint="eastAsia"/>
          <w:color w:val="191B1F"/>
          <w:kern w:val="0"/>
          <w:szCs w:val="21"/>
          <w14:ligatures w14:val="none"/>
        </w:rPr>
        <w:t>编号，</w:t>
      </w:r>
      <w:commentRangeStart w:id="3"/>
      <w:r w:rsidRPr="00A410CF">
        <w:rPr>
          <w:rFonts w:ascii="微软雅黑" w:eastAsia="微软雅黑" w:hAnsi="微软雅黑" w:cs="宋体"/>
          <w:color w:val="191B1F"/>
          <w:kern w:val="0"/>
          <w:szCs w:val="21"/>
          <w14:ligatures w14:val="none"/>
        </w:rPr>
        <w:t>同时要自动生成</w:t>
      </w:r>
      <w:r w:rsidRPr="00A410CF">
        <w:rPr>
          <w:rFonts w:ascii="微软雅黑" w:eastAsia="微软雅黑" w:hAnsi="微软雅黑" w:cs="宋体" w:hint="eastAsia"/>
          <w:b/>
          <w:bCs/>
          <w:color w:val="191B1F"/>
          <w:kern w:val="0"/>
          <w:szCs w:val="21"/>
          <w14:ligatures w14:val="none"/>
        </w:rPr>
        <w:t>任务单</w:t>
      </w:r>
      <w:r w:rsidRPr="00A410CF">
        <w:rPr>
          <w:rFonts w:ascii="微软雅黑" w:eastAsia="微软雅黑" w:hAnsi="微软雅黑" w:cs="宋体"/>
          <w:b/>
          <w:bCs/>
          <w:color w:val="191B1F"/>
          <w:kern w:val="0"/>
          <w:szCs w:val="21"/>
          <w14:ligatures w14:val="none"/>
        </w:rPr>
        <w:t>编号</w:t>
      </w:r>
      <w:r w:rsidRPr="00A410CF">
        <w:rPr>
          <w:rFonts w:ascii="微软雅黑" w:eastAsia="微软雅黑" w:hAnsi="微软雅黑" w:cs="宋体"/>
          <w:color w:val="191B1F"/>
          <w:kern w:val="0"/>
          <w:szCs w:val="21"/>
          <w14:ligatures w14:val="none"/>
        </w:rPr>
        <w:t>作为唯一标识（</w:t>
      </w:r>
      <w:r w:rsidRPr="00A410CF">
        <w:rPr>
          <w:rFonts w:ascii="微软雅黑" w:eastAsia="微软雅黑" w:hAnsi="微软雅黑" w:cs="宋体" w:hint="eastAsia"/>
          <w:color w:val="191B1F"/>
          <w:kern w:val="0"/>
          <w:szCs w:val="21"/>
          <w14:ligatures w14:val="none"/>
        </w:rPr>
        <w:t>任务单</w:t>
      </w:r>
      <w:r w:rsidRPr="00A410CF">
        <w:rPr>
          <w:rFonts w:ascii="微软雅黑" w:eastAsia="微软雅黑" w:hAnsi="微软雅黑" w:cs="宋体"/>
          <w:color w:val="191B1F"/>
          <w:kern w:val="0"/>
          <w:szCs w:val="21"/>
          <w14:ligatures w14:val="none"/>
        </w:rPr>
        <w:t>编号生成</w:t>
      </w:r>
      <w:proofErr w:type="gramStart"/>
      <w:r w:rsidRPr="00A410CF">
        <w:rPr>
          <w:rFonts w:ascii="微软雅黑" w:eastAsia="微软雅黑" w:hAnsi="微软雅黑" w:cs="宋体"/>
          <w:color w:val="191B1F"/>
          <w:kern w:val="0"/>
          <w:szCs w:val="21"/>
          <w14:ligatures w14:val="none"/>
        </w:rPr>
        <w:t>规则</w:t>
      </w:r>
      <w:r w:rsidRPr="00A410CF">
        <w:rPr>
          <w:rFonts w:ascii="微软雅黑" w:eastAsia="微软雅黑" w:hAnsi="微软雅黑" w:cs="宋体" w:hint="eastAsia"/>
          <w:color w:val="191B1F"/>
          <w:kern w:val="0"/>
          <w:szCs w:val="21"/>
          <w14:ligatures w14:val="none"/>
        </w:rPr>
        <w:t>见</w:t>
      </w:r>
      <w:proofErr w:type="gramEnd"/>
      <w:r w:rsidRPr="00A410CF">
        <w:rPr>
          <w:rFonts w:ascii="微软雅黑" w:eastAsia="微软雅黑" w:hAnsi="微软雅黑" w:cs="宋体" w:hint="eastAsia"/>
          <w:b/>
          <w:bCs/>
          <w:color w:val="191B1F"/>
          <w:kern w:val="0"/>
          <w:szCs w:val="21"/>
          <w14:ligatures w14:val="none"/>
        </w:rPr>
        <w:t>补充3</w:t>
      </w:r>
      <w:r w:rsidRPr="00A410CF">
        <w:rPr>
          <w:rFonts w:ascii="微软雅黑" w:eastAsia="微软雅黑" w:hAnsi="微软雅黑" w:cs="宋体"/>
          <w:color w:val="191B1F"/>
          <w:kern w:val="0"/>
          <w:szCs w:val="21"/>
          <w14:ligatures w14:val="none"/>
        </w:rPr>
        <w:t>）</w:t>
      </w:r>
      <w:commentRangeEnd w:id="3"/>
      <w:r w:rsidR="00CF42FB" w:rsidRPr="00A410CF">
        <w:rPr>
          <w:rStyle w:val="ac"/>
        </w:rPr>
        <w:commentReference w:id="3"/>
      </w:r>
      <w:r w:rsidRPr="00A410CF">
        <w:rPr>
          <w:rFonts w:ascii="微软雅黑" w:eastAsia="微软雅黑" w:hAnsi="微软雅黑" w:cs="宋体"/>
          <w:color w:val="191B1F"/>
          <w:kern w:val="0"/>
          <w:szCs w:val="21"/>
          <w14:ligatures w14:val="none"/>
        </w:rPr>
        <w:t>，根</w:t>
      </w:r>
      <w:r w:rsidRPr="00A410CF">
        <w:rPr>
          <w:rFonts w:ascii="微软雅黑" w:eastAsia="微软雅黑" w:hAnsi="微软雅黑" w:cs="宋体"/>
          <w:color w:val="FF0000"/>
          <w:kern w:val="0"/>
          <w:szCs w:val="21"/>
          <w14:ligatures w14:val="none"/>
        </w:rPr>
        <w:t>据条件要求生成</w:t>
      </w:r>
      <w:r w:rsidRPr="00A410CF">
        <w:rPr>
          <w:rFonts w:ascii="微软雅黑" w:eastAsia="微软雅黑" w:hAnsi="微软雅黑" w:cs="宋体" w:hint="eastAsia"/>
          <w:b/>
          <w:bCs/>
          <w:color w:val="FF0000"/>
          <w:kern w:val="0"/>
          <w:szCs w:val="21"/>
          <w14:ligatures w14:val="none"/>
        </w:rPr>
        <w:t>任务单</w:t>
      </w:r>
      <w:r w:rsidRPr="00A410CF">
        <w:rPr>
          <w:rFonts w:ascii="微软雅黑" w:eastAsia="微软雅黑" w:hAnsi="微软雅黑" w:cs="宋体"/>
          <w:b/>
          <w:bCs/>
          <w:color w:val="FF0000"/>
          <w:kern w:val="0"/>
          <w:szCs w:val="21"/>
          <w14:ligatures w14:val="none"/>
        </w:rPr>
        <w:t>编号</w:t>
      </w:r>
      <w:r w:rsidRPr="00A410CF">
        <w:rPr>
          <w:rFonts w:ascii="微软雅黑" w:eastAsia="微软雅黑" w:hAnsi="微软雅黑" w:cs="宋体" w:hint="eastAsia"/>
          <w:color w:val="FF0000"/>
          <w:kern w:val="0"/>
          <w:szCs w:val="21"/>
          <w14:ligatures w14:val="none"/>
        </w:rPr>
        <w:t>（样品编号是室</w:t>
      </w:r>
      <w:r w:rsidRPr="00A410CF">
        <w:rPr>
          <w:rFonts w:ascii="微软雅黑" w:eastAsia="微软雅黑" w:hAnsi="微软雅黑" w:cs="宋体" w:hint="eastAsia"/>
          <w:color w:val="191B1F"/>
          <w:kern w:val="0"/>
          <w:szCs w:val="21"/>
          <w14:ligatures w14:val="none"/>
        </w:rPr>
        <w:t>内编号，一组样品只有一个室内编号，一个任务单可以有多个室内编号）（一组样品可分成多个科室共同完成，但是只有一个室内编号）</w:t>
      </w:r>
      <w:r w:rsidRPr="00A410CF">
        <w:rPr>
          <w:rFonts w:ascii="微软雅黑" w:eastAsia="微软雅黑" w:hAnsi="微软雅黑" w:cs="宋体"/>
          <w:color w:val="191B1F"/>
          <w:kern w:val="0"/>
          <w:szCs w:val="21"/>
          <w14:ligatures w14:val="none"/>
        </w:rPr>
        <w:t>，室内编号必须唯一且连续，条件根据样品情况而定（</w:t>
      </w:r>
      <w:r w:rsidRPr="00A410CF">
        <w:rPr>
          <w:rFonts w:ascii="微软雅黑" w:eastAsia="微软雅黑" w:hAnsi="微软雅黑" w:cs="宋体" w:hint="eastAsia"/>
          <w:color w:val="191B1F"/>
          <w:kern w:val="0"/>
          <w:szCs w:val="21"/>
          <w14:ligatures w14:val="none"/>
        </w:rPr>
        <w:t>编码</w:t>
      </w:r>
      <w:proofErr w:type="gramStart"/>
      <w:r w:rsidRPr="00A410CF">
        <w:rPr>
          <w:rFonts w:ascii="微软雅黑" w:eastAsia="微软雅黑" w:hAnsi="微软雅黑" w:cs="宋体" w:hint="eastAsia"/>
          <w:color w:val="191B1F"/>
          <w:kern w:val="0"/>
          <w:szCs w:val="21"/>
          <w14:ligatures w14:val="none"/>
        </w:rPr>
        <w:t>规则见</w:t>
      </w:r>
      <w:proofErr w:type="gramEnd"/>
      <w:r w:rsidRPr="00A410CF">
        <w:rPr>
          <w:rFonts w:ascii="微软雅黑" w:eastAsia="微软雅黑" w:hAnsi="微软雅黑" w:cs="宋体" w:hint="eastAsia"/>
          <w:b/>
          <w:bCs/>
          <w:color w:val="191B1F"/>
          <w:kern w:val="0"/>
          <w:szCs w:val="21"/>
          <w14:ligatures w14:val="none"/>
        </w:rPr>
        <w:t>补充1</w:t>
      </w:r>
      <w:r w:rsidRPr="00A410CF">
        <w:rPr>
          <w:rFonts w:ascii="微软雅黑" w:eastAsia="微软雅黑" w:hAnsi="微软雅黑" w:cs="宋体"/>
          <w:color w:val="191B1F"/>
          <w:kern w:val="0"/>
          <w:szCs w:val="21"/>
          <w14:ligatures w14:val="none"/>
        </w:rPr>
        <w:t>）。</w:t>
      </w:r>
    </w:p>
    <w:p w14:paraId="1BDC6DD1" w14:textId="1AEE1698" w:rsidR="006F62F5" w:rsidRDefault="006F62F5">
      <w:pPr>
        <w:widowControl/>
        <w:shd w:val="clear" w:color="auto" w:fill="FFFFFF"/>
        <w:spacing w:before="100" w:beforeAutospacing="1" w:after="100" w:afterAutospacing="1"/>
        <w:ind w:left="720"/>
        <w:jc w:val="left"/>
        <w:rPr>
          <w:ins w:id="4" w:author="User" w:date="2024-05-24T09:45:00Z"/>
          <w:rFonts w:ascii="微软雅黑" w:eastAsia="微软雅黑" w:hAnsi="微软雅黑" w:cs="宋体"/>
          <w:color w:val="191B1F"/>
          <w:kern w:val="0"/>
          <w:szCs w:val="21"/>
          <w14:ligatures w14:val="none"/>
        </w:rPr>
      </w:pPr>
      <w:ins w:id="5" w:author="User" w:date="2024-05-24T09:43:00Z">
        <w:r>
          <w:rPr>
            <w:rFonts w:ascii="微软雅黑" w:eastAsia="微软雅黑" w:hAnsi="微软雅黑" w:cs="宋体" w:hint="eastAsia"/>
            <w:color w:val="191B1F"/>
            <w:kern w:val="0"/>
            <w:szCs w:val="21"/>
            <w14:ligatures w14:val="none"/>
          </w:rPr>
          <w:t>材料部门委托单及外业部门委托单</w:t>
        </w:r>
      </w:ins>
      <w:ins w:id="6" w:author="User" w:date="2024-05-24T09:44:00Z">
        <w:r>
          <w:rPr>
            <w:rFonts w:ascii="微软雅黑" w:eastAsia="微软雅黑" w:hAnsi="微软雅黑" w:cs="宋体" w:hint="eastAsia"/>
            <w:color w:val="191B1F"/>
            <w:kern w:val="0"/>
            <w:szCs w:val="21"/>
            <w14:ligatures w14:val="none"/>
          </w:rPr>
          <w:t>利用委托单参数表提供的项目参数，由使用人前端选择要委托的项目填写到</w:t>
        </w:r>
      </w:ins>
      <w:ins w:id="7" w:author="User" w:date="2024-05-24T09:45:00Z">
        <w:r>
          <w:rPr>
            <w:rFonts w:ascii="微软雅黑" w:eastAsia="微软雅黑" w:hAnsi="微软雅黑" w:cs="宋体" w:hint="eastAsia"/>
            <w:color w:val="191B1F"/>
            <w:kern w:val="0"/>
            <w:szCs w:val="21"/>
            <w14:ligatures w14:val="none"/>
          </w:rPr>
          <w:t>检测项目栏中，不在表中明细显示。</w:t>
        </w:r>
      </w:ins>
    </w:p>
    <w:p w14:paraId="233620AC" w14:textId="5491F631" w:rsidR="006F62F5" w:rsidRPr="00A410CF" w:rsidRDefault="006F62F5">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ins w:id="8" w:author="User" w:date="2024-05-24T09:45:00Z">
        <w:r>
          <w:rPr>
            <w:rFonts w:ascii="微软雅黑" w:eastAsia="微软雅黑" w:hAnsi="微软雅黑" w:cs="宋体" w:hint="eastAsia"/>
            <w:color w:val="191B1F"/>
            <w:kern w:val="0"/>
            <w:szCs w:val="21"/>
            <w14:ligatures w14:val="none"/>
          </w:rPr>
          <w:t>其他部门如（岩石、土工、水样）委托单明细表中直接列明委托项目，</w:t>
        </w:r>
      </w:ins>
      <w:proofErr w:type="gramStart"/>
      <w:ins w:id="9" w:author="User" w:date="2024-05-24T09:46:00Z">
        <w:r>
          <w:rPr>
            <w:rFonts w:ascii="微软雅黑" w:eastAsia="微软雅黑" w:hAnsi="微软雅黑" w:cs="宋体" w:hint="eastAsia"/>
            <w:color w:val="191B1F"/>
            <w:kern w:val="0"/>
            <w:szCs w:val="21"/>
            <w14:ligatures w14:val="none"/>
          </w:rPr>
          <w:t>前端打</w:t>
        </w:r>
        <w:proofErr w:type="gramEnd"/>
        <w:r>
          <w:rPr>
            <w:rFonts w:ascii="微软雅黑" w:eastAsia="微软雅黑" w:hAnsi="微软雅黑" w:cs="宋体" w:hint="eastAsia"/>
            <w:color w:val="191B1F"/>
            <w:kern w:val="0"/>
            <w:szCs w:val="21"/>
            <w14:ligatures w14:val="none"/>
          </w:rPr>
          <w:t>钩即可</w:t>
        </w:r>
      </w:ins>
    </w:p>
    <w:p w14:paraId="1FCC7CE0" w14:textId="003F61FC" w:rsidR="00BF50E4" w:rsidRPr="00A410CF" w:rsidRDefault="00831C8E" w:rsidP="00A021F3">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sidRPr="00A410CF">
        <w:rPr>
          <w:rFonts w:ascii="微软雅黑" w:eastAsia="微软雅黑" w:hAnsi="微软雅黑" w:cs="宋体"/>
          <w:color w:val="191B1F"/>
          <w:kern w:val="0"/>
          <w:szCs w:val="21"/>
          <w14:ligatures w14:val="none"/>
        </w:rPr>
        <w:t>委托单参数表：由于委托单填写项可以前端带出，需要对所有可以带出的属性建立参数表存放带出选项</w:t>
      </w:r>
      <w:r w:rsidRPr="00A410CF">
        <w:rPr>
          <w:rFonts w:ascii="微软雅黑" w:eastAsia="微软雅黑" w:hAnsi="微软雅黑" w:cs="宋体" w:hint="eastAsia"/>
          <w:color w:val="191B1F"/>
          <w:kern w:val="0"/>
          <w:szCs w:val="21"/>
          <w14:ligatures w14:val="none"/>
        </w:rPr>
        <w:t>。</w:t>
      </w:r>
    </w:p>
    <w:p w14:paraId="2533E0FB" w14:textId="77777777" w:rsidR="00A513FD" w:rsidRPr="00A410CF"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sidRPr="00A410CF">
        <w:rPr>
          <w:rFonts w:ascii="微软雅黑" w:eastAsia="微软雅黑" w:hAnsi="微软雅黑" w:cs="宋体" w:hint="eastAsia"/>
          <w:color w:val="191B1F"/>
          <w:kern w:val="0"/>
          <w:szCs w:val="21"/>
          <w14:ligatures w14:val="none"/>
        </w:rPr>
        <w:t>由表头属性表和委托单明细表建立视图成为最终使用的委托单信息表。</w:t>
      </w:r>
    </w:p>
    <w:p w14:paraId="524ACC15" w14:textId="2530E295" w:rsidR="00A513FD" w:rsidRPr="00A410CF" w:rsidRDefault="00831C8E">
      <w:pPr>
        <w:widowControl/>
        <w:shd w:val="clear" w:color="auto" w:fill="FFFFFF"/>
        <w:spacing w:before="100" w:beforeAutospacing="1" w:after="100" w:afterAutospacing="1"/>
        <w:ind w:left="720"/>
        <w:jc w:val="left"/>
        <w:rPr>
          <w:rFonts w:ascii="微软雅黑" w:eastAsia="微软雅黑" w:hAnsi="微软雅黑" w:cs="宋体"/>
          <w:kern w:val="0"/>
          <w:szCs w:val="21"/>
          <w14:ligatures w14:val="none"/>
        </w:rPr>
      </w:pPr>
      <w:r w:rsidRPr="00A410CF">
        <w:rPr>
          <w:rFonts w:ascii="微软雅黑" w:eastAsia="微软雅黑" w:hAnsi="微软雅黑" w:cs="宋体"/>
          <w:color w:val="191B1F"/>
          <w:kern w:val="0"/>
          <w:szCs w:val="21"/>
          <w14:ligatures w14:val="none"/>
        </w:rPr>
        <w:lastRenderedPageBreak/>
        <w:t>委托单流转情况表（</w:t>
      </w:r>
      <w:del w:id="10" w:author="李莉贞" w:date="2024-05-14T14:57:00Z">
        <w:r w:rsidRPr="00F2723C" w:rsidDel="00F2723C">
          <w:rPr>
            <w:rFonts w:ascii="微软雅黑" w:eastAsia="微软雅黑" w:hAnsi="微软雅黑" w:cs="宋体" w:hint="eastAsia"/>
            <w:color w:val="191B1F"/>
            <w:kern w:val="0"/>
            <w:szCs w:val="21"/>
            <w:highlight w:val="cyan"/>
            <w14:ligatures w14:val="none"/>
          </w:rPr>
          <w:delText>在数据库中标记，</w:delText>
        </w:r>
        <w:r w:rsidRPr="00F2723C" w:rsidDel="00F2723C">
          <w:rPr>
            <w:rFonts w:ascii="微软雅黑" w:eastAsia="微软雅黑" w:hAnsi="微软雅黑" w:cs="宋体" w:hint="eastAsia"/>
            <w:kern w:val="0"/>
            <w:szCs w:val="21"/>
            <w:highlight w:val="cyan"/>
            <w14:ligatures w14:val="none"/>
          </w:rPr>
          <w:delText>委托单委托单设置成</w:delText>
        </w:r>
        <w:r w:rsidRPr="00F2723C" w:rsidDel="00F2723C">
          <w:rPr>
            <w:rFonts w:ascii="微软雅黑" w:eastAsia="微软雅黑" w:hAnsi="微软雅黑" w:cs="宋体" w:hint="eastAsia"/>
            <w:b/>
            <w:bCs/>
            <w:kern w:val="0"/>
            <w:szCs w:val="21"/>
            <w:highlight w:val="cyan"/>
            <w14:ligatures w14:val="none"/>
          </w:rPr>
          <w:delText>已建立</w:delText>
        </w:r>
        <w:r w:rsidRPr="00F2723C" w:rsidDel="00F2723C">
          <w:rPr>
            <w:rFonts w:ascii="微软雅黑" w:eastAsia="微软雅黑" w:hAnsi="微软雅黑" w:cs="宋体" w:hint="eastAsia"/>
            <w:kern w:val="0"/>
            <w:szCs w:val="21"/>
            <w:highlight w:val="cyan"/>
            <w14:ligatures w14:val="none"/>
          </w:rPr>
          <w:delText>（综合室）</w:delText>
        </w:r>
      </w:del>
      <w:r w:rsidRPr="00A410CF">
        <w:rPr>
          <w:rFonts w:ascii="微软雅黑" w:eastAsia="微软雅黑" w:hAnsi="微软雅黑" w:cs="宋体" w:hint="eastAsia"/>
          <w:kern w:val="0"/>
          <w:szCs w:val="21"/>
          <w14:ligatures w14:val="none"/>
        </w:rPr>
        <w:t>，任务单可以设置成</w:t>
      </w:r>
      <w:r w:rsidRPr="00A410CF">
        <w:rPr>
          <w:rFonts w:ascii="微软雅黑" w:eastAsia="微软雅黑" w:hAnsi="微软雅黑" w:cs="宋体" w:hint="eastAsia"/>
          <w:b/>
          <w:bCs/>
          <w:kern w:val="0"/>
          <w:szCs w:val="21"/>
          <w14:ligatures w14:val="none"/>
        </w:rPr>
        <w:t>已派发</w:t>
      </w:r>
      <w:r w:rsidRPr="00A410CF">
        <w:rPr>
          <w:rFonts w:ascii="微软雅黑" w:eastAsia="微软雅黑" w:hAnsi="微软雅黑" w:cs="宋体" w:hint="eastAsia"/>
          <w:kern w:val="0"/>
          <w:szCs w:val="21"/>
          <w14:ligatures w14:val="none"/>
        </w:rPr>
        <w:t>（综合室）和</w:t>
      </w:r>
      <w:r w:rsidRPr="00A410CF">
        <w:rPr>
          <w:rFonts w:ascii="微软雅黑" w:eastAsia="微软雅黑" w:hAnsi="微软雅黑" w:cs="宋体" w:hint="eastAsia"/>
          <w:b/>
          <w:bCs/>
          <w:kern w:val="0"/>
          <w:szCs w:val="21"/>
          <w14:ligatures w14:val="none"/>
        </w:rPr>
        <w:t>已接受</w:t>
      </w:r>
      <w:r w:rsidRPr="00A410CF">
        <w:rPr>
          <w:rFonts w:ascii="微软雅黑" w:eastAsia="微软雅黑" w:hAnsi="微软雅黑" w:cs="宋体" w:hint="eastAsia"/>
          <w:kern w:val="0"/>
          <w:szCs w:val="21"/>
          <w14:ligatures w14:val="none"/>
        </w:rPr>
        <w:t>（各检测室），可以在数据库中标记）</w:t>
      </w:r>
    </w:p>
    <w:p w14:paraId="1A8425BC"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b/>
          <w:bCs/>
          <w:color w:val="191B1F"/>
          <w:kern w:val="0"/>
          <w:szCs w:val="21"/>
          <w14:ligatures w14:val="none"/>
        </w:rPr>
      </w:pPr>
      <w:r w:rsidRPr="00A410CF">
        <w:rPr>
          <w:rFonts w:ascii="微软雅黑" w:eastAsia="微软雅黑" w:hAnsi="微软雅黑" w:cs="宋体"/>
          <w:b/>
          <w:bCs/>
          <w:color w:val="191B1F"/>
          <w:kern w:val="0"/>
          <w:szCs w:val="21"/>
          <w14:ligatures w14:val="none"/>
        </w:rPr>
        <w:t>任务单：</w:t>
      </w:r>
    </w:p>
    <w:p w14:paraId="5AA86A8C" w14:textId="45BFC9D6"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 xml:space="preserve">  任务单明细表</w:t>
      </w:r>
      <w:r w:rsidR="002F56F0">
        <w:rPr>
          <w:rFonts w:ascii="微软雅黑" w:eastAsia="微软雅黑" w:hAnsi="微软雅黑" w:cs="宋体" w:hint="eastAsia"/>
          <w:color w:val="191B1F"/>
          <w:kern w:val="0"/>
          <w:szCs w:val="21"/>
          <w14:ligatures w14:val="none"/>
        </w:rPr>
        <w:t>，设置为视图</w:t>
      </w:r>
      <w:r>
        <w:rPr>
          <w:rFonts w:ascii="微软雅黑" w:eastAsia="微软雅黑" w:hAnsi="微软雅黑" w:cs="宋体" w:hint="eastAsia"/>
          <w:color w:val="191B1F"/>
          <w:kern w:val="0"/>
          <w:szCs w:val="21"/>
          <w14:ligatures w14:val="none"/>
        </w:rPr>
        <w:t>，设置任务</w:t>
      </w:r>
      <w:proofErr w:type="gramStart"/>
      <w:r>
        <w:rPr>
          <w:rFonts w:ascii="微软雅黑" w:eastAsia="微软雅黑" w:hAnsi="微软雅黑" w:cs="宋体" w:hint="eastAsia"/>
          <w:color w:val="191B1F"/>
          <w:kern w:val="0"/>
          <w:szCs w:val="21"/>
          <w14:ligatures w14:val="none"/>
        </w:rPr>
        <w:t>单所有</w:t>
      </w:r>
      <w:proofErr w:type="gramEnd"/>
      <w:r>
        <w:rPr>
          <w:rFonts w:ascii="微软雅黑" w:eastAsia="微软雅黑" w:hAnsi="微软雅黑" w:cs="宋体" w:hint="eastAsia"/>
          <w:color w:val="191B1F"/>
          <w:kern w:val="0"/>
          <w:szCs w:val="21"/>
          <w14:ligatures w14:val="none"/>
        </w:rPr>
        <w:t>项目的明细表包含可能存在的所有属性，主键编号由产生委托单时的逻辑同步给出，根据委托单的表头带出规则填入明细数据（属性可为空）（包含实验编号派发接受人等信息）</w:t>
      </w:r>
    </w:p>
    <w:p w14:paraId="0A0C611E"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最终由视图根据委托单情况选择表</w:t>
      </w:r>
      <w:proofErr w:type="gramStart"/>
      <w:r>
        <w:rPr>
          <w:rFonts w:ascii="微软雅黑" w:eastAsia="微软雅黑" w:hAnsi="微软雅黑" w:cs="宋体" w:hint="eastAsia"/>
          <w:color w:val="191B1F"/>
          <w:kern w:val="0"/>
          <w:szCs w:val="21"/>
          <w14:ligatures w14:val="none"/>
        </w:rPr>
        <w:t>头展示</w:t>
      </w:r>
      <w:proofErr w:type="gramEnd"/>
      <w:r>
        <w:rPr>
          <w:rFonts w:ascii="微软雅黑" w:eastAsia="微软雅黑" w:hAnsi="微软雅黑" w:cs="宋体" w:hint="eastAsia"/>
          <w:color w:val="191B1F"/>
          <w:kern w:val="0"/>
          <w:szCs w:val="21"/>
          <w14:ligatures w14:val="none"/>
        </w:rPr>
        <w:t>任务单信息表。</w:t>
      </w:r>
    </w:p>
    <w:p w14:paraId="17F670BA"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sidRPr="00A410CF">
        <w:rPr>
          <w:rFonts w:ascii="微软雅黑" w:eastAsia="微软雅黑" w:hAnsi="微软雅黑" w:cs="宋体" w:hint="eastAsia"/>
          <w:color w:val="191B1F"/>
          <w:kern w:val="0"/>
          <w:szCs w:val="21"/>
          <w14:ligatures w14:val="none"/>
        </w:rPr>
        <w:t>任务单流转情况表（在数据库中标记流转状态为</w:t>
      </w:r>
      <w:r w:rsidRPr="00A410CF">
        <w:rPr>
          <w:rFonts w:ascii="微软雅黑" w:eastAsia="微软雅黑" w:hAnsi="微软雅黑" w:cs="宋体" w:hint="eastAsia"/>
          <w:b/>
          <w:bCs/>
          <w:color w:val="191B1F"/>
          <w:kern w:val="0"/>
          <w:szCs w:val="21"/>
          <w14:ligatures w14:val="none"/>
        </w:rPr>
        <w:t>已建立和已完成</w:t>
      </w:r>
      <w:r w:rsidRPr="00A410CF">
        <w:rPr>
          <w:rFonts w:ascii="微软雅黑" w:eastAsia="微软雅黑" w:hAnsi="微软雅黑" w:cs="宋体" w:hint="eastAsia"/>
          <w:color w:val="191B1F"/>
          <w:kern w:val="0"/>
          <w:szCs w:val="21"/>
          <w14:ligatures w14:val="none"/>
        </w:rPr>
        <w:t>）</w:t>
      </w:r>
    </w:p>
    <w:p w14:paraId="4E9CC239" w14:textId="6D20AC2C" w:rsidR="00A410CF" w:rsidRDefault="00A410CF">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sidRPr="00340776">
        <w:rPr>
          <w:rFonts w:ascii="微软雅黑" w:eastAsia="微软雅黑" w:hAnsi="微软雅黑" w:cs="宋体" w:hint="eastAsia"/>
          <w:color w:val="191B1F"/>
          <w:kern w:val="0"/>
          <w:szCs w:val="21"/>
          <w14:ligatures w14:val="none"/>
          <w:rPrChange w:id="11" w:author="User" w:date="2024-05-24T09:52:00Z">
            <w:rPr>
              <w:rFonts w:ascii="微软雅黑" w:eastAsia="微软雅黑" w:hAnsi="微软雅黑" w:cs="宋体" w:hint="eastAsia"/>
              <w:color w:val="191B1F"/>
              <w:kern w:val="0"/>
              <w:szCs w:val="21"/>
              <w:highlight w:val="yellow"/>
              <w14:ligatures w14:val="none"/>
            </w:rPr>
          </w:rPrChange>
        </w:rPr>
        <w:t>任务单手填补充表：补充自定义内容</w:t>
      </w:r>
    </w:p>
    <w:p w14:paraId="644F4538"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b/>
          <w:bCs/>
          <w:color w:val="191B1F"/>
          <w:kern w:val="0"/>
          <w:szCs w:val="21"/>
          <w14:ligatures w14:val="none"/>
        </w:rPr>
      </w:pPr>
      <w:r>
        <w:rPr>
          <w:rFonts w:ascii="微软雅黑" w:eastAsia="微软雅黑" w:hAnsi="微软雅黑" w:cs="宋体" w:hint="eastAsia"/>
          <w:b/>
          <w:bCs/>
          <w:color w:val="191B1F"/>
          <w:kern w:val="0"/>
          <w:szCs w:val="21"/>
          <w14:ligatures w14:val="none"/>
        </w:rPr>
        <w:t xml:space="preserve"> 样品表</w:t>
      </w:r>
    </w:p>
    <w:p w14:paraId="501F5148" w14:textId="77777777" w:rsidR="00A513FD" w:rsidRDefault="00831C8E">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生成单个样品状态，样品具体信息表（流转属性</w:t>
      </w:r>
      <w:r w:rsidRPr="00A410CF">
        <w:rPr>
          <w:rFonts w:ascii="微软雅黑" w:eastAsia="微软雅黑" w:hAnsi="微软雅黑" w:cs="宋体" w:hint="eastAsia"/>
          <w:color w:val="191B1F"/>
          <w:kern w:val="0"/>
          <w:szCs w:val="21"/>
          <w14:ligatures w14:val="none"/>
        </w:rPr>
        <w:t>见</w:t>
      </w:r>
      <w:r w:rsidRPr="00A410CF">
        <w:rPr>
          <w:rFonts w:ascii="微软雅黑" w:eastAsia="微软雅黑" w:hAnsi="微软雅黑" w:cs="宋体" w:hint="eastAsia"/>
          <w:b/>
          <w:bCs/>
          <w:color w:val="191B1F"/>
          <w:kern w:val="0"/>
          <w:szCs w:val="21"/>
          <w14:ligatures w14:val="none"/>
        </w:rPr>
        <w:t>补充4</w:t>
      </w:r>
      <w:r w:rsidRPr="00A410CF">
        <w:rPr>
          <w:rFonts w:ascii="微软雅黑" w:eastAsia="微软雅黑" w:hAnsi="微软雅黑" w:cs="宋体" w:hint="eastAsia"/>
          <w:color w:val="191B1F"/>
          <w:kern w:val="0"/>
          <w:szCs w:val="21"/>
          <w14:ligatures w14:val="none"/>
        </w:rPr>
        <w:t>）样品表样品编号具有唯一性为</w:t>
      </w:r>
      <w:proofErr w:type="gramStart"/>
      <w:r w:rsidRPr="00A410CF">
        <w:rPr>
          <w:rFonts w:ascii="微软雅黑" w:eastAsia="微软雅黑" w:hAnsi="微软雅黑" w:cs="宋体" w:hint="eastAsia"/>
          <w:color w:val="191B1F"/>
          <w:kern w:val="0"/>
          <w:szCs w:val="21"/>
          <w14:ligatures w14:val="none"/>
        </w:rPr>
        <w:t>样品表主键</w:t>
      </w:r>
      <w:proofErr w:type="gramEnd"/>
      <w:r w:rsidRPr="00A410CF">
        <w:rPr>
          <w:rFonts w:ascii="微软雅黑" w:eastAsia="微软雅黑" w:hAnsi="微软雅黑" w:cs="宋体" w:hint="eastAsia"/>
          <w:color w:val="191B1F"/>
          <w:kern w:val="0"/>
          <w:szCs w:val="21"/>
          <w14:ligatures w14:val="none"/>
        </w:rPr>
        <w:t>，</w:t>
      </w:r>
      <w:proofErr w:type="gramStart"/>
      <w:r w:rsidRPr="00A410CF">
        <w:rPr>
          <w:rFonts w:ascii="微软雅黑" w:eastAsia="微软雅黑" w:hAnsi="微软雅黑" w:cs="宋体" w:hint="eastAsia"/>
          <w:color w:val="191B1F"/>
          <w:kern w:val="0"/>
          <w:szCs w:val="21"/>
          <w14:ligatures w14:val="none"/>
        </w:rPr>
        <w:t>可外键关联</w:t>
      </w:r>
      <w:proofErr w:type="gramEnd"/>
      <w:r w:rsidRPr="00A410CF">
        <w:rPr>
          <w:rFonts w:ascii="微软雅黑" w:eastAsia="微软雅黑" w:hAnsi="微软雅黑" w:cs="宋体" w:hint="eastAsia"/>
          <w:color w:val="191B1F"/>
          <w:kern w:val="0"/>
          <w:szCs w:val="21"/>
          <w14:ligatures w14:val="none"/>
        </w:rPr>
        <w:t>任务单中的样品编号，(任务单：样品为 1：n)</w:t>
      </w:r>
    </w:p>
    <w:p w14:paraId="5C7E0C20" w14:textId="77777777" w:rsidR="00A513FD" w:rsidRPr="00A410CF" w:rsidRDefault="00831C8E">
      <w:pPr>
        <w:widowControl/>
        <w:shd w:val="clear" w:color="auto" w:fill="FFFFFF"/>
        <w:spacing w:before="100" w:beforeAutospacing="1" w:after="100" w:afterAutospacing="1"/>
        <w:ind w:left="720"/>
        <w:jc w:val="left"/>
        <w:rPr>
          <w:rFonts w:ascii="微软雅黑" w:eastAsia="微软雅黑" w:hAnsi="微软雅黑" w:cs="宋体"/>
          <w:b/>
          <w:bCs/>
          <w:color w:val="191B1F"/>
          <w:kern w:val="0"/>
          <w:szCs w:val="21"/>
          <w14:ligatures w14:val="none"/>
        </w:rPr>
      </w:pPr>
      <w:r w:rsidRPr="00A410CF">
        <w:rPr>
          <w:rFonts w:ascii="微软雅黑" w:eastAsia="微软雅黑" w:hAnsi="微软雅黑" w:cs="宋体" w:hint="eastAsia"/>
          <w:b/>
          <w:bCs/>
          <w:color w:val="191B1F"/>
          <w:kern w:val="0"/>
          <w:szCs w:val="21"/>
          <w14:ligatures w14:val="none"/>
        </w:rPr>
        <w:t>报告信息表</w:t>
      </w:r>
    </w:p>
    <w:p w14:paraId="6AA400B6" w14:textId="79F79BD7" w:rsidR="00A513FD" w:rsidRDefault="00831C8E">
      <w:pPr>
        <w:widowControl/>
        <w:shd w:val="clear" w:color="auto" w:fill="FFFFFF"/>
        <w:spacing w:before="100" w:beforeAutospacing="1" w:after="100" w:afterAutospacing="1"/>
        <w:ind w:left="720"/>
        <w:jc w:val="left"/>
        <w:rPr>
          <w:ins w:id="12" w:author="User" w:date="2024-05-24T09:47:00Z"/>
          <w:rFonts w:ascii="微软雅黑" w:eastAsia="微软雅黑" w:hAnsi="微软雅黑" w:cs="宋体"/>
          <w:color w:val="191B1F"/>
          <w:kern w:val="0"/>
          <w:szCs w:val="21"/>
          <w14:ligatures w14:val="none"/>
        </w:rPr>
      </w:pPr>
      <w:r w:rsidRPr="00A410CF">
        <w:rPr>
          <w:rFonts w:ascii="微软雅黑" w:eastAsia="微软雅黑" w:hAnsi="微软雅黑" w:cs="宋体" w:hint="eastAsia"/>
          <w:color w:val="191B1F"/>
          <w:kern w:val="0"/>
          <w:szCs w:val="21"/>
          <w14:ligatures w14:val="none"/>
        </w:rPr>
        <w:t>逻辑生成报告编号（生成</w:t>
      </w:r>
      <w:proofErr w:type="gramStart"/>
      <w:r w:rsidRPr="00A410CF">
        <w:rPr>
          <w:rFonts w:ascii="微软雅黑" w:eastAsia="微软雅黑" w:hAnsi="微软雅黑" w:cs="宋体" w:hint="eastAsia"/>
          <w:color w:val="191B1F"/>
          <w:kern w:val="0"/>
          <w:szCs w:val="21"/>
          <w14:ligatures w14:val="none"/>
        </w:rPr>
        <w:t>规则见</w:t>
      </w:r>
      <w:proofErr w:type="gramEnd"/>
      <w:r w:rsidRPr="00A410CF">
        <w:rPr>
          <w:rFonts w:ascii="微软雅黑" w:eastAsia="微软雅黑" w:hAnsi="微软雅黑" w:cs="宋体" w:hint="eastAsia"/>
          <w:b/>
          <w:bCs/>
          <w:color w:val="191B1F"/>
          <w:kern w:val="0"/>
          <w:szCs w:val="21"/>
          <w14:ligatures w14:val="none"/>
        </w:rPr>
        <w:t>补充2</w:t>
      </w:r>
      <w:r w:rsidRPr="00A410CF">
        <w:rPr>
          <w:rFonts w:ascii="微软雅黑" w:eastAsia="微软雅黑" w:hAnsi="微软雅黑" w:cs="宋体" w:hint="eastAsia"/>
          <w:color w:val="191B1F"/>
          <w:kern w:val="0"/>
          <w:szCs w:val="21"/>
          <w14:ligatures w14:val="none"/>
        </w:rPr>
        <w:t>），包含报告的属</w:t>
      </w:r>
      <w:r>
        <w:rPr>
          <w:rFonts w:ascii="微软雅黑" w:eastAsia="微软雅黑" w:hAnsi="微软雅黑" w:cs="宋体" w:hint="eastAsia"/>
          <w:color w:val="191B1F"/>
          <w:kern w:val="0"/>
          <w:szCs w:val="21"/>
          <w14:ligatures w14:val="none"/>
        </w:rPr>
        <w:t>性字段（由提交的详细表字段给出）同时包含样品编号，任务</w:t>
      </w:r>
      <w:r w:rsidRPr="00FF3EC2">
        <w:rPr>
          <w:rFonts w:ascii="微软雅黑" w:eastAsia="微软雅黑" w:hAnsi="微软雅黑" w:cs="宋体" w:hint="eastAsia"/>
          <w:color w:val="191B1F"/>
          <w:kern w:val="0"/>
          <w:szCs w:val="21"/>
          <w14:ligatures w14:val="none"/>
        </w:rPr>
        <w:t>单编号和</w:t>
      </w:r>
      <w:del w:id="13" w:author="李莉贞" w:date="2024-05-16T09:00:00Z">
        <w:r w:rsidRPr="00FF3EC2" w:rsidDel="00FF3EC2">
          <w:rPr>
            <w:rFonts w:ascii="微软雅黑" w:eastAsia="微软雅黑" w:hAnsi="微软雅黑" w:cs="宋体" w:hint="eastAsia"/>
            <w:color w:val="191B1F"/>
            <w:kern w:val="0"/>
            <w:szCs w:val="21"/>
            <w14:ligatures w14:val="none"/>
          </w:rPr>
          <w:delText>委托单编号</w:delText>
        </w:r>
      </w:del>
      <w:proofErr w:type="gramStart"/>
      <w:r w:rsidRPr="00FF3EC2">
        <w:rPr>
          <w:rFonts w:ascii="微软雅黑" w:eastAsia="微软雅黑" w:hAnsi="微软雅黑" w:cs="宋体" w:hint="eastAsia"/>
          <w:color w:val="191B1F"/>
          <w:kern w:val="0"/>
          <w:szCs w:val="21"/>
          <w14:ligatures w14:val="none"/>
        </w:rPr>
        <w:t>三个外</w:t>
      </w:r>
      <w:r>
        <w:rPr>
          <w:rFonts w:ascii="微软雅黑" w:eastAsia="微软雅黑" w:hAnsi="微软雅黑" w:cs="宋体" w:hint="eastAsia"/>
          <w:color w:val="191B1F"/>
          <w:kern w:val="0"/>
          <w:szCs w:val="21"/>
          <w14:ligatures w14:val="none"/>
        </w:rPr>
        <w:t>键与其</w:t>
      </w:r>
      <w:proofErr w:type="gramEnd"/>
      <w:r>
        <w:rPr>
          <w:rFonts w:ascii="微软雅黑" w:eastAsia="微软雅黑" w:hAnsi="微软雅黑" w:cs="宋体" w:hint="eastAsia"/>
          <w:color w:val="191B1F"/>
          <w:kern w:val="0"/>
          <w:szCs w:val="21"/>
          <w14:ligatures w14:val="none"/>
        </w:rPr>
        <w:t>他三表信息关联。</w:t>
      </w:r>
    </w:p>
    <w:p w14:paraId="25585996" w14:textId="674FBF95" w:rsidR="006F62F5" w:rsidRDefault="006F62F5">
      <w:pPr>
        <w:widowControl/>
        <w:shd w:val="clear" w:color="auto" w:fill="FFFFFF"/>
        <w:spacing w:before="100" w:beforeAutospacing="1" w:after="100" w:afterAutospacing="1"/>
        <w:ind w:left="720"/>
        <w:jc w:val="left"/>
        <w:rPr>
          <w:rFonts w:ascii="微软雅黑" w:eastAsia="微软雅黑" w:hAnsi="微软雅黑" w:cs="宋体"/>
          <w:color w:val="191B1F"/>
          <w:kern w:val="0"/>
          <w:szCs w:val="21"/>
          <w14:ligatures w14:val="none"/>
        </w:rPr>
      </w:pPr>
      <w:ins w:id="14" w:author="User" w:date="2024-05-24T09:47:00Z">
        <w:r>
          <w:rPr>
            <w:rFonts w:ascii="微软雅黑" w:eastAsia="微软雅黑" w:hAnsi="微软雅黑" w:cs="宋体" w:hint="eastAsia"/>
            <w:color w:val="191B1F"/>
            <w:kern w:val="0"/>
            <w:szCs w:val="21"/>
            <w14:ligatures w14:val="none"/>
          </w:rPr>
          <w:t>报告</w:t>
        </w:r>
      </w:ins>
      <w:ins w:id="15" w:author="User" w:date="2024-05-24T09:48:00Z">
        <w:r>
          <w:rPr>
            <w:rFonts w:ascii="微软雅黑" w:eastAsia="微软雅黑" w:hAnsi="微软雅黑" w:cs="宋体" w:hint="eastAsia"/>
            <w:color w:val="191B1F"/>
            <w:kern w:val="0"/>
            <w:szCs w:val="21"/>
            <w14:ligatures w14:val="none"/>
          </w:rPr>
          <w:t>单</w:t>
        </w:r>
      </w:ins>
      <w:ins w:id="16" w:author="User" w:date="2024-05-24T09:47:00Z">
        <w:r>
          <w:rPr>
            <w:rFonts w:ascii="微软雅黑" w:eastAsia="微软雅黑" w:hAnsi="微软雅黑" w:cs="宋体" w:hint="eastAsia"/>
            <w:color w:val="191B1F"/>
            <w:kern w:val="0"/>
            <w:szCs w:val="21"/>
            <w14:ligatures w14:val="none"/>
          </w:rPr>
          <w:t>内容与委托单选择的项目内容相同</w:t>
        </w:r>
      </w:ins>
      <w:ins w:id="17" w:author="User" w:date="2024-05-24T09:48:00Z">
        <w:r w:rsidR="00DF6676" w:rsidRPr="00340776">
          <w:rPr>
            <w:rFonts w:ascii="微软雅黑" w:eastAsia="微软雅黑" w:hAnsi="微软雅黑" w:cs="宋体" w:hint="eastAsia"/>
            <w:color w:val="191B1F"/>
            <w:kern w:val="0"/>
            <w:szCs w:val="21"/>
            <w:highlight w:val="yellow"/>
            <w14:ligatures w14:val="none"/>
            <w:rPrChange w:id="18" w:author="User" w:date="2024-05-24T09:52:00Z">
              <w:rPr>
                <w:rFonts w:ascii="微软雅黑" w:eastAsia="微软雅黑" w:hAnsi="微软雅黑" w:cs="宋体" w:hint="eastAsia"/>
                <w:color w:val="191B1F"/>
                <w:kern w:val="0"/>
                <w:szCs w:val="21"/>
                <w14:ligatures w14:val="none"/>
              </w:rPr>
            </w:rPrChange>
          </w:rPr>
          <w:t>（外业和材料是否有生成规则）</w:t>
        </w:r>
      </w:ins>
    </w:p>
    <w:p w14:paraId="30BC4532" w14:textId="53669D3D" w:rsidR="00A513FD" w:rsidRDefault="00831C8E">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概念结构设计</w:t>
      </w:r>
      <w:r w:rsidR="001457A1">
        <w:rPr>
          <w:rFonts w:ascii="微软雅黑" w:eastAsia="微软雅黑" w:hAnsi="微软雅黑" w:cs="宋体" w:hint="eastAsia"/>
          <w:color w:val="191B1F"/>
          <w:kern w:val="0"/>
          <w:szCs w:val="21"/>
          <w14:ligatures w14:val="none"/>
        </w:rPr>
        <w:t>（E-R模型）</w:t>
      </w:r>
    </w:p>
    <w:p w14:paraId="6307BC9F" w14:textId="457F9B69" w:rsidR="0087750A" w:rsidRDefault="009709BB" w:rsidP="0087750A">
      <w:pPr>
        <w:widowControl/>
        <w:shd w:val="clear" w:color="auto" w:fill="FFFFFF"/>
        <w:tabs>
          <w:tab w:val="left" w:pos="720"/>
        </w:tabs>
        <w:spacing w:before="100" w:beforeAutospacing="1" w:after="100" w:afterAutospacing="1"/>
        <w:ind w:left="720"/>
        <w:jc w:val="left"/>
        <w:rPr>
          <w:rFonts w:ascii="微软雅黑" w:eastAsia="微软雅黑" w:hAnsi="微软雅黑" w:cs="宋体"/>
          <w:color w:val="191B1F"/>
          <w:kern w:val="0"/>
          <w:szCs w:val="21"/>
          <w14:ligatures w14:val="none"/>
        </w:rPr>
      </w:pPr>
      <w:r>
        <w:rPr>
          <w:noProof/>
          <w14:ligatures w14:val="none"/>
        </w:rPr>
        <w:lastRenderedPageBreak/>
        <w:drawing>
          <wp:inline distT="0" distB="0" distL="0" distR="0" wp14:anchorId="4B79F192" wp14:editId="219ED60D">
            <wp:extent cx="5274310" cy="3452495"/>
            <wp:effectExtent l="0" t="0" r="2540" b="0"/>
            <wp:docPr id="2085229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29231" name=""/>
                    <pic:cNvPicPr/>
                  </pic:nvPicPr>
                  <pic:blipFill>
                    <a:blip r:embed="rId13"/>
                    <a:stretch>
                      <a:fillRect/>
                    </a:stretch>
                  </pic:blipFill>
                  <pic:spPr>
                    <a:xfrm>
                      <a:off x="0" y="0"/>
                      <a:ext cx="5274310" cy="3452495"/>
                    </a:xfrm>
                    <a:prstGeom prst="rect">
                      <a:avLst/>
                    </a:prstGeom>
                  </pic:spPr>
                </pic:pic>
              </a:graphicData>
            </a:graphic>
          </wp:inline>
        </w:drawing>
      </w:r>
    </w:p>
    <w:p w14:paraId="41B76B67" w14:textId="647C12A1" w:rsidR="00A513FD" w:rsidRDefault="00831C8E">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逻辑结构设计</w:t>
      </w:r>
      <w:r w:rsidR="001457A1">
        <w:rPr>
          <w:rFonts w:ascii="微软雅黑" w:eastAsia="微软雅黑" w:hAnsi="微软雅黑" w:cs="宋体" w:hint="eastAsia"/>
          <w:color w:val="191B1F"/>
          <w:kern w:val="0"/>
          <w:szCs w:val="21"/>
          <w14:ligatures w14:val="none"/>
        </w:rPr>
        <w:t>（数据模型-关系模型）</w:t>
      </w:r>
    </w:p>
    <w:p w14:paraId="284A188E" w14:textId="0AEA327F" w:rsidR="00642F1B" w:rsidRDefault="00642F1B" w:rsidP="00642F1B">
      <w:pPr>
        <w:widowControl/>
        <w:shd w:val="clear" w:color="auto" w:fill="FFFFFF"/>
        <w:tabs>
          <w:tab w:val="left" w:pos="720"/>
        </w:tabs>
        <w:spacing w:before="100" w:beforeAutospacing="1" w:after="100" w:afterAutospacing="1"/>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本系统采用可视化工具</w:t>
      </w:r>
      <w:proofErr w:type="spellStart"/>
      <w:r>
        <w:rPr>
          <w:rFonts w:ascii="微软雅黑" w:eastAsia="微软雅黑" w:hAnsi="微软雅黑" w:cs="宋体" w:hint="eastAsia"/>
          <w:color w:val="191B1F"/>
          <w:kern w:val="0"/>
          <w:szCs w:val="21"/>
          <w14:ligatures w14:val="none"/>
        </w:rPr>
        <w:t>navicat</w:t>
      </w:r>
      <w:proofErr w:type="spellEnd"/>
      <w:r>
        <w:rPr>
          <w:rFonts w:ascii="微软雅黑" w:eastAsia="微软雅黑" w:hAnsi="微软雅黑" w:cs="宋体" w:hint="eastAsia"/>
          <w:color w:val="191B1F"/>
          <w:kern w:val="0"/>
          <w:szCs w:val="21"/>
          <w14:ligatures w14:val="none"/>
        </w:rPr>
        <w:t xml:space="preserve"> premium进行可视化操作，在可视化姐妹新建MYSQL数据连接，输入连接名称和MYSQL登录密码即可连接成功，连接后建立数据库名叫JCYS，在该数据库下创建数据库表，表分为两大类，</w:t>
      </w:r>
      <w:proofErr w:type="gramStart"/>
      <w:r>
        <w:rPr>
          <w:rFonts w:ascii="微软雅黑" w:eastAsia="微软雅黑" w:hAnsi="微软雅黑" w:cs="宋体" w:hint="eastAsia"/>
          <w:color w:val="191B1F"/>
          <w:kern w:val="0"/>
          <w:szCs w:val="21"/>
          <w14:ligatures w14:val="none"/>
        </w:rPr>
        <w:t>一</w:t>
      </w:r>
      <w:proofErr w:type="gramEnd"/>
      <w:r>
        <w:rPr>
          <w:rFonts w:ascii="微软雅黑" w:eastAsia="微软雅黑" w:hAnsi="微软雅黑" w:cs="宋体" w:hint="eastAsia"/>
          <w:color w:val="191B1F"/>
          <w:kern w:val="0"/>
          <w:szCs w:val="21"/>
          <w14:ligatures w14:val="none"/>
        </w:rPr>
        <w:t>用户表，</w:t>
      </w:r>
      <w:proofErr w:type="gramStart"/>
      <w:r>
        <w:rPr>
          <w:rFonts w:ascii="微软雅黑" w:eastAsia="微软雅黑" w:hAnsi="微软雅黑" w:cs="宋体" w:hint="eastAsia"/>
          <w:color w:val="191B1F"/>
          <w:kern w:val="0"/>
          <w:szCs w:val="21"/>
          <w14:ligatures w14:val="none"/>
        </w:rPr>
        <w:t>二业务</w:t>
      </w:r>
      <w:proofErr w:type="gramEnd"/>
      <w:r>
        <w:rPr>
          <w:rFonts w:ascii="微软雅黑" w:eastAsia="微软雅黑" w:hAnsi="微软雅黑" w:cs="宋体" w:hint="eastAsia"/>
          <w:color w:val="191B1F"/>
          <w:kern w:val="0"/>
          <w:szCs w:val="21"/>
          <w14:ligatures w14:val="none"/>
        </w:rPr>
        <w:t>逻辑表。</w:t>
      </w:r>
    </w:p>
    <w:p w14:paraId="74D64B92" w14:textId="68FA68ED" w:rsidR="00642F1B" w:rsidRDefault="00642F1B"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用户表包含：用户类型表</w:t>
      </w:r>
      <w:proofErr w:type="spellStart"/>
      <w:r>
        <w:rPr>
          <w:rFonts w:ascii="微软雅黑" w:eastAsia="微软雅黑" w:hAnsi="微软雅黑" w:cs="宋体" w:hint="eastAsia"/>
          <w:color w:val="191B1F"/>
          <w:kern w:val="0"/>
          <w:szCs w:val="21"/>
          <w14:ligatures w14:val="none"/>
        </w:rPr>
        <w:t>usertype</w:t>
      </w:r>
      <w:proofErr w:type="spellEnd"/>
    </w:p>
    <w:p w14:paraId="101355E9" w14:textId="55D580C1" w:rsidR="00642F1B" w:rsidRDefault="00642F1B"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 xml:space="preserve">             用户明细表 user</w:t>
      </w:r>
    </w:p>
    <w:p w14:paraId="31BD47CE" w14:textId="0A27361F" w:rsidR="00642F1B" w:rsidRPr="00F475EF" w:rsidRDefault="00642F1B" w:rsidP="00642F1B">
      <w:pPr>
        <w:widowControl/>
        <w:shd w:val="clear" w:color="auto" w:fill="FFFFFF"/>
        <w:tabs>
          <w:tab w:val="left" w:pos="720"/>
        </w:tabs>
        <w:spacing w:before="100" w:beforeAutospacing="1" w:after="100" w:afterAutospacing="1" w:line="240" w:lineRule="atLeast"/>
        <w:ind w:left="720"/>
        <w:jc w:val="left"/>
        <w:rPr>
          <w:ins w:id="19" w:author="User" w:date="2024-06-12T16:53:00Z"/>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 xml:space="preserve">业务逻辑表包含： 委托单属性表 </w:t>
      </w:r>
      <w:proofErr w:type="spellStart"/>
      <w:r w:rsidRPr="00F475EF">
        <w:rPr>
          <w:rFonts w:ascii="微软雅黑" w:eastAsia="微软雅黑" w:hAnsi="微软雅黑" w:cs="宋体" w:hint="eastAsia"/>
          <w:color w:val="191B1F"/>
          <w:kern w:val="0"/>
          <w:szCs w:val="21"/>
          <w14:ligatures w14:val="none"/>
        </w:rPr>
        <w:t>commission_attribute_list</w:t>
      </w:r>
      <w:proofErr w:type="spellEnd"/>
    </w:p>
    <w:p w14:paraId="0526555D" w14:textId="0D96E59F" w:rsidR="007974FC" w:rsidRDefault="007974FC"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ins w:id="20" w:author="User" w:date="2024-06-12T16:53:00Z">
        <w:r w:rsidRPr="00F475EF">
          <w:rPr>
            <w:rFonts w:ascii="微软雅黑" w:eastAsia="微软雅黑" w:hAnsi="微软雅黑" w:cs="宋体" w:hint="eastAsia"/>
            <w:color w:val="191B1F"/>
            <w:kern w:val="0"/>
            <w:szCs w:val="21"/>
            <w14:ligatures w14:val="none"/>
          </w:rPr>
          <w:t>委托</w:t>
        </w:r>
        <w:proofErr w:type="gramStart"/>
        <w:r w:rsidRPr="00F475EF">
          <w:rPr>
            <w:rFonts w:ascii="微软雅黑" w:eastAsia="微软雅黑" w:hAnsi="微软雅黑" w:cs="宋体" w:hint="eastAsia"/>
            <w:color w:val="191B1F"/>
            <w:kern w:val="0"/>
            <w:szCs w:val="21"/>
            <w14:ligatures w14:val="none"/>
          </w:rPr>
          <w:t>单</w:t>
        </w:r>
      </w:ins>
      <w:ins w:id="21" w:author="User" w:date="2024-06-12T16:54:00Z">
        <w:r w:rsidRPr="00F475EF">
          <w:rPr>
            <w:rFonts w:ascii="微软雅黑" w:eastAsia="微软雅黑" w:hAnsi="微软雅黑" w:cs="宋体" w:hint="eastAsia"/>
            <w:color w:val="191B1F"/>
            <w:kern w:val="0"/>
            <w:szCs w:val="21"/>
            <w14:ligatures w14:val="none"/>
          </w:rPr>
          <w:t>项目</w:t>
        </w:r>
        <w:proofErr w:type="gramEnd"/>
        <w:r w:rsidRPr="00F475EF">
          <w:rPr>
            <w:rFonts w:ascii="微软雅黑" w:eastAsia="微软雅黑" w:hAnsi="微软雅黑" w:cs="宋体" w:hint="eastAsia"/>
            <w:color w:val="191B1F"/>
            <w:kern w:val="0"/>
            <w:szCs w:val="21"/>
            <w14:ligatures w14:val="none"/>
          </w:rPr>
          <w:t>数据标准范围表：</w:t>
        </w:r>
        <w:proofErr w:type="spellStart"/>
        <w:r w:rsidR="009529DB" w:rsidRPr="00F475EF">
          <w:rPr>
            <w:rFonts w:ascii="微软雅黑" w:eastAsia="微软雅黑" w:hAnsi="微软雅黑" w:cs="宋体"/>
            <w:color w:val="191B1F"/>
            <w:kern w:val="0"/>
            <w:szCs w:val="21"/>
            <w14:ligatures w14:val="none"/>
          </w:rPr>
          <w:t>commission_date</w:t>
        </w:r>
      </w:ins>
      <w:ins w:id="22" w:author="User" w:date="2024-06-12T16:55:00Z">
        <w:r w:rsidR="009529DB" w:rsidRPr="00F475EF">
          <w:rPr>
            <w:rFonts w:ascii="微软雅黑" w:eastAsia="微软雅黑" w:hAnsi="微软雅黑" w:cs="宋体"/>
            <w:color w:val="191B1F"/>
            <w:kern w:val="0"/>
            <w:szCs w:val="21"/>
            <w14:ligatures w14:val="none"/>
          </w:rPr>
          <w:t>_</w:t>
        </w:r>
        <w:r w:rsidR="00F75ABC" w:rsidRPr="00F475EF">
          <w:rPr>
            <w:rFonts w:ascii="微软雅黑" w:eastAsia="微软雅黑" w:hAnsi="微软雅黑" w:cs="宋体"/>
            <w:color w:val="191B1F"/>
            <w:kern w:val="0"/>
            <w:szCs w:val="21"/>
            <w14:ligatures w14:val="none"/>
            <w:rPrChange w:id="23" w:author="User" w:date="2024-06-18T14:56:00Z">
              <w:rPr>
                <w:rFonts w:ascii="微软雅黑" w:eastAsia="微软雅黑" w:hAnsi="微软雅黑" w:cs="宋体"/>
                <w:color w:val="191B1F"/>
                <w:kern w:val="0"/>
                <w:szCs w:val="21"/>
                <w:highlight w:val="magenta"/>
                <w14:ligatures w14:val="none"/>
              </w:rPr>
            </w:rPrChange>
          </w:rPr>
          <w:t>s</w:t>
        </w:r>
        <w:r w:rsidR="009529DB" w:rsidRPr="00F475EF">
          <w:rPr>
            <w:rFonts w:ascii="微软雅黑" w:eastAsia="微软雅黑" w:hAnsi="微软雅黑" w:cs="宋体"/>
            <w:color w:val="191B1F"/>
            <w:kern w:val="0"/>
            <w:szCs w:val="21"/>
            <w14:ligatures w14:val="none"/>
            <w:rPrChange w:id="24" w:author="User" w:date="2024-06-18T14:56:00Z">
              <w:rPr>
                <w:rFonts w:ascii="Arial" w:hAnsi="Arial" w:cs="Arial"/>
                <w:color w:val="333333"/>
                <w:sz w:val="30"/>
                <w:szCs w:val="30"/>
                <w:shd w:val="clear" w:color="auto" w:fill="FFFFFF"/>
              </w:rPr>
            </w:rPrChange>
          </w:rPr>
          <w:t>tandard</w:t>
        </w:r>
        <w:r w:rsidR="00F75ABC" w:rsidRPr="00F475EF">
          <w:rPr>
            <w:rFonts w:ascii="微软雅黑" w:eastAsia="微软雅黑" w:hAnsi="微软雅黑" w:cs="宋体"/>
            <w:color w:val="191B1F"/>
            <w:kern w:val="0"/>
            <w:szCs w:val="21"/>
            <w14:ligatures w14:val="none"/>
            <w:rPrChange w:id="25" w:author="User" w:date="2024-06-18T14:56:00Z">
              <w:rPr>
                <w:rFonts w:ascii="微软雅黑" w:eastAsia="微软雅黑" w:hAnsi="微软雅黑" w:cs="宋体"/>
                <w:color w:val="191B1F"/>
                <w:kern w:val="0"/>
                <w:szCs w:val="21"/>
                <w:highlight w:val="magenta"/>
                <w14:ligatures w14:val="none"/>
              </w:rPr>
            </w:rPrChange>
          </w:rPr>
          <w:t>r</w:t>
        </w:r>
        <w:r w:rsidR="009529DB" w:rsidRPr="00F475EF">
          <w:rPr>
            <w:rFonts w:ascii="微软雅黑" w:eastAsia="微软雅黑" w:hAnsi="微软雅黑" w:cs="宋体"/>
            <w:color w:val="191B1F"/>
            <w:kern w:val="0"/>
            <w:szCs w:val="21"/>
            <w14:ligatures w14:val="none"/>
            <w:rPrChange w:id="26" w:author="User" w:date="2024-06-18T14:56:00Z">
              <w:rPr>
                <w:rFonts w:ascii="Arial" w:hAnsi="Arial" w:cs="Arial"/>
                <w:color w:val="333333"/>
                <w:sz w:val="30"/>
                <w:szCs w:val="30"/>
                <w:shd w:val="clear" w:color="auto" w:fill="FFFFFF"/>
              </w:rPr>
            </w:rPrChange>
          </w:rPr>
          <w:t>ange</w:t>
        </w:r>
        <w:proofErr w:type="spellEnd"/>
        <w:r w:rsidR="009529DB" w:rsidRPr="00F475EF">
          <w:rPr>
            <w:rFonts w:ascii="微软雅黑" w:eastAsia="微软雅黑" w:hAnsi="微软雅黑" w:cs="宋体"/>
            <w:color w:val="191B1F"/>
            <w:kern w:val="0"/>
            <w:szCs w:val="21"/>
            <w14:ligatures w14:val="none"/>
          </w:rPr>
          <w:t xml:space="preserve"> </w:t>
        </w:r>
      </w:ins>
      <w:ins w:id="27" w:author="User" w:date="2024-06-12T16:54:00Z">
        <w:r w:rsidR="009529DB" w:rsidRPr="00F475EF">
          <w:rPr>
            <w:rFonts w:ascii="微软雅黑" w:eastAsia="微软雅黑" w:hAnsi="微软雅黑" w:cs="宋体"/>
            <w:color w:val="191B1F"/>
            <w:kern w:val="0"/>
            <w:szCs w:val="21"/>
            <w14:ligatures w14:val="none"/>
          </w:rPr>
          <w:t>_list</w:t>
        </w:r>
      </w:ins>
    </w:p>
    <w:p w14:paraId="53A2A64D" w14:textId="6AAD4B5D" w:rsidR="00501D05" w:rsidRDefault="00642F1B"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 xml:space="preserve">                 委托单明细表 </w:t>
      </w:r>
      <w:proofErr w:type="spellStart"/>
      <w:r w:rsidR="00501D05">
        <w:rPr>
          <w:rFonts w:ascii="微软雅黑" w:eastAsia="微软雅黑" w:hAnsi="微软雅黑" w:cs="宋体" w:hint="eastAsia"/>
          <w:color w:val="191B1F"/>
          <w:kern w:val="0"/>
          <w:szCs w:val="21"/>
          <w14:ligatures w14:val="none"/>
        </w:rPr>
        <w:t>commission_sheet_cl</w:t>
      </w:r>
      <w:proofErr w:type="spellEnd"/>
      <w:r w:rsidR="00501D05">
        <w:rPr>
          <w:rFonts w:ascii="微软雅黑" w:eastAsia="微软雅黑" w:hAnsi="微软雅黑" w:cs="宋体" w:hint="eastAsia"/>
          <w:color w:val="191B1F"/>
          <w:kern w:val="0"/>
          <w:szCs w:val="21"/>
          <w14:ligatures w14:val="none"/>
        </w:rPr>
        <w:t>(材料)</w:t>
      </w:r>
    </w:p>
    <w:p w14:paraId="38CBDDB9" w14:textId="68F9D664" w:rsidR="00642F1B" w:rsidRDefault="00642F1B" w:rsidP="00501D05">
      <w:pPr>
        <w:widowControl/>
        <w:shd w:val="clear" w:color="auto" w:fill="FFFFFF"/>
        <w:tabs>
          <w:tab w:val="left" w:pos="720"/>
        </w:tabs>
        <w:spacing w:before="100" w:beforeAutospacing="1" w:after="100" w:afterAutospacing="1" w:line="240" w:lineRule="atLeast"/>
        <w:ind w:left="720" w:firstLineChars="1500" w:firstLine="3150"/>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lastRenderedPageBreak/>
        <w:t>commission_sheet</w:t>
      </w:r>
      <w:r w:rsidR="00E40A8A">
        <w:rPr>
          <w:rFonts w:ascii="微软雅黑" w:eastAsia="微软雅黑" w:hAnsi="微软雅黑" w:cs="宋体" w:hint="eastAsia"/>
          <w:color w:val="191B1F"/>
          <w:kern w:val="0"/>
          <w:szCs w:val="21"/>
          <w14:ligatures w14:val="none"/>
        </w:rPr>
        <w:t>_ys</w:t>
      </w:r>
      <w:proofErr w:type="spellEnd"/>
      <w:r w:rsidR="00E40A8A">
        <w:rPr>
          <w:rFonts w:ascii="微软雅黑" w:eastAsia="微软雅黑" w:hAnsi="微软雅黑" w:cs="宋体" w:hint="eastAsia"/>
          <w:color w:val="191B1F"/>
          <w:kern w:val="0"/>
          <w:szCs w:val="21"/>
          <w14:ligatures w14:val="none"/>
        </w:rPr>
        <w:t>(岩石)</w:t>
      </w:r>
    </w:p>
    <w:p w14:paraId="699A3512" w14:textId="077E3EB4" w:rsidR="00E40A8A" w:rsidRDefault="00E40A8A" w:rsidP="00065CA8">
      <w:pPr>
        <w:widowControl/>
        <w:shd w:val="clear" w:color="auto" w:fill="FFFFFF"/>
        <w:tabs>
          <w:tab w:val="left" w:pos="720"/>
        </w:tabs>
        <w:spacing w:before="100" w:beforeAutospacing="1" w:after="100" w:afterAutospacing="1" w:line="240" w:lineRule="atLeast"/>
        <w:ind w:left="720" w:firstLineChars="1500" w:firstLine="3150"/>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commission_sheet_tg</w:t>
      </w:r>
      <w:proofErr w:type="spellEnd"/>
      <w:r>
        <w:rPr>
          <w:rFonts w:ascii="微软雅黑" w:eastAsia="微软雅黑" w:hAnsi="微软雅黑" w:cs="宋体" w:hint="eastAsia"/>
          <w:color w:val="191B1F"/>
          <w:kern w:val="0"/>
          <w:szCs w:val="21"/>
          <w14:ligatures w14:val="none"/>
        </w:rPr>
        <w:t>(土工)</w:t>
      </w:r>
    </w:p>
    <w:p w14:paraId="2849E283" w14:textId="07209199" w:rsidR="00E40A8A" w:rsidRPr="00166246" w:rsidRDefault="00E40A8A" w:rsidP="00E40A8A">
      <w:pPr>
        <w:widowControl/>
        <w:shd w:val="clear" w:color="auto" w:fill="FFFFFF"/>
        <w:tabs>
          <w:tab w:val="left" w:pos="720"/>
        </w:tabs>
        <w:spacing w:before="100" w:beforeAutospacing="1" w:after="100" w:afterAutospacing="1" w:line="240" w:lineRule="atLeast"/>
        <w:ind w:firstLineChars="1900" w:firstLine="3990"/>
        <w:jc w:val="left"/>
        <w:rPr>
          <w:rFonts w:ascii="微软雅黑" w:eastAsia="微软雅黑" w:hAnsi="微软雅黑" w:cs="宋体"/>
          <w:strike/>
          <w:color w:val="191B1F"/>
          <w:kern w:val="0"/>
          <w:szCs w:val="21"/>
          <w:highlight w:val="magenta"/>
          <w14:ligatures w14:val="none"/>
          <w:rPrChange w:id="28" w:author="User" w:date="2024-07-01T09:36: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9" w:author="User" w:date="2024-07-01T09:36:00Z">
            <w:rPr>
              <w:rFonts w:ascii="微软雅黑" w:eastAsia="微软雅黑" w:hAnsi="微软雅黑" w:cs="宋体"/>
              <w:color w:val="191B1F"/>
              <w:kern w:val="0"/>
              <w:szCs w:val="21"/>
              <w14:ligatures w14:val="none"/>
            </w:rPr>
          </w:rPrChange>
        </w:rPr>
        <w:t>commission_sheet_clt</w:t>
      </w:r>
      <w:proofErr w:type="spellEnd"/>
      <w:r w:rsidRPr="00166246">
        <w:rPr>
          <w:rFonts w:ascii="微软雅黑" w:eastAsia="微软雅黑" w:hAnsi="微软雅黑" w:cs="宋体" w:hint="eastAsia"/>
          <w:strike/>
          <w:color w:val="191B1F"/>
          <w:kern w:val="0"/>
          <w:szCs w:val="21"/>
          <w:highlight w:val="magenta"/>
          <w14:ligatures w14:val="none"/>
          <w:rPrChange w:id="30" w:author="User" w:date="2024-07-01T09:36:00Z">
            <w:rPr>
              <w:rFonts w:ascii="微软雅黑" w:eastAsia="微软雅黑" w:hAnsi="微软雅黑" w:cs="宋体" w:hint="eastAsia"/>
              <w:color w:val="191B1F"/>
              <w:kern w:val="0"/>
              <w:szCs w:val="21"/>
              <w14:ligatures w14:val="none"/>
            </w:rPr>
          </w:rPrChange>
        </w:rPr>
        <w:t>（粗粒土）</w:t>
      </w:r>
    </w:p>
    <w:p w14:paraId="0274D6F8" w14:textId="2F581B4F" w:rsidR="00E40A8A" w:rsidRPr="00166246" w:rsidRDefault="00E40A8A" w:rsidP="00E40A8A">
      <w:pPr>
        <w:widowControl/>
        <w:shd w:val="clear" w:color="auto" w:fill="FFFFFF"/>
        <w:tabs>
          <w:tab w:val="left" w:pos="720"/>
        </w:tabs>
        <w:spacing w:before="100" w:beforeAutospacing="1" w:after="100" w:afterAutospacing="1" w:line="240" w:lineRule="atLeast"/>
        <w:ind w:firstLineChars="1900" w:firstLine="3990"/>
        <w:jc w:val="left"/>
        <w:rPr>
          <w:rFonts w:ascii="微软雅黑" w:eastAsia="微软雅黑" w:hAnsi="微软雅黑" w:cs="宋体"/>
          <w:strike/>
          <w:color w:val="191B1F"/>
          <w:kern w:val="0"/>
          <w:szCs w:val="21"/>
          <w14:ligatures w14:val="none"/>
          <w:rPrChange w:id="31" w:author="User" w:date="2024-07-01T09:36: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32" w:author="User" w:date="2024-07-01T09:36:00Z">
            <w:rPr>
              <w:rFonts w:ascii="微软雅黑" w:eastAsia="微软雅黑" w:hAnsi="微软雅黑" w:cs="宋体"/>
              <w:color w:val="191B1F"/>
              <w:kern w:val="0"/>
              <w:szCs w:val="21"/>
              <w14:ligatures w14:val="none"/>
            </w:rPr>
          </w:rPrChange>
        </w:rPr>
        <w:t>commission_sheet_jcysls</w:t>
      </w:r>
      <w:proofErr w:type="spellEnd"/>
      <w:r w:rsidR="00065CA8" w:rsidRPr="00166246">
        <w:rPr>
          <w:rFonts w:ascii="微软雅黑" w:eastAsia="微软雅黑" w:hAnsi="微软雅黑" w:cs="宋体" w:hint="eastAsia"/>
          <w:strike/>
          <w:color w:val="191B1F"/>
          <w:kern w:val="0"/>
          <w:szCs w:val="21"/>
          <w:highlight w:val="magenta"/>
          <w14:ligatures w14:val="none"/>
          <w:rPrChange w:id="33" w:author="User" w:date="2024-07-01T09:36:00Z">
            <w:rPr>
              <w:rFonts w:ascii="微软雅黑" w:eastAsia="微软雅黑" w:hAnsi="微软雅黑" w:cs="宋体" w:hint="eastAsia"/>
              <w:color w:val="191B1F"/>
              <w:kern w:val="0"/>
              <w:szCs w:val="21"/>
              <w14:ligatures w14:val="none"/>
            </w:rPr>
          </w:rPrChange>
        </w:rPr>
        <w:t>（建材用砂砾石）</w:t>
      </w:r>
    </w:p>
    <w:p w14:paraId="2C5DE03F" w14:textId="58671F17" w:rsidR="00E40A8A" w:rsidRDefault="00E40A8A" w:rsidP="00E40A8A">
      <w:pPr>
        <w:widowControl/>
        <w:shd w:val="clear" w:color="auto" w:fill="FFFFFF"/>
        <w:tabs>
          <w:tab w:val="left" w:pos="720"/>
        </w:tabs>
        <w:spacing w:before="100" w:beforeAutospacing="1" w:after="100" w:afterAutospacing="1" w:line="240" w:lineRule="atLeast"/>
        <w:ind w:firstLineChars="1900" w:firstLine="3990"/>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commission_sheet_sy</w:t>
      </w:r>
      <w:proofErr w:type="spellEnd"/>
      <w:r w:rsidR="00065CA8">
        <w:rPr>
          <w:rFonts w:ascii="微软雅黑" w:eastAsia="微软雅黑" w:hAnsi="微软雅黑" w:cs="宋体" w:hint="eastAsia"/>
          <w:color w:val="191B1F"/>
          <w:kern w:val="0"/>
          <w:szCs w:val="21"/>
          <w14:ligatures w14:val="none"/>
        </w:rPr>
        <w:t>（水样）</w:t>
      </w:r>
    </w:p>
    <w:p w14:paraId="5BD0A6BB" w14:textId="7261C6B4" w:rsidR="00AB4CEC" w:rsidRDefault="00642F1B" w:rsidP="00AB4CEC">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 xml:space="preserve">             </w:t>
      </w:r>
      <w:commentRangeStart w:id="34"/>
      <w:r>
        <w:rPr>
          <w:rFonts w:ascii="微软雅黑" w:eastAsia="微软雅黑" w:hAnsi="微软雅黑" w:cs="宋体" w:hint="eastAsia"/>
          <w:color w:val="191B1F"/>
          <w:kern w:val="0"/>
          <w:szCs w:val="21"/>
          <w14:ligatures w14:val="none"/>
        </w:rPr>
        <w:t xml:space="preserve">    </w:t>
      </w:r>
      <w:r w:rsidRPr="00A410CF">
        <w:rPr>
          <w:rFonts w:ascii="微软雅黑" w:eastAsia="微软雅黑" w:hAnsi="微软雅黑" w:cs="宋体" w:hint="eastAsia"/>
          <w:color w:val="191B1F"/>
          <w:kern w:val="0"/>
          <w:szCs w:val="21"/>
          <w14:ligatures w14:val="none"/>
        </w:rPr>
        <w:t>委托单属性参数表：</w:t>
      </w:r>
      <w:commentRangeEnd w:id="34"/>
      <w:r w:rsidR="00BD7344" w:rsidRPr="00A410CF">
        <w:rPr>
          <w:rStyle w:val="ac"/>
        </w:rPr>
        <w:commentReference w:id="34"/>
      </w:r>
    </w:p>
    <w:p w14:paraId="0DC984CC" w14:textId="4172D53A" w:rsidR="00AB4CEC" w:rsidRPr="00F475EF" w:rsidRDefault="00AB4CEC" w:rsidP="00642F1B">
      <w:pPr>
        <w:widowControl/>
        <w:shd w:val="clear" w:color="auto" w:fill="FFFFFF"/>
        <w:tabs>
          <w:tab w:val="left" w:pos="720"/>
        </w:tabs>
        <w:spacing w:before="100" w:beforeAutospacing="1" w:after="100" w:afterAutospacing="1" w:line="240" w:lineRule="atLeast"/>
        <w:ind w:left="720"/>
        <w:jc w:val="left"/>
        <w:rPr>
          <w:ins w:id="35" w:author="User" w:date="2024-05-21T10:17:00Z"/>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任务单明</w:t>
      </w:r>
      <w:r w:rsidRPr="00F475EF">
        <w:rPr>
          <w:rFonts w:ascii="微软雅黑" w:eastAsia="微软雅黑" w:hAnsi="微软雅黑" w:cs="宋体" w:hint="eastAsia"/>
          <w:color w:val="191B1F"/>
          <w:kern w:val="0"/>
          <w:szCs w:val="21"/>
          <w14:ligatures w14:val="none"/>
        </w:rPr>
        <w:t>细表：</w:t>
      </w:r>
      <w:proofErr w:type="spellStart"/>
      <w:r w:rsidRPr="00F475EF">
        <w:rPr>
          <w:rFonts w:ascii="微软雅黑" w:eastAsia="微软雅黑" w:hAnsi="微软雅黑" w:cs="宋体" w:hint="eastAsia"/>
          <w:color w:val="191B1F"/>
          <w:kern w:val="0"/>
          <w:szCs w:val="21"/>
          <w14:ligatures w14:val="none"/>
        </w:rPr>
        <w:t>task_list</w:t>
      </w:r>
      <w:ins w:id="36" w:author="User" w:date="2024-05-21T10:17:00Z">
        <w:r w:rsidR="004C6AD5" w:rsidRPr="00F475EF">
          <w:rPr>
            <w:rFonts w:ascii="微软雅黑" w:eastAsia="微软雅黑" w:hAnsi="微软雅黑" w:cs="宋体" w:hint="eastAsia"/>
            <w:color w:val="191B1F"/>
            <w:kern w:val="0"/>
            <w:szCs w:val="21"/>
            <w14:ligatures w14:val="none"/>
          </w:rPr>
          <w:t>_cl</w:t>
        </w:r>
      </w:ins>
      <w:proofErr w:type="spellEnd"/>
      <w:ins w:id="37" w:author="User" w:date="2024-05-21T10:18:00Z">
        <w:r w:rsidR="004C6AD5" w:rsidRPr="00F475EF">
          <w:rPr>
            <w:rFonts w:ascii="微软雅黑" w:eastAsia="微软雅黑" w:hAnsi="微软雅黑" w:cs="宋体" w:hint="eastAsia"/>
            <w:color w:val="191B1F"/>
            <w:kern w:val="0"/>
            <w:szCs w:val="21"/>
            <w14:ligatures w14:val="none"/>
          </w:rPr>
          <w:t>(材料)</w:t>
        </w:r>
      </w:ins>
    </w:p>
    <w:p w14:paraId="138761B1" w14:textId="79B5C884" w:rsidR="004C6AD5" w:rsidRPr="00F475EF" w:rsidRDefault="004C6AD5" w:rsidP="004C6AD5">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ins w:id="38" w:author="User" w:date="2024-05-21T10:17:00Z">
        <w:r w:rsidRPr="00F475EF">
          <w:rPr>
            <w:rFonts w:ascii="微软雅黑" w:eastAsia="微软雅黑" w:hAnsi="微软雅黑" w:cs="宋体" w:hint="eastAsia"/>
            <w:color w:val="191B1F"/>
            <w:kern w:val="0"/>
            <w:szCs w:val="21"/>
            <w14:ligatures w14:val="none"/>
          </w:rPr>
          <w:t xml:space="preserve">                        </w:t>
        </w:r>
        <w:proofErr w:type="spellStart"/>
        <w:r w:rsidRPr="00F475EF">
          <w:rPr>
            <w:rFonts w:ascii="微软雅黑" w:eastAsia="微软雅黑" w:hAnsi="微软雅黑" w:cs="宋体"/>
            <w:color w:val="191B1F"/>
            <w:kern w:val="0"/>
            <w:szCs w:val="21"/>
            <w14:ligatures w14:val="none"/>
          </w:rPr>
          <w:t>task_list_ys</w:t>
        </w:r>
      </w:ins>
      <w:proofErr w:type="spellEnd"/>
      <w:ins w:id="39" w:author="User" w:date="2024-05-21T10:18:00Z">
        <w:r w:rsidRPr="00F475EF">
          <w:rPr>
            <w:rFonts w:ascii="微软雅黑" w:eastAsia="微软雅黑" w:hAnsi="微软雅黑" w:cs="宋体" w:hint="eastAsia"/>
            <w:color w:val="191B1F"/>
            <w:kern w:val="0"/>
            <w:szCs w:val="21"/>
            <w14:ligatures w14:val="none"/>
            <w:rPrChange w:id="40" w:author="User" w:date="2024-06-18T14:56:00Z">
              <w:rPr>
                <w:rFonts w:ascii="微软雅黑" w:eastAsia="微软雅黑" w:hAnsi="微软雅黑" w:cs="宋体" w:hint="eastAsia"/>
                <w:color w:val="191B1F"/>
                <w:kern w:val="0"/>
                <w:szCs w:val="21"/>
                <w:highlight w:val="magenta"/>
                <w14:ligatures w14:val="none"/>
              </w:rPr>
            </w:rPrChange>
          </w:rPr>
          <w:t>（岩石）</w:t>
        </w:r>
      </w:ins>
    </w:p>
    <w:p w14:paraId="76889F41" w14:textId="506A7AEC" w:rsidR="00A410CF" w:rsidRPr="00F475EF" w:rsidRDefault="00A410CF"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Change w:id="41" w:author="User" w:date="2024-06-18T14:56:00Z">
            <w:rPr>
              <w:rFonts w:ascii="微软雅黑" w:eastAsia="微软雅黑" w:hAnsi="微软雅黑" w:cs="宋体" w:hint="eastAsia"/>
              <w:color w:val="191B1F"/>
              <w:kern w:val="0"/>
              <w:szCs w:val="21"/>
              <w:highlight w:val="yellow"/>
              <w14:ligatures w14:val="none"/>
            </w:rPr>
          </w:rPrChange>
        </w:rPr>
        <w:t>任务单手填补充表：</w:t>
      </w:r>
      <w:proofErr w:type="spellStart"/>
      <w:r w:rsidRPr="00F475EF">
        <w:rPr>
          <w:rFonts w:ascii="微软雅黑" w:eastAsia="微软雅黑" w:hAnsi="微软雅黑" w:cs="宋体"/>
          <w:color w:val="191B1F"/>
          <w:kern w:val="0"/>
          <w:szCs w:val="21"/>
          <w14:ligatures w14:val="none"/>
          <w:rPrChange w:id="42" w:author="User" w:date="2024-06-18T14:56:00Z">
            <w:rPr>
              <w:rFonts w:ascii="微软雅黑" w:eastAsia="微软雅黑" w:hAnsi="微软雅黑" w:cs="宋体"/>
              <w:color w:val="191B1F"/>
              <w:kern w:val="0"/>
              <w:szCs w:val="21"/>
              <w:highlight w:val="yellow"/>
              <w14:ligatures w14:val="none"/>
            </w:rPr>
          </w:rPrChange>
        </w:rPr>
        <w:t>task_custom</w:t>
      </w:r>
      <w:proofErr w:type="spellEnd"/>
    </w:p>
    <w:p w14:paraId="2294F497" w14:textId="5FFE3F73" w:rsidR="00AB4CEC" w:rsidRPr="00F475EF" w:rsidRDefault="00AB4CEC"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样品表：</w:t>
      </w:r>
      <w:proofErr w:type="spellStart"/>
      <w:r w:rsidRPr="00F475EF">
        <w:rPr>
          <w:rFonts w:ascii="微软雅黑" w:eastAsia="微软雅黑" w:hAnsi="微软雅黑" w:cs="宋体" w:hint="eastAsia"/>
          <w:color w:val="191B1F"/>
          <w:kern w:val="0"/>
          <w:szCs w:val="21"/>
          <w14:ligatures w14:val="none"/>
        </w:rPr>
        <w:t>sample_list</w:t>
      </w:r>
      <w:proofErr w:type="spellEnd"/>
    </w:p>
    <w:p w14:paraId="268482B6" w14:textId="672D9D10" w:rsidR="00AB4CEC" w:rsidRPr="00F475EF" w:rsidRDefault="00AB4CEC"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报告信息表：</w:t>
      </w:r>
      <w:r w:rsidRPr="00F475EF">
        <w:rPr>
          <w:rFonts w:ascii="微软雅黑" w:eastAsia="微软雅黑" w:hAnsi="微软雅黑" w:cs="宋体"/>
          <w:color w:val="191B1F"/>
          <w:kern w:val="0"/>
          <w:szCs w:val="21"/>
          <w14:ligatures w14:val="none"/>
        </w:rPr>
        <w:t>report_list</w:t>
      </w:r>
      <w:r w:rsidR="0006667F" w:rsidRPr="00F475EF">
        <w:rPr>
          <w:rFonts w:ascii="微软雅黑" w:eastAsia="微软雅黑" w:hAnsi="微软雅黑" w:cs="宋体"/>
          <w:color w:val="191B1F"/>
          <w:kern w:val="0"/>
          <w:szCs w:val="21"/>
          <w14:ligatures w14:val="none"/>
        </w:rPr>
        <w:t>_1</w:t>
      </w:r>
      <w:ins w:id="43" w:author="User" w:date="2024-05-21T10:18:00Z">
        <w:r w:rsidR="004C6AD5" w:rsidRPr="00F475EF">
          <w:rPr>
            <w:rFonts w:ascii="微软雅黑" w:eastAsia="微软雅黑" w:hAnsi="微软雅黑" w:cs="宋体"/>
            <w:color w:val="191B1F"/>
            <w:kern w:val="0"/>
            <w:szCs w:val="21"/>
            <w14:ligatures w14:val="none"/>
          </w:rPr>
          <w:t>_cl</w:t>
        </w:r>
      </w:ins>
    </w:p>
    <w:p w14:paraId="006F0064" w14:textId="0FE50510" w:rsidR="0006667F" w:rsidRPr="00F475EF" w:rsidRDefault="0006667F" w:rsidP="00642F1B">
      <w:pPr>
        <w:widowControl/>
        <w:shd w:val="clear" w:color="auto" w:fill="FFFFFF"/>
        <w:tabs>
          <w:tab w:val="left" w:pos="720"/>
        </w:tabs>
        <w:spacing w:before="100" w:beforeAutospacing="1" w:after="100" w:afterAutospacing="1" w:line="240" w:lineRule="atLeast"/>
        <w:ind w:left="720"/>
        <w:jc w:val="left"/>
        <w:rPr>
          <w:ins w:id="44" w:author="User" w:date="2024-05-21T10:18:00Z"/>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报告附表：</w:t>
      </w:r>
      <w:r w:rsidRPr="00F475EF">
        <w:rPr>
          <w:rFonts w:ascii="微软雅黑" w:eastAsia="微软雅黑" w:hAnsi="微软雅黑" w:cs="宋体"/>
          <w:color w:val="191B1F"/>
          <w:kern w:val="0"/>
          <w:szCs w:val="21"/>
          <w14:ligatures w14:val="none"/>
        </w:rPr>
        <w:t>report_list_2</w:t>
      </w:r>
      <w:ins w:id="45" w:author="User" w:date="2024-05-21T10:18:00Z">
        <w:r w:rsidR="004C6AD5" w:rsidRPr="00F475EF">
          <w:rPr>
            <w:rFonts w:ascii="微软雅黑" w:eastAsia="微软雅黑" w:hAnsi="微软雅黑" w:cs="宋体"/>
            <w:color w:val="191B1F"/>
            <w:kern w:val="0"/>
            <w:szCs w:val="21"/>
            <w14:ligatures w14:val="none"/>
          </w:rPr>
          <w:t>_cl</w:t>
        </w:r>
      </w:ins>
    </w:p>
    <w:p w14:paraId="07504BEA" w14:textId="5E561882" w:rsidR="004C6AD5" w:rsidRPr="00F475EF" w:rsidRDefault="008C40EF" w:rsidP="00642F1B">
      <w:pPr>
        <w:widowControl/>
        <w:shd w:val="clear" w:color="auto" w:fill="FFFFFF"/>
        <w:tabs>
          <w:tab w:val="left" w:pos="720"/>
        </w:tabs>
        <w:spacing w:before="100" w:beforeAutospacing="1" w:after="100" w:afterAutospacing="1" w:line="240" w:lineRule="atLeast"/>
        <w:ind w:left="720"/>
        <w:jc w:val="left"/>
        <w:rPr>
          <w:ins w:id="46" w:author="User" w:date="2024-05-21T10:19:00Z"/>
          <w:rFonts w:ascii="微软雅黑" w:eastAsia="微软雅黑" w:hAnsi="微软雅黑" w:cs="宋体"/>
          <w:color w:val="191B1F"/>
          <w:kern w:val="0"/>
          <w:szCs w:val="21"/>
          <w14:ligatures w14:val="none"/>
        </w:rPr>
      </w:pPr>
      <w:proofErr w:type="spellStart"/>
      <w:ins w:id="47" w:author="User" w:date="2024-05-21T10:19:00Z">
        <w:r w:rsidRPr="00F475EF">
          <w:rPr>
            <w:rFonts w:ascii="微软雅黑" w:eastAsia="微软雅黑" w:hAnsi="微软雅黑" w:cs="宋体"/>
            <w:color w:val="191B1F"/>
            <w:kern w:val="0"/>
            <w:szCs w:val="21"/>
            <w14:ligatures w14:val="none"/>
          </w:rPr>
          <w:t>Report_list_ys</w:t>
        </w:r>
        <w:proofErr w:type="spellEnd"/>
      </w:ins>
    </w:p>
    <w:p w14:paraId="4E4B8F05" w14:textId="3139C876" w:rsidR="008C40EF" w:rsidRDefault="008C40EF" w:rsidP="00642F1B">
      <w:pPr>
        <w:widowControl/>
        <w:shd w:val="clear" w:color="auto" w:fill="FFFFFF"/>
        <w:tabs>
          <w:tab w:val="left" w:pos="720"/>
        </w:tabs>
        <w:spacing w:before="100" w:beforeAutospacing="1" w:after="100" w:afterAutospacing="1" w:line="240" w:lineRule="atLeast"/>
        <w:ind w:left="720"/>
        <w:jc w:val="left"/>
        <w:rPr>
          <w:ins w:id="48" w:author="User" w:date="2024-05-21T10:38:00Z"/>
          <w:rFonts w:ascii="微软雅黑" w:eastAsia="微软雅黑" w:hAnsi="微软雅黑" w:cs="宋体"/>
          <w:color w:val="191B1F"/>
          <w:kern w:val="0"/>
          <w:szCs w:val="21"/>
          <w14:ligatures w14:val="none"/>
        </w:rPr>
      </w:pPr>
      <w:proofErr w:type="spellStart"/>
      <w:ins w:id="49" w:author="User" w:date="2024-05-21T10:19:00Z">
        <w:r w:rsidRPr="00F475EF">
          <w:rPr>
            <w:rFonts w:ascii="微软雅黑" w:eastAsia="微软雅黑" w:hAnsi="微软雅黑" w:cs="宋体"/>
            <w:color w:val="191B1F"/>
            <w:kern w:val="0"/>
            <w:szCs w:val="21"/>
            <w14:ligatures w14:val="none"/>
          </w:rPr>
          <w:t>R</w:t>
        </w:r>
      </w:ins>
      <w:ins w:id="50" w:author="User" w:date="2024-05-21T10:20:00Z">
        <w:r w:rsidRPr="00F475EF">
          <w:rPr>
            <w:rFonts w:ascii="微软雅黑" w:eastAsia="微软雅黑" w:hAnsi="微软雅黑" w:cs="宋体"/>
            <w:color w:val="191B1F"/>
            <w:kern w:val="0"/>
            <w:szCs w:val="21"/>
            <w14:ligatures w14:val="none"/>
          </w:rPr>
          <w:t>eport_list_tg</w:t>
        </w:r>
      </w:ins>
      <w:proofErr w:type="spellEnd"/>
    </w:p>
    <w:p w14:paraId="4D7B471E" w14:textId="77777777" w:rsidR="0015110D" w:rsidRDefault="0015110D">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Change w:id="51" w:author="User" w:date="2024-05-21T11:12:00Z">
          <w:pPr>
            <w:widowControl/>
            <w:shd w:val="clear" w:color="auto" w:fill="FFFFFF"/>
            <w:tabs>
              <w:tab w:val="left" w:pos="720"/>
            </w:tabs>
            <w:spacing w:before="100" w:beforeAutospacing="1" w:after="100" w:afterAutospacing="1" w:line="240" w:lineRule="atLeast"/>
            <w:ind w:left="720"/>
            <w:jc w:val="left"/>
          </w:pPr>
        </w:pPrChange>
      </w:pPr>
    </w:p>
    <w:p w14:paraId="643883B0" w14:textId="504FAEC8" w:rsidR="00E27F81" w:rsidRDefault="00E27F81" w:rsidP="00642F1B">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lastRenderedPageBreak/>
        <w:t>U</w:t>
      </w:r>
      <w:r>
        <w:rPr>
          <w:rFonts w:ascii="微软雅黑" w:eastAsia="微软雅黑" w:hAnsi="微软雅黑" w:cs="宋体" w:hint="eastAsia"/>
          <w:color w:val="191B1F"/>
          <w:kern w:val="0"/>
          <w:szCs w:val="21"/>
          <w14:ligatures w14:val="none"/>
        </w:rPr>
        <w:t>sertype</w:t>
      </w:r>
      <w:proofErr w:type="spellEnd"/>
    </w:p>
    <w:tbl>
      <w:tblPr>
        <w:tblStyle w:val="ad"/>
        <w:tblW w:w="8773" w:type="dxa"/>
        <w:tblInd w:w="720" w:type="dxa"/>
        <w:tblLook w:val="04A0" w:firstRow="1" w:lastRow="0" w:firstColumn="1" w:lastColumn="0" w:noHBand="0" w:noVBand="1"/>
      </w:tblPr>
      <w:tblGrid>
        <w:gridCol w:w="1923"/>
        <w:gridCol w:w="1858"/>
        <w:gridCol w:w="1851"/>
        <w:gridCol w:w="3141"/>
      </w:tblGrid>
      <w:tr w:rsidR="00E27F81" w14:paraId="28C8AB69" w14:textId="77777777" w:rsidTr="00E27F81">
        <w:tc>
          <w:tcPr>
            <w:tcW w:w="1923" w:type="dxa"/>
          </w:tcPr>
          <w:p w14:paraId="5394D026" w14:textId="568A81AD"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1858" w:type="dxa"/>
          </w:tcPr>
          <w:p w14:paraId="0F0220AB" w14:textId="2C472C7E"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851" w:type="dxa"/>
          </w:tcPr>
          <w:p w14:paraId="5FABF1F2" w14:textId="4A4187F4"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3141" w:type="dxa"/>
          </w:tcPr>
          <w:p w14:paraId="626DC919" w14:textId="3B25E7C0"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E27F81" w14:paraId="1D5E83A7" w14:textId="77777777" w:rsidTr="00E27F81">
        <w:tc>
          <w:tcPr>
            <w:tcW w:w="1923" w:type="dxa"/>
          </w:tcPr>
          <w:p w14:paraId="3564A121" w14:textId="452766E3"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T</w:t>
            </w:r>
            <w:r>
              <w:rPr>
                <w:rFonts w:ascii="微软雅黑" w:eastAsia="微软雅黑" w:hAnsi="微软雅黑" w:cs="宋体" w:hint="eastAsia"/>
                <w:color w:val="191B1F"/>
                <w:kern w:val="0"/>
                <w:szCs w:val="21"/>
                <w14:ligatures w14:val="none"/>
              </w:rPr>
              <w:t>ypeno</w:t>
            </w:r>
            <w:proofErr w:type="spellEnd"/>
          </w:p>
        </w:tc>
        <w:tc>
          <w:tcPr>
            <w:tcW w:w="1858" w:type="dxa"/>
          </w:tcPr>
          <w:p w14:paraId="70863B7D" w14:textId="6F5F7C70"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int</w:t>
            </w:r>
          </w:p>
        </w:tc>
        <w:tc>
          <w:tcPr>
            <w:tcW w:w="1851" w:type="dxa"/>
          </w:tcPr>
          <w:p w14:paraId="68A515B5" w14:textId="14309198"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主键</w:t>
            </w:r>
          </w:p>
        </w:tc>
        <w:tc>
          <w:tcPr>
            <w:tcW w:w="3141" w:type="dxa"/>
          </w:tcPr>
          <w:p w14:paraId="203E9ECB" w14:textId="4754EF57"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U</w:t>
            </w:r>
            <w:r>
              <w:rPr>
                <w:rFonts w:ascii="微软雅黑" w:eastAsia="微软雅黑" w:hAnsi="微软雅黑" w:cs="宋体" w:hint="eastAsia"/>
                <w:color w:val="191B1F"/>
                <w:kern w:val="0"/>
                <w:szCs w:val="21"/>
                <w14:ligatures w14:val="none"/>
              </w:rPr>
              <w:t>sertype</w:t>
            </w:r>
            <w:proofErr w:type="spellEnd"/>
            <w:r>
              <w:rPr>
                <w:rFonts w:ascii="微软雅黑" w:eastAsia="微软雅黑" w:hAnsi="微软雅黑" w:cs="宋体" w:hint="eastAsia"/>
                <w:color w:val="191B1F"/>
                <w:kern w:val="0"/>
                <w:szCs w:val="21"/>
                <w14:ligatures w14:val="none"/>
              </w:rPr>
              <w:t>表唯一标识</w:t>
            </w:r>
          </w:p>
        </w:tc>
      </w:tr>
      <w:tr w:rsidR="00675BB6" w14:paraId="5429750E" w14:textId="77777777" w:rsidTr="00E27F81">
        <w:trPr>
          <w:ins w:id="52" w:author="User" w:date="2024-05-16T10:16:00Z"/>
        </w:trPr>
        <w:tc>
          <w:tcPr>
            <w:tcW w:w="1923" w:type="dxa"/>
          </w:tcPr>
          <w:p w14:paraId="3FA03751" w14:textId="26601138" w:rsidR="00675BB6" w:rsidRDefault="00675BB6" w:rsidP="00642F1B">
            <w:pPr>
              <w:widowControl/>
              <w:tabs>
                <w:tab w:val="left" w:pos="720"/>
              </w:tabs>
              <w:spacing w:before="100" w:beforeAutospacing="1" w:after="100" w:afterAutospacing="1" w:line="240" w:lineRule="atLeast"/>
              <w:jc w:val="left"/>
              <w:rPr>
                <w:ins w:id="53" w:author="User" w:date="2024-05-16T10:16:00Z"/>
                <w:rFonts w:ascii="微软雅黑" w:eastAsia="微软雅黑" w:hAnsi="微软雅黑" w:cs="宋体"/>
                <w:color w:val="191B1F"/>
                <w:kern w:val="0"/>
                <w:szCs w:val="21"/>
                <w14:ligatures w14:val="none"/>
              </w:rPr>
            </w:pPr>
            <w:proofErr w:type="spellStart"/>
            <w:ins w:id="54" w:author="User" w:date="2024-05-16T10:16:00Z">
              <w:r>
                <w:rPr>
                  <w:rFonts w:ascii="微软雅黑" w:eastAsia="微软雅黑" w:hAnsi="微软雅黑" w:cs="宋体"/>
                  <w:color w:val="191B1F"/>
                  <w:kern w:val="0"/>
                  <w:szCs w:val="21"/>
                  <w14:ligatures w14:val="none"/>
                </w:rPr>
                <w:t>T</w:t>
              </w:r>
              <w:r>
                <w:rPr>
                  <w:rFonts w:ascii="微软雅黑" w:eastAsia="微软雅黑" w:hAnsi="微软雅黑" w:cs="宋体" w:hint="eastAsia"/>
                  <w:color w:val="191B1F"/>
                  <w:kern w:val="0"/>
                  <w:szCs w:val="21"/>
                  <w14:ligatures w14:val="none"/>
                </w:rPr>
                <w:t>ypeid</w:t>
              </w:r>
              <w:proofErr w:type="spellEnd"/>
            </w:ins>
          </w:p>
        </w:tc>
        <w:tc>
          <w:tcPr>
            <w:tcW w:w="1858" w:type="dxa"/>
          </w:tcPr>
          <w:p w14:paraId="0076E251" w14:textId="1DCF002F" w:rsidR="00675BB6" w:rsidRDefault="00675BB6" w:rsidP="00642F1B">
            <w:pPr>
              <w:widowControl/>
              <w:tabs>
                <w:tab w:val="left" w:pos="720"/>
              </w:tabs>
              <w:spacing w:before="100" w:beforeAutospacing="1" w:after="100" w:afterAutospacing="1" w:line="240" w:lineRule="atLeast"/>
              <w:jc w:val="left"/>
              <w:rPr>
                <w:ins w:id="55" w:author="User" w:date="2024-05-16T10:16:00Z"/>
                <w:rFonts w:ascii="微软雅黑" w:eastAsia="微软雅黑" w:hAnsi="微软雅黑" w:cs="宋体"/>
                <w:color w:val="191B1F"/>
                <w:kern w:val="0"/>
                <w:szCs w:val="21"/>
                <w14:ligatures w14:val="none"/>
              </w:rPr>
            </w:pPr>
            <w:ins w:id="56" w:author="User" w:date="2024-05-16T10:16:00Z">
              <w:r>
                <w:rPr>
                  <w:rFonts w:ascii="微软雅黑" w:eastAsia="微软雅黑" w:hAnsi="微软雅黑" w:cs="宋体" w:hint="eastAsia"/>
                  <w:color w:val="191B1F"/>
                  <w:kern w:val="0"/>
                  <w:szCs w:val="21"/>
                  <w14:ligatures w14:val="none"/>
                </w:rPr>
                <w:t>int</w:t>
              </w:r>
            </w:ins>
          </w:p>
        </w:tc>
        <w:tc>
          <w:tcPr>
            <w:tcW w:w="1851" w:type="dxa"/>
          </w:tcPr>
          <w:p w14:paraId="6BD4E044" w14:textId="29E90F9E" w:rsidR="00675BB6" w:rsidRDefault="00675BB6" w:rsidP="00642F1B">
            <w:pPr>
              <w:widowControl/>
              <w:tabs>
                <w:tab w:val="left" w:pos="720"/>
              </w:tabs>
              <w:spacing w:before="100" w:beforeAutospacing="1" w:after="100" w:afterAutospacing="1" w:line="240" w:lineRule="atLeast"/>
              <w:jc w:val="left"/>
              <w:rPr>
                <w:ins w:id="57" w:author="User" w:date="2024-05-16T10:16:00Z"/>
                <w:rFonts w:ascii="微软雅黑" w:eastAsia="微软雅黑" w:hAnsi="微软雅黑" w:cs="宋体"/>
                <w:color w:val="191B1F"/>
                <w:kern w:val="0"/>
                <w:szCs w:val="21"/>
                <w14:ligatures w14:val="none"/>
              </w:rPr>
            </w:pPr>
            <w:ins w:id="58" w:author="User" w:date="2024-05-16T10:16:00Z">
              <w:r>
                <w:rPr>
                  <w:rFonts w:ascii="微软雅黑" w:eastAsia="微软雅黑" w:hAnsi="微软雅黑" w:cs="宋体" w:hint="eastAsia"/>
                  <w:color w:val="191B1F"/>
                  <w:kern w:val="0"/>
                  <w:szCs w:val="21"/>
                  <w14:ligatures w14:val="none"/>
                </w:rPr>
                <w:t>输入</w:t>
              </w:r>
            </w:ins>
          </w:p>
        </w:tc>
        <w:tc>
          <w:tcPr>
            <w:tcW w:w="3141" w:type="dxa"/>
          </w:tcPr>
          <w:p w14:paraId="7221BE07" w14:textId="3106A5B0" w:rsidR="00675BB6" w:rsidRDefault="00675BB6" w:rsidP="00642F1B">
            <w:pPr>
              <w:widowControl/>
              <w:tabs>
                <w:tab w:val="left" w:pos="720"/>
              </w:tabs>
              <w:spacing w:before="100" w:beforeAutospacing="1" w:after="100" w:afterAutospacing="1" w:line="240" w:lineRule="atLeast"/>
              <w:jc w:val="left"/>
              <w:rPr>
                <w:ins w:id="59" w:author="User" w:date="2024-05-16T11:36:00Z"/>
                <w:rFonts w:ascii="微软雅黑" w:eastAsia="微软雅黑" w:hAnsi="微软雅黑" w:cs="宋体"/>
                <w:color w:val="191B1F"/>
                <w:kern w:val="0"/>
                <w:szCs w:val="21"/>
                <w14:ligatures w14:val="none"/>
              </w:rPr>
            </w:pPr>
            <w:ins w:id="60" w:author="User" w:date="2024-05-16T10:16:00Z">
              <w:r>
                <w:rPr>
                  <w:rFonts w:ascii="微软雅黑" w:eastAsia="微软雅黑" w:hAnsi="微软雅黑" w:cs="宋体" w:hint="eastAsia"/>
                  <w:color w:val="191B1F"/>
                  <w:kern w:val="0"/>
                  <w:szCs w:val="21"/>
                  <w14:ligatures w14:val="none"/>
                </w:rPr>
                <w:t>用户类型标识（</w:t>
              </w:r>
            </w:ins>
            <w:ins w:id="61" w:author="User" w:date="2024-05-16T11:38:00Z">
              <w:r w:rsidR="00F23FB5">
                <w:rPr>
                  <w:rFonts w:ascii="微软雅黑" w:eastAsia="微软雅黑" w:hAnsi="微软雅黑" w:cs="宋体" w:hint="eastAsia"/>
                  <w:color w:val="191B1F"/>
                  <w:kern w:val="0"/>
                  <w:szCs w:val="21"/>
                  <w14:ligatures w14:val="none"/>
                </w:rPr>
                <w:t>可增加，</w:t>
              </w:r>
            </w:ins>
            <w:ins w:id="62" w:author="User" w:date="2024-05-16T11:39:00Z">
              <w:r w:rsidR="00F23FB5">
                <w:rPr>
                  <w:rFonts w:ascii="微软雅黑" w:eastAsia="微软雅黑" w:hAnsi="微软雅黑" w:cs="宋体" w:hint="eastAsia"/>
                  <w:color w:val="191B1F"/>
                  <w:kern w:val="0"/>
                  <w:szCs w:val="21"/>
                  <w14:ligatures w14:val="none"/>
                </w:rPr>
                <w:t>添加到备注中</w:t>
              </w:r>
            </w:ins>
            <w:ins w:id="63" w:author="User" w:date="2024-05-16T10:16:00Z">
              <w:r>
                <w:rPr>
                  <w:rFonts w:ascii="微软雅黑" w:eastAsia="微软雅黑" w:hAnsi="微软雅黑" w:cs="宋体" w:hint="eastAsia"/>
                  <w:color w:val="191B1F"/>
                  <w:kern w:val="0"/>
                  <w:szCs w:val="21"/>
                  <w14:ligatures w14:val="none"/>
                </w:rPr>
                <w:t>）</w:t>
              </w:r>
            </w:ins>
          </w:p>
          <w:p w14:paraId="6EF949C0" w14:textId="77777777" w:rsidR="00F23FB5" w:rsidRDefault="00F23FB5" w:rsidP="00642F1B">
            <w:pPr>
              <w:widowControl/>
              <w:tabs>
                <w:tab w:val="left" w:pos="720"/>
              </w:tabs>
              <w:spacing w:before="100" w:beforeAutospacing="1" w:after="100" w:afterAutospacing="1" w:line="240" w:lineRule="atLeast"/>
              <w:jc w:val="left"/>
              <w:rPr>
                <w:ins w:id="64" w:author="User" w:date="2024-05-16T11:36:00Z"/>
                <w:rFonts w:ascii="微软雅黑" w:eastAsia="微软雅黑" w:hAnsi="微软雅黑" w:cs="宋体"/>
                <w:color w:val="191B1F"/>
                <w:kern w:val="0"/>
                <w:szCs w:val="21"/>
                <w14:ligatures w14:val="none"/>
              </w:rPr>
            </w:pPr>
            <w:ins w:id="65" w:author="User" w:date="2024-05-16T11:36:00Z">
              <w:r>
                <w:rPr>
                  <w:rFonts w:ascii="微软雅黑" w:eastAsia="微软雅黑" w:hAnsi="微软雅黑" w:cs="宋体" w:hint="eastAsia"/>
                  <w:color w:val="191B1F"/>
                  <w:kern w:val="0"/>
                  <w:szCs w:val="21"/>
                  <w14:ligatures w14:val="none"/>
                </w:rPr>
                <w:t>超级管理员 0</w:t>
              </w:r>
            </w:ins>
          </w:p>
          <w:p w14:paraId="32EC62B8" w14:textId="77777777" w:rsidR="00F23FB5" w:rsidRDefault="00F23FB5" w:rsidP="00642F1B">
            <w:pPr>
              <w:widowControl/>
              <w:tabs>
                <w:tab w:val="left" w:pos="720"/>
              </w:tabs>
              <w:spacing w:before="100" w:beforeAutospacing="1" w:after="100" w:afterAutospacing="1" w:line="240" w:lineRule="atLeast"/>
              <w:jc w:val="left"/>
              <w:rPr>
                <w:ins w:id="66" w:author="User" w:date="2024-05-16T11:36:00Z"/>
                <w:rFonts w:ascii="微软雅黑" w:eastAsia="微软雅黑" w:hAnsi="微软雅黑" w:cs="宋体"/>
                <w:color w:val="191B1F"/>
                <w:kern w:val="0"/>
                <w:szCs w:val="21"/>
                <w14:ligatures w14:val="none"/>
              </w:rPr>
            </w:pPr>
            <w:ins w:id="67" w:author="User" w:date="2024-05-16T11:36:00Z">
              <w:r>
                <w:rPr>
                  <w:rFonts w:ascii="微软雅黑" w:eastAsia="微软雅黑" w:hAnsi="微软雅黑" w:cs="宋体" w:hint="eastAsia"/>
                  <w:color w:val="191B1F"/>
                  <w:kern w:val="0"/>
                  <w:szCs w:val="21"/>
                  <w14:ligatures w14:val="none"/>
                </w:rPr>
                <w:t>数据管理员 1</w:t>
              </w:r>
            </w:ins>
          </w:p>
          <w:p w14:paraId="3C4CF752" w14:textId="1342D013" w:rsidR="00F23FB5" w:rsidRDefault="00F23FB5" w:rsidP="00642F1B">
            <w:pPr>
              <w:widowControl/>
              <w:tabs>
                <w:tab w:val="left" w:pos="720"/>
              </w:tabs>
              <w:spacing w:before="100" w:beforeAutospacing="1" w:after="100" w:afterAutospacing="1" w:line="240" w:lineRule="atLeast"/>
              <w:jc w:val="left"/>
              <w:rPr>
                <w:ins w:id="68" w:author="User" w:date="2024-05-16T11:37:00Z"/>
                <w:rFonts w:ascii="微软雅黑" w:eastAsia="微软雅黑" w:hAnsi="微软雅黑" w:cs="宋体"/>
                <w:color w:val="191B1F"/>
                <w:kern w:val="0"/>
                <w:szCs w:val="21"/>
                <w14:ligatures w14:val="none"/>
              </w:rPr>
            </w:pPr>
            <w:ins w:id="69" w:author="User" w:date="2024-05-16T11:37:00Z">
              <w:r>
                <w:rPr>
                  <w:rFonts w:ascii="微软雅黑" w:eastAsia="微软雅黑" w:hAnsi="微软雅黑" w:cs="宋体" w:hint="eastAsia"/>
                  <w:color w:val="191B1F"/>
                  <w:kern w:val="0"/>
                  <w:szCs w:val="21"/>
                  <w14:ligatures w14:val="none"/>
                </w:rPr>
                <w:t>综合部门负责人</w:t>
              </w:r>
            </w:ins>
            <w:ins w:id="70" w:author="User" w:date="2024-05-16T11:38:00Z">
              <w:r>
                <w:rPr>
                  <w:rFonts w:ascii="微软雅黑" w:eastAsia="微软雅黑" w:hAnsi="微软雅黑" w:cs="宋体" w:hint="eastAsia"/>
                  <w:color w:val="191B1F"/>
                  <w:kern w:val="0"/>
                  <w:szCs w:val="21"/>
                  <w14:ligatures w14:val="none"/>
                </w:rPr>
                <w:t>2</w:t>
              </w:r>
            </w:ins>
          </w:p>
          <w:p w14:paraId="3C67BDD6" w14:textId="3B7AC4A6" w:rsidR="00F23FB5" w:rsidRDefault="00F23FB5" w:rsidP="00642F1B">
            <w:pPr>
              <w:widowControl/>
              <w:tabs>
                <w:tab w:val="left" w:pos="720"/>
              </w:tabs>
              <w:spacing w:before="100" w:beforeAutospacing="1" w:after="100" w:afterAutospacing="1" w:line="240" w:lineRule="atLeast"/>
              <w:jc w:val="left"/>
              <w:rPr>
                <w:ins w:id="71" w:author="User" w:date="2024-05-16T11:37:00Z"/>
                <w:rFonts w:ascii="微软雅黑" w:eastAsia="微软雅黑" w:hAnsi="微软雅黑" w:cs="宋体"/>
                <w:color w:val="191B1F"/>
                <w:kern w:val="0"/>
                <w:szCs w:val="21"/>
                <w14:ligatures w14:val="none"/>
              </w:rPr>
            </w:pPr>
            <w:ins w:id="72" w:author="User" w:date="2024-05-16T11:37:00Z">
              <w:r>
                <w:rPr>
                  <w:rFonts w:ascii="微软雅黑" w:eastAsia="微软雅黑" w:hAnsi="微软雅黑" w:cs="宋体" w:hint="eastAsia"/>
                  <w:color w:val="191B1F"/>
                  <w:kern w:val="0"/>
                  <w:szCs w:val="21"/>
                  <w14:ligatures w14:val="none"/>
                </w:rPr>
                <w:t>岩土部门负责人</w:t>
              </w:r>
            </w:ins>
            <w:ins w:id="73" w:author="User" w:date="2024-05-16T11:38:00Z">
              <w:r>
                <w:rPr>
                  <w:rFonts w:ascii="微软雅黑" w:eastAsia="微软雅黑" w:hAnsi="微软雅黑" w:cs="宋体" w:hint="eastAsia"/>
                  <w:color w:val="191B1F"/>
                  <w:kern w:val="0"/>
                  <w:szCs w:val="21"/>
                  <w14:ligatures w14:val="none"/>
                </w:rPr>
                <w:t>3</w:t>
              </w:r>
            </w:ins>
          </w:p>
          <w:p w14:paraId="07C62E9B" w14:textId="098569A4" w:rsidR="00F23FB5" w:rsidRDefault="00F23FB5" w:rsidP="00642F1B">
            <w:pPr>
              <w:widowControl/>
              <w:tabs>
                <w:tab w:val="left" w:pos="720"/>
              </w:tabs>
              <w:spacing w:before="100" w:beforeAutospacing="1" w:after="100" w:afterAutospacing="1" w:line="240" w:lineRule="atLeast"/>
              <w:jc w:val="left"/>
              <w:rPr>
                <w:ins w:id="74" w:author="User" w:date="2024-05-16T11:37:00Z"/>
                <w:rFonts w:ascii="微软雅黑" w:eastAsia="微软雅黑" w:hAnsi="微软雅黑" w:cs="宋体"/>
                <w:color w:val="191B1F"/>
                <w:kern w:val="0"/>
                <w:szCs w:val="21"/>
                <w14:ligatures w14:val="none"/>
              </w:rPr>
            </w:pPr>
            <w:ins w:id="75" w:author="User" w:date="2024-05-16T11:37:00Z">
              <w:r>
                <w:rPr>
                  <w:rFonts w:ascii="微软雅黑" w:eastAsia="微软雅黑" w:hAnsi="微软雅黑" w:cs="宋体" w:hint="eastAsia"/>
                  <w:color w:val="191B1F"/>
                  <w:kern w:val="0"/>
                  <w:szCs w:val="21"/>
                  <w14:ligatures w14:val="none"/>
                </w:rPr>
                <w:t>土工部门负责人</w:t>
              </w:r>
            </w:ins>
            <w:ins w:id="76" w:author="User" w:date="2024-05-16T11:38:00Z">
              <w:r>
                <w:rPr>
                  <w:rFonts w:ascii="微软雅黑" w:eastAsia="微软雅黑" w:hAnsi="微软雅黑" w:cs="宋体" w:hint="eastAsia"/>
                  <w:color w:val="191B1F"/>
                  <w:kern w:val="0"/>
                  <w:szCs w:val="21"/>
                  <w14:ligatures w14:val="none"/>
                </w:rPr>
                <w:t>4</w:t>
              </w:r>
            </w:ins>
          </w:p>
          <w:p w14:paraId="32057D46" w14:textId="0D79AB37" w:rsidR="00F23FB5" w:rsidRDefault="00F23FB5" w:rsidP="00642F1B">
            <w:pPr>
              <w:widowControl/>
              <w:tabs>
                <w:tab w:val="left" w:pos="720"/>
              </w:tabs>
              <w:spacing w:before="100" w:beforeAutospacing="1" w:after="100" w:afterAutospacing="1" w:line="240" w:lineRule="atLeast"/>
              <w:jc w:val="left"/>
              <w:rPr>
                <w:ins w:id="77" w:author="User" w:date="2024-05-16T11:37:00Z"/>
                <w:rFonts w:ascii="微软雅黑" w:eastAsia="微软雅黑" w:hAnsi="微软雅黑" w:cs="宋体"/>
                <w:color w:val="191B1F"/>
                <w:kern w:val="0"/>
                <w:szCs w:val="21"/>
                <w14:ligatures w14:val="none"/>
              </w:rPr>
            </w:pPr>
            <w:ins w:id="78" w:author="User" w:date="2024-05-16T11:37:00Z">
              <w:r>
                <w:rPr>
                  <w:rFonts w:ascii="微软雅黑" w:eastAsia="微软雅黑" w:hAnsi="微软雅黑" w:cs="宋体" w:hint="eastAsia"/>
                  <w:color w:val="191B1F"/>
                  <w:kern w:val="0"/>
                  <w:szCs w:val="21"/>
                  <w14:ligatures w14:val="none"/>
                </w:rPr>
                <w:t>化学部门负责人</w:t>
              </w:r>
            </w:ins>
            <w:ins w:id="79" w:author="User" w:date="2024-05-16T11:38:00Z">
              <w:r>
                <w:rPr>
                  <w:rFonts w:ascii="微软雅黑" w:eastAsia="微软雅黑" w:hAnsi="微软雅黑" w:cs="宋体" w:hint="eastAsia"/>
                  <w:color w:val="191B1F"/>
                  <w:kern w:val="0"/>
                  <w:szCs w:val="21"/>
                  <w14:ligatures w14:val="none"/>
                </w:rPr>
                <w:t>5</w:t>
              </w:r>
            </w:ins>
          </w:p>
          <w:p w14:paraId="65310F24" w14:textId="44E163E0" w:rsidR="00F23FB5" w:rsidRDefault="00F23FB5" w:rsidP="00642F1B">
            <w:pPr>
              <w:widowControl/>
              <w:tabs>
                <w:tab w:val="left" w:pos="720"/>
              </w:tabs>
              <w:spacing w:before="100" w:beforeAutospacing="1" w:after="100" w:afterAutospacing="1" w:line="240" w:lineRule="atLeast"/>
              <w:jc w:val="left"/>
              <w:rPr>
                <w:ins w:id="80" w:author="User" w:date="2024-05-16T11:38:00Z"/>
                <w:rFonts w:ascii="微软雅黑" w:eastAsia="微软雅黑" w:hAnsi="微软雅黑" w:cs="宋体"/>
                <w:color w:val="191B1F"/>
                <w:kern w:val="0"/>
                <w:szCs w:val="21"/>
                <w14:ligatures w14:val="none"/>
              </w:rPr>
            </w:pPr>
            <w:ins w:id="81" w:author="User" w:date="2024-05-16T11:37:00Z">
              <w:r>
                <w:rPr>
                  <w:rFonts w:ascii="微软雅黑" w:eastAsia="微软雅黑" w:hAnsi="微软雅黑" w:cs="宋体" w:hint="eastAsia"/>
                  <w:color w:val="191B1F"/>
                  <w:kern w:val="0"/>
                  <w:szCs w:val="21"/>
                  <w14:ligatures w14:val="none"/>
                </w:rPr>
                <w:t>外业部门</w:t>
              </w:r>
            </w:ins>
            <w:ins w:id="82" w:author="User" w:date="2024-05-16T11:38:00Z">
              <w:r>
                <w:rPr>
                  <w:rFonts w:ascii="微软雅黑" w:eastAsia="微软雅黑" w:hAnsi="微软雅黑" w:cs="宋体" w:hint="eastAsia"/>
                  <w:color w:val="191B1F"/>
                  <w:kern w:val="0"/>
                  <w:szCs w:val="21"/>
                  <w14:ligatures w14:val="none"/>
                </w:rPr>
                <w:t>负责人6</w:t>
              </w:r>
            </w:ins>
          </w:p>
          <w:p w14:paraId="7F1DB6DE" w14:textId="1EFD26A0" w:rsidR="00F23FB5" w:rsidRDefault="00F23FB5" w:rsidP="00642F1B">
            <w:pPr>
              <w:widowControl/>
              <w:tabs>
                <w:tab w:val="left" w:pos="720"/>
              </w:tabs>
              <w:spacing w:before="100" w:beforeAutospacing="1" w:after="100" w:afterAutospacing="1" w:line="240" w:lineRule="atLeast"/>
              <w:jc w:val="left"/>
              <w:rPr>
                <w:ins w:id="83" w:author="User" w:date="2024-05-16T11:38:00Z"/>
                <w:rFonts w:ascii="微软雅黑" w:eastAsia="微软雅黑" w:hAnsi="微软雅黑" w:cs="宋体"/>
                <w:color w:val="191B1F"/>
                <w:kern w:val="0"/>
                <w:szCs w:val="21"/>
                <w14:ligatures w14:val="none"/>
              </w:rPr>
            </w:pPr>
            <w:ins w:id="84" w:author="User" w:date="2024-05-16T11:38:00Z">
              <w:r>
                <w:rPr>
                  <w:rFonts w:ascii="微软雅黑" w:eastAsia="微软雅黑" w:hAnsi="微软雅黑" w:cs="宋体" w:hint="eastAsia"/>
                  <w:color w:val="191B1F"/>
                  <w:kern w:val="0"/>
                  <w:szCs w:val="21"/>
                  <w14:ligatures w14:val="none"/>
                </w:rPr>
                <w:t>普通实验员7</w:t>
              </w:r>
            </w:ins>
          </w:p>
          <w:p w14:paraId="60AC7C4D" w14:textId="24C483FA" w:rsidR="00F23FB5" w:rsidRDefault="00F23FB5" w:rsidP="00642F1B">
            <w:pPr>
              <w:widowControl/>
              <w:tabs>
                <w:tab w:val="left" w:pos="720"/>
              </w:tabs>
              <w:spacing w:before="100" w:beforeAutospacing="1" w:after="100" w:afterAutospacing="1" w:line="240" w:lineRule="atLeast"/>
              <w:jc w:val="left"/>
              <w:rPr>
                <w:ins w:id="85" w:author="User" w:date="2024-05-16T10:16:00Z"/>
                <w:rFonts w:ascii="微软雅黑" w:eastAsia="微软雅黑" w:hAnsi="微软雅黑" w:cs="宋体"/>
                <w:color w:val="191B1F"/>
                <w:kern w:val="0"/>
                <w:szCs w:val="21"/>
                <w14:ligatures w14:val="none"/>
              </w:rPr>
            </w:pPr>
            <w:ins w:id="86" w:author="User" w:date="2024-05-16T11:38:00Z">
              <w:r>
                <w:rPr>
                  <w:rFonts w:ascii="微软雅黑" w:eastAsia="微软雅黑" w:hAnsi="微软雅黑" w:cs="宋体" w:hint="eastAsia"/>
                  <w:color w:val="191B1F"/>
                  <w:kern w:val="0"/>
                  <w:szCs w:val="21"/>
                  <w14:ligatures w14:val="none"/>
                </w:rPr>
                <w:t>外业实验员8</w:t>
              </w:r>
            </w:ins>
          </w:p>
        </w:tc>
      </w:tr>
      <w:tr w:rsidR="00E27F81" w14:paraId="0D0DA9E4" w14:textId="77777777" w:rsidTr="00E27F81">
        <w:tc>
          <w:tcPr>
            <w:tcW w:w="1923" w:type="dxa"/>
          </w:tcPr>
          <w:p w14:paraId="4DED5018" w14:textId="626A2EC1"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T</w:t>
            </w:r>
            <w:r>
              <w:rPr>
                <w:rFonts w:ascii="微软雅黑" w:eastAsia="微软雅黑" w:hAnsi="微软雅黑" w:cs="宋体" w:hint="eastAsia"/>
                <w:color w:val="191B1F"/>
                <w:kern w:val="0"/>
                <w:szCs w:val="21"/>
                <w14:ligatures w14:val="none"/>
              </w:rPr>
              <w:t>ypename</w:t>
            </w:r>
            <w:proofErr w:type="spellEnd"/>
          </w:p>
        </w:tc>
        <w:tc>
          <w:tcPr>
            <w:tcW w:w="1858" w:type="dxa"/>
          </w:tcPr>
          <w:p w14:paraId="24268BED" w14:textId="5363D259"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varchar</w:t>
            </w:r>
          </w:p>
        </w:tc>
        <w:tc>
          <w:tcPr>
            <w:tcW w:w="1851" w:type="dxa"/>
          </w:tcPr>
          <w:p w14:paraId="75D2C974" w14:textId="0E5BFD35"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3287567C" w14:textId="1368AABC"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用户类型名称</w:t>
            </w:r>
          </w:p>
        </w:tc>
      </w:tr>
      <w:tr w:rsidR="00E27F81" w14:paraId="534B42E6" w14:textId="77777777" w:rsidTr="00E27F81">
        <w:tc>
          <w:tcPr>
            <w:tcW w:w="1923" w:type="dxa"/>
          </w:tcPr>
          <w:p w14:paraId="603B574F" w14:textId="0A2742D6"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A</w:t>
            </w:r>
            <w:r>
              <w:rPr>
                <w:rFonts w:ascii="微软雅黑" w:eastAsia="微软雅黑" w:hAnsi="微软雅黑" w:cs="宋体" w:hint="eastAsia"/>
                <w:color w:val="191B1F"/>
                <w:kern w:val="0"/>
                <w:szCs w:val="21"/>
                <w14:ligatures w14:val="none"/>
              </w:rPr>
              <w:t>ttribute_1</w:t>
            </w:r>
          </w:p>
        </w:tc>
        <w:tc>
          <w:tcPr>
            <w:tcW w:w="1858" w:type="dxa"/>
          </w:tcPr>
          <w:p w14:paraId="5F91567A" w14:textId="57FD800B"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varchar</w:t>
            </w:r>
          </w:p>
        </w:tc>
        <w:tc>
          <w:tcPr>
            <w:tcW w:w="1851" w:type="dxa"/>
          </w:tcPr>
          <w:p w14:paraId="65AF6BEC" w14:textId="3BBF9820"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15CC2244" w14:textId="542DEA2A"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预留属性1</w:t>
            </w:r>
          </w:p>
        </w:tc>
      </w:tr>
      <w:tr w:rsidR="00E27F81" w14:paraId="7E1CC4D8" w14:textId="77777777" w:rsidTr="00E27F81">
        <w:tc>
          <w:tcPr>
            <w:tcW w:w="1923" w:type="dxa"/>
          </w:tcPr>
          <w:p w14:paraId="0952543D" w14:textId="1E2AA764"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Attribute_2</w:t>
            </w:r>
          </w:p>
        </w:tc>
        <w:tc>
          <w:tcPr>
            <w:tcW w:w="1858" w:type="dxa"/>
          </w:tcPr>
          <w:p w14:paraId="3676641B" w14:textId="3325F8F1"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varchar</w:t>
            </w:r>
          </w:p>
        </w:tc>
        <w:tc>
          <w:tcPr>
            <w:tcW w:w="1851" w:type="dxa"/>
          </w:tcPr>
          <w:p w14:paraId="76EB1F45" w14:textId="403BE076"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351B9480" w14:textId="06F49501" w:rsidR="00E27F81" w:rsidRDefault="00E27F81" w:rsidP="00642F1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预留属性2</w:t>
            </w:r>
          </w:p>
        </w:tc>
      </w:tr>
    </w:tbl>
    <w:p w14:paraId="2283A275" w14:textId="035F84B3" w:rsidR="00745C4E" w:rsidRPr="00E24BEC" w:rsidRDefault="00745C4E" w:rsidP="00745C4E">
      <w:pPr>
        <w:widowControl/>
        <w:shd w:val="clear" w:color="auto" w:fill="FFFFFF"/>
        <w:tabs>
          <w:tab w:val="left" w:pos="720"/>
        </w:tabs>
        <w:spacing w:before="100" w:beforeAutospacing="1" w:after="100" w:afterAutospacing="1" w:line="240" w:lineRule="atLeast"/>
        <w:ind w:left="720"/>
        <w:jc w:val="left"/>
        <w:rPr>
          <w:ins w:id="87" w:author="User" w:date="2024-05-16T11:15:00Z"/>
          <w:rFonts w:ascii="微软雅黑" w:eastAsia="微软雅黑" w:hAnsi="微软雅黑" w:cs="宋体"/>
          <w:color w:val="191B1F"/>
          <w:kern w:val="0"/>
          <w:szCs w:val="21"/>
          <w14:ligatures w14:val="none"/>
        </w:rPr>
      </w:pPr>
      <w:ins w:id="88" w:author="User" w:date="2024-05-16T11:15:00Z">
        <w:r w:rsidRPr="00E24BEC">
          <w:rPr>
            <w:rFonts w:ascii="微软雅黑" w:eastAsia="微软雅黑" w:hAnsi="微软雅黑" w:cs="宋体"/>
            <w:color w:val="191B1F"/>
            <w:kern w:val="0"/>
            <w:szCs w:val="21"/>
            <w14:ligatures w14:val="none"/>
            <w:rPrChange w:id="89" w:author="User" w:date="2024-05-21T16:10:00Z">
              <w:rPr>
                <w:rFonts w:ascii="微软雅黑" w:eastAsia="微软雅黑" w:hAnsi="微软雅黑" w:cs="宋体"/>
                <w:color w:val="191B1F"/>
                <w:kern w:val="0"/>
                <w:szCs w:val="21"/>
                <w:highlight w:val="yellow"/>
                <w14:ligatures w14:val="none"/>
              </w:rPr>
            </w:rPrChange>
          </w:rPr>
          <w:t xml:space="preserve">CREATE </w:t>
        </w:r>
        <w:proofErr w:type="gramStart"/>
        <w:r w:rsidRPr="00E24BEC">
          <w:rPr>
            <w:rFonts w:ascii="微软雅黑" w:eastAsia="微软雅黑" w:hAnsi="微软雅黑" w:cs="宋体"/>
            <w:color w:val="191B1F"/>
            <w:kern w:val="0"/>
            <w:szCs w:val="21"/>
            <w14:ligatures w14:val="none"/>
            <w:rPrChange w:id="90" w:author="User" w:date="2024-05-21T16:10:00Z">
              <w:rPr>
                <w:rFonts w:ascii="微软雅黑" w:eastAsia="微软雅黑" w:hAnsi="微软雅黑" w:cs="宋体"/>
                <w:color w:val="191B1F"/>
                <w:kern w:val="0"/>
                <w:szCs w:val="21"/>
                <w:highlight w:val="yellow"/>
                <w14:ligatures w14:val="none"/>
              </w:rPr>
            </w:rPrChange>
          </w:rPr>
          <w:t xml:space="preserve">TABLE  </w:t>
        </w:r>
        <w:proofErr w:type="spellStart"/>
        <w:r w:rsidRPr="00E24BEC">
          <w:rPr>
            <w:rFonts w:ascii="微软雅黑" w:eastAsia="微软雅黑" w:hAnsi="微软雅黑" w:cs="宋体"/>
            <w:color w:val="191B1F"/>
            <w:kern w:val="0"/>
            <w:szCs w:val="21"/>
            <w14:ligatures w14:val="none"/>
            <w:rPrChange w:id="91" w:author="User" w:date="2024-05-21T16:10:00Z">
              <w:rPr>
                <w:rFonts w:ascii="微软雅黑" w:eastAsia="微软雅黑" w:hAnsi="微软雅黑" w:cs="宋体"/>
                <w:color w:val="191B1F"/>
                <w:kern w:val="0"/>
                <w:szCs w:val="21"/>
                <w:highlight w:val="yellow"/>
                <w14:ligatures w14:val="none"/>
              </w:rPr>
            </w:rPrChange>
          </w:rPr>
          <w:t>usertype</w:t>
        </w:r>
        <w:proofErr w:type="spellEnd"/>
        <w:proofErr w:type="gramEnd"/>
      </w:ins>
    </w:p>
    <w:p w14:paraId="2EFC2484" w14:textId="77777777" w:rsidR="00745C4E" w:rsidRPr="00E24BEC" w:rsidRDefault="00745C4E" w:rsidP="00745C4E">
      <w:pPr>
        <w:widowControl/>
        <w:shd w:val="clear" w:color="auto" w:fill="FFFFFF"/>
        <w:tabs>
          <w:tab w:val="left" w:pos="720"/>
        </w:tabs>
        <w:spacing w:before="100" w:beforeAutospacing="1" w:after="100" w:afterAutospacing="1" w:line="240" w:lineRule="atLeast"/>
        <w:jc w:val="left"/>
        <w:rPr>
          <w:ins w:id="92" w:author="User" w:date="2024-05-16T11:15:00Z"/>
          <w:rFonts w:ascii="微软雅黑" w:eastAsia="微软雅黑" w:hAnsi="微软雅黑" w:cs="宋体"/>
          <w:color w:val="191B1F"/>
          <w:kern w:val="0"/>
          <w:szCs w:val="21"/>
          <w14:ligatures w14:val="none"/>
          <w:rPrChange w:id="93" w:author="User" w:date="2024-05-21T16:10:00Z">
            <w:rPr>
              <w:ins w:id="94" w:author="User" w:date="2024-05-16T11:15:00Z"/>
              <w:rFonts w:ascii="微软雅黑" w:eastAsia="微软雅黑" w:hAnsi="微软雅黑" w:cs="宋体"/>
              <w:color w:val="191B1F"/>
              <w:kern w:val="0"/>
              <w:szCs w:val="21"/>
              <w:highlight w:val="yellow"/>
              <w14:ligatures w14:val="none"/>
            </w:rPr>
          </w:rPrChange>
        </w:rPr>
      </w:pPr>
      <w:ins w:id="95" w:author="User" w:date="2024-05-16T11:15:00Z">
        <w:r w:rsidRPr="00E24BEC">
          <w:rPr>
            <w:rFonts w:ascii="微软雅黑" w:eastAsia="微软雅黑" w:hAnsi="微软雅黑" w:cs="宋体"/>
            <w:color w:val="191B1F"/>
            <w:kern w:val="0"/>
            <w:szCs w:val="21"/>
            <w14:ligatures w14:val="none"/>
            <w:rPrChange w:id="96" w:author="User" w:date="2024-05-21T16:10:00Z">
              <w:rPr>
                <w:rFonts w:ascii="微软雅黑" w:eastAsia="微软雅黑" w:hAnsi="微软雅黑" w:cs="宋体"/>
                <w:color w:val="191B1F"/>
                <w:kern w:val="0"/>
                <w:szCs w:val="21"/>
                <w:highlight w:val="yellow"/>
                <w14:ligatures w14:val="none"/>
              </w:rPr>
            </w:rPrChange>
          </w:rPr>
          <w:t xml:space="preserve">  (</w:t>
        </w:r>
      </w:ins>
    </w:p>
    <w:p w14:paraId="1A11B6C5" w14:textId="504D5116" w:rsidR="00745C4E" w:rsidRPr="00E24BEC" w:rsidRDefault="00745C4E" w:rsidP="00745C4E">
      <w:pPr>
        <w:widowControl/>
        <w:shd w:val="clear" w:color="auto" w:fill="FFFFFF"/>
        <w:tabs>
          <w:tab w:val="left" w:pos="720"/>
        </w:tabs>
        <w:spacing w:before="100" w:beforeAutospacing="1" w:after="100" w:afterAutospacing="1" w:line="240" w:lineRule="atLeast"/>
        <w:jc w:val="left"/>
        <w:rPr>
          <w:ins w:id="97" w:author="User" w:date="2024-05-16T11:15:00Z"/>
          <w:rFonts w:ascii="微软雅黑" w:eastAsia="微软雅黑" w:hAnsi="微软雅黑" w:cs="宋体"/>
          <w:color w:val="191B1F"/>
          <w:kern w:val="0"/>
          <w:szCs w:val="21"/>
          <w14:ligatures w14:val="none"/>
          <w:rPrChange w:id="98" w:author="User" w:date="2024-05-21T16:10:00Z">
            <w:rPr>
              <w:ins w:id="99" w:author="User" w:date="2024-05-16T11:15:00Z"/>
              <w:rFonts w:ascii="微软雅黑" w:eastAsia="微软雅黑" w:hAnsi="微软雅黑" w:cs="宋体"/>
              <w:color w:val="191B1F"/>
              <w:kern w:val="0"/>
              <w:szCs w:val="21"/>
              <w:highlight w:val="yellow"/>
              <w14:ligatures w14:val="none"/>
            </w:rPr>
          </w:rPrChange>
        </w:rPr>
      </w:pPr>
      <w:ins w:id="100" w:author="User" w:date="2024-05-16T11:15:00Z">
        <w:r w:rsidRPr="00E24BEC">
          <w:rPr>
            <w:rFonts w:ascii="微软雅黑" w:eastAsia="微软雅黑" w:hAnsi="微软雅黑" w:cs="宋体"/>
            <w:color w:val="191B1F"/>
            <w:kern w:val="0"/>
            <w:szCs w:val="21"/>
            <w14:ligatures w14:val="none"/>
            <w:rPrChange w:id="101" w:author="User" w:date="2024-05-21T16:10:00Z">
              <w:rPr>
                <w:rFonts w:ascii="微软雅黑" w:eastAsia="微软雅黑" w:hAnsi="微软雅黑" w:cs="宋体"/>
                <w:color w:val="191B1F"/>
                <w:kern w:val="0"/>
                <w:szCs w:val="21"/>
                <w:highlight w:val="yellow"/>
                <w14:ligatures w14:val="none"/>
              </w:rPr>
            </w:rPrChange>
          </w:rPr>
          <w:t xml:space="preserve">  `</w:t>
        </w: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T</w:t>
        </w:r>
        <w:r w:rsidRPr="00E24BEC">
          <w:rPr>
            <w:rFonts w:ascii="微软雅黑" w:eastAsia="微软雅黑" w:hAnsi="微软雅黑" w:cs="宋体" w:hint="eastAsia"/>
            <w:color w:val="191B1F"/>
            <w:kern w:val="0"/>
            <w:szCs w:val="21"/>
            <w14:ligatures w14:val="none"/>
          </w:rPr>
          <w:t>ypeno</w:t>
        </w:r>
        <w:proofErr w:type="spellEnd"/>
        <w:r w:rsidRPr="00E24BEC">
          <w:rPr>
            <w:rFonts w:ascii="微软雅黑" w:eastAsia="微软雅黑" w:hAnsi="微软雅黑" w:cs="宋体"/>
            <w:color w:val="191B1F"/>
            <w:kern w:val="0"/>
            <w:szCs w:val="21"/>
            <w14:ligatures w14:val="none"/>
            <w:rPrChange w:id="102" w:author="User" w:date="2024-05-21T16:10:00Z">
              <w:rPr>
                <w:rFonts w:ascii="微软雅黑" w:eastAsia="微软雅黑" w:hAnsi="微软雅黑" w:cs="宋体"/>
                <w:color w:val="191B1F"/>
                <w:kern w:val="0"/>
                <w:szCs w:val="21"/>
                <w:highlight w:val="yellow"/>
                <w14:ligatures w14:val="none"/>
              </w:rPr>
            </w:rPrChange>
          </w:rPr>
          <w:t xml:space="preserve"> ` </w:t>
        </w:r>
        <w:proofErr w:type="gramStart"/>
        <w:r w:rsidRPr="00E24BEC">
          <w:rPr>
            <w:rFonts w:ascii="微软雅黑" w:eastAsia="微软雅黑" w:hAnsi="微软雅黑" w:cs="宋体"/>
            <w:color w:val="191B1F"/>
            <w:kern w:val="0"/>
            <w:szCs w:val="21"/>
            <w14:ligatures w14:val="none"/>
            <w:rPrChange w:id="103" w:author="User" w:date="2024-05-21T16:10:00Z">
              <w:rPr>
                <w:rFonts w:ascii="微软雅黑" w:eastAsia="微软雅黑" w:hAnsi="微软雅黑" w:cs="宋体"/>
                <w:color w:val="191B1F"/>
                <w:kern w:val="0"/>
                <w:szCs w:val="21"/>
                <w:highlight w:val="yellow"/>
                <w14:ligatures w14:val="none"/>
              </w:rPr>
            </w:rPrChange>
          </w:rPr>
          <w:t>int(</w:t>
        </w:r>
      </w:ins>
      <w:proofErr w:type="gramEnd"/>
      <w:ins w:id="104" w:author="User" w:date="2024-05-16T11:16:00Z">
        <w:r w:rsidRPr="00E24BEC">
          <w:rPr>
            <w:rFonts w:ascii="微软雅黑" w:eastAsia="微软雅黑" w:hAnsi="微软雅黑" w:cs="宋体"/>
            <w:color w:val="191B1F"/>
            <w:kern w:val="0"/>
            <w:szCs w:val="21"/>
            <w14:ligatures w14:val="none"/>
            <w:rPrChange w:id="105" w:author="User" w:date="2024-05-21T16:10:00Z">
              <w:rPr>
                <w:rFonts w:ascii="微软雅黑" w:eastAsia="微软雅黑" w:hAnsi="微软雅黑" w:cs="宋体"/>
                <w:color w:val="191B1F"/>
                <w:kern w:val="0"/>
                <w:szCs w:val="21"/>
                <w:highlight w:val="yellow"/>
                <w14:ligatures w14:val="none"/>
              </w:rPr>
            </w:rPrChange>
          </w:rPr>
          <w:t>32</w:t>
        </w:r>
      </w:ins>
      <w:ins w:id="106" w:author="User" w:date="2024-05-16T11:15:00Z">
        <w:r w:rsidRPr="00E24BEC">
          <w:rPr>
            <w:rFonts w:ascii="微软雅黑" w:eastAsia="微软雅黑" w:hAnsi="微软雅黑" w:cs="宋体"/>
            <w:color w:val="191B1F"/>
            <w:kern w:val="0"/>
            <w:szCs w:val="21"/>
            <w14:ligatures w14:val="none"/>
            <w:rPrChange w:id="107" w:author="User" w:date="2024-05-21T16:10:00Z">
              <w:rPr>
                <w:rFonts w:ascii="微软雅黑" w:eastAsia="微软雅黑" w:hAnsi="微软雅黑" w:cs="宋体"/>
                <w:color w:val="191B1F"/>
                <w:kern w:val="0"/>
                <w:szCs w:val="21"/>
                <w:highlight w:val="yellow"/>
                <w14:ligatures w14:val="none"/>
              </w:rPr>
            </w:rPrChange>
          </w:rPr>
          <w:t>) NOT NULL COMMENT '</w:t>
        </w:r>
      </w:ins>
      <w:proofErr w:type="spellStart"/>
      <w:ins w:id="108" w:author="User" w:date="2024-05-16T11:16:00Z">
        <w:r w:rsidRPr="00E24BEC">
          <w:rPr>
            <w:rFonts w:ascii="微软雅黑" w:eastAsia="微软雅黑" w:hAnsi="微软雅黑" w:cs="宋体"/>
            <w:color w:val="191B1F"/>
            <w:kern w:val="0"/>
            <w:szCs w:val="21"/>
            <w14:ligatures w14:val="none"/>
            <w:rPrChange w:id="109" w:author="User" w:date="2024-05-21T16:10:00Z">
              <w:rPr>
                <w:rFonts w:ascii="微软雅黑" w:eastAsia="微软雅黑" w:hAnsi="微软雅黑" w:cs="宋体"/>
                <w:color w:val="191B1F"/>
                <w:kern w:val="0"/>
                <w:szCs w:val="21"/>
                <w:highlight w:val="yellow"/>
                <w14:ligatures w14:val="none"/>
              </w:rPr>
            </w:rPrChange>
          </w:rPr>
          <w:t>Usertype</w:t>
        </w:r>
      </w:ins>
      <w:proofErr w:type="spellEnd"/>
      <w:ins w:id="110" w:author="User" w:date="2024-05-16T11:15:00Z">
        <w:r w:rsidRPr="00E24BEC">
          <w:rPr>
            <w:rFonts w:ascii="微软雅黑" w:eastAsia="微软雅黑" w:hAnsi="微软雅黑" w:cs="宋体"/>
            <w:color w:val="191B1F"/>
            <w:kern w:val="0"/>
            <w:szCs w:val="21"/>
            <w14:ligatures w14:val="none"/>
            <w:rPrChange w:id="111" w:author="User" w:date="2024-05-21T16:10:00Z">
              <w:rPr>
                <w:rFonts w:ascii="微软雅黑" w:eastAsia="微软雅黑" w:hAnsi="微软雅黑" w:cs="宋体"/>
                <w:color w:val="191B1F"/>
                <w:kern w:val="0"/>
                <w:szCs w:val="21"/>
                <w:highlight w:val="yellow"/>
                <w14:ligatures w14:val="none"/>
              </w:rPr>
            </w:rPrChange>
          </w:rPr>
          <w:t>',</w:t>
        </w:r>
      </w:ins>
    </w:p>
    <w:p w14:paraId="349D5CBD" w14:textId="7544340D" w:rsidR="00745C4E" w:rsidRPr="00E24BEC" w:rsidRDefault="00745C4E">
      <w:pPr>
        <w:widowControl/>
        <w:tabs>
          <w:tab w:val="left" w:pos="720"/>
        </w:tabs>
        <w:spacing w:before="100" w:beforeAutospacing="1" w:after="100" w:afterAutospacing="1" w:line="240" w:lineRule="atLeast"/>
        <w:jc w:val="left"/>
        <w:rPr>
          <w:ins w:id="112" w:author="User" w:date="2024-05-16T11:15:00Z"/>
          <w:rFonts w:ascii="微软雅黑" w:eastAsia="微软雅黑" w:hAnsi="微软雅黑" w:cs="宋体"/>
          <w:color w:val="191B1F"/>
          <w:kern w:val="0"/>
          <w:szCs w:val="21"/>
          <w14:ligatures w14:val="none"/>
          <w:rPrChange w:id="113" w:author="User" w:date="2024-05-21T16:10:00Z">
            <w:rPr>
              <w:ins w:id="114" w:author="User" w:date="2024-05-16T11:15:00Z"/>
              <w:rFonts w:ascii="微软雅黑" w:eastAsia="微软雅黑" w:hAnsi="微软雅黑" w:cs="宋体"/>
              <w:color w:val="191B1F"/>
              <w:kern w:val="0"/>
              <w:szCs w:val="21"/>
              <w:highlight w:val="yellow"/>
              <w14:ligatures w14:val="none"/>
            </w:rPr>
          </w:rPrChange>
        </w:rPr>
        <w:pPrChange w:id="115" w:author="User" w:date="2024-05-16T11:39:00Z">
          <w:pPr>
            <w:widowControl/>
            <w:shd w:val="clear" w:color="auto" w:fill="FFFFFF"/>
            <w:tabs>
              <w:tab w:val="left" w:pos="720"/>
            </w:tabs>
            <w:spacing w:before="100" w:beforeAutospacing="1" w:after="100" w:afterAutospacing="1" w:line="240" w:lineRule="atLeast"/>
            <w:jc w:val="left"/>
          </w:pPr>
        </w:pPrChange>
      </w:pPr>
      <w:ins w:id="116" w:author="User" w:date="2024-05-16T11:15:00Z">
        <w:r w:rsidRPr="00E24BEC">
          <w:rPr>
            <w:rFonts w:ascii="微软雅黑" w:eastAsia="微软雅黑" w:hAnsi="微软雅黑" w:cs="宋体"/>
            <w:color w:val="191B1F"/>
            <w:kern w:val="0"/>
            <w:szCs w:val="21"/>
            <w14:ligatures w14:val="none"/>
            <w:rPrChange w:id="117" w:author="User" w:date="2024-05-21T16:10:00Z">
              <w:rPr>
                <w:rFonts w:ascii="微软雅黑" w:eastAsia="微软雅黑" w:hAnsi="微软雅黑" w:cs="宋体"/>
                <w:color w:val="191B1F"/>
                <w:kern w:val="0"/>
                <w:szCs w:val="21"/>
                <w:highlight w:val="yellow"/>
                <w14:ligatures w14:val="none"/>
              </w:rPr>
            </w:rPrChange>
          </w:rPr>
          <w:lastRenderedPageBreak/>
          <w:t xml:space="preserve">  ` </w:t>
        </w:r>
      </w:ins>
      <w:proofErr w:type="spellStart"/>
      <w:ins w:id="118" w:author="User" w:date="2024-05-16T11:35:00Z">
        <w:r w:rsidR="009776D5" w:rsidRPr="00E24BEC">
          <w:rPr>
            <w:rFonts w:ascii="微软雅黑" w:eastAsia="微软雅黑" w:hAnsi="微软雅黑" w:cs="宋体"/>
            <w:color w:val="191B1F"/>
            <w:kern w:val="0"/>
            <w:szCs w:val="21"/>
            <w14:ligatures w14:val="none"/>
          </w:rPr>
          <w:t>T</w:t>
        </w:r>
        <w:r w:rsidR="009776D5" w:rsidRPr="00E24BEC">
          <w:rPr>
            <w:rFonts w:ascii="微软雅黑" w:eastAsia="微软雅黑" w:hAnsi="微软雅黑" w:cs="宋体" w:hint="eastAsia"/>
            <w:color w:val="191B1F"/>
            <w:kern w:val="0"/>
            <w:szCs w:val="21"/>
            <w14:ligatures w14:val="none"/>
          </w:rPr>
          <w:t>ypeid</w:t>
        </w:r>
      </w:ins>
      <w:proofErr w:type="spellEnd"/>
      <w:ins w:id="119" w:author="User" w:date="2024-05-16T11:15:00Z">
        <w:r w:rsidRPr="00E24BEC">
          <w:rPr>
            <w:rFonts w:ascii="微软雅黑" w:eastAsia="微软雅黑" w:hAnsi="微软雅黑" w:cs="宋体"/>
            <w:color w:val="191B1F"/>
            <w:kern w:val="0"/>
            <w:szCs w:val="21"/>
            <w14:ligatures w14:val="none"/>
            <w:rPrChange w:id="120" w:author="User" w:date="2024-05-21T16:10:00Z">
              <w:rPr>
                <w:rFonts w:ascii="微软雅黑" w:eastAsia="微软雅黑" w:hAnsi="微软雅黑" w:cs="宋体"/>
                <w:color w:val="191B1F"/>
                <w:kern w:val="0"/>
                <w:szCs w:val="21"/>
                <w:highlight w:val="yellow"/>
                <w14:ligatures w14:val="none"/>
              </w:rPr>
            </w:rPrChange>
          </w:rPr>
          <w:t xml:space="preserve"> ` </w:t>
        </w:r>
      </w:ins>
      <w:ins w:id="121" w:author="User" w:date="2024-05-16T11:35:00Z">
        <w:r w:rsidR="009776D5" w:rsidRPr="00E24BEC">
          <w:rPr>
            <w:rFonts w:ascii="微软雅黑" w:eastAsia="微软雅黑" w:hAnsi="微软雅黑" w:cs="宋体"/>
            <w:color w:val="191B1F"/>
            <w:kern w:val="0"/>
            <w:szCs w:val="21"/>
            <w14:ligatures w14:val="none"/>
            <w:rPrChange w:id="122" w:author="User" w:date="2024-05-21T16:10:00Z">
              <w:rPr>
                <w:rFonts w:ascii="微软雅黑" w:eastAsia="微软雅黑" w:hAnsi="微软雅黑" w:cs="宋体"/>
                <w:color w:val="191B1F"/>
                <w:kern w:val="0"/>
                <w:szCs w:val="21"/>
                <w:highlight w:val="yellow"/>
                <w14:ligatures w14:val="none"/>
              </w:rPr>
            </w:rPrChange>
          </w:rPr>
          <w:t>` int(32)</w:t>
        </w:r>
      </w:ins>
      <w:ins w:id="123" w:author="User" w:date="2024-05-16T11:15:00Z">
        <w:r w:rsidRPr="00E24BEC">
          <w:rPr>
            <w:rFonts w:ascii="微软雅黑" w:eastAsia="微软雅黑" w:hAnsi="微软雅黑" w:cs="宋体"/>
            <w:color w:val="191B1F"/>
            <w:kern w:val="0"/>
            <w:szCs w:val="21"/>
            <w14:ligatures w14:val="none"/>
            <w:rPrChange w:id="124" w:author="User" w:date="2024-05-21T16:10:00Z">
              <w:rPr>
                <w:rFonts w:ascii="微软雅黑" w:eastAsia="微软雅黑" w:hAnsi="微软雅黑" w:cs="宋体"/>
                <w:color w:val="191B1F"/>
                <w:kern w:val="0"/>
                <w:szCs w:val="21"/>
                <w:highlight w:val="yellow"/>
                <w14:ligatures w14:val="none"/>
              </w:rPr>
            </w:rPrChange>
          </w:rPr>
          <w:t xml:space="preserve"> NOT NULL COMMENT '</w:t>
        </w:r>
      </w:ins>
      <w:ins w:id="125" w:author="User" w:date="2024-05-16T11:36:00Z">
        <w:r w:rsidR="00F23FB5" w:rsidRPr="00E24BEC">
          <w:rPr>
            <w:rFonts w:ascii="微软雅黑" w:eastAsia="微软雅黑" w:hAnsi="微软雅黑" w:cs="宋体" w:hint="eastAsia"/>
            <w:color w:val="191B1F"/>
            <w:kern w:val="0"/>
            <w:szCs w:val="21"/>
            <w14:ligatures w14:val="none"/>
          </w:rPr>
          <w:t>用户类型标识</w:t>
        </w:r>
      </w:ins>
      <w:ins w:id="126" w:author="User" w:date="2024-05-16T11:39:00Z">
        <w:r w:rsidR="00F23FB5" w:rsidRPr="00E24BEC">
          <w:rPr>
            <w:rFonts w:ascii="微软雅黑" w:eastAsia="微软雅黑" w:hAnsi="微软雅黑" w:cs="宋体" w:hint="eastAsia"/>
            <w:color w:val="191B1F"/>
            <w:kern w:val="0"/>
            <w:szCs w:val="21"/>
            <w14:ligatures w14:val="none"/>
          </w:rPr>
          <w:t>用户类型标识（可增加，添加到备注中）超级管理员 0数据管理员 1综合部门负责人2岩土部门负责人3土工部门负责人4化学部门负责人5外业部门负责人6普通实验员7外业实验员8</w:t>
        </w:r>
      </w:ins>
      <w:ins w:id="127" w:author="User" w:date="2024-05-16T11:15:00Z">
        <w:r w:rsidRPr="00E24BEC">
          <w:rPr>
            <w:rFonts w:ascii="微软雅黑" w:eastAsia="微软雅黑" w:hAnsi="微软雅黑" w:cs="宋体"/>
            <w:color w:val="191B1F"/>
            <w:kern w:val="0"/>
            <w:szCs w:val="21"/>
            <w14:ligatures w14:val="none"/>
            <w:rPrChange w:id="128" w:author="User" w:date="2024-05-21T16:10:00Z">
              <w:rPr>
                <w:rFonts w:ascii="微软雅黑" w:eastAsia="微软雅黑" w:hAnsi="微软雅黑" w:cs="宋体"/>
                <w:color w:val="191B1F"/>
                <w:kern w:val="0"/>
                <w:szCs w:val="21"/>
                <w:highlight w:val="yellow"/>
                <w14:ligatures w14:val="none"/>
              </w:rPr>
            </w:rPrChange>
          </w:rPr>
          <w:t>',</w:t>
        </w:r>
      </w:ins>
    </w:p>
    <w:p w14:paraId="13FB88D8" w14:textId="17E2CDDB" w:rsidR="00745C4E" w:rsidRPr="00E24BEC" w:rsidRDefault="00745C4E" w:rsidP="00745C4E">
      <w:pPr>
        <w:widowControl/>
        <w:shd w:val="clear" w:color="auto" w:fill="FFFFFF"/>
        <w:tabs>
          <w:tab w:val="left" w:pos="720"/>
        </w:tabs>
        <w:spacing w:before="100" w:beforeAutospacing="1" w:after="100" w:afterAutospacing="1" w:line="240" w:lineRule="atLeast"/>
        <w:jc w:val="left"/>
        <w:rPr>
          <w:ins w:id="129" w:author="User" w:date="2024-05-16T11:15:00Z"/>
          <w:rFonts w:ascii="微软雅黑" w:eastAsia="微软雅黑" w:hAnsi="微软雅黑" w:cs="宋体"/>
          <w:color w:val="191B1F"/>
          <w:kern w:val="0"/>
          <w:szCs w:val="21"/>
          <w14:ligatures w14:val="none"/>
          <w:rPrChange w:id="130" w:author="User" w:date="2024-05-21T16:10:00Z">
            <w:rPr>
              <w:ins w:id="131" w:author="User" w:date="2024-05-16T11:15:00Z"/>
              <w:rFonts w:ascii="微软雅黑" w:eastAsia="微软雅黑" w:hAnsi="微软雅黑" w:cs="宋体"/>
              <w:color w:val="191B1F"/>
              <w:kern w:val="0"/>
              <w:szCs w:val="21"/>
              <w:highlight w:val="yellow"/>
              <w14:ligatures w14:val="none"/>
            </w:rPr>
          </w:rPrChange>
        </w:rPr>
      </w:pPr>
      <w:ins w:id="132" w:author="User" w:date="2024-05-16T11:15:00Z">
        <w:r w:rsidRPr="00E24BEC">
          <w:rPr>
            <w:rFonts w:ascii="微软雅黑" w:eastAsia="微软雅黑" w:hAnsi="微软雅黑" w:cs="宋体"/>
            <w:color w:val="191B1F"/>
            <w:kern w:val="0"/>
            <w:szCs w:val="21"/>
            <w14:ligatures w14:val="none"/>
            <w:rPrChange w:id="133" w:author="User" w:date="2024-05-21T16:10:00Z">
              <w:rPr>
                <w:rFonts w:ascii="微软雅黑" w:eastAsia="微软雅黑" w:hAnsi="微软雅黑" w:cs="宋体"/>
                <w:color w:val="191B1F"/>
                <w:kern w:val="0"/>
                <w:szCs w:val="21"/>
                <w:highlight w:val="yellow"/>
                <w14:ligatures w14:val="none"/>
              </w:rPr>
            </w:rPrChange>
          </w:rPr>
          <w:t xml:space="preserve">  `</w:t>
        </w:r>
      </w:ins>
      <w:ins w:id="134" w:author="User" w:date="2024-05-16T11:35:00Z">
        <w:r w:rsidR="009776D5" w:rsidRPr="00E24BEC">
          <w:rPr>
            <w:rFonts w:ascii="微软雅黑" w:eastAsia="微软雅黑" w:hAnsi="微软雅黑" w:cs="宋体"/>
            <w:color w:val="191B1F"/>
            <w:kern w:val="0"/>
            <w:szCs w:val="21"/>
            <w14:ligatures w14:val="none"/>
          </w:rPr>
          <w:t xml:space="preserve"> </w:t>
        </w:r>
        <w:proofErr w:type="spellStart"/>
        <w:r w:rsidR="009776D5" w:rsidRPr="00E24BEC">
          <w:rPr>
            <w:rFonts w:ascii="微软雅黑" w:eastAsia="微软雅黑" w:hAnsi="微软雅黑" w:cs="宋体"/>
            <w:color w:val="191B1F"/>
            <w:kern w:val="0"/>
            <w:szCs w:val="21"/>
            <w14:ligatures w14:val="none"/>
          </w:rPr>
          <w:t>T</w:t>
        </w:r>
        <w:r w:rsidR="009776D5" w:rsidRPr="00E24BEC">
          <w:rPr>
            <w:rFonts w:ascii="微软雅黑" w:eastAsia="微软雅黑" w:hAnsi="微软雅黑" w:cs="宋体" w:hint="eastAsia"/>
            <w:color w:val="191B1F"/>
            <w:kern w:val="0"/>
            <w:szCs w:val="21"/>
            <w14:ligatures w14:val="none"/>
          </w:rPr>
          <w:t>ypename</w:t>
        </w:r>
        <w:proofErr w:type="spellEnd"/>
        <w:r w:rsidR="009776D5" w:rsidRPr="00E24BEC">
          <w:rPr>
            <w:rFonts w:ascii="微软雅黑" w:eastAsia="微软雅黑" w:hAnsi="微软雅黑" w:cs="宋体"/>
            <w:color w:val="191B1F"/>
            <w:kern w:val="0"/>
            <w:szCs w:val="21"/>
            <w14:ligatures w14:val="none"/>
            <w:rPrChange w:id="135" w:author="User" w:date="2024-05-21T16:10:00Z">
              <w:rPr>
                <w:rFonts w:ascii="微软雅黑" w:eastAsia="微软雅黑" w:hAnsi="微软雅黑" w:cs="宋体"/>
                <w:color w:val="191B1F"/>
                <w:kern w:val="0"/>
                <w:szCs w:val="21"/>
                <w:highlight w:val="yellow"/>
                <w14:ligatures w14:val="none"/>
              </w:rPr>
            </w:rPrChange>
          </w:rPr>
          <w:t xml:space="preserve"> </w:t>
        </w:r>
      </w:ins>
      <w:ins w:id="136" w:author="User" w:date="2024-05-16T11:15:00Z">
        <w:r w:rsidRPr="00E24BEC">
          <w:rPr>
            <w:rFonts w:ascii="微软雅黑" w:eastAsia="微软雅黑" w:hAnsi="微软雅黑" w:cs="宋体"/>
            <w:color w:val="191B1F"/>
            <w:kern w:val="0"/>
            <w:szCs w:val="21"/>
            <w14:ligatures w14:val="none"/>
            <w:rPrChange w:id="137" w:author="User" w:date="2024-05-21T16:10:00Z">
              <w:rPr>
                <w:rFonts w:ascii="微软雅黑" w:eastAsia="微软雅黑" w:hAnsi="微软雅黑" w:cs="宋体"/>
                <w:color w:val="191B1F"/>
                <w:kern w:val="0"/>
                <w:szCs w:val="21"/>
                <w:highlight w:val="yellow"/>
                <w14:ligatures w14:val="none"/>
              </w:rPr>
            </w:rPrChange>
          </w:rPr>
          <w:t>` varchar(</w:t>
        </w:r>
      </w:ins>
      <w:ins w:id="138" w:author="User" w:date="2024-05-16T11:36:00Z">
        <w:r w:rsidR="00F23FB5" w:rsidRPr="00E24BEC">
          <w:rPr>
            <w:rFonts w:ascii="微软雅黑" w:eastAsia="微软雅黑" w:hAnsi="微软雅黑" w:cs="宋体"/>
            <w:color w:val="191B1F"/>
            <w:kern w:val="0"/>
            <w:szCs w:val="21"/>
            <w14:ligatures w14:val="none"/>
            <w:rPrChange w:id="139" w:author="User" w:date="2024-05-21T16:10:00Z">
              <w:rPr>
                <w:rFonts w:ascii="微软雅黑" w:eastAsia="微软雅黑" w:hAnsi="微软雅黑" w:cs="宋体"/>
                <w:color w:val="191B1F"/>
                <w:kern w:val="0"/>
                <w:szCs w:val="21"/>
                <w:highlight w:val="yellow"/>
                <w14:ligatures w14:val="none"/>
              </w:rPr>
            </w:rPrChange>
          </w:rPr>
          <w:t>50</w:t>
        </w:r>
      </w:ins>
      <w:ins w:id="140" w:author="User" w:date="2024-05-16T11:15:00Z">
        <w:r w:rsidRPr="00E24BEC">
          <w:rPr>
            <w:rFonts w:ascii="微软雅黑" w:eastAsia="微软雅黑" w:hAnsi="微软雅黑" w:cs="宋体"/>
            <w:color w:val="191B1F"/>
            <w:kern w:val="0"/>
            <w:szCs w:val="21"/>
            <w14:ligatures w14:val="none"/>
            <w:rPrChange w:id="141" w:author="User" w:date="2024-05-21T16:10:00Z">
              <w:rPr>
                <w:rFonts w:ascii="微软雅黑" w:eastAsia="微软雅黑" w:hAnsi="微软雅黑" w:cs="宋体"/>
                <w:color w:val="191B1F"/>
                <w:kern w:val="0"/>
                <w:szCs w:val="21"/>
                <w:highlight w:val="yellow"/>
                <w14:ligatures w14:val="none"/>
              </w:rPr>
            </w:rPrChange>
          </w:rPr>
          <w:t>) NULL COMMENT '</w:t>
        </w:r>
      </w:ins>
      <w:ins w:id="142" w:author="User" w:date="2024-05-16T11:39:00Z">
        <w:r w:rsidR="00F23FB5" w:rsidRPr="00E24BEC">
          <w:rPr>
            <w:rFonts w:ascii="微软雅黑" w:eastAsia="微软雅黑" w:hAnsi="微软雅黑" w:cs="宋体" w:hint="eastAsia"/>
            <w:color w:val="191B1F"/>
            <w:kern w:val="0"/>
            <w:szCs w:val="21"/>
            <w14:ligatures w14:val="none"/>
            <w:rPrChange w:id="143" w:author="User" w:date="2024-05-21T16:10:00Z">
              <w:rPr>
                <w:rFonts w:ascii="微软雅黑" w:eastAsia="微软雅黑" w:hAnsi="微软雅黑" w:cs="宋体" w:hint="eastAsia"/>
                <w:color w:val="191B1F"/>
                <w:kern w:val="0"/>
                <w:szCs w:val="21"/>
                <w:highlight w:val="yellow"/>
                <w14:ligatures w14:val="none"/>
              </w:rPr>
            </w:rPrChange>
          </w:rPr>
          <w:t>用户类型名称</w:t>
        </w:r>
      </w:ins>
      <w:ins w:id="144" w:author="User" w:date="2024-05-16T11:40:00Z">
        <w:r w:rsidR="00F23FB5" w:rsidRPr="00E24BEC">
          <w:rPr>
            <w:rFonts w:ascii="微软雅黑" w:eastAsia="微软雅黑" w:hAnsi="微软雅黑" w:cs="宋体" w:hint="eastAsia"/>
            <w:color w:val="191B1F"/>
            <w:kern w:val="0"/>
            <w:szCs w:val="21"/>
            <w14:ligatures w14:val="none"/>
          </w:rPr>
          <w:t>（可增加，添加到备注中）超级管理员 0数据管理员 1综合部门负责人2岩土部门负责人3土工部门负责人4化学部门负责人5外业部门负责人6普通实验员7外业实验员8</w:t>
        </w:r>
        <w:r w:rsidR="00F23FB5" w:rsidRPr="00E24BEC">
          <w:rPr>
            <w:rFonts w:ascii="微软雅黑" w:eastAsia="微软雅黑" w:hAnsi="微软雅黑" w:cs="宋体"/>
            <w:color w:val="191B1F"/>
            <w:kern w:val="0"/>
            <w:szCs w:val="21"/>
            <w14:ligatures w14:val="none"/>
            <w:rPrChange w:id="145" w:author="User" w:date="2024-05-21T16:10:00Z">
              <w:rPr>
                <w:rFonts w:ascii="微软雅黑" w:eastAsia="微软雅黑" w:hAnsi="微软雅黑" w:cs="宋体"/>
                <w:color w:val="191B1F"/>
                <w:kern w:val="0"/>
                <w:szCs w:val="21"/>
                <w:highlight w:val="yellow"/>
                <w14:ligatures w14:val="none"/>
              </w:rPr>
            </w:rPrChange>
          </w:rPr>
          <w:t>'</w:t>
        </w:r>
      </w:ins>
      <w:ins w:id="146" w:author="User" w:date="2024-05-16T11:15:00Z">
        <w:r w:rsidRPr="00E24BEC">
          <w:rPr>
            <w:rFonts w:ascii="微软雅黑" w:eastAsia="微软雅黑" w:hAnsi="微软雅黑" w:cs="宋体"/>
            <w:color w:val="191B1F"/>
            <w:kern w:val="0"/>
            <w:szCs w:val="21"/>
            <w14:ligatures w14:val="none"/>
            <w:rPrChange w:id="147" w:author="User" w:date="2024-05-21T16:10:00Z">
              <w:rPr>
                <w:rFonts w:ascii="微软雅黑" w:eastAsia="微软雅黑" w:hAnsi="微软雅黑" w:cs="宋体"/>
                <w:color w:val="191B1F"/>
                <w:kern w:val="0"/>
                <w:szCs w:val="21"/>
                <w:highlight w:val="yellow"/>
                <w14:ligatures w14:val="none"/>
              </w:rPr>
            </w:rPrChange>
          </w:rPr>
          <w:t>,</w:t>
        </w:r>
      </w:ins>
    </w:p>
    <w:p w14:paraId="33BD7334" w14:textId="7B20A48B" w:rsidR="00745C4E" w:rsidRPr="00E24BEC" w:rsidRDefault="00745C4E" w:rsidP="00745C4E">
      <w:pPr>
        <w:widowControl/>
        <w:shd w:val="clear" w:color="auto" w:fill="FFFFFF"/>
        <w:tabs>
          <w:tab w:val="left" w:pos="720"/>
        </w:tabs>
        <w:spacing w:before="100" w:beforeAutospacing="1" w:after="100" w:afterAutospacing="1" w:line="240" w:lineRule="atLeast"/>
        <w:jc w:val="left"/>
        <w:rPr>
          <w:ins w:id="148" w:author="User" w:date="2024-05-16T11:15:00Z"/>
          <w:rFonts w:ascii="微软雅黑" w:eastAsia="微软雅黑" w:hAnsi="微软雅黑" w:cs="宋体"/>
          <w:color w:val="191B1F"/>
          <w:kern w:val="0"/>
          <w:szCs w:val="21"/>
          <w14:ligatures w14:val="none"/>
          <w:rPrChange w:id="149" w:author="User" w:date="2024-05-21T16:10:00Z">
            <w:rPr>
              <w:ins w:id="150" w:author="User" w:date="2024-05-16T11:15:00Z"/>
              <w:rFonts w:ascii="微软雅黑" w:eastAsia="微软雅黑" w:hAnsi="微软雅黑" w:cs="宋体"/>
              <w:color w:val="191B1F"/>
              <w:kern w:val="0"/>
              <w:szCs w:val="21"/>
              <w:highlight w:val="yellow"/>
              <w14:ligatures w14:val="none"/>
            </w:rPr>
          </w:rPrChange>
        </w:rPr>
      </w:pPr>
      <w:ins w:id="151" w:author="User" w:date="2024-05-16T11:15:00Z">
        <w:r w:rsidRPr="00E24BEC">
          <w:rPr>
            <w:rFonts w:ascii="微软雅黑" w:eastAsia="微软雅黑" w:hAnsi="微软雅黑" w:cs="宋体"/>
            <w:color w:val="191B1F"/>
            <w:kern w:val="0"/>
            <w:szCs w:val="21"/>
            <w14:ligatures w14:val="none"/>
            <w:rPrChange w:id="152" w:author="User" w:date="2024-05-21T16:10:00Z">
              <w:rPr>
                <w:rFonts w:ascii="微软雅黑" w:eastAsia="微软雅黑" w:hAnsi="微软雅黑" w:cs="宋体"/>
                <w:color w:val="191B1F"/>
                <w:kern w:val="0"/>
                <w:szCs w:val="21"/>
                <w:highlight w:val="yellow"/>
                <w14:ligatures w14:val="none"/>
              </w:rPr>
            </w:rPrChange>
          </w:rPr>
          <w:t xml:space="preserve">  `Attribute_</w:t>
        </w:r>
      </w:ins>
      <w:ins w:id="153" w:author="User" w:date="2024-05-16T11:40:00Z">
        <w:r w:rsidR="00F23FB5" w:rsidRPr="00E24BEC">
          <w:rPr>
            <w:rFonts w:ascii="微软雅黑" w:eastAsia="微软雅黑" w:hAnsi="微软雅黑" w:cs="宋体"/>
            <w:color w:val="191B1F"/>
            <w:kern w:val="0"/>
            <w:szCs w:val="21"/>
            <w14:ligatures w14:val="none"/>
            <w:rPrChange w:id="154" w:author="User" w:date="2024-05-21T16:10:00Z">
              <w:rPr>
                <w:rFonts w:ascii="微软雅黑" w:eastAsia="微软雅黑" w:hAnsi="微软雅黑" w:cs="宋体"/>
                <w:color w:val="191B1F"/>
                <w:kern w:val="0"/>
                <w:szCs w:val="21"/>
                <w:highlight w:val="yellow"/>
                <w14:ligatures w14:val="none"/>
              </w:rPr>
            </w:rPrChange>
          </w:rPr>
          <w:t>1</w:t>
        </w:r>
      </w:ins>
      <w:ins w:id="155" w:author="User" w:date="2024-05-16T11:15:00Z">
        <w:r w:rsidRPr="00E24BEC">
          <w:rPr>
            <w:rFonts w:ascii="微软雅黑" w:eastAsia="微软雅黑" w:hAnsi="微软雅黑" w:cs="宋体"/>
            <w:color w:val="191B1F"/>
            <w:kern w:val="0"/>
            <w:szCs w:val="21"/>
            <w14:ligatures w14:val="none"/>
            <w:rPrChange w:id="156" w:author="User" w:date="2024-05-21T16:10:00Z">
              <w:rPr>
                <w:rFonts w:ascii="微软雅黑" w:eastAsia="微软雅黑" w:hAnsi="微软雅黑" w:cs="宋体"/>
                <w:color w:val="191B1F"/>
                <w:kern w:val="0"/>
                <w:szCs w:val="21"/>
                <w:highlight w:val="yellow"/>
                <w14:ligatures w14:val="none"/>
              </w:rPr>
            </w:rPrChange>
          </w:rPr>
          <w:t>` varchar(255) NULL COMMENT '预留属性\r\n',</w:t>
        </w:r>
      </w:ins>
    </w:p>
    <w:p w14:paraId="5F8EA94C" w14:textId="77777777" w:rsidR="00F23FB5" w:rsidRPr="00E24BEC" w:rsidRDefault="00745C4E" w:rsidP="00745C4E">
      <w:pPr>
        <w:widowControl/>
        <w:shd w:val="clear" w:color="auto" w:fill="FFFFFF"/>
        <w:tabs>
          <w:tab w:val="left" w:pos="720"/>
        </w:tabs>
        <w:spacing w:before="100" w:beforeAutospacing="1" w:after="100" w:afterAutospacing="1" w:line="240" w:lineRule="atLeast"/>
        <w:jc w:val="left"/>
        <w:rPr>
          <w:ins w:id="157" w:author="User" w:date="2024-05-16T11:40:00Z"/>
          <w:rFonts w:ascii="微软雅黑" w:eastAsia="微软雅黑" w:hAnsi="微软雅黑" w:cs="宋体"/>
          <w:color w:val="191B1F"/>
          <w:kern w:val="0"/>
          <w:szCs w:val="21"/>
          <w14:ligatures w14:val="none"/>
          <w:rPrChange w:id="158" w:author="User" w:date="2024-05-21T16:10:00Z">
            <w:rPr>
              <w:ins w:id="159" w:author="User" w:date="2024-05-16T11:40:00Z"/>
              <w:rFonts w:ascii="微软雅黑" w:eastAsia="微软雅黑" w:hAnsi="微软雅黑" w:cs="宋体"/>
              <w:color w:val="191B1F"/>
              <w:kern w:val="0"/>
              <w:szCs w:val="21"/>
              <w:highlight w:val="yellow"/>
              <w14:ligatures w14:val="none"/>
            </w:rPr>
          </w:rPrChange>
        </w:rPr>
      </w:pPr>
      <w:ins w:id="160" w:author="User" w:date="2024-05-16T11:15:00Z">
        <w:r w:rsidRPr="00E24BEC">
          <w:rPr>
            <w:rFonts w:ascii="微软雅黑" w:eastAsia="微软雅黑" w:hAnsi="微软雅黑" w:cs="宋体"/>
            <w:color w:val="191B1F"/>
            <w:kern w:val="0"/>
            <w:szCs w:val="21"/>
            <w14:ligatures w14:val="none"/>
            <w:rPrChange w:id="161" w:author="User" w:date="2024-05-21T16:10:00Z">
              <w:rPr>
                <w:rFonts w:ascii="微软雅黑" w:eastAsia="微软雅黑" w:hAnsi="微软雅黑" w:cs="宋体"/>
                <w:color w:val="191B1F"/>
                <w:kern w:val="0"/>
                <w:szCs w:val="21"/>
                <w:highlight w:val="yellow"/>
                <w14:ligatures w14:val="none"/>
              </w:rPr>
            </w:rPrChange>
          </w:rPr>
          <w:t xml:space="preserve">  `Attribute_</w:t>
        </w:r>
      </w:ins>
      <w:ins w:id="162" w:author="User" w:date="2024-05-16T11:40:00Z">
        <w:r w:rsidR="00F23FB5" w:rsidRPr="00E24BEC">
          <w:rPr>
            <w:rFonts w:ascii="微软雅黑" w:eastAsia="微软雅黑" w:hAnsi="微软雅黑" w:cs="宋体"/>
            <w:color w:val="191B1F"/>
            <w:kern w:val="0"/>
            <w:szCs w:val="21"/>
            <w14:ligatures w14:val="none"/>
            <w:rPrChange w:id="163" w:author="User" w:date="2024-05-21T16:10:00Z">
              <w:rPr>
                <w:rFonts w:ascii="微软雅黑" w:eastAsia="微软雅黑" w:hAnsi="微软雅黑" w:cs="宋体"/>
                <w:color w:val="191B1F"/>
                <w:kern w:val="0"/>
                <w:szCs w:val="21"/>
                <w:highlight w:val="yellow"/>
                <w14:ligatures w14:val="none"/>
              </w:rPr>
            </w:rPrChange>
          </w:rPr>
          <w:t>2</w:t>
        </w:r>
      </w:ins>
      <w:ins w:id="164" w:author="User" w:date="2024-05-16T11:15:00Z">
        <w:r w:rsidRPr="00E24BEC">
          <w:rPr>
            <w:rFonts w:ascii="微软雅黑" w:eastAsia="微软雅黑" w:hAnsi="微软雅黑" w:cs="宋体"/>
            <w:color w:val="191B1F"/>
            <w:kern w:val="0"/>
            <w:szCs w:val="21"/>
            <w14:ligatures w14:val="none"/>
            <w:rPrChange w:id="165" w:author="User" w:date="2024-05-21T16:10:00Z">
              <w:rPr>
                <w:rFonts w:ascii="微软雅黑" w:eastAsia="微软雅黑" w:hAnsi="微软雅黑" w:cs="宋体"/>
                <w:color w:val="191B1F"/>
                <w:kern w:val="0"/>
                <w:szCs w:val="21"/>
                <w:highlight w:val="yellow"/>
                <w14:ligatures w14:val="none"/>
              </w:rPr>
            </w:rPrChange>
          </w:rPr>
          <w:t>` varchar(255) NULL COMMENT '预留属性\r\n',</w:t>
        </w:r>
      </w:ins>
    </w:p>
    <w:p w14:paraId="1EEA11D7" w14:textId="47F51082" w:rsidR="00745C4E" w:rsidRPr="00E24BEC" w:rsidRDefault="00745C4E" w:rsidP="00E27F81">
      <w:pPr>
        <w:widowControl/>
        <w:shd w:val="clear" w:color="auto" w:fill="FFFFFF"/>
        <w:tabs>
          <w:tab w:val="left" w:pos="720"/>
        </w:tabs>
        <w:spacing w:before="100" w:beforeAutospacing="1" w:after="100" w:afterAutospacing="1" w:line="240" w:lineRule="atLeast"/>
        <w:jc w:val="left"/>
        <w:rPr>
          <w:ins w:id="166" w:author="User" w:date="2024-05-16T11:15:00Z"/>
          <w:rFonts w:ascii="微软雅黑" w:eastAsia="微软雅黑" w:hAnsi="微软雅黑" w:cs="宋体"/>
          <w:color w:val="191B1F"/>
          <w:kern w:val="0"/>
          <w:szCs w:val="21"/>
          <w14:ligatures w14:val="none"/>
        </w:rPr>
      </w:pPr>
      <w:ins w:id="167" w:author="User" w:date="2024-05-16T11:15:00Z">
        <w:r w:rsidRPr="00E24BEC">
          <w:rPr>
            <w:rFonts w:ascii="微软雅黑" w:eastAsia="微软雅黑" w:hAnsi="微软雅黑" w:cs="宋体"/>
            <w:color w:val="191B1F"/>
            <w:kern w:val="0"/>
            <w:szCs w:val="21"/>
            <w14:ligatures w14:val="none"/>
            <w:rPrChange w:id="168" w:author="User" w:date="2024-05-21T16:10:00Z">
              <w:rPr>
                <w:rFonts w:ascii="微软雅黑" w:eastAsia="微软雅黑" w:hAnsi="微软雅黑" w:cs="宋体"/>
                <w:color w:val="191B1F"/>
                <w:kern w:val="0"/>
                <w:szCs w:val="21"/>
                <w:highlight w:val="yellow"/>
                <w14:ligatures w14:val="none"/>
              </w:rPr>
            </w:rPrChange>
          </w:rPr>
          <w:t xml:space="preserve">  PRIMARY KEY (`</w:t>
        </w:r>
      </w:ins>
      <w:proofErr w:type="spellStart"/>
      <w:ins w:id="169" w:author="User" w:date="2024-05-16T11:40:00Z">
        <w:r w:rsidR="00F23FB5" w:rsidRPr="00E24BEC">
          <w:rPr>
            <w:rFonts w:ascii="微软雅黑" w:eastAsia="微软雅黑" w:hAnsi="微软雅黑" w:cs="宋体"/>
            <w:color w:val="191B1F"/>
            <w:kern w:val="0"/>
            <w:szCs w:val="21"/>
            <w14:ligatures w14:val="none"/>
          </w:rPr>
          <w:t>T</w:t>
        </w:r>
        <w:r w:rsidR="00F23FB5" w:rsidRPr="00E24BEC">
          <w:rPr>
            <w:rFonts w:ascii="微软雅黑" w:eastAsia="微软雅黑" w:hAnsi="微软雅黑" w:cs="宋体" w:hint="eastAsia"/>
            <w:color w:val="191B1F"/>
            <w:kern w:val="0"/>
            <w:szCs w:val="21"/>
            <w14:ligatures w14:val="none"/>
          </w:rPr>
          <w:t>ypeno</w:t>
        </w:r>
        <w:proofErr w:type="spellEnd"/>
        <w:r w:rsidR="00F23FB5" w:rsidRPr="00E24BEC">
          <w:rPr>
            <w:rFonts w:ascii="微软雅黑" w:eastAsia="微软雅黑" w:hAnsi="微软雅黑" w:cs="宋体"/>
            <w:color w:val="191B1F"/>
            <w:kern w:val="0"/>
            <w:szCs w:val="21"/>
            <w14:ligatures w14:val="none"/>
            <w:rPrChange w:id="170" w:author="User" w:date="2024-05-21T16:10:00Z">
              <w:rPr>
                <w:rFonts w:ascii="微软雅黑" w:eastAsia="微软雅黑" w:hAnsi="微软雅黑" w:cs="宋体"/>
                <w:color w:val="191B1F"/>
                <w:kern w:val="0"/>
                <w:szCs w:val="21"/>
                <w:highlight w:val="yellow"/>
                <w14:ligatures w14:val="none"/>
              </w:rPr>
            </w:rPrChange>
          </w:rPr>
          <w:t xml:space="preserve"> </w:t>
        </w:r>
      </w:ins>
      <w:ins w:id="171" w:author="User" w:date="2024-05-16T11:15:00Z">
        <w:r w:rsidRPr="00E24BEC">
          <w:rPr>
            <w:rFonts w:ascii="微软雅黑" w:eastAsia="微软雅黑" w:hAnsi="微软雅黑" w:cs="宋体"/>
            <w:color w:val="191B1F"/>
            <w:kern w:val="0"/>
            <w:szCs w:val="21"/>
            <w14:ligatures w14:val="none"/>
            <w:rPrChange w:id="172" w:author="User" w:date="2024-05-21T16:10:00Z">
              <w:rPr>
                <w:rFonts w:ascii="微软雅黑" w:eastAsia="微软雅黑" w:hAnsi="微软雅黑" w:cs="宋体"/>
                <w:color w:val="191B1F"/>
                <w:kern w:val="0"/>
                <w:szCs w:val="21"/>
                <w:highlight w:val="yellow"/>
                <w14:ligatures w14:val="none"/>
              </w:rPr>
            </w:rPrChange>
          </w:rPr>
          <w:t>`));</w:t>
        </w:r>
      </w:ins>
    </w:p>
    <w:p w14:paraId="25E80D78" w14:textId="05C62E47" w:rsidR="00E27F81" w:rsidRPr="00E24BEC" w:rsidRDefault="00E27F81"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 xml:space="preserve">   </w:t>
      </w:r>
      <w:r w:rsidRPr="00E24BEC">
        <w:rPr>
          <w:rFonts w:ascii="微软雅黑" w:eastAsia="微软雅黑" w:hAnsi="微软雅黑" w:cs="宋体"/>
          <w:color w:val="191B1F"/>
          <w:kern w:val="0"/>
          <w:szCs w:val="21"/>
          <w14:ligatures w14:val="none"/>
        </w:rPr>
        <w:t>U</w:t>
      </w:r>
      <w:r w:rsidRPr="00E24BEC">
        <w:rPr>
          <w:rFonts w:ascii="微软雅黑" w:eastAsia="微软雅黑" w:hAnsi="微软雅黑" w:cs="宋体" w:hint="eastAsia"/>
          <w:color w:val="191B1F"/>
          <w:kern w:val="0"/>
          <w:szCs w:val="21"/>
          <w14:ligatures w14:val="none"/>
        </w:rPr>
        <w:t>ser</w:t>
      </w:r>
    </w:p>
    <w:tbl>
      <w:tblPr>
        <w:tblStyle w:val="ad"/>
        <w:tblW w:w="8773" w:type="dxa"/>
        <w:tblInd w:w="720" w:type="dxa"/>
        <w:tblLook w:val="04A0" w:firstRow="1" w:lastRow="0" w:firstColumn="1" w:lastColumn="0" w:noHBand="0" w:noVBand="1"/>
      </w:tblPr>
      <w:tblGrid>
        <w:gridCol w:w="1957"/>
        <w:gridCol w:w="1851"/>
        <w:gridCol w:w="1840"/>
        <w:gridCol w:w="3125"/>
      </w:tblGrid>
      <w:tr w:rsidR="00DD0F59" w:rsidRPr="00E24BEC" w14:paraId="02485E17" w14:textId="77777777" w:rsidTr="008B1D01">
        <w:tc>
          <w:tcPr>
            <w:tcW w:w="1957" w:type="dxa"/>
          </w:tcPr>
          <w:p w14:paraId="63F61F03"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属性名称</w:t>
            </w:r>
          </w:p>
        </w:tc>
        <w:tc>
          <w:tcPr>
            <w:tcW w:w="1851" w:type="dxa"/>
          </w:tcPr>
          <w:p w14:paraId="741090FA"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数据类型</w:t>
            </w:r>
          </w:p>
        </w:tc>
        <w:tc>
          <w:tcPr>
            <w:tcW w:w="1840" w:type="dxa"/>
          </w:tcPr>
          <w:p w14:paraId="3A96AD53"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数据来源</w:t>
            </w:r>
          </w:p>
        </w:tc>
        <w:tc>
          <w:tcPr>
            <w:tcW w:w="3125" w:type="dxa"/>
          </w:tcPr>
          <w:p w14:paraId="41840F36"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属性介绍</w:t>
            </w:r>
          </w:p>
        </w:tc>
      </w:tr>
      <w:tr w:rsidR="00DD0F59" w:rsidRPr="00E24BEC" w14:paraId="5529A6B5" w14:textId="77777777" w:rsidTr="008B1D01">
        <w:tc>
          <w:tcPr>
            <w:tcW w:w="1957" w:type="dxa"/>
          </w:tcPr>
          <w:p w14:paraId="2D4E592B" w14:textId="18A6AE40"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userno</w:t>
            </w:r>
            <w:proofErr w:type="spellEnd"/>
          </w:p>
        </w:tc>
        <w:tc>
          <w:tcPr>
            <w:tcW w:w="1851" w:type="dxa"/>
          </w:tcPr>
          <w:p w14:paraId="31BFA509"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int</w:t>
            </w:r>
          </w:p>
        </w:tc>
        <w:tc>
          <w:tcPr>
            <w:tcW w:w="1840" w:type="dxa"/>
          </w:tcPr>
          <w:p w14:paraId="202B0FA8"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主键</w:t>
            </w:r>
          </w:p>
        </w:tc>
        <w:tc>
          <w:tcPr>
            <w:tcW w:w="3125" w:type="dxa"/>
          </w:tcPr>
          <w:p w14:paraId="2F045B27" w14:textId="4AB06DAF"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user表唯一标识</w:t>
            </w:r>
          </w:p>
        </w:tc>
      </w:tr>
      <w:tr w:rsidR="00DD0F59" w:rsidRPr="00E24BEC" w14:paraId="4BE75FB2" w14:textId="77777777" w:rsidTr="008B1D01">
        <w:tc>
          <w:tcPr>
            <w:tcW w:w="1957" w:type="dxa"/>
          </w:tcPr>
          <w:p w14:paraId="39ED48CB" w14:textId="1E42AC3A"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username</w:t>
            </w:r>
          </w:p>
        </w:tc>
        <w:tc>
          <w:tcPr>
            <w:tcW w:w="1851" w:type="dxa"/>
          </w:tcPr>
          <w:p w14:paraId="5F0E61D2"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45CB9978"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2ECB64D1" w14:textId="1F754A35"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用户名称</w:t>
            </w:r>
          </w:p>
        </w:tc>
      </w:tr>
      <w:tr w:rsidR="00DD0F59" w:rsidRPr="00E24BEC" w14:paraId="34C15181" w14:textId="77777777" w:rsidTr="008B1D01">
        <w:tc>
          <w:tcPr>
            <w:tcW w:w="1957" w:type="dxa"/>
          </w:tcPr>
          <w:p w14:paraId="064F0B3B" w14:textId="36296860"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type</w:t>
            </w:r>
            <w:ins w:id="173" w:author="User" w:date="2024-05-16T11:44:00Z">
              <w:r w:rsidR="008B1D01" w:rsidRPr="00E24BEC">
                <w:rPr>
                  <w:rFonts w:ascii="微软雅黑" w:eastAsia="微软雅黑" w:hAnsi="微软雅黑" w:cs="宋体" w:hint="eastAsia"/>
                  <w:color w:val="191B1F"/>
                  <w:kern w:val="0"/>
                  <w:szCs w:val="21"/>
                  <w14:ligatures w14:val="none"/>
                </w:rPr>
                <w:t>id</w:t>
              </w:r>
            </w:ins>
            <w:proofErr w:type="spellEnd"/>
            <w:del w:id="174" w:author="User" w:date="2024-05-16T11:44:00Z">
              <w:r w:rsidRPr="00E24BEC" w:rsidDel="008B1D01">
                <w:rPr>
                  <w:rFonts w:ascii="微软雅黑" w:eastAsia="微软雅黑" w:hAnsi="微软雅黑" w:cs="宋体" w:hint="eastAsia"/>
                  <w:color w:val="191B1F"/>
                  <w:kern w:val="0"/>
                  <w:szCs w:val="21"/>
                  <w14:ligatures w14:val="none"/>
                </w:rPr>
                <w:delText>no</w:delText>
              </w:r>
            </w:del>
          </w:p>
        </w:tc>
        <w:tc>
          <w:tcPr>
            <w:tcW w:w="1851" w:type="dxa"/>
          </w:tcPr>
          <w:p w14:paraId="216E8890"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2879C3A5" w14:textId="2D28ACE2"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625367C8" w14:textId="64DAB499"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外键链接</w:t>
            </w:r>
            <w:proofErr w:type="spellStart"/>
            <w:proofErr w:type="gramEnd"/>
            <w:r w:rsidRPr="00E24BEC">
              <w:rPr>
                <w:rFonts w:ascii="微软雅黑" w:eastAsia="微软雅黑" w:hAnsi="微软雅黑" w:cs="宋体" w:hint="eastAsia"/>
                <w:color w:val="191B1F"/>
                <w:kern w:val="0"/>
                <w:szCs w:val="21"/>
                <w14:ligatures w14:val="none"/>
              </w:rPr>
              <w:t>usertype</w:t>
            </w:r>
            <w:proofErr w:type="spellEnd"/>
            <w:r w:rsidRPr="00E24BEC">
              <w:rPr>
                <w:rFonts w:ascii="微软雅黑" w:eastAsia="微软雅黑" w:hAnsi="微软雅黑" w:cs="宋体" w:hint="eastAsia"/>
                <w:color w:val="191B1F"/>
                <w:kern w:val="0"/>
                <w:szCs w:val="21"/>
                <w14:ligatures w14:val="none"/>
              </w:rPr>
              <w:t>表</w:t>
            </w:r>
          </w:p>
        </w:tc>
      </w:tr>
      <w:tr w:rsidR="00DD0F59" w:rsidRPr="00E24BEC" w14:paraId="2B64EF9A" w14:textId="77777777" w:rsidTr="008B1D01">
        <w:tc>
          <w:tcPr>
            <w:tcW w:w="1957" w:type="dxa"/>
          </w:tcPr>
          <w:p w14:paraId="77608047" w14:textId="29316B20"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175" w:author="李莉贞" w:date="2024-05-16T09:02:00Z">
              <w:r w:rsidRPr="00E24BEC" w:rsidDel="00FF3EC2">
                <w:rPr>
                  <w:rFonts w:ascii="微软雅黑" w:eastAsia="微软雅黑" w:hAnsi="微软雅黑" w:cs="宋体"/>
                  <w:color w:val="191B1F"/>
                  <w:kern w:val="0"/>
                  <w:szCs w:val="21"/>
                  <w14:ligatures w14:val="none"/>
                </w:rPr>
                <w:delText>departmen</w:delText>
              </w:r>
            </w:del>
            <w:proofErr w:type="spellStart"/>
            <w:ins w:id="176" w:author="李莉贞" w:date="2024-05-16T09:02:00Z">
              <w:r w:rsidR="00FF3EC2" w:rsidRPr="00E24BEC">
                <w:rPr>
                  <w:rFonts w:ascii="微软雅黑" w:eastAsia="微软雅黑" w:hAnsi="微软雅黑" w:cs="宋体"/>
                  <w:color w:val="191B1F"/>
                  <w:kern w:val="0"/>
                  <w:szCs w:val="21"/>
                  <w14:ligatures w14:val="none"/>
                </w:rPr>
                <w:t>bmmc</w:t>
              </w:r>
            </w:ins>
            <w:proofErr w:type="spellEnd"/>
          </w:p>
        </w:tc>
        <w:tc>
          <w:tcPr>
            <w:tcW w:w="1851" w:type="dxa"/>
          </w:tcPr>
          <w:p w14:paraId="4C260965"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6A434D38" w14:textId="77777777"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32F63BE8" w14:textId="5138299F"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177" w:author="李莉贞" w:date="2024-05-16T09:02:00Z">
              <w:r w:rsidRPr="00E24BEC" w:rsidDel="00FF3EC2">
                <w:rPr>
                  <w:rFonts w:ascii="微软雅黑" w:eastAsia="微软雅黑" w:hAnsi="微软雅黑" w:cs="宋体" w:hint="eastAsia"/>
                  <w:color w:val="191B1F"/>
                  <w:kern w:val="0"/>
                  <w:szCs w:val="21"/>
                  <w14:ligatures w14:val="none"/>
                </w:rPr>
                <w:delText>预留属性2</w:delText>
              </w:r>
            </w:del>
            <w:ins w:id="178" w:author="李莉贞" w:date="2024-05-16T09:02:00Z">
              <w:r w:rsidR="00FF3EC2" w:rsidRPr="00E24BEC">
                <w:rPr>
                  <w:rFonts w:ascii="微软雅黑" w:eastAsia="微软雅黑" w:hAnsi="微软雅黑" w:cs="宋体" w:hint="eastAsia"/>
                  <w:color w:val="191B1F"/>
                  <w:kern w:val="0"/>
                  <w:szCs w:val="21"/>
                  <w14:ligatures w14:val="none"/>
                </w:rPr>
                <w:t>部门名称</w:t>
              </w:r>
            </w:ins>
          </w:p>
        </w:tc>
      </w:tr>
      <w:tr w:rsidR="00DD0F59" w:rsidRPr="00E24BEC" w14:paraId="78506BD6" w14:textId="77777777" w:rsidTr="008B1D01">
        <w:tc>
          <w:tcPr>
            <w:tcW w:w="1957" w:type="dxa"/>
          </w:tcPr>
          <w:p w14:paraId="0FEB2C19" w14:textId="312278B5"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role</w:t>
            </w:r>
          </w:p>
        </w:tc>
        <w:tc>
          <w:tcPr>
            <w:tcW w:w="1851" w:type="dxa"/>
          </w:tcPr>
          <w:p w14:paraId="4C078017" w14:textId="0FD0A636"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56C9D75C" w14:textId="2CAEAF73"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1857B892" w14:textId="6E47F876" w:rsidR="00DD0F59" w:rsidRPr="00E24BEC" w:rsidRDefault="00675BB6"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79" w:author="User" w:date="2024-05-16T10:17:00Z">
              <w:r w:rsidRPr="00E24BEC">
                <w:rPr>
                  <w:rFonts w:ascii="微软雅黑" w:eastAsia="微软雅黑" w:hAnsi="微软雅黑" w:cs="宋体" w:hint="eastAsia"/>
                  <w:color w:val="191B1F"/>
                  <w:kern w:val="0"/>
                  <w:szCs w:val="21"/>
                  <w14:ligatures w14:val="none"/>
                </w:rPr>
                <w:t>角色</w:t>
              </w:r>
            </w:ins>
          </w:p>
        </w:tc>
      </w:tr>
      <w:tr w:rsidR="00DD0F59" w:rsidRPr="00E24BEC" w14:paraId="26D32DC6" w14:textId="77777777" w:rsidTr="008B1D01">
        <w:tc>
          <w:tcPr>
            <w:tcW w:w="1957" w:type="dxa"/>
          </w:tcPr>
          <w:p w14:paraId="0CED5142" w14:textId="01B9BF20" w:rsidR="00DD0F59" w:rsidRPr="00E24BEC" w:rsidRDefault="00DD0F59"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TXTno</w:t>
            </w:r>
            <w:proofErr w:type="spellEnd"/>
          </w:p>
        </w:tc>
        <w:tc>
          <w:tcPr>
            <w:tcW w:w="1851" w:type="dxa"/>
          </w:tcPr>
          <w:p w14:paraId="0752F71E" w14:textId="6233D389"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14DEFED6" w14:textId="32BE7587"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49E30F6A" w14:textId="53735BC7"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腾讯通</w:t>
            </w:r>
            <w:proofErr w:type="gramEnd"/>
            <w:r w:rsidRPr="00E24BEC">
              <w:rPr>
                <w:rFonts w:ascii="微软雅黑" w:eastAsia="微软雅黑" w:hAnsi="微软雅黑" w:cs="宋体" w:hint="eastAsia"/>
                <w:color w:val="191B1F"/>
                <w:kern w:val="0"/>
                <w:szCs w:val="21"/>
                <w14:ligatures w14:val="none"/>
              </w:rPr>
              <w:t>号，可以当唯一标识使用</w:t>
            </w:r>
          </w:p>
        </w:tc>
      </w:tr>
      <w:tr w:rsidR="00DD0F59" w:rsidRPr="00E24BEC" w14:paraId="20C51121" w14:textId="77777777" w:rsidTr="008B1D01">
        <w:tc>
          <w:tcPr>
            <w:tcW w:w="1957" w:type="dxa"/>
          </w:tcPr>
          <w:p w14:paraId="7D88CF9D" w14:textId="600170EC" w:rsidR="00DD0F59" w:rsidRPr="00E24BEC" w:rsidRDefault="008B1D01"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80" w:author="User" w:date="2024-05-16T11:44:00Z">
              <w:r w:rsidRPr="00E24BEC">
                <w:rPr>
                  <w:rFonts w:ascii="微软雅黑" w:eastAsia="微软雅黑" w:hAnsi="微软雅黑" w:cs="宋体" w:hint="eastAsia"/>
                  <w:color w:val="191B1F"/>
                  <w:kern w:val="0"/>
                  <w:szCs w:val="21"/>
                  <w14:ligatures w14:val="none"/>
                </w:rPr>
                <w:t>gender</w:t>
              </w:r>
            </w:ins>
            <w:del w:id="181" w:author="User" w:date="2024-05-16T11:44:00Z">
              <w:r w:rsidR="00DD0F59" w:rsidRPr="00E24BEC" w:rsidDel="008B1D01">
                <w:rPr>
                  <w:rFonts w:ascii="微软雅黑" w:eastAsia="微软雅黑" w:hAnsi="微软雅黑" w:cs="宋体" w:hint="eastAsia"/>
                  <w:color w:val="191B1F"/>
                  <w:kern w:val="0"/>
                  <w:szCs w:val="21"/>
                  <w14:ligatures w14:val="none"/>
                </w:rPr>
                <w:delText>sex</w:delText>
              </w:r>
            </w:del>
          </w:p>
        </w:tc>
        <w:tc>
          <w:tcPr>
            <w:tcW w:w="1851" w:type="dxa"/>
          </w:tcPr>
          <w:p w14:paraId="0491C63B" w14:textId="297BA4DA"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676E7336" w14:textId="5E010C71"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男/女</w:t>
            </w:r>
          </w:p>
        </w:tc>
        <w:tc>
          <w:tcPr>
            <w:tcW w:w="3125" w:type="dxa"/>
          </w:tcPr>
          <w:p w14:paraId="1346DE26" w14:textId="694723FD" w:rsidR="00DD0F59" w:rsidRPr="00E24BEC" w:rsidRDefault="00CA3A8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性别</w:t>
            </w:r>
          </w:p>
        </w:tc>
      </w:tr>
      <w:tr w:rsidR="00DD0F59" w:rsidRPr="00E24BEC" w14:paraId="66A8FD87" w14:textId="77777777" w:rsidTr="008B1D01">
        <w:tc>
          <w:tcPr>
            <w:tcW w:w="1957" w:type="dxa"/>
          </w:tcPr>
          <w:p w14:paraId="477E42E4" w14:textId="043765F9"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A</w:t>
            </w:r>
            <w:r w:rsidRPr="00E24BEC">
              <w:rPr>
                <w:rFonts w:ascii="微软雅黑" w:eastAsia="微软雅黑" w:hAnsi="微软雅黑" w:cs="宋体" w:hint="eastAsia"/>
                <w:color w:val="191B1F"/>
                <w:kern w:val="0"/>
                <w:szCs w:val="21"/>
                <w14:ligatures w14:val="none"/>
              </w:rPr>
              <w:t>ttribute_1</w:t>
            </w:r>
          </w:p>
        </w:tc>
        <w:tc>
          <w:tcPr>
            <w:tcW w:w="1851" w:type="dxa"/>
          </w:tcPr>
          <w:p w14:paraId="51D8F8F9" w14:textId="5C4FB4B5"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0BD441A0" w14:textId="78D466E2"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68E65071" w14:textId="077BD1DC"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预留属性1</w:t>
            </w:r>
          </w:p>
        </w:tc>
      </w:tr>
      <w:tr w:rsidR="00DD0F59" w:rsidRPr="00E24BEC" w14:paraId="76FA90E4" w14:textId="77777777" w:rsidTr="008B1D01">
        <w:tc>
          <w:tcPr>
            <w:tcW w:w="1957" w:type="dxa"/>
          </w:tcPr>
          <w:p w14:paraId="11830242" w14:textId="342E8BD0"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Attribute_2</w:t>
            </w:r>
          </w:p>
        </w:tc>
        <w:tc>
          <w:tcPr>
            <w:tcW w:w="1851" w:type="dxa"/>
          </w:tcPr>
          <w:p w14:paraId="69FA6275" w14:textId="78B66873"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varchar</w:t>
            </w:r>
          </w:p>
        </w:tc>
        <w:tc>
          <w:tcPr>
            <w:tcW w:w="1840" w:type="dxa"/>
          </w:tcPr>
          <w:p w14:paraId="45A02375" w14:textId="08D20555"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25" w:type="dxa"/>
          </w:tcPr>
          <w:p w14:paraId="2B7D0A22" w14:textId="7C234399" w:rsidR="00DD0F59" w:rsidRPr="00E24BEC" w:rsidRDefault="00DD0F59" w:rsidP="00DD0F5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预留属性2</w:t>
            </w:r>
          </w:p>
        </w:tc>
      </w:tr>
    </w:tbl>
    <w:p w14:paraId="553C05FE" w14:textId="12F816EF" w:rsidR="008B1D01" w:rsidRPr="00E24BEC" w:rsidRDefault="008B1D01" w:rsidP="008B1D01">
      <w:pPr>
        <w:widowControl/>
        <w:shd w:val="clear" w:color="auto" w:fill="FFFFFF"/>
        <w:tabs>
          <w:tab w:val="left" w:pos="720"/>
        </w:tabs>
        <w:spacing w:before="100" w:beforeAutospacing="1" w:after="100" w:afterAutospacing="1" w:line="240" w:lineRule="atLeast"/>
        <w:ind w:left="720"/>
        <w:jc w:val="left"/>
        <w:rPr>
          <w:ins w:id="182" w:author="User" w:date="2024-05-16T11:42:00Z"/>
          <w:rFonts w:ascii="微软雅黑" w:eastAsia="微软雅黑" w:hAnsi="微软雅黑" w:cs="宋体"/>
          <w:color w:val="191B1F"/>
          <w:kern w:val="0"/>
          <w:szCs w:val="21"/>
          <w14:ligatures w14:val="none"/>
        </w:rPr>
      </w:pPr>
      <w:ins w:id="183" w:author="User" w:date="2024-05-16T11:42:00Z">
        <w:r w:rsidRPr="00E24BEC">
          <w:rPr>
            <w:rFonts w:ascii="微软雅黑" w:eastAsia="微软雅黑" w:hAnsi="微软雅黑" w:cs="宋体"/>
            <w:color w:val="191B1F"/>
            <w:kern w:val="0"/>
            <w:szCs w:val="21"/>
            <w14:ligatures w14:val="none"/>
            <w:rPrChange w:id="184" w:author="User" w:date="2024-05-21T16:10:00Z">
              <w:rPr>
                <w:rFonts w:ascii="微软雅黑" w:eastAsia="微软雅黑" w:hAnsi="微软雅黑" w:cs="宋体"/>
                <w:color w:val="191B1F"/>
                <w:kern w:val="0"/>
                <w:szCs w:val="21"/>
                <w:highlight w:val="yellow"/>
                <w14:ligatures w14:val="none"/>
              </w:rPr>
            </w:rPrChange>
          </w:rPr>
          <w:t xml:space="preserve">CREATE </w:t>
        </w:r>
        <w:proofErr w:type="gramStart"/>
        <w:r w:rsidRPr="00E24BEC">
          <w:rPr>
            <w:rFonts w:ascii="微软雅黑" w:eastAsia="微软雅黑" w:hAnsi="微软雅黑" w:cs="宋体"/>
            <w:color w:val="191B1F"/>
            <w:kern w:val="0"/>
            <w:szCs w:val="21"/>
            <w14:ligatures w14:val="none"/>
            <w:rPrChange w:id="185" w:author="User" w:date="2024-05-21T16:10:00Z">
              <w:rPr>
                <w:rFonts w:ascii="微软雅黑" w:eastAsia="微软雅黑" w:hAnsi="微软雅黑" w:cs="宋体"/>
                <w:color w:val="191B1F"/>
                <w:kern w:val="0"/>
                <w:szCs w:val="21"/>
                <w:highlight w:val="yellow"/>
                <w14:ligatures w14:val="none"/>
              </w:rPr>
            </w:rPrChange>
          </w:rPr>
          <w:t xml:space="preserve">TABLE  </w:t>
        </w:r>
        <w:r w:rsidRPr="00E24BEC">
          <w:rPr>
            <w:rFonts w:ascii="微软雅黑" w:eastAsia="微软雅黑" w:hAnsi="微软雅黑" w:cs="宋体"/>
            <w:color w:val="191B1F"/>
            <w:kern w:val="0"/>
            <w:szCs w:val="21"/>
            <w14:ligatures w14:val="none"/>
          </w:rPr>
          <w:t>U</w:t>
        </w:r>
        <w:r w:rsidRPr="00E24BEC">
          <w:rPr>
            <w:rFonts w:ascii="微软雅黑" w:eastAsia="微软雅黑" w:hAnsi="微软雅黑" w:cs="宋体" w:hint="eastAsia"/>
            <w:color w:val="191B1F"/>
            <w:kern w:val="0"/>
            <w:szCs w:val="21"/>
            <w14:ligatures w14:val="none"/>
          </w:rPr>
          <w:t>ser</w:t>
        </w:r>
        <w:proofErr w:type="gramEnd"/>
      </w:ins>
    </w:p>
    <w:p w14:paraId="7ABEC081" w14:textId="77777777"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186" w:author="User" w:date="2024-05-16T11:42:00Z"/>
          <w:rFonts w:ascii="微软雅黑" w:eastAsia="微软雅黑" w:hAnsi="微软雅黑" w:cs="宋体"/>
          <w:color w:val="191B1F"/>
          <w:kern w:val="0"/>
          <w:szCs w:val="21"/>
          <w14:ligatures w14:val="none"/>
          <w:rPrChange w:id="187" w:author="User" w:date="2024-05-21T16:10:00Z">
            <w:rPr>
              <w:ins w:id="188" w:author="User" w:date="2024-05-16T11:42:00Z"/>
              <w:rFonts w:ascii="微软雅黑" w:eastAsia="微软雅黑" w:hAnsi="微软雅黑" w:cs="宋体"/>
              <w:color w:val="191B1F"/>
              <w:kern w:val="0"/>
              <w:szCs w:val="21"/>
              <w:highlight w:val="yellow"/>
              <w14:ligatures w14:val="none"/>
            </w:rPr>
          </w:rPrChange>
        </w:rPr>
      </w:pPr>
      <w:ins w:id="189" w:author="User" w:date="2024-05-16T11:42:00Z">
        <w:r w:rsidRPr="00E24BEC">
          <w:rPr>
            <w:rFonts w:ascii="微软雅黑" w:eastAsia="微软雅黑" w:hAnsi="微软雅黑" w:cs="宋体"/>
            <w:color w:val="191B1F"/>
            <w:kern w:val="0"/>
            <w:szCs w:val="21"/>
            <w14:ligatures w14:val="none"/>
            <w:rPrChange w:id="190" w:author="User" w:date="2024-05-21T16:10:00Z">
              <w:rPr>
                <w:rFonts w:ascii="微软雅黑" w:eastAsia="微软雅黑" w:hAnsi="微软雅黑" w:cs="宋体"/>
                <w:color w:val="191B1F"/>
                <w:kern w:val="0"/>
                <w:szCs w:val="21"/>
                <w:highlight w:val="yellow"/>
                <w14:ligatures w14:val="none"/>
              </w:rPr>
            </w:rPrChange>
          </w:rPr>
          <w:t xml:space="preserve">  (</w:t>
        </w:r>
      </w:ins>
    </w:p>
    <w:p w14:paraId="02EC0FE6" w14:textId="709E4E54"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191" w:author="User" w:date="2024-05-16T11:42:00Z"/>
          <w:rFonts w:ascii="微软雅黑" w:eastAsia="微软雅黑" w:hAnsi="微软雅黑" w:cs="宋体"/>
          <w:color w:val="191B1F"/>
          <w:kern w:val="0"/>
          <w:szCs w:val="21"/>
          <w14:ligatures w14:val="none"/>
          <w:rPrChange w:id="192" w:author="User" w:date="2024-05-21T16:10:00Z">
            <w:rPr>
              <w:ins w:id="193" w:author="User" w:date="2024-05-16T11:42:00Z"/>
              <w:rFonts w:ascii="微软雅黑" w:eastAsia="微软雅黑" w:hAnsi="微软雅黑" w:cs="宋体"/>
              <w:color w:val="191B1F"/>
              <w:kern w:val="0"/>
              <w:szCs w:val="21"/>
              <w:highlight w:val="yellow"/>
              <w14:ligatures w14:val="none"/>
            </w:rPr>
          </w:rPrChange>
        </w:rPr>
      </w:pPr>
      <w:ins w:id="194" w:author="User" w:date="2024-05-16T11:42:00Z">
        <w:r w:rsidRPr="00E24BEC">
          <w:rPr>
            <w:rFonts w:ascii="微软雅黑" w:eastAsia="微软雅黑" w:hAnsi="微软雅黑" w:cs="宋体"/>
            <w:color w:val="191B1F"/>
            <w:kern w:val="0"/>
            <w:szCs w:val="21"/>
            <w14:ligatures w14:val="none"/>
            <w:rPrChange w:id="195" w:author="User" w:date="2024-05-21T16:10:00Z">
              <w:rPr>
                <w:rFonts w:ascii="微软雅黑" w:eastAsia="微软雅黑" w:hAnsi="微软雅黑" w:cs="宋体"/>
                <w:color w:val="191B1F"/>
                <w:kern w:val="0"/>
                <w:szCs w:val="21"/>
                <w:highlight w:val="yellow"/>
                <w14:ligatures w14:val="none"/>
              </w:rPr>
            </w:rPrChange>
          </w:rPr>
          <w:lastRenderedPageBreak/>
          <w:t xml:space="preserve">  `</w:t>
        </w: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hint="eastAsia"/>
            <w:color w:val="191B1F"/>
            <w:kern w:val="0"/>
            <w:szCs w:val="21"/>
            <w14:ligatures w14:val="none"/>
          </w:rPr>
          <w:t>userno</w:t>
        </w:r>
        <w:proofErr w:type="spellEnd"/>
        <w:r w:rsidRPr="00E24BEC">
          <w:rPr>
            <w:rFonts w:ascii="微软雅黑" w:eastAsia="微软雅黑" w:hAnsi="微软雅黑" w:cs="宋体"/>
            <w:color w:val="191B1F"/>
            <w:kern w:val="0"/>
            <w:szCs w:val="21"/>
            <w14:ligatures w14:val="none"/>
            <w:rPrChange w:id="196" w:author="User" w:date="2024-05-21T16:10:00Z">
              <w:rPr>
                <w:rFonts w:ascii="微软雅黑" w:eastAsia="微软雅黑" w:hAnsi="微软雅黑" w:cs="宋体"/>
                <w:color w:val="191B1F"/>
                <w:kern w:val="0"/>
                <w:szCs w:val="21"/>
                <w:highlight w:val="yellow"/>
                <w14:ligatures w14:val="none"/>
              </w:rPr>
            </w:rPrChange>
          </w:rPr>
          <w:t xml:space="preserve"> ` </w:t>
        </w:r>
        <w:proofErr w:type="gramStart"/>
        <w:r w:rsidRPr="00E24BEC">
          <w:rPr>
            <w:rFonts w:ascii="微软雅黑" w:eastAsia="微软雅黑" w:hAnsi="微软雅黑" w:cs="宋体"/>
            <w:color w:val="191B1F"/>
            <w:kern w:val="0"/>
            <w:szCs w:val="21"/>
            <w14:ligatures w14:val="none"/>
            <w:rPrChange w:id="197" w:author="User" w:date="2024-05-21T16:10:00Z">
              <w:rPr>
                <w:rFonts w:ascii="微软雅黑" w:eastAsia="微软雅黑" w:hAnsi="微软雅黑" w:cs="宋体"/>
                <w:color w:val="191B1F"/>
                <w:kern w:val="0"/>
                <w:szCs w:val="21"/>
                <w:highlight w:val="yellow"/>
                <w14:ligatures w14:val="none"/>
              </w:rPr>
            </w:rPrChange>
          </w:rPr>
          <w:t>int(</w:t>
        </w:r>
        <w:proofErr w:type="gramEnd"/>
        <w:r w:rsidRPr="00E24BEC">
          <w:rPr>
            <w:rFonts w:ascii="微软雅黑" w:eastAsia="微软雅黑" w:hAnsi="微软雅黑" w:cs="宋体"/>
            <w:color w:val="191B1F"/>
            <w:kern w:val="0"/>
            <w:szCs w:val="21"/>
            <w14:ligatures w14:val="none"/>
            <w:rPrChange w:id="198" w:author="User" w:date="2024-05-21T16:10:00Z">
              <w:rPr>
                <w:rFonts w:ascii="微软雅黑" w:eastAsia="微软雅黑" w:hAnsi="微软雅黑" w:cs="宋体"/>
                <w:color w:val="191B1F"/>
                <w:kern w:val="0"/>
                <w:szCs w:val="21"/>
                <w:highlight w:val="yellow"/>
                <w14:ligatures w14:val="none"/>
              </w:rPr>
            </w:rPrChange>
          </w:rPr>
          <w:t>32) NOT NULL COMMENT '</w:t>
        </w:r>
        <w:proofErr w:type="spellStart"/>
        <w:r w:rsidRPr="00E24BEC">
          <w:rPr>
            <w:rFonts w:ascii="微软雅黑" w:eastAsia="微软雅黑" w:hAnsi="微软雅黑" w:cs="宋体"/>
            <w:color w:val="191B1F"/>
            <w:kern w:val="0"/>
            <w:szCs w:val="21"/>
            <w14:ligatures w14:val="none"/>
            <w:rPrChange w:id="199" w:author="User" w:date="2024-05-21T16:10:00Z">
              <w:rPr>
                <w:rFonts w:ascii="微软雅黑" w:eastAsia="微软雅黑" w:hAnsi="微软雅黑" w:cs="宋体"/>
                <w:color w:val="191B1F"/>
                <w:kern w:val="0"/>
                <w:szCs w:val="21"/>
                <w:highlight w:val="yellow"/>
                <w14:ligatures w14:val="none"/>
              </w:rPr>
            </w:rPrChange>
          </w:rPr>
          <w:t>Usertype</w:t>
        </w:r>
        <w:proofErr w:type="spellEnd"/>
        <w:r w:rsidRPr="00E24BEC">
          <w:rPr>
            <w:rFonts w:ascii="微软雅黑" w:eastAsia="微软雅黑" w:hAnsi="微软雅黑" w:cs="宋体"/>
            <w:color w:val="191B1F"/>
            <w:kern w:val="0"/>
            <w:szCs w:val="21"/>
            <w14:ligatures w14:val="none"/>
            <w:rPrChange w:id="200" w:author="User" w:date="2024-05-21T16:10:00Z">
              <w:rPr>
                <w:rFonts w:ascii="微软雅黑" w:eastAsia="微软雅黑" w:hAnsi="微软雅黑" w:cs="宋体"/>
                <w:color w:val="191B1F"/>
                <w:kern w:val="0"/>
                <w:szCs w:val="21"/>
                <w:highlight w:val="yellow"/>
                <w14:ligatures w14:val="none"/>
              </w:rPr>
            </w:rPrChange>
          </w:rPr>
          <w:t>',</w:t>
        </w:r>
      </w:ins>
    </w:p>
    <w:p w14:paraId="352AA7EC" w14:textId="16A1C43A" w:rsidR="008B1D01" w:rsidRPr="00E24BEC" w:rsidRDefault="008B1D01" w:rsidP="008B1D01">
      <w:pPr>
        <w:widowControl/>
        <w:tabs>
          <w:tab w:val="left" w:pos="720"/>
        </w:tabs>
        <w:spacing w:before="100" w:beforeAutospacing="1" w:after="100" w:afterAutospacing="1" w:line="240" w:lineRule="atLeast"/>
        <w:jc w:val="left"/>
        <w:rPr>
          <w:ins w:id="201" w:author="User" w:date="2024-05-16T11:42:00Z"/>
          <w:rFonts w:ascii="微软雅黑" w:eastAsia="微软雅黑" w:hAnsi="微软雅黑" w:cs="宋体"/>
          <w:color w:val="191B1F"/>
          <w:kern w:val="0"/>
          <w:szCs w:val="21"/>
          <w14:ligatures w14:val="none"/>
        </w:rPr>
      </w:pPr>
      <w:ins w:id="202" w:author="User" w:date="2024-05-16T11:42:00Z">
        <w:r w:rsidRPr="00E24BEC">
          <w:rPr>
            <w:rFonts w:ascii="微软雅黑" w:eastAsia="微软雅黑" w:hAnsi="微软雅黑" w:cs="宋体"/>
            <w:color w:val="191B1F"/>
            <w:kern w:val="0"/>
            <w:szCs w:val="21"/>
            <w14:ligatures w14:val="none"/>
            <w:rPrChange w:id="203" w:author="User" w:date="2024-05-21T16:10:00Z">
              <w:rPr>
                <w:rFonts w:ascii="微软雅黑" w:eastAsia="微软雅黑" w:hAnsi="微软雅黑" w:cs="宋体"/>
                <w:color w:val="191B1F"/>
                <w:kern w:val="0"/>
                <w:szCs w:val="21"/>
                <w:highlight w:val="yellow"/>
                <w14:ligatures w14:val="none"/>
              </w:rPr>
            </w:rPrChange>
          </w:rPr>
          <w:t xml:space="preserve">  ` </w:t>
        </w:r>
        <w:r w:rsidRPr="00E24BEC">
          <w:rPr>
            <w:rFonts w:ascii="微软雅黑" w:eastAsia="微软雅黑" w:hAnsi="微软雅黑" w:cs="宋体" w:hint="eastAsia"/>
            <w:color w:val="191B1F"/>
            <w:kern w:val="0"/>
            <w:szCs w:val="21"/>
            <w14:ligatures w14:val="none"/>
          </w:rPr>
          <w:t>username</w:t>
        </w:r>
        <w:r w:rsidRPr="00E24BEC">
          <w:rPr>
            <w:rFonts w:ascii="微软雅黑" w:eastAsia="微软雅黑" w:hAnsi="微软雅黑" w:cs="宋体"/>
            <w:color w:val="191B1F"/>
            <w:kern w:val="0"/>
            <w:szCs w:val="21"/>
            <w14:ligatures w14:val="none"/>
            <w:rPrChange w:id="204" w:author="User" w:date="2024-05-21T16:10:00Z">
              <w:rPr>
                <w:rFonts w:ascii="微软雅黑" w:eastAsia="微软雅黑" w:hAnsi="微软雅黑" w:cs="宋体"/>
                <w:color w:val="191B1F"/>
                <w:kern w:val="0"/>
                <w:szCs w:val="21"/>
                <w:highlight w:val="yellow"/>
                <w14:ligatures w14:val="none"/>
              </w:rPr>
            </w:rPrChange>
          </w:rPr>
          <w:t xml:space="preserve"> ` int(32) NOT NULL COMMENT '</w:t>
        </w:r>
        <w:r w:rsidRPr="00E24BEC">
          <w:rPr>
            <w:rFonts w:ascii="微软雅黑" w:eastAsia="微软雅黑" w:hAnsi="微软雅黑" w:cs="宋体" w:hint="eastAsia"/>
            <w:color w:val="191B1F"/>
            <w:kern w:val="0"/>
            <w:szCs w:val="21"/>
            <w14:ligatures w14:val="none"/>
          </w:rPr>
          <w:t>用户</w:t>
        </w:r>
      </w:ins>
      <w:ins w:id="205" w:author="User" w:date="2024-05-16T11:43:00Z">
        <w:r w:rsidRPr="00E24BEC">
          <w:rPr>
            <w:rFonts w:ascii="微软雅黑" w:eastAsia="微软雅黑" w:hAnsi="微软雅黑" w:cs="宋体" w:hint="eastAsia"/>
            <w:color w:val="191B1F"/>
            <w:kern w:val="0"/>
            <w:szCs w:val="21"/>
            <w14:ligatures w14:val="none"/>
          </w:rPr>
          <w:t>名称</w:t>
        </w:r>
      </w:ins>
      <w:ins w:id="206" w:author="User" w:date="2024-05-16T11:42:00Z">
        <w:r w:rsidRPr="00E24BEC">
          <w:rPr>
            <w:rFonts w:ascii="微软雅黑" w:eastAsia="微软雅黑" w:hAnsi="微软雅黑" w:cs="宋体"/>
            <w:color w:val="191B1F"/>
            <w:kern w:val="0"/>
            <w:szCs w:val="21"/>
            <w14:ligatures w14:val="none"/>
            <w:rPrChange w:id="207" w:author="User" w:date="2024-05-21T16:10:00Z">
              <w:rPr>
                <w:rFonts w:ascii="微软雅黑" w:eastAsia="微软雅黑" w:hAnsi="微软雅黑" w:cs="宋体"/>
                <w:color w:val="191B1F"/>
                <w:kern w:val="0"/>
                <w:szCs w:val="21"/>
                <w:highlight w:val="yellow"/>
                <w14:ligatures w14:val="none"/>
              </w:rPr>
            </w:rPrChange>
          </w:rPr>
          <w:t>',</w:t>
        </w:r>
      </w:ins>
    </w:p>
    <w:p w14:paraId="4078D982" w14:textId="42D8ED29"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208" w:author="User" w:date="2024-05-16T11:42:00Z"/>
          <w:rFonts w:ascii="微软雅黑" w:eastAsia="微软雅黑" w:hAnsi="微软雅黑" w:cs="宋体"/>
          <w:color w:val="191B1F"/>
          <w:kern w:val="0"/>
          <w:szCs w:val="21"/>
          <w14:ligatures w14:val="none"/>
          <w:rPrChange w:id="209" w:author="User" w:date="2024-05-21T16:10:00Z">
            <w:rPr>
              <w:ins w:id="210" w:author="User" w:date="2024-05-16T11:42:00Z"/>
              <w:rFonts w:ascii="微软雅黑" w:eastAsia="微软雅黑" w:hAnsi="微软雅黑" w:cs="宋体"/>
              <w:color w:val="191B1F"/>
              <w:kern w:val="0"/>
              <w:szCs w:val="21"/>
              <w:highlight w:val="yellow"/>
              <w14:ligatures w14:val="none"/>
            </w:rPr>
          </w:rPrChange>
        </w:rPr>
      </w:pPr>
      <w:ins w:id="211" w:author="User" w:date="2024-05-16T11:42:00Z">
        <w:r w:rsidRPr="00E24BEC">
          <w:rPr>
            <w:rFonts w:ascii="微软雅黑" w:eastAsia="微软雅黑" w:hAnsi="微软雅黑" w:cs="宋体"/>
            <w:color w:val="191B1F"/>
            <w:kern w:val="0"/>
            <w:szCs w:val="21"/>
            <w14:ligatures w14:val="none"/>
            <w:rPrChange w:id="212" w:author="User" w:date="2024-05-21T16:10:00Z">
              <w:rPr>
                <w:rFonts w:ascii="微软雅黑" w:eastAsia="微软雅黑" w:hAnsi="微软雅黑" w:cs="宋体"/>
                <w:color w:val="191B1F"/>
                <w:kern w:val="0"/>
                <w:szCs w:val="21"/>
                <w:highlight w:val="yellow"/>
                <w14:ligatures w14:val="none"/>
              </w:rPr>
            </w:rPrChange>
          </w:rPr>
          <w:t xml:space="preserve">  `</w:t>
        </w:r>
        <w:r w:rsidRPr="00E24BEC">
          <w:rPr>
            <w:rFonts w:ascii="微软雅黑" w:eastAsia="微软雅黑" w:hAnsi="微软雅黑" w:cs="宋体"/>
            <w:color w:val="191B1F"/>
            <w:kern w:val="0"/>
            <w:szCs w:val="21"/>
            <w14:ligatures w14:val="none"/>
          </w:rPr>
          <w:t xml:space="preserve"> </w:t>
        </w:r>
      </w:ins>
      <w:proofErr w:type="spellStart"/>
      <w:ins w:id="213" w:author="User" w:date="2024-05-16T11:43:00Z">
        <w:r w:rsidRPr="00E24BEC">
          <w:rPr>
            <w:rFonts w:ascii="微软雅黑" w:eastAsia="微软雅黑" w:hAnsi="微软雅黑" w:cs="宋体" w:hint="eastAsia"/>
            <w:color w:val="191B1F"/>
            <w:kern w:val="0"/>
            <w:szCs w:val="21"/>
            <w14:ligatures w14:val="none"/>
          </w:rPr>
          <w:t>type</w:t>
        </w:r>
      </w:ins>
      <w:ins w:id="214" w:author="User" w:date="2024-05-16T11:44:00Z">
        <w:r w:rsidRPr="00E24BEC">
          <w:rPr>
            <w:rFonts w:ascii="微软雅黑" w:eastAsia="微软雅黑" w:hAnsi="微软雅黑" w:cs="宋体" w:hint="eastAsia"/>
            <w:color w:val="191B1F"/>
            <w:kern w:val="0"/>
            <w:szCs w:val="21"/>
            <w14:ligatures w14:val="none"/>
          </w:rPr>
          <w:t>id</w:t>
        </w:r>
      </w:ins>
      <w:proofErr w:type="spellEnd"/>
      <w:ins w:id="215" w:author="User" w:date="2024-05-16T11:42:00Z">
        <w:r w:rsidRPr="00E24BEC">
          <w:rPr>
            <w:rFonts w:ascii="微软雅黑" w:eastAsia="微软雅黑" w:hAnsi="微软雅黑" w:cs="宋体"/>
            <w:color w:val="191B1F"/>
            <w:kern w:val="0"/>
            <w:szCs w:val="21"/>
            <w14:ligatures w14:val="none"/>
            <w:rPrChange w:id="216" w:author="User" w:date="2024-05-21T16:10:00Z">
              <w:rPr>
                <w:rFonts w:ascii="微软雅黑" w:eastAsia="微软雅黑" w:hAnsi="微软雅黑" w:cs="宋体"/>
                <w:color w:val="191B1F"/>
                <w:kern w:val="0"/>
                <w:szCs w:val="21"/>
                <w:highlight w:val="yellow"/>
                <w14:ligatures w14:val="none"/>
              </w:rPr>
            </w:rPrChange>
          </w:rPr>
          <w:t xml:space="preserve"> ` varchar(50) NULL COMMENT '</w:t>
        </w:r>
        <w:r w:rsidRPr="00E24BEC">
          <w:rPr>
            <w:rFonts w:ascii="微软雅黑" w:eastAsia="微软雅黑" w:hAnsi="微软雅黑" w:cs="宋体" w:hint="eastAsia"/>
            <w:color w:val="191B1F"/>
            <w:kern w:val="0"/>
            <w:szCs w:val="21"/>
            <w14:ligatures w14:val="none"/>
            <w:rPrChange w:id="217" w:author="User" w:date="2024-05-21T16:10:00Z">
              <w:rPr>
                <w:rFonts w:ascii="微软雅黑" w:eastAsia="微软雅黑" w:hAnsi="微软雅黑" w:cs="宋体" w:hint="eastAsia"/>
                <w:color w:val="191B1F"/>
                <w:kern w:val="0"/>
                <w:szCs w:val="21"/>
                <w:highlight w:val="yellow"/>
                <w14:ligatures w14:val="none"/>
              </w:rPr>
            </w:rPrChange>
          </w:rPr>
          <w:t>用户类型</w:t>
        </w:r>
      </w:ins>
      <w:ins w:id="218" w:author="User" w:date="2024-05-16T11:46:00Z">
        <w:r w:rsidR="003464B1" w:rsidRPr="00E24BEC">
          <w:rPr>
            <w:rFonts w:ascii="微软雅黑" w:eastAsia="微软雅黑" w:hAnsi="微软雅黑" w:cs="宋体" w:hint="eastAsia"/>
            <w:color w:val="191B1F"/>
            <w:kern w:val="0"/>
            <w:szCs w:val="21"/>
            <w14:ligatures w14:val="none"/>
          </w:rPr>
          <w:t xml:space="preserve"> </w:t>
        </w:r>
      </w:ins>
      <w:ins w:id="219" w:author="User" w:date="2024-05-16T11:42:00Z">
        <w:r w:rsidRPr="00E24BEC">
          <w:rPr>
            <w:rFonts w:ascii="微软雅黑" w:eastAsia="微软雅黑" w:hAnsi="微软雅黑" w:cs="宋体" w:hint="eastAsia"/>
            <w:color w:val="191B1F"/>
            <w:kern w:val="0"/>
            <w:szCs w:val="21"/>
            <w14:ligatures w14:val="none"/>
          </w:rPr>
          <w:t>超级管理员 0数据管理员 1综合部门负责人2岩土部门负责人3土工部门负责人4化学部门负责人5外业部门负责人6普通实验员7外业实验员8</w:t>
        </w:r>
        <w:r w:rsidRPr="00E24BEC">
          <w:rPr>
            <w:rFonts w:ascii="微软雅黑" w:eastAsia="微软雅黑" w:hAnsi="微软雅黑" w:cs="宋体"/>
            <w:color w:val="191B1F"/>
            <w:kern w:val="0"/>
            <w:szCs w:val="21"/>
            <w14:ligatures w14:val="none"/>
            <w:rPrChange w:id="220" w:author="User" w:date="2024-05-21T16:10:00Z">
              <w:rPr>
                <w:rFonts w:ascii="微软雅黑" w:eastAsia="微软雅黑" w:hAnsi="微软雅黑" w:cs="宋体"/>
                <w:color w:val="191B1F"/>
                <w:kern w:val="0"/>
                <w:szCs w:val="21"/>
                <w:highlight w:val="yellow"/>
                <w14:ligatures w14:val="none"/>
              </w:rPr>
            </w:rPrChange>
          </w:rPr>
          <w:t>',</w:t>
        </w:r>
      </w:ins>
    </w:p>
    <w:p w14:paraId="773D39B9" w14:textId="7F9A30BC"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221" w:author="User" w:date="2024-05-16T11:42:00Z"/>
          <w:rFonts w:ascii="微软雅黑" w:eastAsia="微软雅黑" w:hAnsi="微软雅黑" w:cs="宋体"/>
          <w:color w:val="191B1F"/>
          <w:kern w:val="0"/>
          <w:szCs w:val="21"/>
          <w14:ligatures w14:val="none"/>
          <w:rPrChange w:id="222" w:author="User" w:date="2024-05-21T16:10:00Z">
            <w:rPr>
              <w:ins w:id="223" w:author="User" w:date="2024-05-16T11:42:00Z"/>
              <w:rFonts w:ascii="微软雅黑" w:eastAsia="微软雅黑" w:hAnsi="微软雅黑" w:cs="宋体"/>
              <w:color w:val="191B1F"/>
              <w:kern w:val="0"/>
              <w:szCs w:val="21"/>
              <w:highlight w:val="yellow"/>
              <w14:ligatures w14:val="none"/>
            </w:rPr>
          </w:rPrChange>
        </w:rPr>
      </w:pPr>
      <w:ins w:id="224" w:author="User" w:date="2024-05-16T11:42:00Z">
        <w:r w:rsidRPr="00E24BEC">
          <w:rPr>
            <w:rFonts w:ascii="微软雅黑" w:eastAsia="微软雅黑" w:hAnsi="微软雅黑" w:cs="宋体"/>
            <w:color w:val="191B1F"/>
            <w:kern w:val="0"/>
            <w:szCs w:val="21"/>
            <w14:ligatures w14:val="none"/>
            <w:rPrChange w:id="225" w:author="User" w:date="2024-05-21T16:10:00Z">
              <w:rPr>
                <w:rFonts w:ascii="微软雅黑" w:eastAsia="微软雅黑" w:hAnsi="微软雅黑" w:cs="宋体"/>
                <w:color w:val="191B1F"/>
                <w:kern w:val="0"/>
                <w:szCs w:val="21"/>
                <w:highlight w:val="yellow"/>
                <w14:ligatures w14:val="none"/>
              </w:rPr>
            </w:rPrChange>
          </w:rPr>
          <w:t xml:space="preserve">  `</w:t>
        </w:r>
      </w:ins>
      <w:proofErr w:type="spellStart"/>
      <w:ins w:id="226" w:author="User" w:date="2024-05-16T11:44:00Z">
        <w:r w:rsidRPr="00E24BEC">
          <w:rPr>
            <w:rFonts w:ascii="微软雅黑" w:eastAsia="微软雅黑" w:hAnsi="微软雅黑" w:cs="宋体"/>
            <w:color w:val="191B1F"/>
            <w:kern w:val="0"/>
            <w:szCs w:val="21"/>
            <w14:ligatures w14:val="none"/>
          </w:rPr>
          <w:t>bmmc</w:t>
        </w:r>
      </w:ins>
      <w:proofErr w:type="spellEnd"/>
      <w:ins w:id="227" w:author="User" w:date="2024-05-16T11:42:00Z">
        <w:r w:rsidRPr="00E24BEC">
          <w:rPr>
            <w:rFonts w:ascii="微软雅黑" w:eastAsia="微软雅黑" w:hAnsi="微软雅黑" w:cs="宋体"/>
            <w:color w:val="191B1F"/>
            <w:kern w:val="0"/>
            <w:szCs w:val="21"/>
            <w14:ligatures w14:val="none"/>
            <w:rPrChange w:id="228" w:author="User" w:date="2024-05-21T16:10:00Z">
              <w:rPr>
                <w:rFonts w:ascii="微软雅黑" w:eastAsia="微软雅黑" w:hAnsi="微软雅黑" w:cs="宋体"/>
                <w:color w:val="191B1F"/>
                <w:kern w:val="0"/>
                <w:szCs w:val="21"/>
                <w:highlight w:val="yellow"/>
                <w14:ligatures w14:val="none"/>
              </w:rPr>
            </w:rPrChange>
          </w:rPr>
          <w:t>` varchar(255) NULL COMMENT '</w:t>
        </w:r>
      </w:ins>
      <w:ins w:id="229" w:author="User" w:date="2024-05-16T11:45:00Z">
        <w:r w:rsidR="0062087F" w:rsidRPr="00E24BEC">
          <w:rPr>
            <w:rFonts w:ascii="微软雅黑" w:eastAsia="微软雅黑" w:hAnsi="微软雅黑" w:cs="宋体" w:hint="eastAsia"/>
            <w:color w:val="191B1F"/>
            <w:kern w:val="0"/>
            <w:szCs w:val="21"/>
            <w14:ligatures w14:val="none"/>
            <w:rPrChange w:id="230" w:author="User" w:date="2024-05-21T16:10:00Z">
              <w:rPr>
                <w:rFonts w:ascii="微软雅黑" w:eastAsia="微软雅黑" w:hAnsi="微软雅黑" w:cs="宋体" w:hint="eastAsia"/>
                <w:color w:val="191B1F"/>
                <w:kern w:val="0"/>
                <w:szCs w:val="21"/>
                <w:highlight w:val="yellow"/>
                <w14:ligatures w14:val="none"/>
              </w:rPr>
            </w:rPrChange>
          </w:rPr>
          <w:t>部门名称</w:t>
        </w:r>
      </w:ins>
      <w:ins w:id="231" w:author="User" w:date="2024-05-16T11:42:00Z">
        <w:r w:rsidRPr="00E24BEC">
          <w:rPr>
            <w:rFonts w:ascii="微软雅黑" w:eastAsia="微软雅黑" w:hAnsi="微软雅黑" w:cs="宋体"/>
            <w:color w:val="191B1F"/>
            <w:kern w:val="0"/>
            <w:szCs w:val="21"/>
            <w14:ligatures w14:val="none"/>
            <w:rPrChange w:id="232" w:author="User" w:date="2024-05-21T16:10:00Z">
              <w:rPr>
                <w:rFonts w:ascii="微软雅黑" w:eastAsia="微软雅黑" w:hAnsi="微软雅黑" w:cs="宋体"/>
                <w:color w:val="191B1F"/>
                <w:kern w:val="0"/>
                <w:szCs w:val="21"/>
                <w:highlight w:val="yellow"/>
                <w14:ligatures w14:val="none"/>
              </w:rPr>
            </w:rPrChange>
          </w:rPr>
          <w:t>',</w:t>
        </w:r>
      </w:ins>
    </w:p>
    <w:p w14:paraId="02DC64D3" w14:textId="5F8528E3"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233" w:author="User" w:date="2024-05-16T11:44:00Z"/>
          <w:rFonts w:ascii="微软雅黑" w:eastAsia="微软雅黑" w:hAnsi="微软雅黑" w:cs="宋体"/>
          <w:color w:val="191B1F"/>
          <w:kern w:val="0"/>
          <w:szCs w:val="21"/>
          <w14:ligatures w14:val="none"/>
          <w:rPrChange w:id="234" w:author="User" w:date="2024-05-21T16:10:00Z">
            <w:rPr>
              <w:ins w:id="235" w:author="User" w:date="2024-05-16T11:44:00Z"/>
              <w:rFonts w:ascii="微软雅黑" w:eastAsia="微软雅黑" w:hAnsi="微软雅黑" w:cs="宋体"/>
              <w:color w:val="191B1F"/>
              <w:kern w:val="0"/>
              <w:szCs w:val="21"/>
              <w:highlight w:val="yellow"/>
              <w14:ligatures w14:val="none"/>
            </w:rPr>
          </w:rPrChange>
        </w:rPr>
      </w:pPr>
      <w:ins w:id="236" w:author="User" w:date="2024-05-16T11:42:00Z">
        <w:r w:rsidRPr="00E24BEC">
          <w:rPr>
            <w:rFonts w:ascii="微软雅黑" w:eastAsia="微软雅黑" w:hAnsi="微软雅黑" w:cs="宋体"/>
            <w:color w:val="191B1F"/>
            <w:kern w:val="0"/>
            <w:szCs w:val="21"/>
            <w14:ligatures w14:val="none"/>
            <w:rPrChange w:id="237" w:author="User" w:date="2024-05-21T16:10:00Z">
              <w:rPr>
                <w:rFonts w:ascii="微软雅黑" w:eastAsia="微软雅黑" w:hAnsi="微软雅黑" w:cs="宋体"/>
                <w:color w:val="191B1F"/>
                <w:kern w:val="0"/>
                <w:szCs w:val="21"/>
                <w:highlight w:val="yellow"/>
                <w14:ligatures w14:val="none"/>
              </w:rPr>
            </w:rPrChange>
          </w:rPr>
          <w:t xml:space="preserve">  `</w:t>
        </w:r>
      </w:ins>
      <w:ins w:id="238" w:author="User" w:date="2024-05-16T11:44:00Z">
        <w:r w:rsidRPr="00E24BEC">
          <w:rPr>
            <w:rFonts w:ascii="微软雅黑" w:eastAsia="微软雅黑" w:hAnsi="微软雅黑" w:cs="宋体"/>
            <w:color w:val="191B1F"/>
            <w:kern w:val="0"/>
            <w:szCs w:val="21"/>
            <w14:ligatures w14:val="none"/>
          </w:rPr>
          <w:t xml:space="preserve"> role</w:t>
        </w:r>
        <w:r w:rsidRPr="00E24BEC">
          <w:rPr>
            <w:rFonts w:ascii="微软雅黑" w:eastAsia="微软雅黑" w:hAnsi="微软雅黑" w:cs="宋体"/>
            <w:color w:val="191B1F"/>
            <w:kern w:val="0"/>
            <w:szCs w:val="21"/>
            <w14:ligatures w14:val="none"/>
            <w:rPrChange w:id="239" w:author="User" w:date="2024-05-21T16:10:00Z">
              <w:rPr>
                <w:rFonts w:ascii="微软雅黑" w:eastAsia="微软雅黑" w:hAnsi="微软雅黑" w:cs="宋体"/>
                <w:color w:val="191B1F"/>
                <w:kern w:val="0"/>
                <w:szCs w:val="21"/>
                <w:highlight w:val="yellow"/>
                <w14:ligatures w14:val="none"/>
              </w:rPr>
            </w:rPrChange>
          </w:rPr>
          <w:t xml:space="preserve"> </w:t>
        </w:r>
      </w:ins>
      <w:ins w:id="240" w:author="User" w:date="2024-05-16T11:42:00Z">
        <w:r w:rsidRPr="00E24BEC">
          <w:rPr>
            <w:rFonts w:ascii="微软雅黑" w:eastAsia="微软雅黑" w:hAnsi="微软雅黑" w:cs="宋体"/>
            <w:color w:val="191B1F"/>
            <w:kern w:val="0"/>
            <w:szCs w:val="21"/>
            <w14:ligatures w14:val="none"/>
            <w:rPrChange w:id="241" w:author="User" w:date="2024-05-21T16:10:00Z">
              <w:rPr>
                <w:rFonts w:ascii="微软雅黑" w:eastAsia="微软雅黑" w:hAnsi="微软雅黑" w:cs="宋体"/>
                <w:color w:val="191B1F"/>
                <w:kern w:val="0"/>
                <w:szCs w:val="21"/>
                <w:highlight w:val="yellow"/>
                <w14:ligatures w14:val="none"/>
              </w:rPr>
            </w:rPrChange>
          </w:rPr>
          <w:t>` varchar(255) NULL COMMENT '</w:t>
        </w:r>
      </w:ins>
      <w:ins w:id="242" w:author="User" w:date="2024-05-16T11:45:00Z">
        <w:r w:rsidR="0062087F" w:rsidRPr="00E24BEC">
          <w:rPr>
            <w:rFonts w:ascii="微软雅黑" w:eastAsia="微软雅黑" w:hAnsi="微软雅黑" w:cs="宋体" w:hint="eastAsia"/>
            <w:color w:val="191B1F"/>
            <w:kern w:val="0"/>
            <w:szCs w:val="21"/>
            <w14:ligatures w14:val="none"/>
            <w:rPrChange w:id="243" w:author="User" w:date="2024-05-21T16:10:00Z">
              <w:rPr>
                <w:rFonts w:ascii="微软雅黑" w:eastAsia="微软雅黑" w:hAnsi="微软雅黑" w:cs="宋体" w:hint="eastAsia"/>
                <w:color w:val="191B1F"/>
                <w:kern w:val="0"/>
                <w:szCs w:val="21"/>
                <w:highlight w:val="yellow"/>
                <w14:ligatures w14:val="none"/>
              </w:rPr>
            </w:rPrChange>
          </w:rPr>
          <w:t>角色</w:t>
        </w:r>
      </w:ins>
      <w:ins w:id="244" w:author="User" w:date="2024-05-16T11:42:00Z">
        <w:r w:rsidRPr="00E24BEC">
          <w:rPr>
            <w:rFonts w:ascii="微软雅黑" w:eastAsia="微软雅黑" w:hAnsi="微软雅黑" w:cs="宋体"/>
            <w:color w:val="191B1F"/>
            <w:kern w:val="0"/>
            <w:szCs w:val="21"/>
            <w14:ligatures w14:val="none"/>
            <w:rPrChange w:id="245" w:author="User" w:date="2024-05-21T16:10:00Z">
              <w:rPr>
                <w:rFonts w:ascii="微软雅黑" w:eastAsia="微软雅黑" w:hAnsi="微软雅黑" w:cs="宋体"/>
                <w:color w:val="191B1F"/>
                <w:kern w:val="0"/>
                <w:szCs w:val="21"/>
                <w:highlight w:val="yellow"/>
                <w14:ligatures w14:val="none"/>
              </w:rPr>
            </w:rPrChange>
          </w:rPr>
          <w:t>',</w:t>
        </w:r>
      </w:ins>
    </w:p>
    <w:p w14:paraId="530E9CB6" w14:textId="48B4E1B0"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246" w:author="User" w:date="2024-05-16T11:44:00Z"/>
          <w:rFonts w:ascii="微软雅黑" w:eastAsia="微软雅黑" w:hAnsi="微软雅黑" w:cs="宋体"/>
          <w:color w:val="191B1F"/>
          <w:kern w:val="0"/>
          <w:szCs w:val="21"/>
          <w14:ligatures w14:val="none"/>
          <w:rPrChange w:id="247" w:author="User" w:date="2024-05-21T16:10:00Z">
            <w:rPr>
              <w:ins w:id="248" w:author="User" w:date="2024-05-16T11:44:00Z"/>
              <w:rFonts w:ascii="微软雅黑" w:eastAsia="微软雅黑" w:hAnsi="微软雅黑" w:cs="宋体"/>
              <w:color w:val="191B1F"/>
              <w:kern w:val="0"/>
              <w:szCs w:val="21"/>
              <w:highlight w:val="yellow"/>
              <w14:ligatures w14:val="none"/>
            </w:rPr>
          </w:rPrChange>
        </w:rPr>
      </w:pPr>
      <w:ins w:id="249" w:author="User" w:date="2024-05-16T11:44:00Z">
        <w:r w:rsidRPr="00E24BEC">
          <w:rPr>
            <w:rFonts w:ascii="微软雅黑" w:eastAsia="微软雅黑" w:hAnsi="微软雅黑" w:cs="宋体"/>
            <w:color w:val="191B1F"/>
            <w:kern w:val="0"/>
            <w:szCs w:val="21"/>
            <w14:ligatures w14:val="none"/>
            <w:rPrChange w:id="250" w:author="User" w:date="2024-05-21T16:10:00Z">
              <w:rPr>
                <w:rFonts w:ascii="微软雅黑" w:eastAsia="微软雅黑" w:hAnsi="微软雅黑" w:cs="宋体"/>
                <w:color w:val="191B1F"/>
                <w:kern w:val="0"/>
                <w:szCs w:val="21"/>
                <w:highlight w:val="yellow"/>
                <w14:ligatures w14:val="none"/>
              </w:rPr>
            </w:rPrChange>
          </w:rPr>
          <w:t xml:space="preserve">  `</w:t>
        </w: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hint="eastAsia"/>
            <w:color w:val="191B1F"/>
            <w:kern w:val="0"/>
            <w:szCs w:val="21"/>
            <w14:ligatures w14:val="none"/>
          </w:rPr>
          <w:t>TXTno</w:t>
        </w:r>
        <w:proofErr w:type="spellEnd"/>
        <w:r w:rsidRPr="00E24BEC">
          <w:rPr>
            <w:rFonts w:ascii="微软雅黑" w:eastAsia="微软雅黑" w:hAnsi="微软雅黑" w:cs="宋体"/>
            <w:color w:val="191B1F"/>
            <w:kern w:val="0"/>
            <w:szCs w:val="21"/>
            <w14:ligatures w14:val="none"/>
            <w:rPrChange w:id="251" w:author="User" w:date="2024-05-21T16:10:00Z">
              <w:rPr>
                <w:rFonts w:ascii="微软雅黑" w:eastAsia="微软雅黑" w:hAnsi="微软雅黑" w:cs="宋体"/>
                <w:color w:val="191B1F"/>
                <w:kern w:val="0"/>
                <w:szCs w:val="21"/>
                <w:highlight w:val="yellow"/>
                <w14:ligatures w14:val="none"/>
              </w:rPr>
            </w:rPrChange>
          </w:rPr>
          <w:t xml:space="preserve"> ` varchar(255) NULL COMMENT '</w:t>
        </w:r>
      </w:ins>
      <w:proofErr w:type="gramStart"/>
      <w:ins w:id="252" w:author="User" w:date="2024-05-16T11:45:00Z">
        <w:r w:rsidR="0062087F" w:rsidRPr="00E24BEC">
          <w:rPr>
            <w:rFonts w:ascii="微软雅黑" w:eastAsia="微软雅黑" w:hAnsi="微软雅黑" w:cs="宋体" w:hint="eastAsia"/>
            <w:color w:val="191B1F"/>
            <w:kern w:val="0"/>
            <w:szCs w:val="21"/>
            <w14:ligatures w14:val="none"/>
            <w:rPrChange w:id="253" w:author="User" w:date="2024-05-21T16:10:00Z">
              <w:rPr>
                <w:rFonts w:ascii="微软雅黑" w:eastAsia="微软雅黑" w:hAnsi="微软雅黑" w:cs="宋体" w:hint="eastAsia"/>
                <w:color w:val="191B1F"/>
                <w:kern w:val="0"/>
                <w:szCs w:val="21"/>
                <w:highlight w:val="yellow"/>
                <w14:ligatures w14:val="none"/>
              </w:rPr>
            </w:rPrChange>
          </w:rPr>
          <w:t>腾讯通号</w:t>
        </w:r>
      </w:ins>
      <w:proofErr w:type="gramEnd"/>
      <w:ins w:id="254" w:author="User" w:date="2024-05-16T11:44:00Z">
        <w:r w:rsidRPr="00E24BEC">
          <w:rPr>
            <w:rFonts w:ascii="微软雅黑" w:eastAsia="微软雅黑" w:hAnsi="微软雅黑" w:cs="宋体"/>
            <w:color w:val="191B1F"/>
            <w:kern w:val="0"/>
            <w:szCs w:val="21"/>
            <w14:ligatures w14:val="none"/>
            <w:rPrChange w:id="255" w:author="User" w:date="2024-05-21T16:10:00Z">
              <w:rPr>
                <w:rFonts w:ascii="微软雅黑" w:eastAsia="微软雅黑" w:hAnsi="微软雅黑" w:cs="宋体"/>
                <w:color w:val="191B1F"/>
                <w:kern w:val="0"/>
                <w:szCs w:val="21"/>
                <w:highlight w:val="yellow"/>
                <w14:ligatures w14:val="none"/>
              </w:rPr>
            </w:rPrChange>
          </w:rPr>
          <w:t>',</w:t>
        </w:r>
      </w:ins>
    </w:p>
    <w:p w14:paraId="37F0BEE9" w14:textId="02545E53" w:rsidR="008B1D01" w:rsidRPr="00E24BEC" w:rsidRDefault="008B1D01" w:rsidP="008B1D01">
      <w:pPr>
        <w:widowControl/>
        <w:shd w:val="clear" w:color="auto" w:fill="FFFFFF"/>
        <w:tabs>
          <w:tab w:val="left" w:pos="720"/>
        </w:tabs>
        <w:spacing w:before="100" w:beforeAutospacing="1" w:after="100" w:afterAutospacing="1" w:line="240" w:lineRule="atLeast"/>
        <w:jc w:val="left"/>
        <w:rPr>
          <w:ins w:id="256" w:author="User" w:date="2024-05-16T11:46:00Z"/>
          <w:rFonts w:ascii="微软雅黑" w:eastAsia="微软雅黑" w:hAnsi="微软雅黑" w:cs="宋体"/>
          <w:color w:val="191B1F"/>
          <w:kern w:val="0"/>
          <w:szCs w:val="21"/>
          <w14:ligatures w14:val="none"/>
          <w:rPrChange w:id="257" w:author="User" w:date="2024-05-21T16:10:00Z">
            <w:rPr>
              <w:ins w:id="258" w:author="User" w:date="2024-05-16T11:46:00Z"/>
              <w:rFonts w:ascii="微软雅黑" w:eastAsia="微软雅黑" w:hAnsi="微软雅黑" w:cs="宋体"/>
              <w:color w:val="191B1F"/>
              <w:kern w:val="0"/>
              <w:szCs w:val="21"/>
              <w:highlight w:val="yellow"/>
              <w14:ligatures w14:val="none"/>
            </w:rPr>
          </w:rPrChange>
        </w:rPr>
      </w:pPr>
      <w:ins w:id="259" w:author="User" w:date="2024-05-16T11:45:00Z">
        <w:r w:rsidRPr="00E24BEC">
          <w:rPr>
            <w:rFonts w:ascii="微软雅黑" w:eastAsia="微软雅黑" w:hAnsi="微软雅黑" w:cs="宋体"/>
            <w:color w:val="191B1F"/>
            <w:kern w:val="0"/>
            <w:szCs w:val="21"/>
            <w14:ligatures w14:val="none"/>
            <w:rPrChange w:id="260" w:author="User" w:date="2024-05-21T16:10:00Z">
              <w:rPr>
                <w:rFonts w:ascii="微软雅黑" w:eastAsia="微软雅黑" w:hAnsi="微软雅黑" w:cs="宋体"/>
                <w:color w:val="191B1F"/>
                <w:kern w:val="0"/>
                <w:szCs w:val="21"/>
                <w:highlight w:val="yellow"/>
                <w14:ligatures w14:val="none"/>
              </w:rPr>
            </w:rPrChange>
          </w:rPr>
          <w:t>`</w:t>
        </w:r>
        <w:r w:rsidRPr="00E24BEC">
          <w:rPr>
            <w:rFonts w:ascii="微软雅黑" w:eastAsia="微软雅黑" w:hAnsi="微软雅黑" w:cs="宋体"/>
            <w:color w:val="191B1F"/>
            <w:kern w:val="0"/>
            <w:szCs w:val="21"/>
            <w14:ligatures w14:val="none"/>
          </w:rPr>
          <w:t xml:space="preserve"> </w:t>
        </w:r>
        <w:r w:rsidRPr="00E24BEC">
          <w:rPr>
            <w:rFonts w:ascii="微软雅黑" w:eastAsia="微软雅黑" w:hAnsi="微软雅黑" w:cs="宋体" w:hint="eastAsia"/>
            <w:color w:val="191B1F"/>
            <w:kern w:val="0"/>
            <w:szCs w:val="21"/>
            <w14:ligatures w14:val="none"/>
          </w:rPr>
          <w:t>gender</w:t>
        </w:r>
        <w:r w:rsidRPr="00E24BEC">
          <w:rPr>
            <w:rFonts w:ascii="微软雅黑" w:eastAsia="微软雅黑" w:hAnsi="微软雅黑" w:cs="宋体"/>
            <w:color w:val="191B1F"/>
            <w:kern w:val="0"/>
            <w:szCs w:val="21"/>
            <w14:ligatures w14:val="none"/>
            <w:rPrChange w:id="261" w:author="User" w:date="2024-05-21T16:10:00Z">
              <w:rPr>
                <w:rFonts w:ascii="微软雅黑" w:eastAsia="微软雅黑" w:hAnsi="微软雅黑" w:cs="宋体"/>
                <w:color w:val="191B1F"/>
                <w:kern w:val="0"/>
                <w:szCs w:val="21"/>
                <w:highlight w:val="yellow"/>
                <w14:ligatures w14:val="none"/>
              </w:rPr>
            </w:rPrChange>
          </w:rPr>
          <w:t xml:space="preserve"> ` varchar(255) NULL COMMENT '</w:t>
        </w:r>
        <w:r w:rsidR="0062087F" w:rsidRPr="00E24BEC">
          <w:rPr>
            <w:rFonts w:ascii="微软雅黑" w:eastAsia="微软雅黑" w:hAnsi="微软雅黑" w:cs="宋体" w:hint="eastAsia"/>
            <w:color w:val="191B1F"/>
            <w:kern w:val="0"/>
            <w:szCs w:val="21"/>
            <w14:ligatures w14:val="none"/>
            <w:rPrChange w:id="262" w:author="User" w:date="2024-05-21T16:10:00Z">
              <w:rPr>
                <w:rFonts w:ascii="微软雅黑" w:eastAsia="微软雅黑" w:hAnsi="微软雅黑" w:cs="宋体" w:hint="eastAsia"/>
                <w:color w:val="191B1F"/>
                <w:kern w:val="0"/>
                <w:szCs w:val="21"/>
                <w:highlight w:val="yellow"/>
                <w14:ligatures w14:val="none"/>
              </w:rPr>
            </w:rPrChange>
          </w:rPr>
          <w:t>性别</w:t>
        </w:r>
        <w:r w:rsidRPr="00E24BEC">
          <w:rPr>
            <w:rFonts w:ascii="微软雅黑" w:eastAsia="微软雅黑" w:hAnsi="微软雅黑" w:cs="宋体"/>
            <w:color w:val="191B1F"/>
            <w:kern w:val="0"/>
            <w:szCs w:val="21"/>
            <w14:ligatures w14:val="none"/>
            <w:rPrChange w:id="263" w:author="User" w:date="2024-05-21T16:10:00Z">
              <w:rPr>
                <w:rFonts w:ascii="微软雅黑" w:eastAsia="微软雅黑" w:hAnsi="微软雅黑" w:cs="宋体"/>
                <w:color w:val="191B1F"/>
                <w:kern w:val="0"/>
                <w:szCs w:val="21"/>
                <w:highlight w:val="yellow"/>
                <w14:ligatures w14:val="none"/>
              </w:rPr>
            </w:rPrChange>
          </w:rPr>
          <w:t>',</w:t>
        </w:r>
      </w:ins>
    </w:p>
    <w:p w14:paraId="1D8AF987" w14:textId="77777777" w:rsidR="002C7B71" w:rsidRPr="00E24BEC" w:rsidRDefault="002C7B71" w:rsidP="002C7B71">
      <w:pPr>
        <w:widowControl/>
        <w:shd w:val="clear" w:color="auto" w:fill="FFFFFF"/>
        <w:tabs>
          <w:tab w:val="left" w:pos="720"/>
        </w:tabs>
        <w:spacing w:before="100" w:beforeAutospacing="1" w:after="100" w:afterAutospacing="1" w:line="240" w:lineRule="atLeast"/>
        <w:jc w:val="left"/>
        <w:rPr>
          <w:ins w:id="264" w:author="User" w:date="2024-05-16T11:46:00Z"/>
          <w:rFonts w:ascii="微软雅黑" w:eastAsia="微软雅黑" w:hAnsi="微软雅黑" w:cs="宋体"/>
          <w:color w:val="191B1F"/>
          <w:kern w:val="0"/>
          <w:szCs w:val="21"/>
          <w14:ligatures w14:val="none"/>
          <w:rPrChange w:id="265" w:author="User" w:date="2024-05-21T16:10:00Z">
            <w:rPr>
              <w:ins w:id="266" w:author="User" w:date="2024-05-16T11:46:00Z"/>
              <w:rFonts w:ascii="微软雅黑" w:eastAsia="微软雅黑" w:hAnsi="微软雅黑" w:cs="宋体"/>
              <w:color w:val="191B1F"/>
              <w:kern w:val="0"/>
              <w:szCs w:val="21"/>
              <w:highlight w:val="yellow"/>
              <w14:ligatures w14:val="none"/>
            </w:rPr>
          </w:rPrChange>
        </w:rPr>
      </w:pPr>
      <w:ins w:id="267" w:author="User" w:date="2024-05-16T11:46:00Z">
        <w:r w:rsidRPr="00E24BEC">
          <w:rPr>
            <w:rFonts w:ascii="微软雅黑" w:eastAsia="微软雅黑" w:hAnsi="微软雅黑" w:cs="宋体"/>
            <w:color w:val="191B1F"/>
            <w:kern w:val="0"/>
            <w:szCs w:val="21"/>
            <w14:ligatures w14:val="none"/>
            <w:rPrChange w:id="268" w:author="User" w:date="2024-05-21T16:10:00Z">
              <w:rPr>
                <w:rFonts w:ascii="微软雅黑" w:eastAsia="微软雅黑" w:hAnsi="微软雅黑" w:cs="宋体"/>
                <w:color w:val="191B1F"/>
                <w:kern w:val="0"/>
                <w:szCs w:val="21"/>
                <w:highlight w:val="yellow"/>
                <w14:ligatures w14:val="none"/>
              </w:rPr>
            </w:rPrChange>
          </w:rPr>
          <w:t xml:space="preserve">  `Attribute_1` varchar(255) NULL COMMENT '预留属性\r\n',</w:t>
        </w:r>
      </w:ins>
    </w:p>
    <w:p w14:paraId="70E34CF2" w14:textId="53BFD0A8" w:rsidR="002C7B71" w:rsidRPr="00E24BEC" w:rsidRDefault="002C7B71" w:rsidP="008B1D01">
      <w:pPr>
        <w:widowControl/>
        <w:shd w:val="clear" w:color="auto" w:fill="FFFFFF"/>
        <w:tabs>
          <w:tab w:val="left" w:pos="720"/>
        </w:tabs>
        <w:spacing w:before="100" w:beforeAutospacing="1" w:after="100" w:afterAutospacing="1" w:line="240" w:lineRule="atLeast"/>
        <w:jc w:val="left"/>
        <w:rPr>
          <w:ins w:id="269" w:author="User" w:date="2024-05-16T11:42:00Z"/>
          <w:rFonts w:ascii="微软雅黑" w:eastAsia="微软雅黑" w:hAnsi="微软雅黑" w:cs="宋体"/>
          <w:color w:val="191B1F"/>
          <w:kern w:val="0"/>
          <w:szCs w:val="21"/>
          <w14:ligatures w14:val="none"/>
          <w:rPrChange w:id="270" w:author="User" w:date="2024-05-21T16:10:00Z">
            <w:rPr>
              <w:ins w:id="271" w:author="User" w:date="2024-05-16T11:42:00Z"/>
              <w:rFonts w:ascii="微软雅黑" w:eastAsia="微软雅黑" w:hAnsi="微软雅黑" w:cs="宋体"/>
              <w:color w:val="191B1F"/>
              <w:kern w:val="0"/>
              <w:szCs w:val="21"/>
              <w:highlight w:val="yellow"/>
              <w14:ligatures w14:val="none"/>
            </w:rPr>
          </w:rPrChange>
        </w:rPr>
      </w:pPr>
      <w:ins w:id="272" w:author="User" w:date="2024-05-16T11:46:00Z">
        <w:r w:rsidRPr="00E24BEC">
          <w:rPr>
            <w:rFonts w:ascii="微软雅黑" w:eastAsia="微软雅黑" w:hAnsi="微软雅黑" w:cs="宋体"/>
            <w:color w:val="191B1F"/>
            <w:kern w:val="0"/>
            <w:szCs w:val="21"/>
            <w14:ligatures w14:val="none"/>
            <w:rPrChange w:id="273" w:author="User" w:date="2024-05-21T16:10:00Z">
              <w:rPr>
                <w:rFonts w:ascii="微软雅黑" w:eastAsia="微软雅黑" w:hAnsi="微软雅黑" w:cs="宋体"/>
                <w:color w:val="191B1F"/>
                <w:kern w:val="0"/>
                <w:szCs w:val="21"/>
                <w:highlight w:val="yellow"/>
                <w14:ligatures w14:val="none"/>
              </w:rPr>
            </w:rPrChange>
          </w:rPr>
          <w:t xml:space="preserve">  `Attribute_2` varchar(255) NULL COMMENT '预留属性\r\n',</w:t>
        </w:r>
      </w:ins>
    </w:p>
    <w:p w14:paraId="14FFF77F" w14:textId="2A021C9C" w:rsidR="008B1D01" w:rsidRPr="00E24BEC" w:rsidRDefault="008B1D01">
      <w:pPr>
        <w:widowControl/>
        <w:shd w:val="clear" w:color="auto" w:fill="FFFFFF"/>
        <w:tabs>
          <w:tab w:val="left" w:pos="720"/>
        </w:tabs>
        <w:spacing w:before="100" w:beforeAutospacing="1" w:after="100" w:afterAutospacing="1" w:line="240" w:lineRule="atLeast"/>
        <w:jc w:val="left"/>
        <w:rPr>
          <w:ins w:id="274" w:author="User" w:date="2024-05-16T11:42:00Z"/>
          <w:rFonts w:ascii="微软雅黑" w:eastAsia="微软雅黑" w:hAnsi="微软雅黑" w:cs="宋体"/>
          <w:color w:val="191B1F"/>
          <w:kern w:val="0"/>
          <w:szCs w:val="21"/>
          <w14:ligatures w14:val="none"/>
        </w:rPr>
        <w:pPrChange w:id="275" w:author="User" w:date="2024-05-16T11:45:00Z">
          <w:pPr>
            <w:widowControl/>
            <w:shd w:val="clear" w:color="auto" w:fill="FFFFFF"/>
            <w:tabs>
              <w:tab w:val="left" w:pos="720"/>
            </w:tabs>
            <w:spacing w:before="100" w:beforeAutospacing="1" w:after="100" w:afterAutospacing="1" w:line="240" w:lineRule="atLeast"/>
            <w:ind w:left="720"/>
            <w:jc w:val="left"/>
          </w:pPr>
        </w:pPrChange>
      </w:pPr>
      <w:ins w:id="276" w:author="User" w:date="2024-05-16T11:42:00Z">
        <w:r w:rsidRPr="00E24BEC">
          <w:rPr>
            <w:rFonts w:ascii="微软雅黑" w:eastAsia="微软雅黑" w:hAnsi="微软雅黑" w:cs="宋体"/>
            <w:color w:val="191B1F"/>
            <w:kern w:val="0"/>
            <w:szCs w:val="21"/>
            <w14:ligatures w14:val="none"/>
            <w:rPrChange w:id="277" w:author="User" w:date="2024-05-21T16:10:00Z">
              <w:rPr>
                <w:rFonts w:ascii="微软雅黑" w:eastAsia="微软雅黑" w:hAnsi="微软雅黑" w:cs="宋体"/>
                <w:color w:val="191B1F"/>
                <w:kern w:val="0"/>
                <w:szCs w:val="21"/>
                <w:highlight w:val="yellow"/>
                <w14:ligatures w14:val="none"/>
              </w:rPr>
            </w:rPrChange>
          </w:rPr>
          <w:t xml:space="preserve">  PRIMARY KEY (`</w:t>
        </w:r>
        <w:proofErr w:type="spellStart"/>
        <w:r w:rsidRPr="00E24BEC">
          <w:rPr>
            <w:rFonts w:ascii="微软雅黑" w:eastAsia="微软雅黑" w:hAnsi="微软雅黑" w:cs="宋体"/>
            <w:color w:val="191B1F"/>
            <w:kern w:val="0"/>
            <w:szCs w:val="21"/>
            <w14:ligatures w14:val="none"/>
          </w:rPr>
          <w:t>T</w:t>
        </w:r>
        <w:r w:rsidRPr="00E24BEC">
          <w:rPr>
            <w:rFonts w:ascii="微软雅黑" w:eastAsia="微软雅黑" w:hAnsi="微软雅黑" w:cs="宋体" w:hint="eastAsia"/>
            <w:color w:val="191B1F"/>
            <w:kern w:val="0"/>
            <w:szCs w:val="21"/>
            <w14:ligatures w14:val="none"/>
          </w:rPr>
          <w:t>ypeno</w:t>
        </w:r>
        <w:proofErr w:type="spellEnd"/>
        <w:r w:rsidRPr="00E24BEC">
          <w:rPr>
            <w:rFonts w:ascii="微软雅黑" w:eastAsia="微软雅黑" w:hAnsi="微软雅黑" w:cs="宋体"/>
            <w:color w:val="191B1F"/>
            <w:kern w:val="0"/>
            <w:szCs w:val="21"/>
            <w14:ligatures w14:val="none"/>
            <w:rPrChange w:id="278" w:author="User" w:date="2024-05-21T16:10:00Z">
              <w:rPr>
                <w:rFonts w:ascii="微软雅黑" w:eastAsia="微软雅黑" w:hAnsi="微软雅黑" w:cs="宋体"/>
                <w:color w:val="191B1F"/>
                <w:kern w:val="0"/>
                <w:szCs w:val="21"/>
                <w:highlight w:val="yellow"/>
                <w14:ligatures w14:val="none"/>
              </w:rPr>
            </w:rPrChange>
          </w:rPr>
          <w:t xml:space="preserve"> `));</w:t>
        </w:r>
      </w:ins>
    </w:p>
    <w:p w14:paraId="45A75B0C" w14:textId="5A694EC6" w:rsidR="00EC003A" w:rsidRPr="00E24BEC" w:rsidRDefault="00EC003A" w:rsidP="00EC003A">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commission_attribute_list</w:t>
      </w:r>
      <w:proofErr w:type="spellEnd"/>
    </w:p>
    <w:tbl>
      <w:tblPr>
        <w:tblStyle w:val="ad"/>
        <w:tblW w:w="8773" w:type="dxa"/>
        <w:tblInd w:w="720" w:type="dxa"/>
        <w:tblLook w:val="04A0" w:firstRow="1" w:lastRow="0" w:firstColumn="1" w:lastColumn="0" w:noHBand="0" w:noVBand="1"/>
      </w:tblPr>
      <w:tblGrid>
        <w:gridCol w:w="1980"/>
        <w:gridCol w:w="1853"/>
        <w:gridCol w:w="1832"/>
        <w:gridCol w:w="3108"/>
      </w:tblGrid>
      <w:tr w:rsidR="005A529A" w:rsidRPr="00E24BEC" w14:paraId="582BDAD8" w14:textId="77777777" w:rsidTr="005A529A">
        <w:tc>
          <w:tcPr>
            <w:tcW w:w="1980" w:type="dxa"/>
          </w:tcPr>
          <w:p w14:paraId="4FFDAAD5" w14:textId="7777777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属性名称</w:t>
            </w:r>
          </w:p>
        </w:tc>
        <w:tc>
          <w:tcPr>
            <w:tcW w:w="1853" w:type="dxa"/>
          </w:tcPr>
          <w:p w14:paraId="518F8B57" w14:textId="7777777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数据类型</w:t>
            </w:r>
          </w:p>
        </w:tc>
        <w:tc>
          <w:tcPr>
            <w:tcW w:w="1832" w:type="dxa"/>
          </w:tcPr>
          <w:p w14:paraId="0AE159E8" w14:textId="7777777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数据来源</w:t>
            </w:r>
          </w:p>
        </w:tc>
        <w:tc>
          <w:tcPr>
            <w:tcW w:w="3108" w:type="dxa"/>
          </w:tcPr>
          <w:p w14:paraId="0242CFD5" w14:textId="7777777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属性介绍</w:t>
            </w:r>
          </w:p>
        </w:tc>
      </w:tr>
      <w:tr w:rsidR="005A529A" w:rsidRPr="00E24BEC" w14:paraId="4E5A7BA5" w14:textId="77777777" w:rsidTr="005A529A">
        <w:tc>
          <w:tcPr>
            <w:tcW w:w="1980" w:type="dxa"/>
          </w:tcPr>
          <w:p w14:paraId="257780B7" w14:textId="5B8DCB97" w:rsidR="00EC003A" w:rsidRPr="00E24BEC" w:rsidRDefault="005A2314"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no</w:t>
            </w:r>
          </w:p>
        </w:tc>
        <w:tc>
          <w:tcPr>
            <w:tcW w:w="1853" w:type="dxa"/>
          </w:tcPr>
          <w:p w14:paraId="7491BAB4" w14:textId="7777777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int</w:t>
            </w:r>
          </w:p>
        </w:tc>
        <w:tc>
          <w:tcPr>
            <w:tcW w:w="1832" w:type="dxa"/>
          </w:tcPr>
          <w:p w14:paraId="15B47D82" w14:textId="7DC90F0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主键</w:t>
            </w:r>
            <w:ins w:id="279" w:author="User" w:date="2024-05-28T09:10:00Z">
              <w:r w:rsidR="005A529A">
                <w:rPr>
                  <w:rFonts w:ascii="微软雅黑" w:eastAsia="微软雅黑" w:hAnsi="微软雅黑" w:cs="宋体" w:hint="eastAsia"/>
                  <w:color w:val="191B1F"/>
                  <w:kern w:val="0"/>
                  <w:szCs w:val="21"/>
                  <w14:ligatures w14:val="none"/>
                </w:rPr>
                <w:t>1</w:t>
              </w:r>
            </w:ins>
          </w:p>
        </w:tc>
        <w:tc>
          <w:tcPr>
            <w:tcW w:w="3108" w:type="dxa"/>
          </w:tcPr>
          <w:p w14:paraId="483FB047" w14:textId="4C285A82" w:rsidR="00EC003A" w:rsidRPr="00E24BEC" w:rsidRDefault="00F94BD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属性编号</w:t>
            </w:r>
          </w:p>
        </w:tc>
      </w:tr>
      <w:tr w:rsidR="00EE6F42" w:rsidRPr="00E24BEC" w14:paraId="396924B4" w14:textId="77777777" w:rsidTr="005A529A">
        <w:tc>
          <w:tcPr>
            <w:tcW w:w="1980" w:type="dxa"/>
          </w:tcPr>
          <w:p w14:paraId="7F26B764" w14:textId="0AF4E1F6" w:rsidR="00EE6F42" w:rsidRPr="00E24BEC"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Lno</w:t>
            </w:r>
            <w:proofErr w:type="spellEnd"/>
          </w:p>
        </w:tc>
        <w:tc>
          <w:tcPr>
            <w:tcW w:w="1853" w:type="dxa"/>
          </w:tcPr>
          <w:p w14:paraId="0B5678CF" w14:textId="7D413AB6" w:rsidR="00EE6F42" w:rsidRPr="00E24BEC"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50)</w:t>
            </w:r>
          </w:p>
        </w:tc>
        <w:tc>
          <w:tcPr>
            <w:tcW w:w="1832" w:type="dxa"/>
          </w:tcPr>
          <w:p w14:paraId="0F654BE2" w14:textId="6EB85258" w:rsidR="00EE6F42" w:rsidRPr="00E24BEC"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
        </w:tc>
        <w:tc>
          <w:tcPr>
            <w:tcW w:w="3108" w:type="dxa"/>
          </w:tcPr>
          <w:p w14:paraId="3C1CD6CC" w14:textId="1D86A32A" w:rsidR="00EE6F42" w:rsidRPr="00E24BEC"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大类编号</w:t>
            </w:r>
          </w:p>
        </w:tc>
      </w:tr>
      <w:tr w:rsidR="00EE6F42" w:rsidRPr="00E24BEC" w14:paraId="508355B7" w14:textId="77777777" w:rsidTr="005A529A">
        <w:tc>
          <w:tcPr>
            <w:tcW w:w="1980" w:type="dxa"/>
          </w:tcPr>
          <w:p w14:paraId="35642638" w14:textId="2327D115"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Lmc</w:t>
            </w:r>
            <w:proofErr w:type="spellEnd"/>
          </w:p>
        </w:tc>
        <w:tc>
          <w:tcPr>
            <w:tcW w:w="1853" w:type="dxa"/>
          </w:tcPr>
          <w:p w14:paraId="5E1AF674" w14:textId="147B8A54"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255)</w:t>
            </w:r>
          </w:p>
        </w:tc>
        <w:tc>
          <w:tcPr>
            <w:tcW w:w="1832" w:type="dxa"/>
          </w:tcPr>
          <w:p w14:paraId="4B6D9E40" w14:textId="27B55DCF"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
        </w:tc>
        <w:tc>
          <w:tcPr>
            <w:tcW w:w="3108" w:type="dxa"/>
          </w:tcPr>
          <w:p w14:paraId="475CDC7C" w14:textId="5D512BC8"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大类名称</w:t>
            </w:r>
          </w:p>
        </w:tc>
      </w:tr>
      <w:tr w:rsidR="00EE6F42" w:rsidRPr="00E24BEC" w14:paraId="4A915445" w14:textId="77777777" w:rsidTr="005A529A">
        <w:tc>
          <w:tcPr>
            <w:tcW w:w="1980" w:type="dxa"/>
          </w:tcPr>
          <w:p w14:paraId="1F8066DB" w14:textId="584D66C7"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L</w:t>
            </w:r>
            <w:r>
              <w:rPr>
                <w:rFonts w:ascii="微软雅黑" w:eastAsia="微软雅黑" w:hAnsi="微软雅黑" w:cs="宋体" w:hint="eastAsia"/>
                <w:color w:val="191B1F"/>
                <w:kern w:val="0"/>
                <w:szCs w:val="21"/>
                <w14:ligatures w14:val="none"/>
              </w:rPr>
              <w:t>bxh</w:t>
            </w:r>
            <w:proofErr w:type="spellEnd"/>
          </w:p>
        </w:tc>
        <w:tc>
          <w:tcPr>
            <w:tcW w:w="1853" w:type="dxa"/>
          </w:tcPr>
          <w:p w14:paraId="1BF6AB3D" w14:textId="0C21A098"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50)</w:t>
            </w:r>
          </w:p>
        </w:tc>
        <w:tc>
          <w:tcPr>
            <w:tcW w:w="1832" w:type="dxa"/>
          </w:tcPr>
          <w:p w14:paraId="6114082B" w14:textId="6BB2CBF0"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
        </w:tc>
        <w:tc>
          <w:tcPr>
            <w:tcW w:w="3108" w:type="dxa"/>
          </w:tcPr>
          <w:p w14:paraId="588A3EA0" w14:textId="6E4312EE"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类别序号</w:t>
            </w:r>
          </w:p>
        </w:tc>
      </w:tr>
      <w:tr w:rsidR="00EE6F42" w:rsidRPr="00E24BEC" w14:paraId="61717C07" w14:textId="77777777" w:rsidTr="005A529A">
        <w:tc>
          <w:tcPr>
            <w:tcW w:w="1980" w:type="dxa"/>
          </w:tcPr>
          <w:p w14:paraId="5F712132" w14:textId="263B2F8B"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Lbmc</w:t>
            </w:r>
            <w:proofErr w:type="spellEnd"/>
          </w:p>
        </w:tc>
        <w:tc>
          <w:tcPr>
            <w:tcW w:w="1853" w:type="dxa"/>
          </w:tcPr>
          <w:p w14:paraId="12135AB3" w14:textId="4B70C437"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255)</w:t>
            </w:r>
          </w:p>
        </w:tc>
        <w:tc>
          <w:tcPr>
            <w:tcW w:w="1832" w:type="dxa"/>
          </w:tcPr>
          <w:p w14:paraId="0B8B4F36" w14:textId="4D4935BC"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
        </w:tc>
        <w:tc>
          <w:tcPr>
            <w:tcW w:w="3108" w:type="dxa"/>
          </w:tcPr>
          <w:p w14:paraId="7A6A7759" w14:textId="63B2B4F1" w:rsidR="00EE6F42" w:rsidRDefault="00EE6F4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类别名称</w:t>
            </w:r>
          </w:p>
        </w:tc>
      </w:tr>
      <w:tr w:rsidR="005A529A" w:rsidRPr="00E24BEC" w14:paraId="30E0BE9A" w14:textId="77777777" w:rsidTr="005A529A">
        <w:tc>
          <w:tcPr>
            <w:tcW w:w="1980" w:type="dxa"/>
          </w:tcPr>
          <w:p w14:paraId="049E6AB5" w14:textId="5AC928D3" w:rsidR="00E94D9E" w:rsidRPr="00E24BEC" w:rsidRDefault="00E94D9E"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xmbh</w:t>
            </w:r>
            <w:proofErr w:type="spellEnd"/>
          </w:p>
        </w:tc>
        <w:tc>
          <w:tcPr>
            <w:tcW w:w="1853" w:type="dxa"/>
          </w:tcPr>
          <w:p w14:paraId="4C70615E" w14:textId="5834CC43" w:rsidR="00E94D9E" w:rsidRPr="00E24BEC" w:rsidRDefault="00E94D9E"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sidR="005A529A">
              <w:rPr>
                <w:rFonts w:ascii="微软雅黑" w:eastAsia="微软雅黑" w:hAnsi="微软雅黑" w:cs="宋体" w:hint="eastAsia"/>
                <w:color w:val="191B1F"/>
                <w:kern w:val="0"/>
                <w:szCs w:val="21"/>
                <w14:ligatures w14:val="none"/>
              </w:rPr>
              <w:t>50</w:t>
            </w:r>
            <w:r>
              <w:rPr>
                <w:rFonts w:ascii="微软雅黑" w:eastAsia="微软雅黑" w:hAnsi="微软雅黑" w:cs="宋体" w:hint="eastAsia"/>
                <w:color w:val="191B1F"/>
                <w:kern w:val="0"/>
                <w:szCs w:val="21"/>
                <w14:ligatures w14:val="none"/>
              </w:rPr>
              <w:t>)</w:t>
            </w:r>
          </w:p>
        </w:tc>
        <w:tc>
          <w:tcPr>
            <w:tcW w:w="1832" w:type="dxa"/>
          </w:tcPr>
          <w:p w14:paraId="0E543528" w14:textId="620C588B" w:rsidR="00E94D9E" w:rsidRPr="00E24BEC"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
        </w:tc>
        <w:tc>
          <w:tcPr>
            <w:tcW w:w="3108" w:type="dxa"/>
          </w:tcPr>
          <w:p w14:paraId="4F88097C" w14:textId="7F1000E7" w:rsidR="00E94D9E" w:rsidRPr="00E24BEC"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项目编号</w:t>
            </w:r>
          </w:p>
        </w:tc>
      </w:tr>
      <w:tr w:rsidR="005A529A" w:rsidRPr="00E24BEC" w14:paraId="67078689" w14:textId="77777777" w:rsidTr="005A529A">
        <w:tc>
          <w:tcPr>
            <w:tcW w:w="1980" w:type="dxa"/>
          </w:tcPr>
          <w:p w14:paraId="1DB05D03" w14:textId="36B16790" w:rsidR="005A529A"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lastRenderedPageBreak/>
              <w:t>xmmc</w:t>
            </w:r>
            <w:proofErr w:type="spellEnd"/>
          </w:p>
        </w:tc>
        <w:tc>
          <w:tcPr>
            <w:tcW w:w="1853" w:type="dxa"/>
          </w:tcPr>
          <w:p w14:paraId="11ECFD48" w14:textId="1E07D501" w:rsidR="005A529A"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r w:rsidR="00EE6F42">
              <w:rPr>
                <w:rFonts w:ascii="微软雅黑" w:eastAsia="微软雅黑" w:hAnsi="微软雅黑" w:cs="宋体" w:hint="eastAsia"/>
                <w:color w:val="191B1F"/>
                <w:kern w:val="0"/>
                <w:szCs w:val="21"/>
                <w14:ligatures w14:val="none"/>
              </w:rPr>
              <w:t>5</w:t>
            </w:r>
            <w:r>
              <w:rPr>
                <w:rFonts w:ascii="微软雅黑" w:eastAsia="微软雅黑" w:hAnsi="微软雅黑" w:cs="宋体" w:hint="eastAsia"/>
                <w:color w:val="191B1F"/>
                <w:kern w:val="0"/>
                <w:szCs w:val="21"/>
                <w14:ligatures w14:val="none"/>
              </w:rPr>
              <w:t>)</w:t>
            </w:r>
          </w:p>
        </w:tc>
        <w:tc>
          <w:tcPr>
            <w:tcW w:w="1832" w:type="dxa"/>
          </w:tcPr>
          <w:p w14:paraId="4BBD67AE" w14:textId="3D9A153B" w:rsidR="005A529A"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
        </w:tc>
        <w:tc>
          <w:tcPr>
            <w:tcW w:w="3108" w:type="dxa"/>
          </w:tcPr>
          <w:p w14:paraId="3C3F64B7" w14:textId="0AFB86DA" w:rsidR="005A529A"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项目名称</w:t>
            </w:r>
          </w:p>
        </w:tc>
      </w:tr>
      <w:tr w:rsidR="00735F32" w:rsidRPr="00E24BEC" w14:paraId="2FF90B0B" w14:textId="77777777" w:rsidTr="005A529A">
        <w:trPr>
          <w:ins w:id="280" w:author="User" w:date="2024-06-18T14:46:00Z"/>
        </w:trPr>
        <w:tc>
          <w:tcPr>
            <w:tcW w:w="1980" w:type="dxa"/>
          </w:tcPr>
          <w:p w14:paraId="210D8E99" w14:textId="71C4B795" w:rsidR="00735F32" w:rsidRPr="002857C4" w:rsidRDefault="00735F32" w:rsidP="00831C8E">
            <w:pPr>
              <w:widowControl/>
              <w:tabs>
                <w:tab w:val="left" w:pos="720"/>
              </w:tabs>
              <w:spacing w:before="100" w:beforeAutospacing="1" w:after="100" w:afterAutospacing="1" w:line="240" w:lineRule="atLeast"/>
              <w:jc w:val="left"/>
              <w:rPr>
                <w:ins w:id="281" w:author="User" w:date="2024-06-18T14:46:00Z"/>
                <w:rFonts w:ascii="微软雅黑" w:eastAsia="微软雅黑" w:hAnsi="微软雅黑" w:cs="宋体"/>
                <w:color w:val="191B1F"/>
                <w:kern w:val="0"/>
                <w:szCs w:val="21"/>
                <w:highlight w:val="yellow"/>
                <w14:ligatures w14:val="none"/>
                <w:rPrChange w:id="282" w:author="User" w:date="2024-06-18T14:55:00Z">
                  <w:rPr>
                    <w:ins w:id="283" w:author="User" w:date="2024-06-18T14:46:00Z"/>
                    <w:rFonts w:ascii="微软雅黑" w:eastAsia="微软雅黑" w:hAnsi="微软雅黑" w:cs="宋体"/>
                    <w:color w:val="191B1F"/>
                    <w:kern w:val="0"/>
                    <w:szCs w:val="21"/>
                    <w14:ligatures w14:val="none"/>
                  </w:rPr>
                </w:rPrChange>
              </w:rPr>
            </w:pPr>
            <w:proofErr w:type="spellStart"/>
            <w:ins w:id="284" w:author="User" w:date="2024-06-18T14:46:00Z">
              <w:r w:rsidRPr="002857C4">
                <w:rPr>
                  <w:rFonts w:ascii="微软雅黑" w:eastAsia="微软雅黑" w:hAnsi="微软雅黑" w:cs="宋体"/>
                  <w:color w:val="191B1F"/>
                  <w:kern w:val="0"/>
                  <w:szCs w:val="21"/>
                  <w:highlight w:val="yellow"/>
                  <w14:ligatures w14:val="none"/>
                  <w:rPrChange w:id="285" w:author="User" w:date="2024-06-18T14:55:00Z">
                    <w:rPr>
                      <w:rFonts w:ascii="微软雅黑" w:eastAsia="微软雅黑" w:hAnsi="微软雅黑" w:cs="宋体"/>
                      <w:color w:val="191B1F"/>
                      <w:kern w:val="0"/>
                      <w:szCs w:val="21"/>
                      <w14:ligatures w14:val="none"/>
                    </w:rPr>
                  </w:rPrChange>
                </w:rPr>
                <w:t>kxbh</w:t>
              </w:r>
              <w:proofErr w:type="spellEnd"/>
            </w:ins>
          </w:p>
        </w:tc>
        <w:tc>
          <w:tcPr>
            <w:tcW w:w="1853" w:type="dxa"/>
          </w:tcPr>
          <w:p w14:paraId="20245628" w14:textId="5B2C8127" w:rsidR="00735F32" w:rsidRPr="002857C4" w:rsidRDefault="00735F32" w:rsidP="00831C8E">
            <w:pPr>
              <w:widowControl/>
              <w:tabs>
                <w:tab w:val="left" w:pos="720"/>
              </w:tabs>
              <w:spacing w:before="100" w:beforeAutospacing="1" w:after="100" w:afterAutospacing="1" w:line="240" w:lineRule="atLeast"/>
              <w:jc w:val="left"/>
              <w:rPr>
                <w:ins w:id="286" w:author="User" w:date="2024-06-18T14:46:00Z"/>
                <w:rFonts w:ascii="微软雅黑" w:eastAsia="微软雅黑" w:hAnsi="微软雅黑" w:cs="宋体"/>
                <w:color w:val="191B1F"/>
                <w:kern w:val="0"/>
                <w:szCs w:val="21"/>
                <w:highlight w:val="yellow"/>
                <w14:ligatures w14:val="none"/>
                <w:rPrChange w:id="287" w:author="User" w:date="2024-06-18T14:55:00Z">
                  <w:rPr>
                    <w:ins w:id="288" w:author="User" w:date="2024-06-18T14:46:00Z"/>
                    <w:rFonts w:ascii="微软雅黑" w:eastAsia="微软雅黑" w:hAnsi="微软雅黑" w:cs="宋体"/>
                    <w:color w:val="191B1F"/>
                    <w:kern w:val="0"/>
                    <w:szCs w:val="21"/>
                    <w14:ligatures w14:val="none"/>
                  </w:rPr>
                </w:rPrChange>
              </w:rPr>
            </w:pPr>
            <w:proofErr w:type="gramStart"/>
            <w:ins w:id="289" w:author="User" w:date="2024-06-18T14:46:00Z">
              <w:r w:rsidRPr="002857C4">
                <w:rPr>
                  <w:rFonts w:ascii="微软雅黑" w:eastAsia="微软雅黑" w:hAnsi="微软雅黑" w:cs="宋体"/>
                  <w:color w:val="191B1F"/>
                  <w:kern w:val="0"/>
                  <w:szCs w:val="21"/>
                  <w:highlight w:val="yellow"/>
                  <w14:ligatures w14:val="none"/>
                  <w:rPrChange w:id="290" w:author="User" w:date="2024-06-18T14:55:00Z">
                    <w:rPr>
                      <w:rFonts w:ascii="微软雅黑" w:eastAsia="微软雅黑" w:hAnsi="微软雅黑" w:cs="宋体"/>
                      <w:color w:val="191B1F"/>
                      <w:kern w:val="0"/>
                      <w:szCs w:val="21"/>
                      <w14:ligatures w14:val="none"/>
                    </w:rPr>
                  </w:rPrChange>
                </w:rPr>
                <w:t>Varchar(</w:t>
              </w:r>
              <w:proofErr w:type="gramEnd"/>
              <w:r w:rsidRPr="002857C4">
                <w:rPr>
                  <w:rFonts w:ascii="微软雅黑" w:eastAsia="微软雅黑" w:hAnsi="微软雅黑" w:cs="宋体"/>
                  <w:color w:val="191B1F"/>
                  <w:kern w:val="0"/>
                  <w:szCs w:val="21"/>
                  <w:highlight w:val="yellow"/>
                  <w14:ligatures w14:val="none"/>
                  <w:rPrChange w:id="291" w:author="User" w:date="2024-06-18T14:55:00Z">
                    <w:rPr>
                      <w:rFonts w:ascii="微软雅黑" w:eastAsia="微软雅黑" w:hAnsi="微软雅黑" w:cs="宋体"/>
                      <w:color w:val="191B1F"/>
                      <w:kern w:val="0"/>
                      <w:szCs w:val="21"/>
                      <w14:ligatures w14:val="none"/>
                    </w:rPr>
                  </w:rPrChange>
                </w:rPr>
                <w:t>255)</w:t>
              </w:r>
            </w:ins>
          </w:p>
        </w:tc>
        <w:tc>
          <w:tcPr>
            <w:tcW w:w="1832" w:type="dxa"/>
          </w:tcPr>
          <w:p w14:paraId="2D09F674" w14:textId="640761B4" w:rsidR="00735F32" w:rsidRPr="002857C4" w:rsidRDefault="00735F32" w:rsidP="00831C8E">
            <w:pPr>
              <w:widowControl/>
              <w:tabs>
                <w:tab w:val="left" w:pos="720"/>
              </w:tabs>
              <w:spacing w:before="100" w:beforeAutospacing="1" w:after="100" w:afterAutospacing="1" w:line="240" w:lineRule="atLeast"/>
              <w:jc w:val="left"/>
              <w:rPr>
                <w:ins w:id="292" w:author="User" w:date="2024-06-18T14:46:00Z"/>
                <w:rFonts w:ascii="微软雅黑" w:eastAsia="微软雅黑" w:hAnsi="微软雅黑" w:cs="宋体"/>
                <w:color w:val="191B1F"/>
                <w:kern w:val="0"/>
                <w:szCs w:val="21"/>
                <w:highlight w:val="yellow"/>
                <w14:ligatures w14:val="none"/>
                <w:rPrChange w:id="293" w:author="User" w:date="2024-06-18T14:55:00Z">
                  <w:rPr>
                    <w:ins w:id="294" w:author="User" w:date="2024-06-18T14:46:00Z"/>
                    <w:rFonts w:ascii="微软雅黑" w:eastAsia="微软雅黑" w:hAnsi="微软雅黑" w:cs="宋体"/>
                    <w:color w:val="191B1F"/>
                    <w:kern w:val="0"/>
                    <w:szCs w:val="21"/>
                    <w14:ligatures w14:val="none"/>
                  </w:rPr>
                </w:rPrChange>
              </w:rPr>
            </w:pPr>
            <w:ins w:id="295" w:author="User" w:date="2024-06-18T14:46:00Z">
              <w:r w:rsidRPr="002857C4">
                <w:rPr>
                  <w:rFonts w:ascii="微软雅黑" w:eastAsia="微软雅黑" w:hAnsi="微软雅黑" w:cs="宋体" w:hint="eastAsia"/>
                  <w:color w:val="191B1F"/>
                  <w:kern w:val="0"/>
                  <w:szCs w:val="21"/>
                  <w:highlight w:val="yellow"/>
                  <w14:ligatures w14:val="none"/>
                  <w:rPrChange w:id="296" w:author="User" w:date="2024-06-18T14:55:00Z">
                    <w:rPr>
                      <w:rFonts w:ascii="微软雅黑" w:eastAsia="微软雅黑" w:hAnsi="微软雅黑" w:cs="宋体" w:hint="eastAsia"/>
                      <w:color w:val="191B1F"/>
                      <w:kern w:val="0"/>
                      <w:szCs w:val="21"/>
                      <w14:ligatures w14:val="none"/>
                    </w:rPr>
                  </w:rPrChange>
                </w:rPr>
                <w:t>前端</w:t>
              </w:r>
            </w:ins>
            <w:ins w:id="297" w:author="User" w:date="2024-06-18T14:47:00Z">
              <w:r w:rsidRPr="002857C4">
                <w:rPr>
                  <w:rFonts w:ascii="微软雅黑" w:eastAsia="微软雅黑" w:hAnsi="微软雅黑" w:cs="宋体" w:hint="eastAsia"/>
                  <w:color w:val="191B1F"/>
                  <w:kern w:val="0"/>
                  <w:szCs w:val="21"/>
                  <w:highlight w:val="yellow"/>
                  <w14:ligatures w14:val="none"/>
                  <w:rPrChange w:id="298" w:author="User" w:date="2024-06-18T14:55:00Z">
                    <w:rPr>
                      <w:rFonts w:ascii="微软雅黑" w:eastAsia="微软雅黑" w:hAnsi="微软雅黑" w:cs="宋体" w:hint="eastAsia"/>
                      <w:color w:val="191B1F"/>
                      <w:kern w:val="0"/>
                      <w:szCs w:val="21"/>
                      <w14:ligatures w14:val="none"/>
                    </w:rPr>
                  </w:rPrChange>
                </w:rPr>
                <w:t>输入</w:t>
              </w:r>
            </w:ins>
          </w:p>
        </w:tc>
        <w:tc>
          <w:tcPr>
            <w:tcW w:w="3108" w:type="dxa"/>
          </w:tcPr>
          <w:p w14:paraId="72408346" w14:textId="4925615D" w:rsidR="00735F32" w:rsidRPr="002857C4" w:rsidRDefault="00735F32" w:rsidP="00831C8E">
            <w:pPr>
              <w:widowControl/>
              <w:tabs>
                <w:tab w:val="left" w:pos="720"/>
              </w:tabs>
              <w:spacing w:before="100" w:beforeAutospacing="1" w:after="100" w:afterAutospacing="1" w:line="240" w:lineRule="atLeast"/>
              <w:jc w:val="left"/>
              <w:rPr>
                <w:ins w:id="299" w:author="User" w:date="2024-06-18T14:46:00Z"/>
                <w:rFonts w:ascii="微软雅黑" w:eastAsia="微软雅黑" w:hAnsi="微软雅黑" w:cs="宋体"/>
                <w:color w:val="191B1F"/>
                <w:kern w:val="0"/>
                <w:szCs w:val="21"/>
                <w:highlight w:val="yellow"/>
                <w14:ligatures w14:val="none"/>
                <w:rPrChange w:id="300" w:author="User" w:date="2024-06-18T14:55:00Z">
                  <w:rPr>
                    <w:ins w:id="301" w:author="User" w:date="2024-06-18T14:46:00Z"/>
                    <w:rFonts w:ascii="微软雅黑" w:eastAsia="微软雅黑" w:hAnsi="微软雅黑" w:cs="宋体"/>
                    <w:color w:val="191B1F"/>
                    <w:kern w:val="0"/>
                    <w:szCs w:val="21"/>
                    <w14:ligatures w14:val="none"/>
                  </w:rPr>
                </w:rPrChange>
              </w:rPr>
            </w:pPr>
            <w:proofErr w:type="gramStart"/>
            <w:ins w:id="302" w:author="User" w:date="2024-06-18T14:47:00Z">
              <w:r w:rsidRPr="002857C4">
                <w:rPr>
                  <w:rFonts w:ascii="微软雅黑" w:eastAsia="微软雅黑" w:hAnsi="微软雅黑" w:cs="宋体" w:hint="eastAsia"/>
                  <w:color w:val="191B1F"/>
                  <w:kern w:val="0"/>
                  <w:szCs w:val="21"/>
                  <w:highlight w:val="yellow"/>
                  <w14:ligatures w14:val="none"/>
                  <w:rPrChange w:id="303" w:author="User" w:date="2024-06-18T14:55:00Z">
                    <w:rPr>
                      <w:rFonts w:ascii="微软雅黑" w:eastAsia="微软雅黑" w:hAnsi="微软雅黑" w:cs="宋体" w:hint="eastAsia"/>
                      <w:color w:val="191B1F"/>
                      <w:kern w:val="0"/>
                      <w:szCs w:val="21"/>
                      <w14:ligatures w14:val="none"/>
                    </w:rPr>
                  </w:rPrChange>
                </w:rPr>
                <w:t>扩项编号</w:t>
              </w:r>
            </w:ins>
            <w:proofErr w:type="gramEnd"/>
          </w:p>
        </w:tc>
      </w:tr>
      <w:tr w:rsidR="00735F32" w:rsidRPr="00E24BEC" w14:paraId="510D4478" w14:textId="77777777" w:rsidTr="005A529A">
        <w:trPr>
          <w:ins w:id="304" w:author="User" w:date="2024-06-18T14:46:00Z"/>
        </w:trPr>
        <w:tc>
          <w:tcPr>
            <w:tcW w:w="1980" w:type="dxa"/>
          </w:tcPr>
          <w:p w14:paraId="0C1A4B84" w14:textId="7841487B" w:rsidR="00735F32" w:rsidRPr="002857C4" w:rsidRDefault="00735F32" w:rsidP="00831C8E">
            <w:pPr>
              <w:widowControl/>
              <w:tabs>
                <w:tab w:val="left" w:pos="720"/>
              </w:tabs>
              <w:spacing w:before="100" w:beforeAutospacing="1" w:after="100" w:afterAutospacing="1" w:line="240" w:lineRule="atLeast"/>
              <w:jc w:val="left"/>
              <w:rPr>
                <w:ins w:id="305" w:author="User" w:date="2024-06-18T14:46:00Z"/>
                <w:rFonts w:ascii="微软雅黑" w:eastAsia="微软雅黑" w:hAnsi="微软雅黑" w:cs="宋体"/>
                <w:color w:val="191B1F"/>
                <w:kern w:val="0"/>
                <w:szCs w:val="21"/>
                <w:highlight w:val="yellow"/>
                <w14:ligatures w14:val="none"/>
                <w:rPrChange w:id="306" w:author="User" w:date="2024-06-18T14:55:00Z">
                  <w:rPr>
                    <w:ins w:id="307" w:author="User" w:date="2024-06-18T14:46:00Z"/>
                    <w:rFonts w:ascii="微软雅黑" w:eastAsia="微软雅黑" w:hAnsi="微软雅黑" w:cs="宋体"/>
                    <w:color w:val="191B1F"/>
                    <w:kern w:val="0"/>
                    <w:szCs w:val="21"/>
                    <w14:ligatures w14:val="none"/>
                  </w:rPr>
                </w:rPrChange>
              </w:rPr>
            </w:pPr>
            <w:proofErr w:type="spellStart"/>
            <w:ins w:id="308" w:author="User" w:date="2024-06-18T14:46:00Z">
              <w:r w:rsidRPr="002857C4">
                <w:rPr>
                  <w:rFonts w:ascii="微软雅黑" w:eastAsia="微软雅黑" w:hAnsi="微软雅黑" w:cs="宋体"/>
                  <w:color w:val="191B1F"/>
                  <w:kern w:val="0"/>
                  <w:szCs w:val="21"/>
                  <w:highlight w:val="yellow"/>
                  <w14:ligatures w14:val="none"/>
                  <w:rPrChange w:id="309" w:author="User" w:date="2024-06-18T14:55:00Z">
                    <w:rPr>
                      <w:rFonts w:ascii="微软雅黑" w:eastAsia="微软雅黑" w:hAnsi="微软雅黑" w:cs="宋体"/>
                      <w:color w:val="191B1F"/>
                      <w:kern w:val="0"/>
                      <w:szCs w:val="21"/>
                      <w14:ligatures w14:val="none"/>
                    </w:rPr>
                  </w:rPrChange>
                </w:rPr>
                <w:t>kxmc</w:t>
              </w:r>
              <w:proofErr w:type="spellEnd"/>
            </w:ins>
          </w:p>
        </w:tc>
        <w:tc>
          <w:tcPr>
            <w:tcW w:w="1853" w:type="dxa"/>
          </w:tcPr>
          <w:p w14:paraId="67CFCDE8" w14:textId="17E6C24E" w:rsidR="00735F32" w:rsidRPr="002857C4" w:rsidRDefault="00735F32" w:rsidP="00831C8E">
            <w:pPr>
              <w:widowControl/>
              <w:tabs>
                <w:tab w:val="left" w:pos="720"/>
              </w:tabs>
              <w:spacing w:before="100" w:beforeAutospacing="1" w:after="100" w:afterAutospacing="1" w:line="240" w:lineRule="atLeast"/>
              <w:jc w:val="left"/>
              <w:rPr>
                <w:ins w:id="310" w:author="User" w:date="2024-06-18T14:46:00Z"/>
                <w:rFonts w:ascii="微软雅黑" w:eastAsia="微软雅黑" w:hAnsi="微软雅黑" w:cs="宋体"/>
                <w:color w:val="191B1F"/>
                <w:kern w:val="0"/>
                <w:szCs w:val="21"/>
                <w:highlight w:val="yellow"/>
                <w14:ligatures w14:val="none"/>
                <w:rPrChange w:id="311" w:author="User" w:date="2024-06-18T14:55:00Z">
                  <w:rPr>
                    <w:ins w:id="312" w:author="User" w:date="2024-06-18T14:46:00Z"/>
                    <w:rFonts w:ascii="微软雅黑" w:eastAsia="微软雅黑" w:hAnsi="微软雅黑" w:cs="宋体"/>
                    <w:color w:val="191B1F"/>
                    <w:kern w:val="0"/>
                    <w:szCs w:val="21"/>
                    <w14:ligatures w14:val="none"/>
                  </w:rPr>
                </w:rPrChange>
              </w:rPr>
            </w:pPr>
            <w:proofErr w:type="gramStart"/>
            <w:ins w:id="313" w:author="User" w:date="2024-06-18T14:46:00Z">
              <w:r w:rsidRPr="002857C4">
                <w:rPr>
                  <w:rFonts w:ascii="微软雅黑" w:eastAsia="微软雅黑" w:hAnsi="微软雅黑" w:cs="宋体"/>
                  <w:color w:val="191B1F"/>
                  <w:kern w:val="0"/>
                  <w:szCs w:val="21"/>
                  <w:highlight w:val="yellow"/>
                  <w14:ligatures w14:val="none"/>
                  <w:rPrChange w:id="314" w:author="User" w:date="2024-06-18T14:55:00Z">
                    <w:rPr>
                      <w:rFonts w:ascii="微软雅黑" w:eastAsia="微软雅黑" w:hAnsi="微软雅黑" w:cs="宋体"/>
                      <w:color w:val="191B1F"/>
                      <w:kern w:val="0"/>
                      <w:szCs w:val="21"/>
                      <w14:ligatures w14:val="none"/>
                    </w:rPr>
                  </w:rPrChange>
                </w:rPr>
                <w:t>Varchar(</w:t>
              </w:r>
              <w:proofErr w:type="gramEnd"/>
              <w:r w:rsidRPr="002857C4">
                <w:rPr>
                  <w:rFonts w:ascii="微软雅黑" w:eastAsia="微软雅黑" w:hAnsi="微软雅黑" w:cs="宋体"/>
                  <w:color w:val="191B1F"/>
                  <w:kern w:val="0"/>
                  <w:szCs w:val="21"/>
                  <w:highlight w:val="yellow"/>
                  <w14:ligatures w14:val="none"/>
                  <w:rPrChange w:id="315" w:author="User" w:date="2024-06-18T14:55:00Z">
                    <w:rPr>
                      <w:rFonts w:ascii="微软雅黑" w:eastAsia="微软雅黑" w:hAnsi="微软雅黑" w:cs="宋体"/>
                      <w:color w:val="191B1F"/>
                      <w:kern w:val="0"/>
                      <w:szCs w:val="21"/>
                      <w14:ligatures w14:val="none"/>
                    </w:rPr>
                  </w:rPrChange>
                </w:rPr>
                <w:t>255)</w:t>
              </w:r>
            </w:ins>
          </w:p>
        </w:tc>
        <w:tc>
          <w:tcPr>
            <w:tcW w:w="1832" w:type="dxa"/>
          </w:tcPr>
          <w:p w14:paraId="2A1B3E02" w14:textId="5D6AF7E8" w:rsidR="00735F32" w:rsidRPr="002857C4" w:rsidRDefault="00735F32" w:rsidP="00831C8E">
            <w:pPr>
              <w:widowControl/>
              <w:tabs>
                <w:tab w:val="left" w:pos="720"/>
              </w:tabs>
              <w:spacing w:before="100" w:beforeAutospacing="1" w:after="100" w:afterAutospacing="1" w:line="240" w:lineRule="atLeast"/>
              <w:jc w:val="left"/>
              <w:rPr>
                <w:ins w:id="316" w:author="User" w:date="2024-06-18T14:46:00Z"/>
                <w:rFonts w:ascii="微软雅黑" w:eastAsia="微软雅黑" w:hAnsi="微软雅黑" w:cs="宋体"/>
                <w:color w:val="191B1F"/>
                <w:kern w:val="0"/>
                <w:szCs w:val="21"/>
                <w:highlight w:val="yellow"/>
                <w14:ligatures w14:val="none"/>
                <w:rPrChange w:id="317" w:author="User" w:date="2024-06-18T14:55:00Z">
                  <w:rPr>
                    <w:ins w:id="318" w:author="User" w:date="2024-06-18T14:46:00Z"/>
                    <w:rFonts w:ascii="微软雅黑" w:eastAsia="微软雅黑" w:hAnsi="微软雅黑" w:cs="宋体"/>
                    <w:color w:val="191B1F"/>
                    <w:kern w:val="0"/>
                    <w:szCs w:val="21"/>
                    <w14:ligatures w14:val="none"/>
                  </w:rPr>
                </w:rPrChange>
              </w:rPr>
            </w:pPr>
            <w:ins w:id="319" w:author="User" w:date="2024-06-18T14:47:00Z">
              <w:r w:rsidRPr="002857C4">
                <w:rPr>
                  <w:rFonts w:ascii="微软雅黑" w:eastAsia="微软雅黑" w:hAnsi="微软雅黑" w:cs="宋体" w:hint="eastAsia"/>
                  <w:color w:val="191B1F"/>
                  <w:kern w:val="0"/>
                  <w:szCs w:val="21"/>
                  <w:highlight w:val="yellow"/>
                  <w14:ligatures w14:val="none"/>
                  <w:rPrChange w:id="320" w:author="User" w:date="2024-06-18T14:55:00Z">
                    <w:rPr>
                      <w:rFonts w:ascii="微软雅黑" w:eastAsia="微软雅黑" w:hAnsi="微软雅黑" w:cs="宋体" w:hint="eastAsia"/>
                      <w:color w:val="191B1F"/>
                      <w:kern w:val="0"/>
                      <w:szCs w:val="21"/>
                      <w14:ligatures w14:val="none"/>
                    </w:rPr>
                  </w:rPrChange>
                </w:rPr>
                <w:t>前端输入</w:t>
              </w:r>
            </w:ins>
          </w:p>
        </w:tc>
        <w:tc>
          <w:tcPr>
            <w:tcW w:w="3108" w:type="dxa"/>
          </w:tcPr>
          <w:p w14:paraId="7226AED0" w14:textId="20314CB1" w:rsidR="00735F32" w:rsidRPr="002857C4" w:rsidRDefault="00735F32" w:rsidP="00831C8E">
            <w:pPr>
              <w:widowControl/>
              <w:tabs>
                <w:tab w:val="left" w:pos="720"/>
              </w:tabs>
              <w:spacing w:before="100" w:beforeAutospacing="1" w:after="100" w:afterAutospacing="1" w:line="240" w:lineRule="atLeast"/>
              <w:jc w:val="left"/>
              <w:rPr>
                <w:ins w:id="321" w:author="User" w:date="2024-06-18T14:46:00Z"/>
                <w:rFonts w:ascii="微软雅黑" w:eastAsia="微软雅黑" w:hAnsi="微软雅黑" w:cs="宋体"/>
                <w:color w:val="191B1F"/>
                <w:kern w:val="0"/>
                <w:szCs w:val="21"/>
                <w:highlight w:val="yellow"/>
                <w14:ligatures w14:val="none"/>
                <w:rPrChange w:id="322" w:author="User" w:date="2024-06-18T14:55:00Z">
                  <w:rPr>
                    <w:ins w:id="323" w:author="User" w:date="2024-06-18T14:46:00Z"/>
                    <w:rFonts w:ascii="微软雅黑" w:eastAsia="微软雅黑" w:hAnsi="微软雅黑" w:cs="宋体"/>
                    <w:color w:val="191B1F"/>
                    <w:kern w:val="0"/>
                    <w:szCs w:val="21"/>
                    <w14:ligatures w14:val="none"/>
                  </w:rPr>
                </w:rPrChange>
              </w:rPr>
            </w:pPr>
            <w:proofErr w:type="gramStart"/>
            <w:ins w:id="324" w:author="User" w:date="2024-06-18T14:47:00Z">
              <w:r w:rsidRPr="002857C4">
                <w:rPr>
                  <w:rFonts w:ascii="微软雅黑" w:eastAsia="微软雅黑" w:hAnsi="微软雅黑" w:cs="宋体" w:hint="eastAsia"/>
                  <w:color w:val="191B1F"/>
                  <w:kern w:val="0"/>
                  <w:szCs w:val="21"/>
                  <w:highlight w:val="yellow"/>
                  <w14:ligatures w14:val="none"/>
                  <w:rPrChange w:id="325" w:author="User" w:date="2024-06-18T14:55:00Z">
                    <w:rPr>
                      <w:rFonts w:ascii="微软雅黑" w:eastAsia="微软雅黑" w:hAnsi="微软雅黑" w:cs="宋体" w:hint="eastAsia"/>
                      <w:color w:val="191B1F"/>
                      <w:kern w:val="0"/>
                      <w:szCs w:val="21"/>
                      <w14:ligatures w14:val="none"/>
                    </w:rPr>
                  </w:rPrChange>
                </w:rPr>
                <w:t>扩项名称</w:t>
              </w:r>
            </w:ins>
            <w:proofErr w:type="gramEnd"/>
          </w:p>
        </w:tc>
      </w:tr>
      <w:tr w:rsidR="005A529A" w:rsidRPr="00E24BEC" w14:paraId="5A8D32A7" w14:textId="77777777" w:rsidTr="005A529A">
        <w:tc>
          <w:tcPr>
            <w:tcW w:w="1980" w:type="dxa"/>
          </w:tcPr>
          <w:p w14:paraId="00463958" w14:textId="32317B02" w:rsidR="00EC003A" w:rsidRPr="00E24BEC" w:rsidRDefault="005A2314"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326" w:author="User" w:date="2024-05-24T10:27:00Z">
              <w:r w:rsidRPr="00E24BEC" w:rsidDel="006E5FDB">
                <w:rPr>
                  <w:rFonts w:ascii="微软雅黑" w:eastAsia="微软雅黑" w:hAnsi="微软雅黑" w:cs="宋体" w:hint="eastAsia"/>
                  <w:color w:val="191B1F"/>
                  <w:kern w:val="0"/>
                  <w:szCs w:val="21"/>
                  <w14:ligatures w14:val="none"/>
                </w:rPr>
                <w:delText>Attribute_name</w:delText>
              </w:r>
            </w:del>
            <w:ins w:id="327" w:author="User" w:date="2024-05-28T09:12:00Z">
              <w:r w:rsidR="005A529A">
                <w:rPr>
                  <w:rFonts w:ascii="微软雅黑" w:eastAsia="微软雅黑" w:hAnsi="微软雅黑" w:cs="宋体" w:hint="eastAsia"/>
                  <w:color w:val="191B1F"/>
                  <w:kern w:val="0"/>
                  <w:szCs w:val="21"/>
                  <w14:ligatures w14:val="none"/>
                </w:rPr>
                <w:t>gf</w:t>
              </w:r>
            </w:ins>
          </w:p>
        </w:tc>
        <w:tc>
          <w:tcPr>
            <w:tcW w:w="1853" w:type="dxa"/>
          </w:tcPr>
          <w:p w14:paraId="211294A0" w14:textId="5E7CC442" w:rsidR="00EC003A" w:rsidRPr="00E24BEC"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V</w:t>
            </w:r>
            <w:r w:rsidR="00EC003A" w:rsidRPr="00E24BEC">
              <w:rPr>
                <w:rFonts w:ascii="微软雅黑" w:eastAsia="微软雅黑" w:hAnsi="微软雅黑" w:cs="宋体" w:hint="eastAsia"/>
                <w:color w:val="191B1F"/>
                <w:kern w:val="0"/>
                <w:szCs w:val="21"/>
                <w14:ligatures w14:val="none"/>
              </w:rPr>
              <w:t>archar</w:t>
            </w:r>
            <w:ins w:id="328" w:author="User" w:date="2024-05-28T09:12:00Z">
              <w:r>
                <w:rPr>
                  <w:rFonts w:ascii="微软雅黑" w:eastAsia="微软雅黑" w:hAnsi="微软雅黑" w:cs="宋体" w:hint="eastAsia"/>
                  <w:color w:val="191B1F"/>
                  <w:kern w:val="0"/>
                  <w:szCs w:val="21"/>
                  <w14:ligatures w14:val="none"/>
                </w:rPr>
                <w:t>（25</w:t>
              </w:r>
            </w:ins>
            <w:ins w:id="329" w:author="User" w:date="2024-05-29T09:27:00Z">
              <w:r w:rsidR="00EE6F42">
                <w:rPr>
                  <w:rFonts w:ascii="微软雅黑" w:eastAsia="微软雅黑" w:hAnsi="微软雅黑" w:cs="宋体" w:hint="eastAsia"/>
                  <w:color w:val="191B1F"/>
                  <w:kern w:val="0"/>
                  <w:szCs w:val="21"/>
                  <w14:ligatures w14:val="none"/>
                </w:rPr>
                <w:t>5</w:t>
              </w:r>
            </w:ins>
            <w:ins w:id="330" w:author="User" w:date="2024-05-28T09:12:00Z">
              <w:r>
                <w:rPr>
                  <w:rFonts w:ascii="微软雅黑" w:eastAsia="微软雅黑" w:hAnsi="微软雅黑" w:cs="宋体" w:hint="eastAsia"/>
                  <w:color w:val="191B1F"/>
                  <w:kern w:val="0"/>
                  <w:szCs w:val="21"/>
                  <w14:ligatures w14:val="none"/>
                </w:rPr>
                <w:t>）</w:t>
              </w:r>
            </w:ins>
          </w:p>
        </w:tc>
        <w:tc>
          <w:tcPr>
            <w:tcW w:w="1832" w:type="dxa"/>
          </w:tcPr>
          <w:p w14:paraId="60DC85AE" w14:textId="0E36230D"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331" w:author="User" w:date="2024-05-24T10:27:00Z">
              <w:r w:rsidRPr="00E24BEC" w:rsidDel="006E5FDB">
                <w:rPr>
                  <w:rFonts w:ascii="微软雅黑" w:eastAsia="微软雅黑" w:hAnsi="微软雅黑" w:cs="宋体" w:hint="eastAsia"/>
                  <w:color w:val="191B1F"/>
                  <w:kern w:val="0"/>
                  <w:szCs w:val="21"/>
                  <w14:ligatures w14:val="none"/>
                </w:rPr>
                <w:delText>输入</w:delText>
              </w:r>
            </w:del>
            <w:ins w:id="332" w:author="User" w:date="2024-05-24T10:28:00Z">
              <w:r w:rsidR="006E5FDB">
                <w:rPr>
                  <w:rFonts w:ascii="微软雅黑" w:eastAsia="微软雅黑" w:hAnsi="微软雅黑" w:cs="宋体" w:hint="eastAsia"/>
                  <w:color w:val="191B1F"/>
                  <w:kern w:val="0"/>
                  <w:szCs w:val="21"/>
                  <w14:ligatures w14:val="none"/>
                </w:rPr>
                <w:t>初期导入后期更新</w:t>
              </w:r>
            </w:ins>
          </w:p>
        </w:tc>
        <w:tc>
          <w:tcPr>
            <w:tcW w:w="3108" w:type="dxa"/>
          </w:tcPr>
          <w:p w14:paraId="07015E59" w14:textId="2D421B85" w:rsidR="00EC003A" w:rsidRPr="00E24BEC" w:rsidRDefault="00F94BD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333" w:author="User" w:date="2024-05-24T10:28:00Z">
              <w:r w:rsidRPr="00E24BEC" w:rsidDel="006E5FDB">
                <w:rPr>
                  <w:rFonts w:ascii="微软雅黑" w:eastAsia="微软雅黑" w:hAnsi="微软雅黑" w:cs="宋体" w:hint="eastAsia"/>
                  <w:color w:val="191B1F"/>
                  <w:kern w:val="0"/>
                  <w:szCs w:val="21"/>
                  <w14:ligatures w14:val="none"/>
                </w:rPr>
                <w:delText>属性名称</w:delText>
              </w:r>
            </w:del>
            <w:ins w:id="334" w:author="User" w:date="2024-05-28T09:12:00Z">
              <w:r w:rsidR="005A529A">
                <w:rPr>
                  <w:rFonts w:ascii="微软雅黑" w:eastAsia="微软雅黑" w:hAnsi="微软雅黑" w:cs="宋体" w:hint="eastAsia"/>
                  <w:color w:val="191B1F"/>
                  <w:kern w:val="0"/>
                  <w:szCs w:val="21"/>
                  <w14:ligatures w14:val="none"/>
                </w:rPr>
                <w:t>依据标准（方法）名称及编号（含年号）</w:t>
              </w:r>
            </w:ins>
          </w:p>
        </w:tc>
      </w:tr>
      <w:tr w:rsidR="005A529A" w:rsidRPr="00E24BEC" w14:paraId="60DD3576" w14:textId="77777777" w:rsidTr="005A529A">
        <w:trPr>
          <w:ins w:id="335" w:author="User" w:date="2024-05-24T10:40:00Z"/>
        </w:trPr>
        <w:tc>
          <w:tcPr>
            <w:tcW w:w="1980" w:type="dxa"/>
          </w:tcPr>
          <w:p w14:paraId="6DF6F97F" w14:textId="79F064AC" w:rsidR="00516C0A" w:rsidRPr="00E24BEC" w:rsidDel="006E5FDB" w:rsidRDefault="005A529A" w:rsidP="00831C8E">
            <w:pPr>
              <w:widowControl/>
              <w:tabs>
                <w:tab w:val="left" w:pos="720"/>
              </w:tabs>
              <w:spacing w:before="100" w:beforeAutospacing="1" w:after="100" w:afterAutospacing="1" w:line="240" w:lineRule="atLeast"/>
              <w:jc w:val="left"/>
              <w:rPr>
                <w:ins w:id="336" w:author="User" w:date="2024-05-24T10:40:00Z"/>
                <w:rFonts w:ascii="微软雅黑" w:eastAsia="微软雅黑" w:hAnsi="微软雅黑" w:cs="宋体"/>
                <w:color w:val="191B1F"/>
                <w:kern w:val="0"/>
                <w:szCs w:val="21"/>
                <w14:ligatures w14:val="none"/>
              </w:rPr>
            </w:pPr>
            <w:proofErr w:type="spellStart"/>
            <w:ins w:id="337" w:author="User" w:date="2024-05-28T09:13:00Z">
              <w:r>
                <w:rPr>
                  <w:rFonts w:ascii="微软雅黑" w:eastAsia="微软雅黑" w:hAnsi="微软雅黑" w:cs="宋体" w:hint="eastAsia"/>
                  <w:color w:val="191B1F"/>
                  <w:kern w:val="0"/>
                  <w:szCs w:val="21"/>
                  <w14:ligatures w14:val="none"/>
                </w:rPr>
                <w:t>xzfw</w:t>
              </w:r>
            </w:ins>
            <w:proofErr w:type="spellEnd"/>
          </w:p>
        </w:tc>
        <w:tc>
          <w:tcPr>
            <w:tcW w:w="1853" w:type="dxa"/>
          </w:tcPr>
          <w:p w14:paraId="36CE7F4A" w14:textId="15A2808E" w:rsidR="005A529A" w:rsidRPr="00E24BEC" w:rsidRDefault="005A529A" w:rsidP="00831C8E">
            <w:pPr>
              <w:widowControl/>
              <w:tabs>
                <w:tab w:val="left" w:pos="720"/>
              </w:tabs>
              <w:spacing w:before="100" w:beforeAutospacing="1" w:after="100" w:afterAutospacing="1" w:line="240" w:lineRule="atLeast"/>
              <w:jc w:val="left"/>
              <w:rPr>
                <w:ins w:id="338" w:author="User" w:date="2024-05-24T10:40:00Z"/>
                <w:rFonts w:ascii="微软雅黑" w:eastAsia="微软雅黑" w:hAnsi="微软雅黑" w:cs="宋体"/>
                <w:color w:val="191B1F"/>
                <w:kern w:val="0"/>
                <w:szCs w:val="21"/>
                <w14:ligatures w14:val="none"/>
              </w:rPr>
            </w:pPr>
            <w:proofErr w:type="gramStart"/>
            <w:ins w:id="339" w:author="User" w:date="2024-05-24T10:40:00Z">
              <w:r w:rsidRPr="00E24BEC">
                <w:rPr>
                  <w:rFonts w:ascii="微软雅黑" w:eastAsia="微软雅黑" w:hAnsi="微软雅黑" w:cs="宋体"/>
                  <w:color w:val="191B1F"/>
                  <w:kern w:val="0"/>
                  <w:szCs w:val="21"/>
                  <w14:ligatures w14:val="none"/>
                </w:rPr>
                <w:t>V</w:t>
              </w:r>
              <w:r w:rsidR="00516C0A" w:rsidRPr="00E24BEC">
                <w:rPr>
                  <w:rFonts w:ascii="微软雅黑" w:eastAsia="微软雅黑" w:hAnsi="微软雅黑" w:cs="宋体" w:hint="eastAsia"/>
                  <w:color w:val="191B1F"/>
                  <w:kern w:val="0"/>
                  <w:szCs w:val="21"/>
                  <w14:ligatures w14:val="none"/>
                </w:rPr>
                <w:t>archar</w:t>
              </w:r>
            </w:ins>
            <w:ins w:id="340" w:author="User" w:date="2024-05-28T09:13:00Z">
              <w:r>
                <w:rPr>
                  <w:rFonts w:ascii="微软雅黑" w:eastAsia="微软雅黑" w:hAnsi="微软雅黑" w:cs="宋体" w:hint="eastAsia"/>
                  <w:color w:val="191B1F"/>
                  <w:kern w:val="0"/>
                  <w:szCs w:val="21"/>
                  <w14:ligatures w14:val="none"/>
                </w:rPr>
                <w:t>(</w:t>
              </w:r>
              <w:proofErr w:type="gramEnd"/>
              <w:r>
                <w:rPr>
                  <w:rFonts w:ascii="微软雅黑" w:eastAsia="微软雅黑" w:hAnsi="微软雅黑" w:cs="宋体" w:hint="eastAsia"/>
                  <w:color w:val="191B1F"/>
                  <w:kern w:val="0"/>
                  <w:szCs w:val="21"/>
                  <w14:ligatures w14:val="none"/>
                </w:rPr>
                <w:t>25</w:t>
              </w:r>
            </w:ins>
            <w:ins w:id="341" w:author="User" w:date="2024-05-29T09:27:00Z">
              <w:r w:rsidR="00EE6F42">
                <w:rPr>
                  <w:rFonts w:ascii="微软雅黑" w:eastAsia="微软雅黑" w:hAnsi="微软雅黑" w:cs="宋体" w:hint="eastAsia"/>
                  <w:color w:val="191B1F"/>
                  <w:kern w:val="0"/>
                  <w:szCs w:val="21"/>
                  <w14:ligatures w14:val="none"/>
                </w:rPr>
                <w:t>5</w:t>
              </w:r>
            </w:ins>
            <w:ins w:id="342" w:author="User" w:date="2024-05-28T09:13:00Z">
              <w:r>
                <w:rPr>
                  <w:rFonts w:ascii="微软雅黑" w:eastAsia="微软雅黑" w:hAnsi="微软雅黑" w:cs="宋体" w:hint="eastAsia"/>
                  <w:color w:val="191B1F"/>
                  <w:kern w:val="0"/>
                  <w:szCs w:val="21"/>
                  <w14:ligatures w14:val="none"/>
                </w:rPr>
                <w:t>)</w:t>
              </w:r>
            </w:ins>
          </w:p>
        </w:tc>
        <w:tc>
          <w:tcPr>
            <w:tcW w:w="1832" w:type="dxa"/>
          </w:tcPr>
          <w:p w14:paraId="2AF600FE" w14:textId="05B0A456" w:rsidR="00516C0A" w:rsidRPr="00E24BEC" w:rsidDel="006E5FDB" w:rsidRDefault="00516C0A" w:rsidP="00831C8E">
            <w:pPr>
              <w:widowControl/>
              <w:tabs>
                <w:tab w:val="left" w:pos="720"/>
              </w:tabs>
              <w:spacing w:before="100" w:beforeAutospacing="1" w:after="100" w:afterAutospacing="1" w:line="240" w:lineRule="atLeast"/>
              <w:jc w:val="left"/>
              <w:rPr>
                <w:ins w:id="343" w:author="User" w:date="2024-05-24T10:40:00Z"/>
                <w:rFonts w:ascii="微软雅黑" w:eastAsia="微软雅黑" w:hAnsi="微软雅黑" w:cs="宋体"/>
                <w:color w:val="191B1F"/>
                <w:kern w:val="0"/>
                <w:szCs w:val="21"/>
                <w14:ligatures w14:val="none"/>
              </w:rPr>
            </w:pPr>
            <w:ins w:id="344" w:author="User" w:date="2024-05-24T10:40:00Z">
              <w:r>
                <w:rPr>
                  <w:rFonts w:ascii="微软雅黑" w:eastAsia="微软雅黑" w:hAnsi="微软雅黑" w:cs="宋体" w:hint="eastAsia"/>
                  <w:color w:val="191B1F"/>
                  <w:kern w:val="0"/>
                  <w:szCs w:val="21"/>
                  <w14:ligatures w14:val="none"/>
                </w:rPr>
                <w:t>初期导入后期更新</w:t>
              </w:r>
            </w:ins>
          </w:p>
        </w:tc>
        <w:tc>
          <w:tcPr>
            <w:tcW w:w="3108" w:type="dxa"/>
          </w:tcPr>
          <w:p w14:paraId="3A90D236" w14:textId="5299BA91" w:rsidR="00516C0A" w:rsidRPr="00E24BEC" w:rsidDel="006E5FDB" w:rsidRDefault="005A529A" w:rsidP="00831C8E">
            <w:pPr>
              <w:widowControl/>
              <w:tabs>
                <w:tab w:val="left" w:pos="720"/>
              </w:tabs>
              <w:spacing w:before="100" w:beforeAutospacing="1" w:after="100" w:afterAutospacing="1" w:line="240" w:lineRule="atLeast"/>
              <w:jc w:val="left"/>
              <w:rPr>
                <w:ins w:id="345" w:author="User" w:date="2024-05-24T10:40:00Z"/>
                <w:rFonts w:ascii="微软雅黑" w:eastAsia="微软雅黑" w:hAnsi="微软雅黑" w:cs="宋体"/>
                <w:color w:val="191B1F"/>
                <w:kern w:val="0"/>
                <w:szCs w:val="21"/>
                <w14:ligatures w14:val="none"/>
              </w:rPr>
            </w:pPr>
            <w:ins w:id="346" w:author="User" w:date="2024-05-28T09:13:00Z">
              <w:r>
                <w:rPr>
                  <w:rFonts w:ascii="微软雅黑" w:eastAsia="微软雅黑" w:hAnsi="微软雅黑" w:cs="宋体" w:hint="eastAsia"/>
                  <w:color w:val="191B1F"/>
                  <w:kern w:val="0"/>
                  <w:szCs w:val="21"/>
                  <w14:ligatures w14:val="none"/>
                </w:rPr>
                <w:t>限制范围</w:t>
              </w:r>
            </w:ins>
          </w:p>
        </w:tc>
      </w:tr>
      <w:tr w:rsidR="005A529A" w:rsidRPr="00E24BEC" w14:paraId="3296C3BF" w14:textId="77777777" w:rsidTr="005A529A">
        <w:tc>
          <w:tcPr>
            <w:tcW w:w="1980" w:type="dxa"/>
          </w:tcPr>
          <w:p w14:paraId="4628CA4E" w14:textId="491A0A52"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347" w:author="User" w:date="2024-05-28T09:13:00Z">
              <w:r w:rsidRPr="00E24BEC" w:rsidDel="005A529A">
                <w:rPr>
                  <w:rFonts w:ascii="微软雅黑" w:eastAsia="微软雅黑" w:hAnsi="微软雅黑" w:cs="宋体" w:hint="eastAsia"/>
                  <w:color w:val="191B1F"/>
                  <w:kern w:val="0"/>
                  <w:szCs w:val="21"/>
                  <w14:ligatures w14:val="none"/>
                </w:rPr>
                <w:delText>Attribute_1</w:delText>
              </w:r>
            </w:del>
            <w:proofErr w:type="spellStart"/>
            <w:ins w:id="348" w:author="User" w:date="2024-05-28T09:13:00Z">
              <w:r w:rsidR="005A529A">
                <w:rPr>
                  <w:rFonts w:ascii="微软雅黑" w:eastAsia="微软雅黑" w:hAnsi="微软雅黑" w:cs="宋体" w:hint="eastAsia"/>
                  <w:color w:val="191B1F"/>
                  <w:kern w:val="0"/>
                  <w:szCs w:val="21"/>
                  <w14:ligatures w14:val="none"/>
                </w:rPr>
                <w:t>sm</w:t>
              </w:r>
            </w:ins>
            <w:proofErr w:type="spellEnd"/>
          </w:p>
        </w:tc>
        <w:tc>
          <w:tcPr>
            <w:tcW w:w="1853" w:type="dxa"/>
          </w:tcPr>
          <w:p w14:paraId="25E5F34C" w14:textId="343F8936" w:rsidR="00EC003A" w:rsidRPr="00E24BEC"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color w:val="191B1F"/>
                <w:kern w:val="0"/>
                <w:szCs w:val="21"/>
                <w14:ligatures w14:val="none"/>
              </w:rPr>
              <w:t>V</w:t>
            </w:r>
            <w:r w:rsidR="00EC003A" w:rsidRPr="00E24BEC">
              <w:rPr>
                <w:rFonts w:ascii="微软雅黑" w:eastAsia="微软雅黑" w:hAnsi="微软雅黑" w:cs="宋体" w:hint="eastAsia"/>
                <w:color w:val="191B1F"/>
                <w:kern w:val="0"/>
                <w:szCs w:val="21"/>
                <w14:ligatures w14:val="none"/>
              </w:rPr>
              <w:t>archar</w:t>
            </w:r>
            <w:ins w:id="349" w:author="User" w:date="2024-05-28T09:13:00Z">
              <w:r>
                <w:rPr>
                  <w:rFonts w:ascii="微软雅黑" w:eastAsia="微软雅黑" w:hAnsi="微软雅黑" w:cs="宋体" w:hint="eastAsia"/>
                  <w:color w:val="191B1F"/>
                  <w:kern w:val="0"/>
                  <w:szCs w:val="21"/>
                  <w14:ligatures w14:val="none"/>
                </w:rPr>
                <w:t>(</w:t>
              </w:r>
              <w:proofErr w:type="gramEnd"/>
              <w:r>
                <w:rPr>
                  <w:rFonts w:ascii="微软雅黑" w:eastAsia="微软雅黑" w:hAnsi="微软雅黑" w:cs="宋体" w:hint="eastAsia"/>
                  <w:color w:val="191B1F"/>
                  <w:kern w:val="0"/>
                  <w:szCs w:val="21"/>
                  <w14:ligatures w14:val="none"/>
                </w:rPr>
                <w:t>25</w:t>
              </w:r>
            </w:ins>
            <w:ins w:id="350" w:author="User" w:date="2024-05-29T09:27:00Z">
              <w:r w:rsidR="00EE6F42">
                <w:rPr>
                  <w:rFonts w:ascii="微软雅黑" w:eastAsia="微软雅黑" w:hAnsi="微软雅黑" w:cs="宋体" w:hint="eastAsia"/>
                  <w:color w:val="191B1F"/>
                  <w:kern w:val="0"/>
                  <w:szCs w:val="21"/>
                  <w14:ligatures w14:val="none"/>
                </w:rPr>
                <w:t>5</w:t>
              </w:r>
            </w:ins>
            <w:ins w:id="351" w:author="User" w:date="2024-05-28T09:13:00Z">
              <w:r>
                <w:rPr>
                  <w:rFonts w:ascii="微软雅黑" w:eastAsia="微软雅黑" w:hAnsi="微软雅黑" w:cs="宋体" w:hint="eastAsia"/>
                  <w:color w:val="191B1F"/>
                  <w:kern w:val="0"/>
                  <w:szCs w:val="21"/>
                  <w14:ligatures w14:val="none"/>
                </w:rPr>
                <w:t>)</w:t>
              </w:r>
            </w:ins>
          </w:p>
        </w:tc>
        <w:tc>
          <w:tcPr>
            <w:tcW w:w="1832" w:type="dxa"/>
          </w:tcPr>
          <w:p w14:paraId="01B35FBD" w14:textId="79821EAC" w:rsidR="00EC003A" w:rsidRPr="00E24BEC" w:rsidRDefault="002A20BB"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2" w:author="User" w:date="2024-05-30T17:09:00Z">
              <w:r>
                <w:rPr>
                  <w:rFonts w:ascii="微软雅黑" w:eastAsia="微软雅黑" w:hAnsi="微软雅黑" w:cs="宋体" w:hint="eastAsia"/>
                  <w:color w:val="191B1F"/>
                  <w:kern w:val="0"/>
                  <w:szCs w:val="21"/>
                  <w14:ligatures w14:val="none"/>
                </w:rPr>
                <w:t>初期导入后期更新</w:t>
              </w:r>
            </w:ins>
            <w:del w:id="353" w:author="User" w:date="2024-05-28T09:13:00Z">
              <w:r w:rsidR="00EC003A" w:rsidRPr="00E24BEC" w:rsidDel="005A529A">
                <w:rPr>
                  <w:rFonts w:ascii="微软雅黑" w:eastAsia="微软雅黑" w:hAnsi="微软雅黑" w:cs="宋体" w:hint="eastAsia"/>
                  <w:color w:val="191B1F"/>
                  <w:kern w:val="0"/>
                  <w:szCs w:val="21"/>
                  <w14:ligatures w14:val="none"/>
                </w:rPr>
                <w:delText>输入</w:delText>
              </w:r>
            </w:del>
          </w:p>
        </w:tc>
        <w:tc>
          <w:tcPr>
            <w:tcW w:w="3108" w:type="dxa"/>
          </w:tcPr>
          <w:p w14:paraId="596C80D1" w14:textId="73897A48" w:rsidR="00EC003A" w:rsidRPr="00E24BEC"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4" w:author="User" w:date="2024-05-28T09:13:00Z">
              <w:r>
                <w:rPr>
                  <w:rFonts w:ascii="微软雅黑" w:eastAsia="微软雅黑" w:hAnsi="微软雅黑" w:cs="宋体" w:hint="eastAsia"/>
                  <w:color w:val="191B1F"/>
                  <w:kern w:val="0"/>
                  <w:szCs w:val="21"/>
                  <w14:ligatures w14:val="none"/>
                </w:rPr>
                <w:t>说明</w:t>
              </w:r>
            </w:ins>
            <w:del w:id="355" w:author="User" w:date="2024-05-28T09:13:00Z">
              <w:r w:rsidR="00EC003A" w:rsidRPr="00E24BEC" w:rsidDel="005A529A">
                <w:rPr>
                  <w:rFonts w:ascii="微软雅黑" w:eastAsia="微软雅黑" w:hAnsi="微软雅黑" w:cs="宋体" w:hint="eastAsia"/>
                  <w:color w:val="191B1F"/>
                  <w:kern w:val="0"/>
                  <w:szCs w:val="21"/>
                  <w14:ligatures w14:val="none"/>
                </w:rPr>
                <w:delText>预留属性1</w:delText>
              </w:r>
            </w:del>
          </w:p>
        </w:tc>
      </w:tr>
      <w:tr w:rsidR="002A20BB" w:rsidRPr="00E24BEC" w14:paraId="2FB19A9D" w14:textId="77777777" w:rsidTr="005A529A">
        <w:trPr>
          <w:ins w:id="356" w:author="User" w:date="2024-05-30T17:08:00Z"/>
        </w:trPr>
        <w:tc>
          <w:tcPr>
            <w:tcW w:w="1980" w:type="dxa"/>
          </w:tcPr>
          <w:p w14:paraId="5D13EEF5" w14:textId="7E84BE3A" w:rsidR="002A20BB" w:rsidRPr="00E24BEC" w:rsidDel="005A529A" w:rsidRDefault="002A20BB" w:rsidP="00831C8E">
            <w:pPr>
              <w:widowControl/>
              <w:tabs>
                <w:tab w:val="left" w:pos="720"/>
              </w:tabs>
              <w:spacing w:before="100" w:beforeAutospacing="1" w:after="100" w:afterAutospacing="1" w:line="240" w:lineRule="atLeast"/>
              <w:jc w:val="left"/>
              <w:rPr>
                <w:ins w:id="357" w:author="User" w:date="2024-05-30T17:08:00Z"/>
                <w:rFonts w:ascii="微软雅黑" w:eastAsia="微软雅黑" w:hAnsi="微软雅黑" w:cs="宋体"/>
                <w:color w:val="191B1F"/>
                <w:kern w:val="0"/>
                <w:szCs w:val="21"/>
                <w14:ligatures w14:val="none"/>
              </w:rPr>
            </w:pPr>
            <w:proofErr w:type="spellStart"/>
            <w:ins w:id="358" w:author="User" w:date="2024-05-30T17:09:00Z">
              <w:r>
                <w:rPr>
                  <w:rFonts w:ascii="微软雅黑" w:eastAsia="微软雅黑" w:hAnsi="微软雅黑" w:cs="宋体"/>
                  <w:color w:val="191B1F"/>
                  <w:kern w:val="0"/>
                  <w:szCs w:val="21"/>
                  <w14:ligatures w14:val="none"/>
                </w:rPr>
                <w:t>D</w:t>
              </w:r>
              <w:r>
                <w:rPr>
                  <w:rFonts w:ascii="微软雅黑" w:eastAsia="微软雅黑" w:hAnsi="微软雅黑" w:cs="宋体" w:hint="eastAsia"/>
                  <w:color w:val="191B1F"/>
                  <w:kern w:val="0"/>
                  <w:szCs w:val="21"/>
                  <w14:ligatures w14:val="none"/>
                </w:rPr>
                <w:t>w</w:t>
              </w:r>
            </w:ins>
            <w:proofErr w:type="spellEnd"/>
          </w:p>
        </w:tc>
        <w:tc>
          <w:tcPr>
            <w:tcW w:w="1853" w:type="dxa"/>
          </w:tcPr>
          <w:p w14:paraId="60C3117B" w14:textId="60E49E95" w:rsidR="002A20BB" w:rsidRPr="00E24BEC" w:rsidRDefault="002A20BB" w:rsidP="00831C8E">
            <w:pPr>
              <w:widowControl/>
              <w:tabs>
                <w:tab w:val="left" w:pos="720"/>
              </w:tabs>
              <w:spacing w:before="100" w:beforeAutospacing="1" w:after="100" w:afterAutospacing="1" w:line="240" w:lineRule="atLeast"/>
              <w:jc w:val="left"/>
              <w:rPr>
                <w:ins w:id="359" w:author="User" w:date="2024-05-30T17:08:00Z"/>
                <w:rFonts w:ascii="微软雅黑" w:eastAsia="微软雅黑" w:hAnsi="微软雅黑" w:cs="宋体"/>
                <w:color w:val="191B1F"/>
                <w:kern w:val="0"/>
                <w:szCs w:val="21"/>
                <w14:ligatures w14:val="none"/>
              </w:rPr>
            </w:pPr>
            <w:proofErr w:type="gramStart"/>
            <w:ins w:id="360" w:author="User" w:date="2024-05-30T17:09:00Z">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w:t>
              </w:r>
              <w:proofErr w:type="gramEnd"/>
              <w:r>
                <w:rPr>
                  <w:rFonts w:ascii="微软雅黑" w:eastAsia="微软雅黑" w:hAnsi="微软雅黑" w:cs="宋体" w:hint="eastAsia"/>
                  <w:color w:val="191B1F"/>
                  <w:kern w:val="0"/>
                  <w:szCs w:val="21"/>
                  <w14:ligatures w14:val="none"/>
                </w:rPr>
                <w:t>255)</w:t>
              </w:r>
            </w:ins>
          </w:p>
        </w:tc>
        <w:tc>
          <w:tcPr>
            <w:tcW w:w="1832" w:type="dxa"/>
          </w:tcPr>
          <w:p w14:paraId="36828BC7" w14:textId="2E4C5F36" w:rsidR="002A20BB" w:rsidRDefault="002A20BB" w:rsidP="00831C8E">
            <w:pPr>
              <w:widowControl/>
              <w:tabs>
                <w:tab w:val="left" w:pos="720"/>
              </w:tabs>
              <w:spacing w:before="100" w:beforeAutospacing="1" w:after="100" w:afterAutospacing="1" w:line="240" w:lineRule="atLeast"/>
              <w:jc w:val="left"/>
              <w:rPr>
                <w:ins w:id="361" w:author="User" w:date="2024-05-30T17:08:00Z"/>
                <w:rFonts w:ascii="微软雅黑" w:eastAsia="微软雅黑" w:hAnsi="微软雅黑" w:cs="宋体"/>
                <w:color w:val="191B1F"/>
                <w:kern w:val="0"/>
                <w:szCs w:val="21"/>
                <w14:ligatures w14:val="none"/>
              </w:rPr>
            </w:pPr>
            <w:ins w:id="362" w:author="User" w:date="2024-05-30T17:09:00Z">
              <w:r>
                <w:rPr>
                  <w:rFonts w:ascii="微软雅黑" w:eastAsia="微软雅黑" w:hAnsi="微软雅黑" w:cs="宋体" w:hint="eastAsia"/>
                  <w:color w:val="191B1F"/>
                  <w:kern w:val="0"/>
                  <w:szCs w:val="21"/>
                  <w14:ligatures w14:val="none"/>
                </w:rPr>
                <w:t>初期导入后期更新</w:t>
              </w:r>
            </w:ins>
          </w:p>
        </w:tc>
        <w:tc>
          <w:tcPr>
            <w:tcW w:w="3108" w:type="dxa"/>
          </w:tcPr>
          <w:p w14:paraId="493920F1" w14:textId="3AE3F421" w:rsidR="002A20BB" w:rsidRDefault="002A20BB" w:rsidP="00831C8E">
            <w:pPr>
              <w:widowControl/>
              <w:tabs>
                <w:tab w:val="left" w:pos="720"/>
              </w:tabs>
              <w:spacing w:before="100" w:beforeAutospacing="1" w:after="100" w:afterAutospacing="1" w:line="240" w:lineRule="atLeast"/>
              <w:jc w:val="left"/>
              <w:rPr>
                <w:ins w:id="363" w:author="User" w:date="2024-05-30T17:08:00Z"/>
                <w:rFonts w:ascii="微软雅黑" w:eastAsia="微软雅黑" w:hAnsi="微软雅黑" w:cs="宋体"/>
                <w:color w:val="191B1F"/>
                <w:kern w:val="0"/>
                <w:szCs w:val="21"/>
                <w14:ligatures w14:val="none"/>
              </w:rPr>
            </w:pPr>
            <w:ins w:id="364" w:author="User" w:date="2024-05-30T17:09:00Z">
              <w:r>
                <w:rPr>
                  <w:rFonts w:ascii="微软雅黑" w:eastAsia="微软雅黑" w:hAnsi="微软雅黑" w:cs="宋体" w:hint="eastAsia"/>
                  <w:color w:val="191B1F"/>
                  <w:kern w:val="0"/>
                  <w:szCs w:val="21"/>
                  <w14:ligatures w14:val="none"/>
                </w:rPr>
                <w:t>计量单位</w:t>
              </w:r>
            </w:ins>
          </w:p>
        </w:tc>
      </w:tr>
      <w:tr w:rsidR="004A247F" w:rsidRPr="00E24BEC" w14:paraId="119D7576" w14:textId="77777777" w:rsidTr="005A529A">
        <w:trPr>
          <w:ins w:id="365" w:author="User" w:date="2024-05-30T09:27:00Z"/>
        </w:trPr>
        <w:tc>
          <w:tcPr>
            <w:tcW w:w="1980" w:type="dxa"/>
          </w:tcPr>
          <w:p w14:paraId="26B16477" w14:textId="7241A8F9" w:rsidR="004A247F" w:rsidRPr="00E24BEC" w:rsidDel="005A529A" w:rsidRDefault="004A247F" w:rsidP="00831C8E">
            <w:pPr>
              <w:widowControl/>
              <w:tabs>
                <w:tab w:val="left" w:pos="720"/>
              </w:tabs>
              <w:spacing w:before="100" w:beforeAutospacing="1" w:after="100" w:afterAutospacing="1" w:line="240" w:lineRule="atLeast"/>
              <w:jc w:val="left"/>
              <w:rPr>
                <w:ins w:id="366" w:author="User" w:date="2024-05-30T09:27:00Z"/>
                <w:rFonts w:ascii="微软雅黑" w:eastAsia="微软雅黑" w:hAnsi="微软雅黑" w:cs="宋体"/>
                <w:color w:val="191B1F"/>
                <w:kern w:val="0"/>
                <w:szCs w:val="21"/>
                <w14:ligatures w14:val="none"/>
              </w:rPr>
            </w:pPr>
            <w:proofErr w:type="spellStart"/>
            <w:ins w:id="367" w:author="User" w:date="2024-05-30T09:27:00Z">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xsj</w:t>
              </w:r>
              <w:proofErr w:type="spellEnd"/>
            </w:ins>
          </w:p>
        </w:tc>
        <w:tc>
          <w:tcPr>
            <w:tcW w:w="1853" w:type="dxa"/>
          </w:tcPr>
          <w:p w14:paraId="7E67F547" w14:textId="69C9ABF4" w:rsidR="004A247F" w:rsidRPr="00E24BEC" w:rsidRDefault="004A247F" w:rsidP="00831C8E">
            <w:pPr>
              <w:widowControl/>
              <w:tabs>
                <w:tab w:val="left" w:pos="720"/>
              </w:tabs>
              <w:spacing w:before="100" w:beforeAutospacing="1" w:after="100" w:afterAutospacing="1" w:line="240" w:lineRule="atLeast"/>
              <w:jc w:val="left"/>
              <w:rPr>
                <w:ins w:id="368" w:author="User" w:date="2024-05-30T09:27:00Z"/>
                <w:rFonts w:ascii="微软雅黑" w:eastAsia="微软雅黑" w:hAnsi="微软雅黑" w:cs="宋体"/>
                <w:color w:val="191B1F"/>
                <w:kern w:val="0"/>
                <w:szCs w:val="21"/>
                <w14:ligatures w14:val="none"/>
              </w:rPr>
            </w:pPr>
            <w:ins w:id="369" w:author="User" w:date="2024-05-30T09:27:00Z">
              <w:r>
                <w:rPr>
                  <w:rFonts w:ascii="微软雅黑" w:eastAsia="微软雅黑" w:hAnsi="微软雅黑" w:cs="宋体" w:hint="eastAsia"/>
                  <w:color w:val="191B1F"/>
                  <w:kern w:val="0"/>
                  <w:szCs w:val="21"/>
                  <w14:ligatures w14:val="none"/>
                </w:rPr>
                <w:t>date</w:t>
              </w:r>
            </w:ins>
          </w:p>
        </w:tc>
        <w:tc>
          <w:tcPr>
            <w:tcW w:w="1832" w:type="dxa"/>
          </w:tcPr>
          <w:p w14:paraId="7539B301" w14:textId="730AED64" w:rsidR="004A247F" w:rsidRDefault="004A247F" w:rsidP="00831C8E">
            <w:pPr>
              <w:widowControl/>
              <w:tabs>
                <w:tab w:val="left" w:pos="720"/>
              </w:tabs>
              <w:spacing w:before="100" w:beforeAutospacing="1" w:after="100" w:afterAutospacing="1" w:line="240" w:lineRule="atLeast"/>
              <w:jc w:val="left"/>
              <w:rPr>
                <w:ins w:id="370" w:author="User" w:date="2024-05-30T09:27:00Z"/>
                <w:rFonts w:ascii="微软雅黑" w:eastAsia="微软雅黑" w:hAnsi="微软雅黑" w:cs="宋体"/>
                <w:color w:val="191B1F"/>
                <w:kern w:val="0"/>
                <w:szCs w:val="21"/>
                <w14:ligatures w14:val="none"/>
              </w:rPr>
            </w:pPr>
            <w:ins w:id="371" w:author="User" w:date="2024-05-30T09:27:00Z">
              <w:r>
                <w:rPr>
                  <w:rFonts w:ascii="微软雅黑" w:eastAsia="微软雅黑" w:hAnsi="微软雅黑" w:cs="宋体" w:hint="eastAsia"/>
                  <w:color w:val="191B1F"/>
                  <w:kern w:val="0"/>
                  <w:szCs w:val="21"/>
                  <w14:ligatures w14:val="none"/>
                </w:rPr>
                <w:t>初期导入后期更新</w:t>
              </w:r>
            </w:ins>
          </w:p>
        </w:tc>
        <w:tc>
          <w:tcPr>
            <w:tcW w:w="3108" w:type="dxa"/>
          </w:tcPr>
          <w:p w14:paraId="41952446" w14:textId="513EA413" w:rsidR="004A247F" w:rsidRDefault="004A247F" w:rsidP="00831C8E">
            <w:pPr>
              <w:widowControl/>
              <w:tabs>
                <w:tab w:val="left" w:pos="720"/>
              </w:tabs>
              <w:spacing w:before="100" w:beforeAutospacing="1" w:after="100" w:afterAutospacing="1" w:line="240" w:lineRule="atLeast"/>
              <w:jc w:val="left"/>
              <w:rPr>
                <w:ins w:id="372" w:author="User" w:date="2024-05-30T09:27:00Z"/>
                <w:rFonts w:ascii="微软雅黑" w:eastAsia="微软雅黑" w:hAnsi="微软雅黑" w:cs="宋体"/>
                <w:color w:val="191B1F"/>
                <w:kern w:val="0"/>
                <w:szCs w:val="21"/>
                <w14:ligatures w14:val="none"/>
              </w:rPr>
            </w:pPr>
            <w:ins w:id="373" w:author="User" w:date="2024-05-30T09:27:00Z">
              <w:r>
                <w:rPr>
                  <w:rFonts w:ascii="微软雅黑" w:eastAsia="微软雅黑" w:hAnsi="微软雅黑" w:cs="宋体" w:hint="eastAsia"/>
                  <w:color w:val="191B1F"/>
                  <w:kern w:val="0"/>
                  <w:szCs w:val="21"/>
                  <w14:ligatures w14:val="none"/>
                </w:rPr>
                <w:t>末次更新时间（用来控制更新版本）</w:t>
              </w:r>
            </w:ins>
          </w:p>
        </w:tc>
      </w:tr>
      <w:tr w:rsidR="005A529A" w:rsidRPr="00E24BEC" w14:paraId="4EEAD1CD" w14:textId="77777777" w:rsidTr="005A529A">
        <w:tc>
          <w:tcPr>
            <w:tcW w:w="1980" w:type="dxa"/>
          </w:tcPr>
          <w:p w14:paraId="5CE03D7E" w14:textId="2150015A"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Attribute_</w:t>
            </w:r>
            <w:del w:id="374" w:author="User" w:date="2024-05-28T09:14:00Z">
              <w:r w:rsidRPr="00E24BEC" w:rsidDel="005A529A">
                <w:rPr>
                  <w:rFonts w:ascii="微软雅黑" w:eastAsia="微软雅黑" w:hAnsi="微软雅黑" w:cs="宋体" w:hint="eastAsia"/>
                  <w:color w:val="191B1F"/>
                  <w:kern w:val="0"/>
                  <w:szCs w:val="21"/>
                  <w14:ligatures w14:val="none"/>
                </w:rPr>
                <w:delText>2</w:delText>
              </w:r>
            </w:del>
            <w:ins w:id="375" w:author="User" w:date="2024-05-28T09:14:00Z">
              <w:r w:rsidR="005A529A">
                <w:rPr>
                  <w:rFonts w:ascii="微软雅黑" w:eastAsia="微软雅黑" w:hAnsi="微软雅黑" w:cs="宋体" w:hint="eastAsia"/>
                  <w:color w:val="191B1F"/>
                  <w:kern w:val="0"/>
                  <w:szCs w:val="21"/>
                  <w14:ligatures w14:val="none"/>
                </w:rPr>
                <w:t>1</w:t>
              </w:r>
            </w:ins>
          </w:p>
        </w:tc>
        <w:tc>
          <w:tcPr>
            <w:tcW w:w="1853" w:type="dxa"/>
          </w:tcPr>
          <w:p w14:paraId="21A3F313" w14:textId="655A7681" w:rsidR="00EC003A" w:rsidRPr="00E24BEC" w:rsidRDefault="005A529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V</w:t>
            </w:r>
            <w:r w:rsidR="00EC003A" w:rsidRPr="00E24BEC">
              <w:rPr>
                <w:rFonts w:ascii="微软雅黑" w:eastAsia="微软雅黑" w:hAnsi="微软雅黑" w:cs="宋体" w:hint="eastAsia"/>
                <w:color w:val="191B1F"/>
                <w:kern w:val="0"/>
                <w:szCs w:val="21"/>
                <w14:ligatures w14:val="none"/>
              </w:rPr>
              <w:t>archar</w:t>
            </w:r>
            <w:ins w:id="376" w:author="User" w:date="2024-05-28T09:14:00Z">
              <w:r>
                <w:rPr>
                  <w:rFonts w:ascii="微软雅黑" w:eastAsia="微软雅黑" w:hAnsi="微软雅黑" w:cs="宋体" w:hint="eastAsia"/>
                  <w:color w:val="191B1F"/>
                  <w:kern w:val="0"/>
                  <w:szCs w:val="21"/>
                  <w14:ligatures w14:val="none"/>
                </w:rPr>
                <w:t>（25</w:t>
              </w:r>
            </w:ins>
            <w:ins w:id="377" w:author="User" w:date="2024-05-29T09:27:00Z">
              <w:r w:rsidR="00EE6F42">
                <w:rPr>
                  <w:rFonts w:ascii="微软雅黑" w:eastAsia="微软雅黑" w:hAnsi="微软雅黑" w:cs="宋体" w:hint="eastAsia"/>
                  <w:color w:val="191B1F"/>
                  <w:kern w:val="0"/>
                  <w:szCs w:val="21"/>
                  <w14:ligatures w14:val="none"/>
                </w:rPr>
                <w:t>5</w:t>
              </w:r>
            </w:ins>
            <w:ins w:id="378" w:author="User" w:date="2024-05-28T09:14:00Z">
              <w:r>
                <w:rPr>
                  <w:rFonts w:ascii="微软雅黑" w:eastAsia="微软雅黑" w:hAnsi="微软雅黑" w:cs="宋体" w:hint="eastAsia"/>
                  <w:color w:val="191B1F"/>
                  <w:kern w:val="0"/>
                  <w:szCs w:val="21"/>
                  <w14:ligatures w14:val="none"/>
                </w:rPr>
                <w:t>）</w:t>
              </w:r>
            </w:ins>
          </w:p>
        </w:tc>
        <w:tc>
          <w:tcPr>
            <w:tcW w:w="1832" w:type="dxa"/>
          </w:tcPr>
          <w:p w14:paraId="29B0F3C0" w14:textId="7777777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08" w:type="dxa"/>
          </w:tcPr>
          <w:p w14:paraId="0483CA0C" w14:textId="3F7C51B7" w:rsidR="00EC003A" w:rsidRPr="00E24BEC" w:rsidRDefault="00EC003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预留属性</w:t>
            </w:r>
            <w:del w:id="379" w:author="User" w:date="2024-05-28T09:14:00Z">
              <w:r w:rsidRPr="00E24BEC" w:rsidDel="005A529A">
                <w:rPr>
                  <w:rFonts w:ascii="微软雅黑" w:eastAsia="微软雅黑" w:hAnsi="微软雅黑" w:cs="宋体" w:hint="eastAsia"/>
                  <w:color w:val="191B1F"/>
                  <w:kern w:val="0"/>
                  <w:szCs w:val="21"/>
                  <w14:ligatures w14:val="none"/>
                </w:rPr>
                <w:delText>2</w:delText>
              </w:r>
            </w:del>
            <w:ins w:id="380" w:author="User" w:date="2024-05-28T09:14:00Z">
              <w:r w:rsidR="005A529A">
                <w:rPr>
                  <w:rFonts w:ascii="微软雅黑" w:eastAsia="微软雅黑" w:hAnsi="微软雅黑" w:cs="宋体" w:hint="eastAsia"/>
                  <w:color w:val="191B1F"/>
                  <w:kern w:val="0"/>
                  <w:szCs w:val="21"/>
                  <w14:ligatures w14:val="none"/>
                </w:rPr>
                <w:t>1</w:t>
              </w:r>
            </w:ins>
          </w:p>
        </w:tc>
      </w:tr>
      <w:tr w:rsidR="005A529A" w:rsidRPr="00E24BEC" w14:paraId="45A4480F" w14:textId="77777777" w:rsidTr="005A529A">
        <w:trPr>
          <w:ins w:id="381" w:author="User" w:date="2024-05-28T09:13:00Z"/>
        </w:trPr>
        <w:tc>
          <w:tcPr>
            <w:tcW w:w="1980" w:type="dxa"/>
          </w:tcPr>
          <w:p w14:paraId="501B64F5" w14:textId="0D85B62D" w:rsidR="005A529A" w:rsidRPr="00E24BEC" w:rsidRDefault="005A529A" w:rsidP="005A529A">
            <w:pPr>
              <w:widowControl/>
              <w:tabs>
                <w:tab w:val="left" w:pos="720"/>
              </w:tabs>
              <w:spacing w:before="100" w:beforeAutospacing="1" w:after="100" w:afterAutospacing="1" w:line="240" w:lineRule="atLeast"/>
              <w:jc w:val="left"/>
              <w:rPr>
                <w:ins w:id="382" w:author="User" w:date="2024-05-28T09:13:00Z"/>
                <w:rFonts w:ascii="微软雅黑" w:eastAsia="微软雅黑" w:hAnsi="微软雅黑" w:cs="宋体"/>
                <w:color w:val="191B1F"/>
                <w:kern w:val="0"/>
                <w:szCs w:val="21"/>
                <w14:ligatures w14:val="none"/>
              </w:rPr>
            </w:pPr>
            <w:ins w:id="383" w:author="User" w:date="2024-05-28T09:14:00Z">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2</w:t>
              </w:r>
            </w:ins>
          </w:p>
        </w:tc>
        <w:tc>
          <w:tcPr>
            <w:tcW w:w="1853" w:type="dxa"/>
          </w:tcPr>
          <w:p w14:paraId="45FCE07F" w14:textId="008B2229" w:rsidR="005A529A" w:rsidRPr="00E24BEC" w:rsidRDefault="005A529A" w:rsidP="005A529A">
            <w:pPr>
              <w:widowControl/>
              <w:tabs>
                <w:tab w:val="left" w:pos="720"/>
              </w:tabs>
              <w:spacing w:before="100" w:beforeAutospacing="1" w:after="100" w:afterAutospacing="1" w:line="240" w:lineRule="atLeast"/>
              <w:jc w:val="left"/>
              <w:rPr>
                <w:ins w:id="384" w:author="User" w:date="2024-05-28T09:13:00Z"/>
                <w:rFonts w:ascii="微软雅黑" w:eastAsia="微软雅黑" w:hAnsi="微软雅黑" w:cs="宋体"/>
                <w:color w:val="191B1F"/>
                <w:kern w:val="0"/>
                <w:szCs w:val="21"/>
                <w14:ligatures w14:val="none"/>
              </w:rPr>
            </w:pPr>
            <w:ins w:id="385" w:author="User" w:date="2024-05-28T09:14:00Z">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w:t>
              </w:r>
            </w:ins>
            <w:ins w:id="386" w:author="User" w:date="2024-05-29T09:28:00Z">
              <w:r w:rsidR="00EE6F42">
                <w:rPr>
                  <w:rFonts w:ascii="微软雅黑" w:eastAsia="微软雅黑" w:hAnsi="微软雅黑" w:cs="宋体" w:hint="eastAsia"/>
                  <w:color w:val="191B1F"/>
                  <w:kern w:val="0"/>
                  <w:szCs w:val="21"/>
                  <w14:ligatures w14:val="none"/>
                </w:rPr>
                <w:t>5</w:t>
              </w:r>
            </w:ins>
            <w:ins w:id="387" w:author="User" w:date="2024-05-28T09:14:00Z">
              <w:r>
                <w:rPr>
                  <w:rFonts w:ascii="微软雅黑" w:eastAsia="微软雅黑" w:hAnsi="微软雅黑" w:cs="宋体" w:hint="eastAsia"/>
                  <w:color w:val="191B1F"/>
                  <w:kern w:val="0"/>
                  <w:szCs w:val="21"/>
                  <w14:ligatures w14:val="none"/>
                </w:rPr>
                <w:t>）</w:t>
              </w:r>
            </w:ins>
          </w:p>
        </w:tc>
        <w:tc>
          <w:tcPr>
            <w:tcW w:w="1832" w:type="dxa"/>
          </w:tcPr>
          <w:p w14:paraId="113D4BA5" w14:textId="6F327E4A" w:rsidR="005A529A" w:rsidRPr="00E24BEC" w:rsidRDefault="005A529A" w:rsidP="005A529A">
            <w:pPr>
              <w:widowControl/>
              <w:tabs>
                <w:tab w:val="left" w:pos="720"/>
              </w:tabs>
              <w:spacing w:before="100" w:beforeAutospacing="1" w:after="100" w:afterAutospacing="1" w:line="240" w:lineRule="atLeast"/>
              <w:jc w:val="left"/>
              <w:rPr>
                <w:ins w:id="388" w:author="User" w:date="2024-05-28T09:13:00Z"/>
                <w:rFonts w:ascii="微软雅黑" w:eastAsia="微软雅黑" w:hAnsi="微软雅黑" w:cs="宋体"/>
                <w:color w:val="191B1F"/>
                <w:kern w:val="0"/>
                <w:szCs w:val="21"/>
                <w14:ligatures w14:val="none"/>
              </w:rPr>
            </w:pPr>
            <w:ins w:id="389" w:author="User" w:date="2024-05-28T09:14:00Z">
              <w:r w:rsidRPr="00E24BEC">
                <w:rPr>
                  <w:rFonts w:ascii="微软雅黑" w:eastAsia="微软雅黑" w:hAnsi="微软雅黑" w:cs="宋体" w:hint="eastAsia"/>
                  <w:color w:val="191B1F"/>
                  <w:kern w:val="0"/>
                  <w:szCs w:val="21"/>
                  <w14:ligatures w14:val="none"/>
                </w:rPr>
                <w:t>输入</w:t>
              </w:r>
            </w:ins>
          </w:p>
        </w:tc>
        <w:tc>
          <w:tcPr>
            <w:tcW w:w="3108" w:type="dxa"/>
          </w:tcPr>
          <w:p w14:paraId="778BB4CE" w14:textId="35384D13" w:rsidR="005A529A" w:rsidRPr="00E24BEC" w:rsidRDefault="005A529A" w:rsidP="005A529A">
            <w:pPr>
              <w:widowControl/>
              <w:tabs>
                <w:tab w:val="left" w:pos="720"/>
              </w:tabs>
              <w:spacing w:before="100" w:beforeAutospacing="1" w:after="100" w:afterAutospacing="1" w:line="240" w:lineRule="atLeast"/>
              <w:jc w:val="left"/>
              <w:rPr>
                <w:ins w:id="390" w:author="User" w:date="2024-05-28T09:13:00Z"/>
                <w:rFonts w:ascii="微软雅黑" w:eastAsia="微软雅黑" w:hAnsi="微软雅黑" w:cs="宋体"/>
                <w:color w:val="191B1F"/>
                <w:kern w:val="0"/>
                <w:szCs w:val="21"/>
                <w14:ligatures w14:val="none"/>
              </w:rPr>
            </w:pPr>
            <w:ins w:id="391" w:author="User" w:date="2024-05-28T09:14:00Z">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2</w:t>
              </w:r>
            </w:ins>
          </w:p>
        </w:tc>
      </w:tr>
      <w:tr w:rsidR="005A529A" w:rsidRPr="00E24BEC" w14:paraId="74385644" w14:textId="77777777" w:rsidTr="005A529A">
        <w:trPr>
          <w:ins w:id="392" w:author="User" w:date="2024-05-28T09:13:00Z"/>
        </w:trPr>
        <w:tc>
          <w:tcPr>
            <w:tcW w:w="1980" w:type="dxa"/>
          </w:tcPr>
          <w:p w14:paraId="24AC8639" w14:textId="326B43A5" w:rsidR="005A529A" w:rsidRPr="00E24BEC" w:rsidRDefault="005A529A" w:rsidP="005A529A">
            <w:pPr>
              <w:widowControl/>
              <w:tabs>
                <w:tab w:val="left" w:pos="720"/>
              </w:tabs>
              <w:spacing w:before="100" w:beforeAutospacing="1" w:after="100" w:afterAutospacing="1" w:line="240" w:lineRule="atLeast"/>
              <w:jc w:val="left"/>
              <w:rPr>
                <w:ins w:id="393" w:author="User" w:date="2024-05-28T09:13:00Z"/>
                <w:rFonts w:ascii="微软雅黑" w:eastAsia="微软雅黑" w:hAnsi="微软雅黑" w:cs="宋体"/>
                <w:color w:val="191B1F"/>
                <w:kern w:val="0"/>
                <w:szCs w:val="21"/>
                <w14:ligatures w14:val="none"/>
              </w:rPr>
            </w:pPr>
            <w:ins w:id="394" w:author="User" w:date="2024-05-28T09:14:00Z">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3</w:t>
              </w:r>
            </w:ins>
          </w:p>
        </w:tc>
        <w:tc>
          <w:tcPr>
            <w:tcW w:w="1853" w:type="dxa"/>
          </w:tcPr>
          <w:p w14:paraId="09A605F6" w14:textId="2A8992C8" w:rsidR="005A529A" w:rsidRPr="00E24BEC" w:rsidRDefault="005A529A" w:rsidP="005A529A">
            <w:pPr>
              <w:widowControl/>
              <w:tabs>
                <w:tab w:val="left" w:pos="720"/>
              </w:tabs>
              <w:spacing w:before="100" w:beforeAutospacing="1" w:after="100" w:afterAutospacing="1" w:line="240" w:lineRule="atLeast"/>
              <w:jc w:val="left"/>
              <w:rPr>
                <w:ins w:id="395" w:author="User" w:date="2024-05-28T09:13:00Z"/>
                <w:rFonts w:ascii="微软雅黑" w:eastAsia="微软雅黑" w:hAnsi="微软雅黑" w:cs="宋体"/>
                <w:color w:val="191B1F"/>
                <w:kern w:val="0"/>
                <w:szCs w:val="21"/>
                <w14:ligatures w14:val="none"/>
              </w:rPr>
            </w:pPr>
            <w:ins w:id="396" w:author="User" w:date="2024-05-28T09:14:00Z">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w:t>
              </w:r>
            </w:ins>
            <w:ins w:id="397" w:author="User" w:date="2024-05-29T09:28:00Z">
              <w:r w:rsidR="00EE6F42">
                <w:rPr>
                  <w:rFonts w:ascii="微软雅黑" w:eastAsia="微软雅黑" w:hAnsi="微软雅黑" w:cs="宋体" w:hint="eastAsia"/>
                  <w:color w:val="191B1F"/>
                  <w:kern w:val="0"/>
                  <w:szCs w:val="21"/>
                  <w14:ligatures w14:val="none"/>
                </w:rPr>
                <w:t>5</w:t>
              </w:r>
            </w:ins>
            <w:ins w:id="398" w:author="User" w:date="2024-05-28T09:14:00Z">
              <w:r>
                <w:rPr>
                  <w:rFonts w:ascii="微软雅黑" w:eastAsia="微软雅黑" w:hAnsi="微软雅黑" w:cs="宋体" w:hint="eastAsia"/>
                  <w:color w:val="191B1F"/>
                  <w:kern w:val="0"/>
                  <w:szCs w:val="21"/>
                  <w14:ligatures w14:val="none"/>
                </w:rPr>
                <w:t>）</w:t>
              </w:r>
            </w:ins>
          </w:p>
        </w:tc>
        <w:tc>
          <w:tcPr>
            <w:tcW w:w="1832" w:type="dxa"/>
          </w:tcPr>
          <w:p w14:paraId="413F6C42" w14:textId="4BCD35AF" w:rsidR="005A529A" w:rsidRPr="00E24BEC" w:rsidRDefault="005A529A" w:rsidP="005A529A">
            <w:pPr>
              <w:widowControl/>
              <w:tabs>
                <w:tab w:val="left" w:pos="720"/>
              </w:tabs>
              <w:spacing w:before="100" w:beforeAutospacing="1" w:after="100" w:afterAutospacing="1" w:line="240" w:lineRule="atLeast"/>
              <w:jc w:val="left"/>
              <w:rPr>
                <w:ins w:id="399" w:author="User" w:date="2024-05-28T09:13:00Z"/>
                <w:rFonts w:ascii="微软雅黑" w:eastAsia="微软雅黑" w:hAnsi="微软雅黑" w:cs="宋体"/>
                <w:color w:val="191B1F"/>
                <w:kern w:val="0"/>
                <w:szCs w:val="21"/>
                <w14:ligatures w14:val="none"/>
              </w:rPr>
            </w:pPr>
            <w:ins w:id="400" w:author="User" w:date="2024-05-28T09:14:00Z">
              <w:r w:rsidRPr="00E24BEC">
                <w:rPr>
                  <w:rFonts w:ascii="微软雅黑" w:eastAsia="微软雅黑" w:hAnsi="微软雅黑" w:cs="宋体" w:hint="eastAsia"/>
                  <w:color w:val="191B1F"/>
                  <w:kern w:val="0"/>
                  <w:szCs w:val="21"/>
                  <w14:ligatures w14:val="none"/>
                </w:rPr>
                <w:t>输入</w:t>
              </w:r>
            </w:ins>
          </w:p>
        </w:tc>
        <w:tc>
          <w:tcPr>
            <w:tcW w:w="3108" w:type="dxa"/>
          </w:tcPr>
          <w:p w14:paraId="3928FB2A" w14:textId="75C5A3C3" w:rsidR="005A529A" w:rsidRPr="00E24BEC" w:rsidRDefault="005A529A" w:rsidP="005A529A">
            <w:pPr>
              <w:widowControl/>
              <w:tabs>
                <w:tab w:val="left" w:pos="720"/>
              </w:tabs>
              <w:spacing w:before="100" w:beforeAutospacing="1" w:after="100" w:afterAutospacing="1" w:line="240" w:lineRule="atLeast"/>
              <w:jc w:val="left"/>
              <w:rPr>
                <w:ins w:id="401" w:author="User" w:date="2024-05-28T09:13:00Z"/>
                <w:rFonts w:ascii="微软雅黑" w:eastAsia="微软雅黑" w:hAnsi="微软雅黑" w:cs="宋体"/>
                <w:color w:val="191B1F"/>
                <w:kern w:val="0"/>
                <w:szCs w:val="21"/>
                <w14:ligatures w14:val="none"/>
              </w:rPr>
            </w:pPr>
            <w:ins w:id="402" w:author="User" w:date="2024-05-28T09:14:00Z">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3</w:t>
              </w:r>
            </w:ins>
          </w:p>
        </w:tc>
      </w:tr>
      <w:tr w:rsidR="005A529A" w:rsidRPr="00E24BEC" w14:paraId="773134FE" w14:textId="77777777" w:rsidTr="005A529A">
        <w:trPr>
          <w:ins w:id="403" w:author="User" w:date="2024-05-28T09:13:00Z"/>
        </w:trPr>
        <w:tc>
          <w:tcPr>
            <w:tcW w:w="1980" w:type="dxa"/>
          </w:tcPr>
          <w:p w14:paraId="21428864" w14:textId="13DA858E" w:rsidR="005A529A" w:rsidRPr="00E24BEC" w:rsidRDefault="005A529A" w:rsidP="005A529A">
            <w:pPr>
              <w:widowControl/>
              <w:tabs>
                <w:tab w:val="left" w:pos="720"/>
              </w:tabs>
              <w:spacing w:before="100" w:beforeAutospacing="1" w:after="100" w:afterAutospacing="1" w:line="240" w:lineRule="atLeast"/>
              <w:jc w:val="left"/>
              <w:rPr>
                <w:ins w:id="404" w:author="User" w:date="2024-05-28T09:13:00Z"/>
                <w:rFonts w:ascii="微软雅黑" w:eastAsia="微软雅黑" w:hAnsi="微软雅黑" w:cs="宋体"/>
                <w:color w:val="191B1F"/>
                <w:kern w:val="0"/>
                <w:szCs w:val="21"/>
                <w14:ligatures w14:val="none"/>
              </w:rPr>
            </w:pPr>
            <w:ins w:id="405" w:author="User" w:date="2024-05-28T09:14:00Z">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4</w:t>
              </w:r>
            </w:ins>
          </w:p>
        </w:tc>
        <w:tc>
          <w:tcPr>
            <w:tcW w:w="1853" w:type="dxa"/>
          </w:tcPr>
          <w:p w14:paraId="10773930" w14:textId="229F583A" w:rsidR="005A529A" w:rsidRPr="00E24BEC" w:rsidRDefault="005A529A" w:rsidP="005A529A">
            <w:pPr>
              <w:widowControl/>
              <w:tabs>
                <w:tab w:val="left" w:pos="720"/>
              </w:tabs>
              <w:spacing w:before="100" w:beforeAutospacing="1" w:after="100" w:afterAutospacing="1" w:line="240" w:lineRule="atLeast"/>
              <w:jc w:val="left"/>
              <w:rPr>
                <w:ins w:id="406" w:author="User" w:date="2024-05-28T09:13:00Z"/>
                <w:rFonts w:ascii="微软雅黑" w:eastAsia="微软雅黑" w:hAnsi="微软雅黑" w:cs="宋体"/>
                <w:color w:val="191B1F"/>
                <w:kern w:val="0"/>
                <w:szCs w:val="21"/>
                <w14:ligatures w14:val="none"/>
              </w:rPr>
            </w:pPr>
            <w:ins w:id="407" w:author="User" w:date="2024-05-28T09:14:00Z">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w:t>
              </w:r>
            </w:ins>
            <w:ins w:id="408" w:author="User" w:date="2024-05-29T09:28:00Z">
              <w:r w:rsidR="00EE6F42">
                <w:rPr>
                  <w:rFonts w:ascii="微软雅黑" w:eastAsia="微软雅黑" w:hAnsi="微软雅黑" w:cs="宋体" w:hint="eastAsia"/>
                  <w:color w:val="191B1F"/>
                  <w:kern w:val="0"/>
                  <w:szCs w:val="21"/>
                  <w14:ligatures w14:val="none"/>
                </w:rPr>
                <w:t>5</w:t>
              </w:r>
            </w:ins>
            <w:ins w:id="409" w:author="User" w:date="2024-05-28T09:14:00Z">
              <w:r>
                <w:rPr>
                  <w:rFonts w:ascii="微软雅黑" w:eastAsia="微软雅黑" w:hAnsi="微软雅黑" w:cs="宋体" w:hint="eastAsia"/>
                  <w:color w:val="191B1F"/>
                  <w:kern w:val="0"/>
                  <w:szCs w:val="21"/>
                  <w14:ligatures w14:val="none"/>
                </w:rPr>
                <w:t>）</w:t>
              </w:r>
            </w:ins>
          </w:p>
        </w:tc>
        <w:tc>
          <w:tcPr>
            <w:tcW w:w="1832" w:type="dxa"/>
          </w:tcPr>
          <w:p w14:paraId="48D9A1E5" w14:textId="4DE31A10" w:rsidR="005A529A" w:rsidRPr="00E24BEC" w:rsidRDefault="005A529A" w:rsidP="005A529A">
            <w:pPr>
              <w:widowControl/>
              <w:tabs>
                <w:tab w:val="left" w:pos="720"/>
              </w:tabs>
              <w:spacing w:before="100" w:beforeAutospacing="1" w:after="100" w:afterAutospacing="1" w:line="240" w:lineRule="atLeast"/>
              <w:jc w:val="left"/>
              <w:rPr>
                <w:ins w:id="410" w:author="User" w:date="2024-05-28T09:13:00Z"/>
                <w:rFonts w:ascii="微软雅黑" w:eastAsia="微软雅黑" w:hAnsi="微软雅黑" w:cs="宋体"/>
                <w:color w:val="191B1F"/>
                <w:kern w:val="0"/>
                <w:szCs w:val="21"/>
                <w14:ligatures w14:val="none"/>
              </w:rPr>
            </w:pPr>
            <w:ins w:id="411" w:author="User" w:date="2024-05-28T09:14:00Z">
              <w:r w:rsidRPr="00E24BEC">
                <w:rPr>
                  <w:rFonts w:ascii="微软雅黑" w:eastAsia="微软雅黑" w:hAnsi="微软雅黑" w:cs="宋体" w:hint="eastAsia"/>
                  <w:color w:val="191B1F"/>
                  <w:kern w:val="0"/>
                  <w:szCs w:val="21"/>
                  <w14:ligatures w14:val="none"/>
                </w:rPr>
                <w:t>输入</w:t>
              </w:r>
            </w:ins>
          </w:p>
        </w:tc>
        <w:tc>
          <w:tcPr>
            <w:tcW w:w="3108" w:type="dxa"/>
          </w:tcPr>
          <w:p w14:paraId="602499E8" w14:textId="5821010A" w:rsidR="005A529A" w:rsidRPr="00E24BEC" w:rsidRDefault="005A529A" w:rsidP="005A529A">
            <w:pPr>
              <w:widowControl/>
              <w:tabs>
                <w:tab w:val="left" w:pos="720"/>
              </w:tabs>
              <w:spacing w:before="100" w:beforeAutospacing="1" w:after="100" w:afterAutospacing="1" w:line="240" w:lineRule="atLeast"/>
              <w:jc w:val="left"/>
              <w:rPr>
                <w:ins w:id="412" w:author="User" w:date="2024-05-28T09:13:00Z"/>
                <w:rFonts w:ascii="微软雅黑" w:eastAsia="微软雅黑" w:hAnsi="微软雅黑" w:cs="宋体"/>
                <w:color w:val="191B1F"/>
                <w:kern w:val="0"/>
                <w:szCs w:val="21"/>
                <w14:ligatures w14:val="none"/>
              </w:rPr>
            </w:pPr>
            <w:ins w:id="413" w:author="User" w:date="2024-05-28T09:14:00Z">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4</w:t>
              </w:r>
            </w:ins>
          </w:p>
        </w:tc>
      </w:tr>
      <w:tr w:rsidR="005A529A" w:rsidRPr="00E24BEC" w14:paraId="6D27ABC9" w14:textId="77777777" w:rsidTr="005A529A">
        <w:trPr>
          <w:ins w:id="414" w:author="User" w:date="2024-05-28T09:14:00Z"/>
        </w:trPr>
        <w:tc>
          <w:tcPr>
            <w:tcW w:w="1980" w:type="dxa"/>
          </w:tcPr>
          <w:p w14:paraId="62CCD9F4" w14:textId="5A12BFC7" w:rsidR="005A529A" w:rsidRPr="00E24BEC" w:rsidRDefault="005A529A" w:rsidP="005A529A">
            <w:pPr>
              <w:widowControl/>
              <w:tabs>
                <w:tab w:val="left" w:pos="720"/>
              </w:tabs>
              <w:spacing w:before="100" w:beforeAutospacing="1" w:after="100" w:afterAutospacing="1" w:line="240" w:lineRule="atLeast"/>
              <w:jc w:val="left"/>
              <w:rPr>
                <w:ins w:id="415" w:author="User" w:date="2024-05-28T09:14:00Z"/>
                <w:rFonts w:ascii="微软雅黑" w:eastAsia="微软雅黑" w:hAnsi="微软雅黑" w:cs="宋体"/>
                <w:color w:val="191B1F"/>
                <w:kern w:val="0"/>
                <w:szCs w:val="21"/>
                <w14:ligatures w14:val="none"/>
              </w:rPr>
            </w:pPr>
            <w:ins w:id="416" w:author="User" w:date="2024-05-28T09:14:00Z">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5</w:t>
              </w:r>
            </w:ins>
          </w:p>
        </w:tc>
        <w:tc>
          <w:tcPr>
            <w:tcW w:w="1853" w:type="dxa"/>
          </w:tcPr>
          <w:p w14:paraId="67D24F4A" w14:textId="63AD6C6F" w:rsidR="005A529A" w:rsidRPr="00E24BEC" w:rsidRDefault="005A529A" w:rsidP="005A529A">
            <w:pPr>
              <w:widowControl/>
              <w:tabs>
                <w:tab w:val="left" w:pos="720"/>
              </w:tabs>
              <w:spacing w:before="100" w:beforeAutospacing="1" w:after="100" w:afterAutospacing="1" w:line="240" w:lineRule="atLeast"/>
              <w:jc w:val="left"/>
              <w:rPr>
                <w:ins w:id="417" w:author="User" w:date="2024-05-28T09:14:00Z"/>
                <w:rFonts w:ascii="微软雅黑" w:eastAsia="微软雅黑" w:hAnsi="微软雅黑" w:cs="宋体"/>
                <w:color w:val="191B1F"/>
                <w:kern w:val="0"/>
                <w:szCs w:val="21"/>
                <w14:ligatures w14:val="none"/>
              </w:rPr>
            </w:pPr>
            <w:ins w:id="418" w:author="User" w:date="2024-05-28T09:14:00Z">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w:t>
              </w:r>
            </w:ins>
            <w:ins w:id="419" w:author="User" w:date="2024-05-29T09:28:00Z">
              <w:r w:rsidR="00EE6F42">
                <w:rPr>
                  <w:rFonts w:ascii="微软雅黑" w:eastAsia="微软雅黑" w:hAnsi="微软雅黑" w:cs="宋体" w:hint="eastAsia"/>
                  <w:color w:val="191B1F"/>
                  <w:kern w:val="0"/>
                  <w:szCs w:val="21"/>
                  <w14:ligatures w14:val="none"/>
                </w:rPr>
                <w:t>5</w:t>
              </w:r>
            </w:ins>
            <w:ins w:id="420" w:author="User" w:date="2024-05-28T09:14:00Z">
              <w:r>
                <w:rPr>
                  <w:rFonts w:ascii="微软雅黑" w:eastAsia="微软雅黑" w:hAnsi="微软雅黑" w:cs="宋体" w:hint="eastAsia"/>
                  <w:color w:val="191B1F"/>
                  <w:kern w:val="0"/>
                  <w:szCs w:val="21"/>
                  <w14:ligatures w14:val="none"/>
                </w:rPr>
                <w:t>）</w:t>
              </w:r>
            </w:ins>
          </w:p>
        </w:tc>
        <w:tc>
          <w:tcPr>
            <w:tcW w:w="1832" w:type="dxa"/>
          </w:tcPr>
          <w:p w14:paraId="0A38A812" w14:textId="03052EBA" w:rsidR="005A529A" w:rsidRPr="00E24BEC" w:rsidRDefault="005A529A" w:rsidP="005A529A">
            <w:pPr>
              <w:widowControl/>
              <w:tabs>
                <w:tab w:val="left" w:pos="720"/>
              </w:tabs>
              <w:spacing w:before="100" w:beforeAutospacing="1" w:after="100" w:afterAutospacing="1" w:line="240" w:lineRule="atLeast"/>
              <w:jc w:val="left"/>
              <w:rPr>
                <w:ins w:id="421" w:author="User" w:date="2024-05-28T09:14:00Z"/>
                <w:rFonts w:ascii="微软雅黑" w:eastAsia="微软雅黑" w:hAnsi="微软雅黑" w:cs="宋体"/>
                <w:color w:val="191B1F"/>
                <w:kern w:val="0"/>
                <w:szCs w:val="21"/>
                <w14:ligatures w14:val="none"/>
              </w:rPr>
            </w:pPr>
            <w:ins w:id="422" w:author="User" w:date="2024-05-28T09:14:00Z">
              <w:r w:rsidRPr="00E24BEC">
                <w:rPr>
                  <w:rFonts w:ascii="微软雅黑" w:eastAsia="微软雅黑" w:hAnsi="微软雅黑" w:cs="宋体" w:hint="eastAsia"/>
                  <w:color w:val="191B1F"/>
                  <w:kern w:val="0"/>
                  <w:szCs w:val="21"/>
                  <w14:ligatures w14:val="none"/>
                </w:rPr>
                <w:t>输入</w:t>
              </w:r>
            </w:ins>
          </w:p>
        </w:tc>
        <w:tc>
          <w:tcPr>
            <w:tcW w:w="3108" w:type="dxa"/>
          </w:tcPr>
          <w:p w14:paraId="3A947A61" w14:textId="3168A431" w:rsidR="005A529A" w:rsidRPr="00E24BEC" w:rsidRDefault="005A529A" w:rsidP="005A529A">
            <w:pPr>
              <w:widowControl/>
              <w:tabs>
                <w:tab w:val="left" w:pos="720"/>
              </w:tabs>
              <w:spacing w:before="100" w:beforeAutospacing="1" w:after="100" w:afterAutospacing="1" w:line="240" w:lineRule="atLeast"/>
              <w:jc w:val="left"/>
              <w:rPr>
                <w:ins w:id="423" w:author="User" w:date="2024-05-28T09:14:00Z"/>
                <w:rFonts w:ascii="微软雅黑" w:eastAsia="微软雅黑" w:hAnsi="微软雅黑" w:cs="宋体"/>
                <w:color w:val="191B1F"/>
                <w:kern w:val="0"/>
                <w:szCs w:val="21"/>
                <w14:ligatures w14:val="none"/>
              </w:rPr>
            </w:pPr>
            <w:ins w:id="424" w:author="User" w:date="2024-05-28T09:14:00Z">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5</w:t>
              </w:r>
            </w:ins>
          </w:p>
        </w:tc>
      </w:tr>
    </w:tbl>
    <w:p w14:paraId="60F67067" w14:textId="77B360A4" w:rsidR="00A410CF" w:rsidRPr="00E24BEC" w:rsidRDefault="00A410CF" w:rsidP="00A521DE">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Change w:id="425" w:author="User" w:date="2024-05-21T16:10:00Z">
            <w:rPr>
              <w:rFonts w:ascii="微软雅黑" w:eastAsia="微软雅黑" w:hAnsi="微软雅黑" w:cs="宋体"/>
              <w:color w:val="191B1F"/>
              <w:kern w:val="0"/>
              <w:szCs w:val="21"/>
              <w:highlight w:val="yellow"/>
              <w14:ligatures w14:val="none"/>
            </w:rPr>
          </w:rPrChange>
        </w:rPr>
        <w:t xml:space="preserve">CREATE </w:t>
      </w:r>
      <w:proofErr w:type="gramStart"/>
      <w:r w:rsidRPr="00E24BEC">
        <w:rPr>
          <w:rFonts w:ascii="微软雅黑" w:eastAsia="微软雅黑" w:hAnsi="微软雅黑" w:cs="宋体"/>
          <w:color w:val="191B1F"/>
          <w:kern w:val="0"/>
          <w:szCs w:val="21"/>
          <w14:ligatures w14:val="none"/>
          <w:rPrChange w:id="426" w:author="User" w:date="2024-05-21T16:10:00Z">
            <w:rPr>
              <w:rFonts w:ascii="微软雅黑" w:eastAsia="微软雅黑" w:hAnsi="微软雅黑" w:cs="宋体"/>
              <w:color w:val="191B1F"/>
              <w:kern w:val="0"/>
              <w:szCs w:val="21"/>
              <w:highlight w:val="yellow"/>
              <w14:ligatures w14:val="none"/>
            </w:rPr>
          </w:rPrChange>
        </w:rPr>
        <w:t>TABLE</w:t>
      </w:r>
      <w:r w:rsidR="00A521DE" w:rsidRPr="00E24BEC">
        <w:rPr>
          <w:rFonts w:ascii="微软雅黑" w:eastAsia="微软雅黑" w:hAnsi="微软雅黑" w:cs="宋体"/>
          <w:color w:val="191B1F"/>
          <w:kern w:val="0"/>
          <w:szCs w:val="21"/>
          <w14:ligatures w14:val="none"/>
          <w:rPrChange w:id="427" w:author="User" w:date="2024-05-21T16:10:00Z">
            <w:rPr>
              <w:rFonts w:ascii="微软雅黑" w:eastAsia="微软雅黑" w:hAnsi="微软雅黑" w:cs="宋体"/>
              <w:color w:val="191B1F"/>
              <w:kern w:val="0"/>
              <w:szCs w:val="21"/>
              <w:highlight w:val="yellow"/>
              <w14:ligatures w14:val="none"/>
            </w:rPr>
          </w:rPrChange>
        </w:rPr>
        <w:t xml:space="preserve">  </w:t>
      </w:r>
      <w:proofErr w:type="spellStart"/>
      <w:r w:rsidR="00A521DE" w:rsidRPr="00E24BEC">
        <w:rPr>
          <w:rFonts w:ascii="微软雅黑" w:eastAsia="微软雅黑" w:hAnsi="微软雅黑" w:cs="宋体"/>
          <w:color w:val="191B1F"/>
          <w:kern w:val="0"/>
          <w:szCs w:val="21"/>
          <w14:ligatures w14:val="none"/>
          <w:rPrChange w:id="428" w:author="User" w:date="2024-05-21T16:10:00Z">
            <w:rPr>
              <w:rFonts w:ascii="微软雅黑" w:eastAsia="微软雅黑" w:hAnsi="微软雅黑" w:cs="宋体"/>
              <w:color w:val="191B1F"/>
              <w:kern w:val="0"/>
              <w:szCs w:val="21"/>
              <w:highlight w:val="yellow"/>
              <w14:ligatures w14:val="none"/>
            </w:rPr>
          </w:rPrChange>
        </w:rPr>
        <w:t>commission</w:t>
      </w:r>
      <w:proofErr w:type="gramEnd"/>
      <w:r w:rsidR="00A521DE" w:rsidRPr="00E24BEC">
        <w:rPr>
          <w:rFonts w:ascii="微软雅黑" w:eastAsia="微软雅黑" w:hAnsi="微软雅黑" w:cs="宋体"/>
          <w:color w:val="191B1F"/>
          <w:kern w:val="0"/>
          <w:szCs w:val="21"/>
          <w14:ligatures w14:val="none"/>
          <w:rPrChange w:id="429" w:author="User" w:date="2024-05-21T16:10:00Z">
            <w:rPr>
              <w:rFonts w:ascii="微软雅黑" w:eastAsia="微软雅黑" w:hAnsi="微软雅黑" w:cs="宋体"/>
              <w:color w:val="191B1F"/>
              <w:kern w:val="0"/>
              <w:szCs w:val="21"/>
              <w:highlight w:val="yellow"/>
              <w14:ligatures w14:val="none"/>
            </w:rPr>
          </w:rPrChange>
        </w:rPr>
        <w:t>_attribute_list</w:t>
      </w:r>
      <w:proofErr w:type="spellEnd"/>
    </w:p>
    <w:p w14:paraId="6943082A" w14:textId="77777777" w:rsidR="00A410CF" w:rsidRPr="00E24BEC"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30" w:author="User" w:date="2024-05-21T16:10:00Z">
            <w:rPr>
              <w:rFonts w:ascii="微软雅黑" w:eastAsia="微软雅黑" w:hAnsi="微软雅黑" w:cs="宋体"/>
              <w:color w:val="191B1F"/>
              <w:kern w:val="0"/>
              <w:szCs w:val="21"/>
              <w:highlight w:val="yellow"/>
              <w14:ligatures w14:val="none"/>
            </w:rPr>
          </w:rPrChange>
        </w:rPr>
      </w:pPr>
      <w:r w:rsidRPr="00E24BEC">
        <w:rPr>
          <w:rFonts w:ascii="微软雅黑" w:eastAsia="微软雅黑" w:hAnsi="微软雅黑" w:cs="宋体"/>
          <w:color w:val="191B1F"/>
          <w:kern w:val="0"/>
          <w:szCs w:val="21"/>
          <w14:ligatures w14:val="none"/>
          <w:rPrChange w:id="431" w:author="User" w:date="2024-05-21T16:10:00Z">
            <w:rPr>
              <w:rFonts w:ascii="微软雅黑" w:eastAsia="微软雅黑" w:hAnsi="微软雅黑" w:cs="宋体"/>
              <w:color w:val="191B1F"/>
              <w:kern w:val="0"/>
              <w:szCs w:val="21"/>
              <w:highlight w:val="yellow"/>
              <w14:ligatures w14:val="none"/>
            </w:rPr>
          </w:rPrChange>
        </w:rPr>
        <w:t xml:space="preserve">  (</w:t>
      </w:r>
    </w:p>
    <w:p w14:paraId="4B9D30EA" w14:textId="687E3091" w:rsidR="00A410CF" w:rsidRDefault="00A410CF" w:rsidP="00A410CF">
      <w:pPr>
        <w:widowControl/>
        <w:shd w:val="clear" w:color="auto" w:fill="FFFFFF"/>
        <w:tabs>
          <w:tab w:val="left" w:pos="720"/>
        </w:tabs>
        <w:spacing w:before="100" w:beforeAutospacing="1" w:after="100" w:afterAutospacing="1" w:line="240" w:lineRule="atLeast"/>
        <w:jc w:val="left"/>
        <w:rPr>
          <w:ins w:id="432" w:author="User" w:date="2024-05-29T09:28:00Z"/>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Change w:id="433" w:author="User" w:date="2024-05-21T16:10:00Z">
            <w:rPr>
              <w:rFonts w:ascii="微软雅黑" w:eastAsia="微软雅黑" w:hAnsi="微软雅黑" w:cs="宋体"/>
              <w:color w:val="191B1F"/>
              <w:kern w:val="0"/>
              <w:szCs w:val="21"/>
              <w:highlight w:val="yellow"/>
              <w14:ligatures w14:val="none"/>
            </w:rPr>
          </w:rPrChange>
        </w:rPr>
        <w:t xml:space="preserve">  `no` varchar(25) NOT NULL COMMENT '</w:t>
      </w:r>
      <w:r w:rsidRPr="00E24BEC">
        <w:rPr>
          <w:rFonts w:ascii="微软雅黑" w:eastAsia="微软雅黑" w:hAnsi="微软雅黑" w:cs="宋体" w:hint="eastAsia"/>
          <w:color w:val="191B1F"/>
          <w:kern w:val="0"/>
          <w:szCs w:val="21"/>
          <w14:ligatures w14:val="none"/>
          <w:rPrChange w:id="434" w:author="User" w:date="2024-05-21T16:10:00Z">
            <w:rPr>
              <w:rFonts w:ascii="微软雅黑" w:eastAsia="微软雅黑" w:hAnsi="微软雅黑" w:cs="宋体" w:hint="eastAsia"/>
              <w:color w:val="191B1F"/>
              <w:kern w:val="0"/>
              <w:szCs w:val="21"/>
              <w:highlight w:val="yellow"/>
              <w14:ligatures w14:val="none"/>
            </w:rPr>
          </w:rPrChange>
        </w:rPr>
        <w:t>属性</w:t>
      </w:r>
      <w:r w:rsidRPr="00E24BEC">
        <w:rPr>
          <w:rFonts w:ascii="微软雅黑" w:eastAsia="微软雅黑" w:hAnsi="微软雅黑" w:cs="宋体"/>
          <w:color w:val="191B1F"/>
          <w:kern w:val="0"/>
          <w:szCs w:val="21"/>
          <w14:ligatures w14:val="none"/>
          <w:rPrChange w:id="435" w:author="User" w:date="2024-05-21T16:10:00Z">
            <w:rPr>
              <w:rFonts w:ascii="微软雅黑" w:eastAsia="微软雅黑" w:hAnsi="微软雅黑" w:cs="宋体"/>
              <w:color w:val="191B1F"/>
              <w:kern w:val="0"/>
              <w:szCs w:val="21"/>
              <w:highlight w:val="yellow"/>
              <w14:ligatures w14:val="none"/>
            </w:rPr>
          </w:rPrChange>
        </w:rPr>
        <w:t>编号',</w:t>
      </w:r>
    </w:p>
    <w:p w14:paraId="5EF56537" w14:textId="2D204CD9" w:rsidR="00EE6F42" w:rsidRDefault="00EE6F42" w:rsidP="00EE6F42">
      <w:pPr>
        <w:widowControl/>
        <w:shd w:val="clear" w:color="auto" w:fill="FFFFFF"/>
        <w:tabs>
          <w:tab w:val="left" w:pos="720"/>
        </w:tabs>
        <w:spacing w:before="100" w:beforeAutospacing="1" w:after="100" w:afterAutospacing="1" w:line="240" w:lineRule="atLeast"/>
        <w:jc w:val="left"/>
        <w:rPr>
          <w:ins w:id="436" w:author="User" w:date="2024-05-29T09:28:00Z"/>
          <w:rFonts w:ascii="微软雅黑" w:eastAsia="微软雅黑" w:hAnsi="微软雅黑" w:cs="宋体"/>
          <w:color w:val="191B1F"/>
          <w:kern w:val="0"/>
          <w:szCs w:val="21"/>
          <w14:ligatures w14:val="none"/>
        </w:rPr>
      </w:pPr>
      <w:ins w:id="437" w:author="User" w:date="2024-05-29T09:28:00Z">
        <w:r w:rsidRPr="0032007F">
          <w:rPr>
            <w:rFonts w:ascii="微软雅黑" w:eastAsia="微软雅黑" w:hAnsi="微软雅黑" w:cs="宋体"/>
            <w:color w:val="191B1F"/>
            <w:kern w:val="0"/>
            <w:szCs w:val="21"/>
            <w14:ligatures w14:val="none"/>
          </w:rPr>
          <w:t>`</w:t>
        </w:r>
        <w:proofErr w:type="spellStart"/>
        <w:r>
          <w:rPr>
            <w:rFonts w:ascii="微软雅黑" w:eastAsia="微软雅黑" w:hAnsi="微软雅黑" w:cs="宋体" w:hint="eastAsia"/>
            <w:color w:val="191B1F"/>
            <w:kern w:val="0"/>
            <w:szCs w:val="21"/>
            <w14:ligatures w14:val="none"/>
          </w:rPr>
          <w:t>L</w:t>
        </w:r>
      </w:ins>
      <w:ins w:id="438" w:author="User" w:date="2024-05-29T09:29:00Z">
        <w:r>
          <w:rPr>
            <w:rFonts w:ascii="微软雅黑" w:eastAsia="微软雅黑" w:hAnsi="微软雅黑" w:cs="宋体" w:hint="eastAsia"/>
            <w:color w:val="191B1F"/>
            <w:kern w:val="0"/>
            <w:szCs w:val="21"/>
            <w14:ligatures w14:val="none"/>
          </w:rPr>
          <w:t>no</w:t>
        </w:r>
      </w:ins>
      <w:proofErr w:type="spellEnd"/>
      <w:ins w:id="439" w:author="User" w:date="2024-05-29T09:28:00Z">
        <w:r w:rsidRPr="0032007F">
          <w:rPr>
            <w:rFonts w:ascii="微软雅黑" w:eastAsia="微软雅黑" w:hAnsi="微软雅黑" w:cs="宋体"/>
            <w:color w:val="191B1F"/>
            <w:kern w:val="0"/>
            <w:szCs w:val="21"/>
            <w14:ligatures w14:val="none"/>
          </w:rPr>
          <w:t>` varchar(</w:t>
        </w:r>
        <w:r>
          <w:rPr>
            <w:rFonts w:ascii="微软雅黑" w:eastAsia="微软雅黑" w:hAnsi="微软雅黑" w:cs="宋体" w:hint="eastAsia"/>
            <w:color w:val="191B1F"/>
            <w:kern w:val="0"/>
            <w:szCs w:val="21"/>
            <w14:ligatures w14:val="none"/>
          </w:rPr>
          <w:t>50</w:t>
        </w:r>
        <w:r w:rsidRPr="0032007F">
          <w:rPr>
            <w:rFonts w:ascii="微软雅黑" w:eastAsia="微软雅黑" w:hAnsi="微软雅黑" w:cs="宋体"/>
            <w:color w:val="191B1F"/>
            <w:kern w:val="0"/>
            <w:szCs w:val="21"/>
            <w14:ligatures w14:val="none"/>
          </w:rPr>
          <w:t>) NOT NULL COMMENT '</w:t>
        </w:r>
      </w:ins>
      <w:ins w:id="440" w:author="User" w:date="2024-05-29T09:29:00Z">
        <w:r>
          <w:rPr>
            <w:rFonts w:ascii="微软雅黑" w:eastAsia="微软雅黑" w:hAnsi="微软雅黑" w:cs="宋体" w:hint="eastAsia"/>
            <w:color w:val="191B1F"/>
            <w:kern w:val="0"/>
            <w:szCs w:val="21"/>
            <w14:ligatures w14:val="none"/>
          </w:rPr>
          <w:t>大类</w:t>
        </w:r>
      </w:ins>
      <w:ins w:id="441" w:author="User" w:date="2024-06-13T11:52:00Z">
        <w:r w:rsidR="00576DC3">
          <w:rPr>
            <w:rFonts w:ascii="微软雅黑" w:eastAsia="微软雅黑" w:hAnsi="微软雅黑" w:cs="宋体" w:hint="eastAsia"/>
            <w:color w:val="191B1F"/>
            <w:kern w:val="0"/>
            <w:szCs w:val="21"/>
            <w14:ligatures w14:val="none"/>
          </w:rPr>
          <w:t xml:space="preserve"> </w:t>
        </w:r>
      </w:ins>
      <w:ins w:id="442" w:author="User" w:date="2024-05-29T09:30:00Z">
        <w:r>
          <w:rPr>
            <w:rFonts w:ascii="微软雅黑" w:eastAsia="微软雅黑" w:hAnsi="微软雅黑" w:cs="宋体" w:hint="eastAsia"/>
            <w:color w:val="191B1F"/>
            <w:kern w:val="0"/>
            <w:szCs w:val="21"/>
            <w14:ligatures w14:val="none"/>
          </w:rPr>
          <w:t>编号</w:t>
        </w:r>
      </w:ins>
      <w:ins w:id="443" w:author="User" w:date="2024-05-29T09:28:00Z">
        <w:r w:rsidRPr="0032007F">
          <w:rPr>
            <w:rFonts w:ascii="微软雅黑" w:eastAsia="微软雅黑" w:hAnsi="微软雅黑" w:cs="宋体"/>
            <w:color w:val="191B1F"/>
            <w:kern w:val="0"/>
            <w:szCs w:val="21"/>
            <w14:ligatures w14:val="none"/>
          </w:rPr>
          <w:t>',</w:t>
        </w:r>
      </w:ins>
    </w:p>
    <w:p w14:paraId="384EE68F" w14:textId="1301CCAB" w:rsidR="00EE6F42" w:rsidRDefault="00EE6F42" w:rsidP="00EE6F42">
      <w:pPr>
        <w:widowControl/>
        <w:shd w:val="clear" w:color="auto" w:fill="FFFFFF"/>
        <w:tabs>
          <w:tab w:val="left" w:pos="720"/>
        </w:tabs>
        <w:spacing w:before="100" w:beforeAutospacing="1" w:after="100" w:afterAutospacing="1" w:line="240" w:lineRule="atLeast"/>
        <w:jc w:val="left"/>
        <w:rPr>
          <w:ins w:id="444" w:author="User" w:date="2024-05-29T09:28:00Z"/>
          <w:rFonts w:ascii="微软雅黑" w:eastAsia="微软雅黑" w:hAnsi="微软雅黑" w:cs="宋体"/>
          <w:color w:val="191B1F"/>
          <w:kern w:val="0"/>
          <w:szCs w:val="21"/>
          <w14:ligatures w14:val="none"/>
        </w:rPr>
      </w:pPr>
      <w:ins w:id="445" w:author="User" w:date="2024-05-29T09:28:00Z">
        <w:r w:rsidRPr="0032007F">
          <w:rPr>
            <w:rFonts w:ascii="微软雅黑" w:eastAsia="微软雅黑" w:hAnsi="微软雅黑" w:cs="宋体"/>
            <w:color w:val="191B1F"/>
            <w:kern w:val="0"/>
            <w:szCs w:val="21"/>
            <w14:ligatures w14:val="none"/>
          </w:rPr>
          <w:t>`</w:t>
        </w:r>
        <w:r w:rsidRPr="000C0EA4">
          <w:rPr>
            <w:rFonts w:ascii="微软雅黑" w:eastAsia="微软雅黑" w:hAnsi="微软雅黑" w:cs="宋体" w:hint="eastAsia"/>
            <w:color w:val="191B1F"/>
            <w:kern w:val="0"/>
            <w:szCs w:val="21"/>
            <w14:ligatures w14:val="none"/>
          </w:rPr>
          <w:t xml:space="preserve"> </w:t>
        </w:r>
      </w:ins>
      <w:proofErr w:type="spellStart"/>
      <w:ins w:id="446" w:author="User" w:date="2024-05-29T09:29:00Z">
        <w:r>
          <w:rPr>
            <w:rFonts w:ascii="微软雅黑" w:eastAsia="微软雅黑" w:hAnsi="微软雅黑" w:cs="宋体" w:hint="eastAsia"/>
            <w:color w:val="191B1F"/>
            <w:kern w:val="0"/>
            <w:szCs w:val="21"/>
            <w14:ligatures w14:val="none"/>
          </w:rPr>
          <w:t>Lmc</w:t>
        </w:r>
      </w:ins>
      <w:proofErr w:type="spellEnd"/>
      <w:ins w:id="447" w:author="User" w:date="2024-05-29T09:28:00Z">
        <w:r w:rsidRPr="0032007F">
          <w:rPr>
            <w:rFonts w:ascii="微软雅黑" w:eastAsia="微软雅黑" w:hAnsi="微软雅黑" w:cs="宋体"/>
            <w:color w:val="191B1F"/>
            <w:kern w:val="0"/>
            <w:szCs w:val="21"/>
            <w14:ligatures w14:val="none"/>
          </w:rPr>
          <w:t xml:space="preserve"> ` varchar(</w:t>
        </w:r>
      </w:ins>
      <w:ins w:id="448" w:author="User" w:date="2024-05-29T09:30:00Z">
        <w:r w:rsidR="00593DBC">
          <w:rPr>
            <w:rFonts w:ascii="微软雅黑" w:eastAsia="微软雅黑" w:hAnsi="微软雅黑" w:cs="宋体" w:hint="eastAsia"/>
            <w:color w:val="191B1F"/>
            <w:kern w:val="0"/>
            <w:szCs w:val="21"/>
            <w14:ligatures w14:val="none"/>
          </w:rPr>
          <w:t>2</w:t>
        </w:r>
      </w:ins>
      <w:ins w:id="449" w:author="User" w:date="2024-05-29T09:28:00Z">
        <w:r>
          <w:rPr>
            <w:rFonts w:ascii="微软雅黑" w:eastAsia="微软雅黑" w:hAnsi="微软雅黑" w:cs="宋体" w:hint="eastAsia"/>
            <w:color w:val="191B1F"/>
            <w:kern w:val="0"/>
            <w:szCs w:val="21"/>
            <w14:ligatures w14:val="none"/>
          </w:rPr>
          <w:t>5</w:t>
        </w:r>
      </w:ins>
      <w:ins w:id="450" w:author="User" w:date="2024-05-29T09:30:00Z">
        <w:r w:rsidR="00593DBC">
          <w:rPr>
            <w:rFonts w:ascii="微软雅黑" w:eastAsia="微软雅黑" w:hAnsi="微软雅黑" w:cs="宋体" w:hint="eastAsia"/>
            <w:color w:val="191B1F"/>
            <w:kern w:val="0"/>
            <w:szCs w:val="21"/>
            <w14:ligatures w14:val="none"/>
          </w:rPr>
          <w:t>5</w:t>
        </w:r>
      </w:ins>
      <w:ins w:id="451" w:author="User" w:date="2024-05-29T09:28:00Z">
        <w:r w:rsidRPr="0032007F">
          <w:rPr>
            <w:rFonts w:ascii="微软雅黑" w:eastAsia="微软雅黑" w:hAnsi="微软雅黑" w:cs="宋体"/>
            <w:color w:val="191B1F"/>
            <w:kern w:val="0"/>
            <w:szCs w:val="21"/>
            <w14:ligatures w14:val="none"/>
          </w:rPr>
          <w:t>) NOT NULL COMMENT '</w:t>
        </w:r>
      </w:ins>
      <w:ins w:id="452" w:author="User" w:date="2024-05-29T09:30:00Z">
        <w:r>
          <w:rPr>
            <w:rFonts w:ascii="微软雅黑" w:eastAsia="微软雅黑" w:hAnsi="微软雅黑" w:cs="宋体" w:hint="eastAsia"/>
            <w:color w:val="191B1F"/>
            <w:kern w:val="0"/>
            <w:szCs w:val="21"/>
            <w14:ligatures w14:val="none"/>
          </w:rPr>
          <w:t>大类名称</w:t>
        </w:r>
      </w:ins>
      <w:ins w:id="453" w:author="User" w:date="2024-05-29T09:28:00Z">
        <w:r w:rsidRPr="0032007F">
          <w:rPr>
            <w:rFonts w:ascii="微软雅黑" w:eastAsia="微软雅黑" w:hAnsi="微软雅黑" w:cs="宋体"/>
            <w:color w:val="191B1F"/>
            <w:kern w:val="0"/>
            <w:szCs w:val="21"/>
            <w14:ligatures w14:val="none"/>
          </w:rPr>
          <w:t>',</w:t>
        </w:r>
      </w:ins>
    </w:p>
    <w:p w14:paraId="3016B0E3" w14:textId="296E36FA" w:rsidR="00EE6F42" w:rsidRPr="00EE6F42" w:rsidRDefault="00EE6F42" w:rsidP="00A410CF">
      <w:pPr>
        <w:widowControl/>
        <w:shd w:val="clear" w:color="auto" w:fill="FFFFFF"/>
        <w:tabs>
          <w:tab w:val="left" w:pos="720"/>
        </w:tabs>
        <w:spacing w:before="100" w:beforeAutospacing="1" w:after="100" w:afterAutospacing="1" w:line="240" w:lineRule="atLeast"/>
        <w:jc w:val="left"/>
        <w:rPr>
          <w:ins w:id="454" w:author="User" w:date="2024-05-28T09:15:00Z"/>
          <w:rFonts w:ascii="微软雅黑" w:eastAsia="微软雅黑" w:hAnsi="微软雅黑" w:cs="宋体"/>
          <w:color w:val="191B1F"/>
          <w:kern w:val="0"/>
          <w:szCs w:val="21"/>
          <w14:ligatures w14:val="none"/>
        </w:rPr>
      </w:pPr>
      <w:ins w:id="455" w:author="User" w:date="2024-05-29T09:28:00Z">
        <w:r w:rsidRPr="0032007F">
          <w:rPr>
            <w:rFonts w:ascii="微软雅黑" w:eastAsia="微软雅黑" w:hAnsi="微软雅黑" w:cs="宋体"/>
            <w:color w:val="191B1F"/>
            <w:kern w:val="0"/>
            <w:szCs w:val="21"/>
            <w14:ligatures w14:val="none"/>
          </w:rPr>
          <w:t>`</w:t>
        </w:r>
        <w:r w:rsidRPr="000C0EA4">
          <w:rPr>
            <w:rFonts w:ascii="微软雅黑" w:eastAsia="微软雅黑" w:hAnsi="微软雅黑" w:cs="宋体" w:hint="eastAsia"/>
            <w:color w:val="191B1F"/>
            <w:kern w:val="0"/>
            <w:szCs w:val="21"/>
            <w14:ligatures w14:val="none"/>
          </w:rPr>
          <w:t xml:space="preserve"> </w:t>
        </w:r>
      </w:ins>
      <w:proofErr w:type="spellStart"/>
      <w:ins w:id="456" w:author="User" w:date="2024-05-29T09:29:00Z">
        <w:r>
          <w:rPr>
            <w:rFonts w:ascii="微软雅黑" w:eastAsia="微软雅黑" w:hAnsi="微软雅黑" w:cs="宋体" w:hint="eastAsia"/>
            <w:color w:val="191B1F"/>
            <w:kern w:val="0"/>
            <w:szCs w:val="21"/>
            <w14:ligatures w14:val="none"/>
          </w:rPr>
          <w:t>Lbxh</w:t>
        </w:r>
      </w:ins>
      <w:proofErr w:type="spellEnd"/>
      <w:ins w:id="457" w:author="User" w:date="2024-05-29T09:28:00Z">
        <w:r w:rsidRPr="0032007F">
          <w:rPr>
            <w:rFonts w:ascii="微软雅黑" w:eastAsia="微软雅黑" w:hAnsi="微软雅黑" w:cs="宋体"/>
            <w:color w:val="191B1F"/>
            <w:kern w:val="0"/>
            <w:szCs w:val="21"/>
            <w14:ligatures w14:val="none"/>
          </w:rPr>
          <w:t>` varchar(</w:t>
        </w:r>
        <w:r>
          <w:rPr>
            <w:rFonts w:ascii="微软雅黑" w:eastAsia="微软雅黑" w:hAnsi="微软雅黑" w:cs="宋体" w:hint="eastAsia"/>
            <w:color w:val="191B1F"/>
            <w:kern w:val="0"/>
            <w:szCs w:val="21"/>
            <w14:ligatures w14:val="none"/>
          </w:rPr>
          <w:t>50</w:t>
        </w:r>
        <w:r w:rsidRPr="0032007F">
          <w:rPr>
            <w:rFonts w:ascii="微软雅黑" w:eastAsia="微软雅黑" w:hAnsi="微软雅黑" w:cs="宋体"/>
            <w:color w:val="191B1F"/>
            <w:kern w:val="0"/>
            <w:szCs w:val="21"/>
            <w14:ligatures w14:val="none"/>
          </w:rPr>
          <w:t>) NOT NULL COMMENT '</w:t>
        </w:r>
      </w:ins>
      <w:ins w:id="458" w:author="User" w:date="2024-05-29T09:30:00Z">
        <w:r>
          <w:rPr>
            <w:rFonts w:ascii="微软雅黑" w:eastAsia="微软雅黑" w:hAnsi="微软雅黑" w:cs="宋体" w:hint="eastAsia"/>
            <w:color w:val="191B1F"/>
            <w:kern w:val="0"/>
            <w:szCs w:val="21"/>
            <w14:ligatures w14:val="none"/>
          </w:rPr>
          <w:t>类别序号</w:t>
        </w:r>
      </w:ins>
      <w:ins w:id="459" w:author="User" w:date="2024-05-29T09:28:00Z">
        <w:r w:rsidRPr="0032007F">
          <w:rPr>
            <w:rFonts w:ascii="微软雅黑" w:eastAsia="微软雅黑" w:hAnsi="微软雅黑" w:cs="宋体"/>
            <w:color w:val="191B1F"/>
            <w:kern w:val="0"/>
            <w:szCs w:val="21"/>
            <w14:ligatures w14:val="none"/>
          </w:rPr>
          <w:t>',</w:t>
        </w:r>
      </w:ins>
    </w:p>
    <w:p w14:paraId="612D754C" w14:textId="169D56BB" w:rsidR="000C0EA4" w:rsidRDefault="000C0EA4" w:rsidP="00A410CF">
      <w:pPr>
        <w:widowControl/>
        <w:shd w:val="clear" w:color="auto" w:fill="FFFFFF"/>
        <w:tabs>
          <w:tab w:val="left" w:pos="720"/>
        </w:tabs>
        <w:spacing w:before="100" w:beforeAutospacing="1" w:after="100" w:afterAutospacing="1" w:line="240" w:lineRule="atLeast"/>
        <w:jc w:val="left"/>
        <w:rPr>
          <w:ins w:id="460" w:author="User" w:date="2024-05-29T09:29:00Z"/>
          <w:rFonts w:ascii="微软雅黑" w:eastAsia="微软雅黑" w:hAnsi="微软雅黑" w:cs="宋体"/>
          <w:color w:val="191B1F"/>
          <w:kern w:val="0"/>
          <w:szCs w:val="21"/>
          <w14:ligatures w14:val="none"/>
        </w:rPr>
      </w:pPr>
      <w:ins w:id="461" w:author="User" w:date="2024-05-28T09:15:00Z">
        <w:r w:rsidRPr="0032007F">
          <w:rPr>
            <w:rFonts w:ascii="微软雅黑" w:eastAsia="微软雅黑" w:hAnsi="微软雅黑" w:cs="宋体"/>
            <w:color w:val="191B1F"/>
            <w:kern w:val="0"/>
            <w:szCs w:val="21"/>
            <w14:ligatures w14:val="none"/>
          </w:rPr>
          <w:t>`</w:t>
        </w:r>
      </w:ins>
      <w:proofErr w:type="spellStart"/>
      <w:ins w:id="462" w:author="User" w:date="2024-05-29T09:29:00Z">
        <w:r w:rsidR="00EE6F42">
          <w:rPr>
            <w:rFonts w:ascii="微软雅黑" w:eastAsia="微软雅黑" w:hAnsi="微软雅黑" w:cs="宋体" w:hint="eastAsia"/>
            <w:color w:val="191B1F"/>
            <w:kern w:val="0"/>
            <w:szCs w:val="21"/>
            <w14:ligatures w14:val="none"/>
          </w:rPr>
          <w:t>Lbmc</w:t>
        </w:r>
      </w:ins>
      <w:proofErr w:type="spellEnd"/>
      <w:ins w:id="463" w:author="User" w:date="2024-05-28T09:15:00Z">
        <w:r w:rsidRPr="0032007F">
          <w:rPr>
            <w:rFonts w:ascii="微软雅黑" w:eastAsia="微软雅黑" w:hAnsi="微软雅黑" w:cs="宋体"/>
            <w:color w:val="191B1F"/>
            <w:kern w:val="0"/>
            <w:szCs w:val="21"/>
            <w14:ligatures w14:val="none"/>
          </w:rPr>
          <w:t>` varchar(</w:t>
        </w:r>
      </w:ins>
      <w:ins w:id="464" w:author="User" w:date="2024-05-29T09:30:00Z">
        <w:r w:rsidR="00593DBC">
          <w:rPr>
            <w:rFonts w:ascii="微软雅黑" w:eastAsia="微软雅黑" w:hAnsi="微软雅黑" w:cs="宋体" w:hint="eastAsia"/>
            <w:color w:val="191B1F"/>
            <w:kern w:val="0"/>
            <w:szCs w:val="21"/>
            <w14:ligatures w14:val="none"/>
          </w:rPr>
          <w:t>255</w:t>
        </w:r>
      </w:ins>
      <w:ins w:id="465" w:author="User" w:date="2024-05-28T09:15:00Z">
        <w:r w:rsidRPr="0032007F">
          <w:rPr>
            <w:rFonts w:ascii="微软雅黑" w:eastAsia="微软雅黑" w:hAnsi="微软雅黑" w:cs="宋体"/>
            <w:color w:val="191B1F"/>
            <w:kern w:val="0"/>
            <w:szCs w:val="21"/>
            <w14:ligatures w14:val="none"/>
          </w:rPr>
          <w:t>) NOT NULL COMMENT '</w:t>
        </w:r>
      </w:ins>
      <w:ins w:id="466" w:author="User" w:date="2024-05-29T09:30:00Z">
        <w:r w:rsidR="00EE6F42">
          <w:rPr>
            <w:rFonts w:ascii="微软雅黑" w:eastAsia="微软雅黑" w:hAnsi="微软雅黑" w:cs="宋体" w:hint="eastAsia"/>
            <w:color w:val="191B1F"/>
            <w:kern w:val="0"/>
            <w:szCs w:val="21"/>
            <w14:ligatures w14:val="none"/>
          </w:rPr>
          <w:t>类别名称</w:t>
        </w:r>
      </w:ins>
      <w:ins w:id="467" w:author="User" w:date="2024-05-28T09:15:00Z">
        <w:r w:rsidRPr="0032007F">
          <w:rPr>
            <w:rFonts w:ascii="微软雅黑" w:eastAsia="微软雅黑" w:hAnsi="微软雅黑" w:cs="宋体"/>
            <w:color w:val="191B1F"/>
            <w:kern w:val="0"/>
            <w:szCs w:val="21"/>
            <w14:ligatures w14:val="none"/>
          </w:rPr>
          <w:t>',</w:t>
        </w:r>
      </w:ins>
    </w:p>
    <w:p w14:paraId="0D817848" w14:textId="14C0B204" w:rsidR="00EE6F42" w:rsidRDefault="00EE6F42" w:rsidP="00A410CF">
      <w:pPr>
        <w:widowControl/>
        <w:shd w:val="clear" w:color="auto" w:fill="FFFFFF"/>
        <w:tabs>
          <w:tab w:val="left" w:pos="720"/>
        </w:tabs>
        <w:spacing w:before="100" w:beforeAutospacing="1" w:after="100" w:afterAutospacing="1" w:line="240" w:lineRule="atLeast"/>
        <w:jc w:val="left"/>
        <w:rPr>
          <w:ins w:id="468" w:author="User" w:date="2024-05-28T09:15:00Z"/>
          <w:rFonts w:ascii="微软雅黑" w:eastAsia="微软雅黑" w:hAnsi="微软雅黑" w:cs="宋体"/>
          <w:color w:val="191B1F"/>
          <w:kern w:val="0"/>
          <w:szCs w:val="21"/>
          <w14:ligatures w14:val="none"/>
        </w:rPr>
      </w:pPr>
      <w:ins w:id="469" w:author="User" w:date="2024-05-29T09:29:00Z">
        <w:r w:rsidRPr="0032007F">
          <w:rPr>
            <w:rFonts w:ascii="微软雅黑" w:eastAsia="微软雅黑" w:hAnsi="微软雅黑" w:cs="宋体"/>
            <w:color w:val="191B1F"/>
            <w:kern w:val="0"/>
            <w:szCs w:val="21"/>
            <w14:ligatures w14:val="none"/>
          </w:rPr>
          <w:t>`</w:t>
        </w:r>
        <w:r w:rsidRPr="000C0EA4">
          <w:rPr>
            <w:rFonts w:ascii="微软雅黑" w:eastAsia="微软雅黑" w:hAnsi="微软雅黑" w:cs="宋体" w:hint="eastAsia"/>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xmbh</w:t>
        </w:r>
        <w:proofErr w:type="spellEnd"/>
        <w:r w:rsidRPr="0032007F">
          <w:rPr>
            <w:rFonts w:ascii="微软雅黑" w:eastAsia="微软雅黑" w:hAnsi="微软雅黑" w:cs="宋体"/>
            <w:color w:val="191B1F"/>
            <w:kern w:val="0"/>
            <w:szCs w:val="21"/>
            <w14:ligatures w14:val="none"/>
          </w:rPr>
          <w:t xml:space="preserve"> ` varchar(</w:t>
        </w:r>
        <w:r>
          <w:rPr>
            <w:rFonts w:ascii="微软雅黑" w:eastAsia="微软雅黑" w:hAnsi="微软雅黑" w:cs="宋体" w:hint="eastAsia"/>
            <w:color w:val="191B1F"/>
            <w:kern w:val="0"/>
            <w:szCs w:val="21"/>
            <w14:ligatures w14:val="none"/>
          </w:rPr>
          <w:t>50</w:t>
        </w:r>
        <w:r w:rsidRPr="0032007F">
          <w:rPr>
            <w:rFonts w:ascii="微软雅黑" w:eastAsia="微软雅黑" w:hAnsi="微软雅黑" w:cs="宋体"/>
            <w:color w:val="191B1F"/>
            <w:kern w:val="0"/>
            <w:szCs w:val="21"/>
            <w14:ligatures w14:val="none"/>
          </w:rPr>
          <w:t>) NOT NULL COMMENT '</w:t>
        </w:r>
        <w:r>
          <w:rPr>
            <w:rFonts w:ascii="微软雅黑" w:eastAsia="微软雅黑" w:hAnsi="微软雅黑" w:cs="宋体" w:hint="eastAsia"/>
            <w:color w:val="191B1F"/>
            <w:kern w:val="0"/>
            <w:szCs w:val="21"/>
            <w14:ligatures w14:val="none"/>
          </w:rPr>
          <w:t>项目编号</w:t>
        </w:r>
        <w:r w:rsidRPr="0032007F">
          <w:rPr>
            <w:rFonts w:ascii="微软雅黑" w:eastAsia="微软雅黑" w:hAnsi="微软雅黑" w:cs="宋体"/>
            <w:color w:val="191B1F"/>
            <w:kern w:val="0"/>
            <w:szCs w:val="21"/>
            <w14:ligatures w14:val="none"/>
          </w:rPr>
          <w:t>',</w:t>
        </w:r>
      </w:ins>
    </w:p>
    <w:p w14:paraId="26C161E7" w14:textId="3160F462" w:rsidR="000C0EA4" w:rsidRDefault="000C0EA4" w:rsidP="00A410CF">
      <w:pPr>
        <w:widowControl/>
        <w:shd w:val="clear" w:color="auto" w:fill="FFFFFF"/>
        <w:tabs>
          <w:tab w:val="left" w:pos="720"/>
        </w:tabs>
        <w:spacing w:before="100" w:beforeAutospacing="1" w:after="100" w:afterAutospacing="1" w:line="240" w:lineRule="atLeast"/>
        <w:jc w:val="left"/>
        <w:rPr>
          <w:ins w:id="470" w:author="User" w:date="2024-06-18T14:47:00Z"/>
          <w:rFonts w:ascii="微软雅黑" w:eastAsia="微软雅黑" w:hAnsi="微软雅黑" w:cs="宋体"/>
          <w:color w:val="191B1F"/>
          <w:kern w:val="0"/>
          <w:szCs w:val="21"/>
          <w14:ligatures w14:val="none"/>
        </w:rPr>
      </w:pPr>
      <w:ins w:id="471" w:author="User" w:date="2024-05-28T09:15:00Z">
        <w:r w:rsidRPr="0032007F">
          <w:rPr>
            <w:rFonts w:ascii="微软雅黑" w:eastAsia="微软雅黑" w:hAnsi="微软雅黑" w:cs="宋体"/>
            <w:color w:val="191B1F"/>
            <w:kern w:val="0"/>
            <w:szCs w:val="21"/>
            <w14:ligatures w14:val="none"/>
          </w:rPr>
          <w:lastRenderedPageBreak/>
          <w:t>`</w:t>
        </w:r>
        <w:r w:rsidRPr="000C0EA4">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xmmc</w:t>
        </w:r>
        <w:proofErr w:type="spellEnd"/>
        <w:r w:rsidRPr="0032007F">
          <w:rPr>
            <w:rFonts w:ascii="微软雅黑" w:eastAsia="微软雅黑" w:hAnsi="微软雅黑" w:cs="宋体"/>
            <w:color w:val="191B1F"/>
            <w:kern w:val="0"/>
            <w:szCs w:val="21"/>
            <w14:ligatures w14:val="none"/>
          </w:rPr>
          <w:t xml:space="preserve"> ` varchar(</w:t>
        </w:r>
      </w:ins>
      <w:ins w:id="472" w:author="User" w:date="2024-05-29T09:30:00Z">
        <w:r w:rsidR="00593DBC">
          <w:rPr>
            <w:rFonts w:ascii="微软雅黑" w:eastAsia="微软雅黑" w:hAnsi="微软雅黑" w:cs="宋体" w:hint="eastAsia"/>
            <w:color w:val="191B1F"/>
            <w:kern w:val="0"/>
            <w:szCs w:val="21"/>
            <w14:ligatures w14:val="none"/>
          </w:rPr>
          <w:t>255</w:t>
        </w:r>
      </w:ins>
      <w:ins w:id="473" w:author="User" w:date="2024-05-28T09:15:00Z">
        <w:r w:rsidRPr="0032007F">
          <w:rPr>
            <w:rFonts w:ascii="微软雅黑" w:eastAsia="微软雅黑" w:hAnsi="微软雅黑" w:cs="宋体"/>
            <w:color w:val="191B1F"/>
            <w:kern w:val="0"/>
            <w:szCs w:val="21"/>
            <w14:ligatures w14:val="none"/>
          </w:rPr>
          <w:t>) NOT NULL COMMENT '</w:t>
        </w:r>
      </w:ins>
      <w:ins w:id="474" w:author="User" w:date="2024-05-28T09:17:00Z">
        <w:r>
          <w:rPr>
            <w:rFonts w:ascii="微软雅黑" w:eastAsia="微软雅黑" w:hAnsi="微软雅黑" w:cs="宋体" w:hint="eastAsia"/>
            <w:color w:val="191B1F"/>
            <w:kern w:val="0"/>
            <w:szCs w:val="21"/>
            <w14:ligatures w14:val="none"/>
          </w:rPr>
          <w:t>项目名称</w:t>
        </w:r>
      </w:ins>
      <w:ins w:id="475" w:author="User" w:date="2024-05-28T09:15:00Z">
        <w:r w:rsidRPr="0032007F">
          <w:rPr>
            <w:rFonts w:ascii="微软雅黑" w:eastAsia="微软雅黑" w:hAnsi="微软雅黑" w:cs="宋体"/>
            <w:color w:val="191B1F"/>
            <w:kern w:val="0"/>
            <w:szCs w:val="21"/>
            <w14:ligatures w14:val="none"/>
          </w:rPr>
          <w:t>',</w:t>
        </w:r>
      </w:ins>
    </w:p>
    <w:p w14:paraId="6A51283F" w14:textId="6D7CED22" w:rsidR="000E3B2A" w:rsidRPr="002857C4" w:rsidRDefault="000E3B2A" w:rsidP="000E3B2A">
      <w:pPr>
        <w:widowControl/>
        <w:shd w:val="clear" w:color="auto" w:fill="FFFFFF"/>
        <w:tabs>
          <w:tab w:val="left" w:pos="720"/>
        </w:tabs>
        <w:spacing w:before="100" w:beforeAutospacing="1" w:after="100" w:afterAutospacing="1" w:line="240" w:lineRule="atLeast"/>
        <w:jc w:val="left"/>
        <w:rPr>
          <w:ins w:id="476" w:author="User" w:date="2024-06-18T14:47:00Z"/>
          <w:rFonts w:ascii="微软雅黑" w:eastAsia="微软雅黑" w:hAnsi="微软雅黑" w:cs="宋体"/>
          <w:color w:val="191B1F"/>
          <w:kern w:val="0"/>
          <w:szCs w:val="21"/>
          <w:highlight w:val="yellow"/>
          <w14:ligatures w14:val="none"/>
          <w:rPrChange w:id="477" w:author="User" w:date="2024-06-18T14:55:00Z">
            <w:rPr>
              <w:ins w:id="478" w:author="User" w:date="2024-06-18T14:47:00Z"/>
              <w:rFonts w:ascii="微软雅黑" w:eastAsia="微软雅黑" w:hAnsi="微软雅黑" w:cs="宋体"/>
              <w:color w:val="191B1F"/>
              <w:kern w:val="0"/>
              <w:szCs w:val="21"/>
              <w14:ligatures w14:val="none"/>
            </w:rPr>
          </w:rPrChange>
        </w:rPr>
      </w:pPr>
      <w:ins w:id="479" w:author="User" w:date="2024-06-18T14:47:00Z">
        <w:r w:rsidRPr="002857C4">
          <w:rPr>
            <w:rFonts w:ascii="微软雅黑" w:eastAsia="微软雅黑" w:hAnsi="微软雅黑" w:cs="宋体"/>
            <w:color w:val="191B1F"/>
            <w:kern w:val="0"/>
            <w:szCs w:val="21"/>
            <w:highlight w:val="yellow"/>
            <w14:ligatures w14:val="none"/>
            <w:rPrChange w:id="480" w:author="User" w:date="2024-06-18T14:55:00Z">
              <w:rPr>
                <w:rFonts w:ascii="微软雅黑" w:eastAsia="微软雅黑" w:hAnsi="微软雅黑" w:cs="宋体"/>
                <w:color w:val="191B1F"/>
                <w:kern w:val="0"/>
                <w:szCs w:val="21"/>
                <w14:ligatures w14:val="none"/>
              </w:rPr>
            </w:rPrChange>
          </w:rPr>
          <w:t xml:space="preserve">` </w:t>
        </w:r>
        <w:proofErr w:type="spellStart"/>
        <w:r w:rsidRPr="002857C4">
          <w:rPr>
            <w:rFonts w:ascii="微软雅黑" w:eastAsia="微软雅黑" w:hAnsi="微软雅黑" w:cs="宋体"/>
            <w:color w:val="191B1F"/>
            <w:kern w:val="0"/>
            <w:szCs w:val="21"/>
            <w:highlight w:val="yellow"/>
            <w14:ligatures w14:val="none"/>
            <w:rPrChange w:id="481" w:author="User" w:date="2024-06-18T14:55:00Z">
              <w:rPr>
                <w:rFonts w:ascii="微软雅黑" w:eastAsia="微软雅黑" w:hAnsi="微软雅黑" w:cs="宋体"/>
                <w:color w:val="191B1F"/>
                <w:kern w:val="0"/>
                <w:szCs w:val="21"/>
                <w14:ligatures w14:val="none"/>
              </w:rPr>
            </w:rPrChange>
          </w:rPr>
          <w:t>kxbh</w:t>
        </w:r>
        <w:proofErr w:type="spellEnd"/>
        <w:r w:rsidRPr="002857C4">
          <w:rPr>
            <w:rFonts w:ascii="微软雅黑" w:eastAsia="微软雅黑" w:hAnsi="微软雅黑" w:cs="宋体"/>
            <w:color w:val="191B1F"/>
            <w:kern w:val="0"/>
            <w:szCs w:val="21"/>
            <w:highlight w:val="yellow"/>
            <w14:ligatures w14:val="none"/>
            <w:rPrChange w:id="482" w:author="User" w:date="2024-06-18T14:55:00Z">
              <w:rPr>
                <w:rFonts w:ascii="微软雅黑" w:eastAsia="微软雅黑" w:hAnsi="微软雅黑" w:cs="宋体"/>
                <w:color w:val="191B1F"/>
                <w:kern w:val="0"/>
                <w:szCs w:val="21"/>
                <w14:ligatures w14:val="none"/>
              </w:rPr>
            </w:rPrChange>
          </w:rPr>
          <w:t xml:space="preserve"> ` varchar(255) </w:t>
        </w:r>
      </w:ins>
      <w:ins w:id="483" w:author="User" w:date="2024-06-18T14:50:00Z">
        <w:r w:rsidR="006C75D5" w:rsidRPr="002857C4">
          <w:rPr>
            <w:rFonts w:ascii="微软雅黑" w:eastAsia="微软雅黑" w:hAnsi="微软雅黑" w:cs="宋体"/>
            <w:color w:val="191B1F"/>
            <w:kern w:val="0"/>
            <w:szCs w:val="21"/>
            <w:highlight w:val="yellow"/>
            <w14:ligatures w14:val="none"/>
            <w:rPrChange w:id="484" w:author="User" w:date="2024-06-18T14:55:00Z">
              <w:rPr>
                <w:rFonts w:ascii="微软雅黑" w:eastAsia="微软雅黑" w:hAnsi="微软雅黑" w:cs="宋体"/>
                <w:color w:val="191B1F"/>
                <w:kern w:val="0"/>
                <w:szCs w:val="21"/>
                <w14:ligatures w14:val="none"/>
              </w:rPr>
            </w:rPrChange>
          </w:rPr>
          <w:t xml:space="preserve">NULL </w:t>
        </w:r>
      </w:ins>
      <w:ins w:id="485" w:author="User" w:date="2024-06-18T14:47:00Z">
        <w:r w:rsidRPr="002857C4">
          <w:rPr>
            <w:rFonts w:ascii="微软雅黑" w:eastAsia="微软雅黑" w:hAnsi="微软雅黑" w:cs="宋体"/>
            <w:color w:val="191B1F"/>
            <w:kern w:val="0"/>
            <w:szCs w:val="21"/>
            <w:highlight w:val="yellow"/>
            <w14:ligatures w14:val="none"/>
            <w:rPrChange w:id="486" w:author="User" w:date="2024-06-18T14:55:00Z">
              <w:rPr>
                <w:rFonts w:ascii="微软雅黑" w:eastAsia="微软雅黑" w:hAnsi="微软雅黑" w:cs="宋体"/>
                <w:color w:val="191B1F"/>
                <w:kern w:val="0"/>
                <w:szCs w:val="21"/>
                <w14:ligatures w14:val="none"/>
              </w:rPr>
            </w:rPrChange>
          </w:rPr>
          <w:t>COMMENT '</w:t>
        </w:r>
      </w:ins>
      <w:proofErr w:type="gramStart"/>
      <w:ins w:id="487" w:author="User" w:date="2024-06-18T14:48:00Z">
        <w:r w:rsidRPr="002857C4">
          <w:rPr>
            <w:rFonts w:ascii="微软雅黑" w:eastAsia="微软雅黑" w:hAnsi="微软雅黑" w:cs="宋体" w:hint="eastAsia"/>
            <w:color w:val="191B1F"/>
            <w:kern w:val="0"/>
            <w:szCs w:val="21"/>
            <w:highlight w:val="yellow"/>
            <w14:ligatures w14:val="none"/>
            <w:rPrChange w:id="488" w:author="User" w:date="2024-06-18T14:55:00Z">
              <w:rPr>
                <w:rFonts w:ascii="微软雅黑" w:eastAsia="微软雅黑" w:hAnsi="微软雅黑" w:cs="宋体" w:hint="eastAsia"/>
                <w:color w:val="191B1F"/>
                <w:kern w:val="0"/>
                <w:szCs w:val="21"/>
                <w14:ligatures w14:val="none"/>
              </w:rPr>
            </w:rPrChange>
          </w:rPr>
          <w:t>扩项编号</w:t>
        </w:r>
      </w:ins>
      <w:proofErr w:type="gramEnd"/>
      <w:ins w:id="489" w:author="User" w:date="2024-06-18T14:47:00Z">
        <w:r w:rsidRPr="002857C4">
          <w:rPr>
            <w:rFonts w:ascii="微软雅黑" w:eastAsia="微软雅黑" w:hAnsi="微软雅黑" w:cs="宋体"/>
            <w:color w:val="191B1F"/>
            <w:kern w:val="0"/>
            <w:szCs w:val="21"/>
            <w:highlight w:val="yellow"/>
            <w14:ligatures w14:val="none"/>
            <w:rPrChange w:id="490" w:author="User" w:date="2024-06-18T14:55:00Z">
              <w:rPr>
                <w:rFonts w:ascii="微软雅黑" w:eastAsia="微软雅黑" w:hAnsi="微软雅黑" w:cs="宋体"/>
                <w:color w:val="191B1F"/>
                <w:kern w:val="0"/>
                <w:szCs w:val="21"/>
                <w14:ligatures w14:val="none"/>
              </w:rPr>
            </w:rPrChange>
          </w:rPr>
          <w:t>',</w:t>
        </w:r>
      </w:ins>
    </w:p>
    <w:p w14:paraId="33545D47" w14:textId="1C4D5A5D" w:rsidR="000E3B2A" w:rsidRDefault="000E3B2A" w:rsidP="00A410CF">
      <w:pPr>
        <w:widowControl/>
        <w:shd w:val="clear" w:color="auto" w:fill="FFFFFF"/>
        <w:tabs>
          <w:tab w:val="left" w:pos="720"/>
        </w:tabs>
        <w:spacing w:before="100" w:beforeAutospacing="1" w:after="100" w:afterAutospacing="1" w:line="240" w:lineRule="atLeast"/>
        <w:jc w:val="left"/>
        <w:rPr>
          <w:ins w:id="491" w:author="User" w:date="2024-05-28T09:16:00Z"/>
          <w:rFonts w:ascii="微软雅黑" w:eastAsia="微软雅黑" w:hAnsi="微软雅黑" w:cs="宋体"/>
          <w:color w:val="191B1F"/>
          <w:kern w:val="0"/>
          <w:szCs w:val="21"/>
          <w14:ligatures w14:val="none"/>
        </w:rPr>
      </w:pPr>
      <w:ins w:id="492" w:author="User" w:date="2024-06-18T14:47:00Z">
        <w:r w:rsidRPr="002857C4">
          <w:rPr>
            <w:rFonts w:ascii="微软雅黑" w:eastAsia="微软雅黑" w:hAnsi="微软雅黑" w:cs="宋体"/>
            <w:color w:val="191B1F"/>
            <w:kern w:val="0"/>
            <w:szCs w:val="21"/>
            <w:highlight w:val="yellow"/>
            <w14:ligatures w14:val="none"/>
            <w:rPrChange w:id="493" w:author="User" w:date="2024-06-18T14:55:00Z">
              <w:rPr>
                <w:rFonts w:ascii="微软雅黑" w:eastAsia="微软雅黑" w:hAnsi="微软雅黑" w:cs="宋体"/>
                <w:color w:val="191B1F"/>
                <w:kern w:val="0"/>
                <w:szCs w:val="21"/>
                <w14:ligatures w14:val="none"/>
              </w:rPr>
            </w:rPrChange>
          </w:rPr>
          <w:t xml:space="preserve">` </w:t>
        </w:r>
        <w:proofErr w:type="spellStart"/>
        <w:r w:rsidRPr="002857C4">
          <w:rPr>
            <w:rFonts w:ascii="微软雅黑" w:eastAsia="微软雅黑" w:hAnsi="微软雅黑" w:cs="宋体"/>
            <w:color w:val="191B1F"/>
            <w:kern w:val="0"/>
            <w:szCs w:val="21"/>
            <w:highlight w:val="yellow"/>
            <w14:ligatures w14:val="none"/>
            <w:rPrChange w:id="494" w:author="User" w:date="2024-06-18T14:55:00Z">
              <w:rPr>
                <w:rFonts w:ascii="微软雅黑" w:eastAsia="微软雅黑" w:hAnsi="微软雅黑" w:cs="宋体"/>
                <w:color w:val="191B1F"/>
                <w:kern w:val="0"/>
                <w:szCs w:val="21"/>
                <w14:ligatures w14:val="none"/>
              </w:rPr>
            </w:rPrChange>
          </w:rPr>
          <w:t>kxmc</w:t>
        </w:r>
        <w:proofErr w:type="spellEnd"/>
        <w:r w:rsidRPr="002857C4">
          <w:rPr>
            <w:rFonts w:ascii="微软雅黑" w:eastAsia="微软雅黑" w:hAnsi="微软雅黑" w:cs="宋体"/>
            <w:color w:val="191B1F"/>
            <w:kern w:val="0"/>
            <w:szCs w:val="21"/>
            <w:highlight w:val="yellow"/>
            <w14:ligatures w14:val="none"/>
            <w:rPrChange w:id="495" w:author="User" w:date="2024-06-18T14:55:00Z">
              <w:rPr>
                <w:rFonts w:ascii="微软雅黑" w:eastAsia="微软雅黑" w:hAnsi="微软雅黑" w:cs="宋体"/>
                <w:color w:val="191B1F"/>
                <w:kern w:val="0"/>
                <w:szCs w:val="21"/>
                <w14:ligatures w14:val="none"/>
              </w:rPr>
            </w:rPrChange>
          </w:rPr>
          <w:t xml:space="preserve"> ` varchar(255)</w:t>
        </w:r>
      </w:ins>
      <w:ins w:id="496" w:author="User" w:date="2024-06-18T14:50:00Z">
        <w:r w:rsidR="006C75D5" w:rsidRPr="002857C4">
          <w:rPr>
            <w:rFonts w:ascii="微软雅黑" w:eastAsia="微软雅黑" w:hAnsi="微软雅黑" w:cs="宋体"/>
            <w:color w:val="191B1F"/>
            <w:kern w:val="0"/>
            <w:szCs w:val="21"/>
            <w:highlight w:val="yellow"/>
            <w14:ligatures w14:val="none"/>
            <w:rPrChange w:id="497" w:author="User" w:date="2024-06-18T14:55:00Z">
              <w:rPr>
                <w:rFonts w:ascii="微软雅黑" w:eastAsia="微软雅黑" w:hAnsi="微软雅黑" w:cs="宋体"/>
                <w:color w:val="191B1F"/>
                <w:kern w:val="0"/>
                <w:szCs w:val="21"/>
                <w14:ligatures w14:val="none"/>
              </w:rPr>
            </w:rPrChange>
          </w:rPr>
          <w:t xml:space="preserve"> NULL</w:t>
        </w:r>
      </w:ins>
      <w:ins w:id="498" w:author="User" w:date="2024-06-18T14:47:00Z">
        <w:r w:rsidRPr="002857C4">
          <w:rPr>
            <w:rFonts w:ascii="微软雅黑" w:eastAsia="微软雅黑" w:hAnsi="微软雅黑" w:cs="宋体"/>
            <w:color w:val="191B1F"/>
            <w:kern w:val="0"/>
            <w:szCs w:val="21"/>
            <w:highlight w:val="yellow"/>
            <w14:ligatures w14:val="none"/>
            <w:rPrChange w:id="499" w:author="User" w:date="2024-06-18T14:55:00Z">
              <w:rPr>
                <w:rFonts w:ascii="微软雅黑" w:eastAsia="微软雅黑" w:hAnsi="微软雅黑" w:cs="宋体"/>
                <w:color w:val="191B1F"/>
                <w:kern w:val="0"/>
                <w:szCs w:val="21"/>
                <w14:ligatures w14:val="none"/>
              </w:rPr>
            </w:rPrChange>
          </w:rPr>
          <w:t xml:space="preserve"> COMMENT '</w:t>
        </w:r>
      </w:ins>
      <w:proofErr w:type="gramStart"/>
      <w:ins w:id="500" w:author="User" w:date="2024-06-18T14:48:00Z">
        <w:r w:rsidRPr="002857C4">
          <w:rPr>
            <w:rFonts w:ascii="微软雅黑" w:eastAsia="微软雅黑" w:hAnsi="微软雅黑" w:cs="宋体" w:hint="eastAsia"/>
            <w:color w:val="191B1F"/>
            <w:kern w:val="0"/>
            <w:szCs w:val="21"/>
            <w:highlight w:val="yellow"/>
            <w14:ligatures w14:val="none"/>
            <w:rPrChange w:id="501" w:author="User" w:date="2024-06-18T14:55:00Z">
              <w:rPr>
                <w:rFonts w:ascii="微软雅黑" w:eastAsia="微软雅黑" w:hAnsi="微软雅黑" w:cs="宋体" w:hint="eastAsia"/>
                <w:color w:val="191B1F"/>
                <w:kern w:val="0"/>
                <w:szCs w:val="21"/>
                <w14:ligatures w14:val="none"/>
              </w:rPr>
            </w:rPrChange>
          </w:rPr>
          <w:t>扩项名称</w:t>
        </w:r>
      </w:ins>
      <w:proofErr w:type="gramEnd"/>
      <w:ins w:id="502" w:author="User" w:date="2024-06-18T14:47:00Z">
        <w:r w:rsidRPr="002857C4">
          <w:rPr>
            <w:rFonts w:ascii="微软雅黑" w:eastAsia="微软雅黑" w:hAnsi="微软雅黑" w:cs="宋体"/>
            <w:color w:val="191B1F"/>
            <w:kern w:val="0"/>
            <w:szCs w:val="21"/>
            <w:highlight w:val="yellow"/>
            <w14:ligatures w14:val="none"/>
            <w:rPrChange w:id="503" w:author="User" w:date="2024-06-18T14:55:00Z">
              <w:rPr>
                <w:rFonts w:ascii="微软雅黑" w:eastAsia="微软雅黑" w:hAnsi="微软雅黑" w:cs="宋体"/>
                <w:color w:val="191B1F"/>
                <w:kern w:val="0"/>
                <w:szCs w:val="21"/>
                <w14:ligatures w14:val="none"/>
              </w:rPr>
            </w:rPrChange>
          </w:rPr>
          <w:t>',</w:t>
        </w:r>
      </w:ins>
    </w:p>
    <w:p w14:paraId="37869AF4" w14:textId="388793A0" w:rsidR="000C0EA4" w:rsidRDefault="000C0EA4" w:rsidP="00A410CF">
      <w:pPr>
        <w:widowControl/>
        <w:shd w:val="clear" w:color="auto" w:fill="FFFFFF"/>
        <w:tabs>
          <w:tab w:val="left" w:pos="720"/>
        </w:tabs>
        <w:spacing w:before="100" w:beforeAutospacing="1" w:after="100" w:afterAutospacing="1" w:line="240" w:lineRule="atLeast"/>
        <w:jc w:val="left"/>
        <w:rPr>
          <w:ins w:id="504" w:author="User" w:date="2024-05-28T09:16:00Z"/>
          <w:rFonts w:ascii="微软雅黑" w:eastAsia="微软雅黑" w:hAnsi="微软雅黑" w:cs="宋体"/>
          <w:color w:val="191B1F"/>
          <w:kern w:val="0"/>
          <w:szCs w:val="21"/>
          <w14:ligatures w14:val="none"/>
        </w:rPr>
      </w:pPr>
      <w:ins w:id="505" w:author="User" w:date="2024-05-28T09:16:00Z">
        <w:r w:rsidRPr="0032007F">
          <w:rPr>
            <w:rFonts w:ascii="微软雅黑" w:eastAsia="微软雅黑" w:hAnsi="微软雅黑" w:cs="宋体"/>
            <w:color w:val="191B1F"/>
            <w:kern w:val="0"/>
            <w:szCs w:val="21"/>
            <w14:ligatures w14:val="none"/>
          </w:rPr>
          <w:t>`</w:t>
        </w:r>
        <w:r w:rsidRPr="000C0EA4">
          <w:rPr>
            <w:rFonts w:ascii="微软雅黑" w:eastAsia="微软雅黑" w:hAnsi="微软雅黑" w:cs="宋体"/>
            <w:color w:val="191B1F"/>
            <w:kern w:val="0"/>
            <w:szCs w:val="21"/>
            <w14:ligatures w14:val="none"/>
          </w:rPr>
          <w:t xml:space="preserve"> </w:t>
        </w:r>
        <w:r>
          <w:rPr>
            <w:rFonts w:ascii="微软雅黑" w:eastAsia="微软雅黑" w:hAnsi="微软雅黑" w:cs="宋体" w:hint="eastAsia"/>
            <w:color w:val="191B1F"/>
            <w:kern w:val="0"/>
            <w:szCs w:val="21"/>
            <w14:ligatures w14:val="none"/>
          </w:rPr>
          <w:t>gf</w:t>
        </w:r>
        <w:r w:rsidRPr="0032007F">
          <w:rPr>
            <w:rFonts w:ascii="微软雅黑" w:eastAsia="微软雅黑" w:hAnsi="微软雅黑" w:cs="宋体"/>
            <w:color w:val="191B1F"/>
            <w:kern w:val="0"/>
            <w:szCs w:val="21"/>
            <w14:ligatures w14:val="none"/>
          </w:rPr>
          <w:t xml:space="preserve"> ` varchar(</w:t>
        </w:r>
      </w:ins>
      <w:ins w:id="506" w:author="User" w:date="2024-05-29T09:30:00Z">
        <w:r w:rsidR="00593DBC">
          <w:rPr>
            <w:rFonts w:ascii="微软雅黑" w:eastAsia="微软雅黑" w:hAnsi="微软雅黑" w:cs="宋体" w:hint="eastAsia"/>
            <w:color w:val="191B1F"/>
            <w:kern w:val="0"/>
            <w:szCs w:val="21"/>
            <w14:ligatures w14:val="none"/>
          </w:rPr>
          <w:t>255</w:t>
        </w:r>
      </w:ins>
      <w:ins w:id="507" w:author="User" w:date="2024-05-28T09:16:00Z">
        <w:r w:rsidRPr="0032007F">
          <w:rPr>
            <w:rFonts w:ascii="微软雅黑" w:eastAsia="微软雅黑" w:hAnsi="微软雅黑" w:cs="宋体"/>
            <w:color w:val="191B1F"/>
            <w:kern w:val="0"/>
            <w:szCs w:val="21"/>
            <w14:ligatures w14:val="none"/>
          </w:rPr>
          <w:t>) NOT NULL COMMENT '</w:t>
        </w:r>
      </w:ins>
      <w:ins w:id="508" w:author="User" w:date="2024-05-28T09:17:00Z">
        <w:r>
          <w:rPr>
            <w:rFonts w:ascii="微软雅黑" w:eastAsia="微软雅黑" w:hAnsi="微软雅黑" w:cs="宋体" w:hint="eastAsia"/>
            <w:color w:val="191B1F"/>
            <w:kern w:val="0"/>
            <w:szCs w:val="21"/>
            <w14:ligatures w14:val="none"/>
          </w:rPr>
          <w:t>依据标准（方法）名称及编号（含年号）</w:t>
        </w:r>
      </w:ins>
      <w:ins w:id="509" w:author="User" w:date="2024-05-28T09:16:00Z">
        <w:r w:rsidRPr="0032007F">
          <w:rPr>
            <w:rFonts w:ascii="微软雅黑" w:eastAsia="微软雅黑" w:hAnsi="微软雅黑" w:cs="宋体"/>
            <w:color w:val="191B1F"/>
            <w:kern w:val="0"/>
            <w:szCs w:val="21"/>
            <w14:ligatures w14:val="none"/>
          </w:rPr>
          <w:t>',</w:t>
        </w:r>
      </w:ins>
    </w:p>
    <w:p w14:paraId="104CBB46" w14:textId="23D47B59" w:rsidR="000C0EA4" w:rsidRPr="002857C4" w:rsidRDefault="000C0EA4" w:rsidP="000C0EA4">
      <w:pPr>
        <w:widowControl/>
        <w:shd w:val="clear" w:color="auto" w:fill="FFFFFF"/>
        <w:tabs>
          <w:tab w:val="left" w:pos="720"/>
        </w:tabs>
        <w:spacing w:before="100" w:beforeAutospacing="1" w:after="100" w:afterAutospacing="1" w:line="240" w:lineRule="atLeast"/>
        <w:jc w:val="left"/>
        <w:rPr>
          <w:ins w:id="510" w:author="User" w:date="2024-05-28T09:16:00Z"/>
          <w:rFonts w:ascii="微软雅黑" w:eastAsia="微软雅黑" w:hAnsi="微软雅黑" w:cs="宋体"/>
          <w:color w:val="191B1F"/>
          <w:kern w:val="0"/>
          <w:szCs w:val="21"/>
          <w:highlight w:val="yellow"/>
          <w14:ligatures w14:val="none"/>
          <w:rPrChange w:id="511" w:author="User" w:date="2024-06-18T14:55:00Z">
            <w:rPr>
              <w:ins w:id="512" w:author="User" w:date="2024-05-28T09:16:00Z"/>
              <w:rFonts w:ascii="微软雅黑" w:eastAsia="微软雅黑" w:hAnsi="微软雅黑" w:cs="宋体"/>
              <w:color w:val="191B1F"/>
              <w:kern w:val="0"/>
              <w:szCs w:val="21"/>
              <w14:ligatures w14:val="none"/>
            </w:rPr>
          </w:rPrChange>
        </w:rPr>
      </w:pPr>
      <w:ins w:id="513" w:author="User" w:date="2024-05-28T09:16:00Z">
        <w:r w:rsidRPr="002857C4">
          <w:rPr>
            <w:rFonts w:ascii="微软雅黑" w:eastAsia="微软雅黑" w:hAnsi="微软雅黑" w:cs="宋体"/>
            <w:color w:val="191B1F"/>
            <w:kern w:val="0"/>
            <w:szCs w:val="21"/>
            <w:highlight w:val="yellow"/>
            <w14:ligatures w14:val="none"/>
            <w:rPrChange w:id="514" w:author="User" w:date="2024-06-18T14:55:00Z">
              <w:rPr>
                <w:rFonts w:ascii="微软雅黑" w:eastAsia="微软雅黑" w:hAnsi="微软雅黑" w:cs="宋体"/>
                <w:color w:val="191B1F"/>
                <w:kern w:val="0"/>
                <w:szCs w:val="21"/>
                <w14:ligatures w14:val="none"/>
              </w:rPr>
            </w:rPrChange>
          </w:rPr>
          <w:t xml:space="preserve">` </w:t>
        </w:r>
        <w:proofErr w:type="spellStart"/>
        <w:r w:rsidRPr="002857C4">
          <w:rPr>
            <w:rFonts w:ascii="微软雅黑" w:eastAsia="微软雅黑" w:hAnsi="微软雅黑" w:cs="宋体"/>
            <w:color w:val="191B1F"/>
            <w:kern w:val="0"/>
            <w:szCs w:val="21"/>
            <w:highlight w:val="yellow"/>
            <w14:ligatures w14:val="none"/>
            <w:rPrChange w:id="515" w:author="User" w:date="2024-06-18T14:55:00Z">
              <w:rPr>
                <w:rFonts w:ascii="微软雅黑" w:eastAsia="微软雅黑" w:hAnsi="微软雅黑" w:cs="宋体"/>
                <w:color w:val="191B1F"/>
                <w:kern w:val="0"/>
                <w:szCs w:val="21"/>
                <w14:ligatures w14:val="none"/>
              </w:rPr>
            </w:rPrChange>
          </w:rPr>
          <w:t>xzfw</w:t>
        </w:r>
        <w:proofErr w:type="spellEnd"/>
        <w:r w:rsidRPr="002857C4">
          <w:rPr>
            <w:rFonts w:ascii="微软雅黑" w:eastAsia="微软雅黑" w:hAnsi="微软雅黑" w:cs="宋体"/>
            <w:color w:val="191B1F"/>
            <w:kern w:val="0"/>
            <w:szCs w:val="21"/>
            <w:highlight w:val="yellow"/>
            <w14:ligatures w14:val="none"/>
            <w:rPrChange w:id="516" w:author="User" w:date="2024-06-18T14:55:00Z">
              <w:rPr>
                <w:rFonts w:ascii="微软雅黑" w:eastAsia="微软雅黑" w:hAnsi="微软雅黑" w:cs="宋体"/>
                <w:color w:val="191B1F"/>
                <w:kern w:val="0"/>
                <w:szCs w:val="21"/>
                <w14:ligatures w14:val="none"/>
              </w:rPr>
            </w:rPrChange>
          </w:rPr>
          <w:t xml:space="preserve"> ` varchar(</w:t>
        </w:r>
      </w:ins>
      <w:ins w:id="517" w:author="User" w:date="2024-05-29T09:30:00Z">
        <w:r w:rsidR="00593DBC" w:rsidRPr="002857C4">
          <w:rPr>
            <w:rFonts w:ascii="微软雅黑" w:eastAsia="微软雅黑" w:hAnsi="微软雅黑" w:cs="宋体"/>
            <w:color w:val="191B1F"/>
            <w:kern w:val="0"/>
            <w:szCs w:val="21"/>
            <w:highlight w:val="yellow"/>
            <w14:ligatures w14:val="none"/>
            <w:rPrChange w:id="518" w:author="User" w:date="2024-06-18T14:55:00Z">
              <w:rPr>
                <w:rFonts w:ascii="微软雅黑" w:eastAsia="微软雅黑" w:hAnsi="微软雅黑" w:cs="宋体"/>
                <w:color w:val="191B1F"/>
                <w:kern w:val="0"/>
                <w:szCs w:val="21"/>
                <w14:ligatures w14:val="none"/>
              </w:rPr>
            </w:rPrChange>
          </w:rPr>
          <w:t>255</w:t>
        </w:r>
      </w:ins>
      <w:ins w:id="519" w:author="User" w:date="2024-05-28T09:16:00Z">
        <w:r w:rsidRPr="002857C4">
          <w:rPr>
            <w:rFonts w:ascii="微软雅黑" w:eastAsia="微软雅黑" w:hAnsi="微软雅黑" w:cs="宋体"/>
            <w:color w:val="191B1F"/>
            <w:kern w:val="0"/>
            <w:szCs w:val="21"/>
            <w:highlight w:val="yellow"/>
            <w14:ligatures w14:val="none"/>
            <w:rPrChange w:id="520" w:author="User" w:date="2024-06-18T14:55:00Z">
              <w:rPr>
                <w:rFonts w:ascii="微软雅黑" w:eastAsia="微软雅黑" w:hAnsi="微软雅黑" w:cs="宋体"/>
                <w:color w:val="191B1F"/>
                <w:kern w:val="0"/>
                <w:szCs w:val="21"/>
                <w14:ligatures w14:val="none"/>
              </w:rPr>
            </w:rPrChange>
          </w:rPr>
          <w:t xml:space="preserve">) </w:t>
        </w:r>
      </w:ins>
      <w:ins w:id="521" w:author="User" w:date="2024-06-18T14:50:00Z">
        <w:r w:rsidR="006C75D5" w:rsidRPr="002857C4">
          <w:rPr>
            <w:rFonts w:ascii="微软雅黑" w:eastAsia="微软雅黑" w:hAnsi="微软雅黑" w:cs="宋体"/>
            <w:color w:val="191B1F"/>
            <w:kern w:val="0"/>
            <w:szCs w:val="21"/>
            <w:highlight w:val="yellow"/>
            <w14:ligatures w14:val="none"/>
            <w:rPrChange w:id="522" w:author="User" w:date="2024-06-18T14:55:00Z">
              <w:rPr>
                <w:rFonts w:ascii="微软雅黑" w:eastAsia="微软雅黑" w:hAnsi="微软雅黑" w:cs="宋体"/>
                <w:color w:val="191B1F"/>
                <w:kern w:val="0"/>
                <w:szCs w:val="21"/>
                <w14:ligatures w14:val="none"/>
              </w:rPr>
            </w:rPrChange>
          </w:rPr>
          <w:t xml:space="preserve">NULL </w:t>
        </w:r>
      </w:ins>
      <w:ins w:id="523" w:author="User" w:date="2024-05-28T09:16:00Z">
        <w:r w:rsidRPr="002857C4">
          <w:rPr>
            <w:rFonts w:ascii="微软雅黑" w:eastAsia="微软雅黑" w:hAnsi="微软雅黑" w:cs="宋体"/>
            <w:color w:val="191B1F"/>
            <w:kern w:val="0"/>
            <w:szCs w:val="21"/>
            <w:highlight w:val="yellow"/>
            <w14:ligatures w14:val="none"/>
            <w:rPrChange w:id="524" w:author="User" w:date="2024-06-18T14:55:00Z">
              <w:rPr>
                <w:rFonts w:ascii="微软雅黑" w:eastAsia="微软雅黑" w:hAnsi="微软雅黑" w:cs="宋体"/>
                <w:color w:val="191B1F"/>
                <w:kern w:val="0"/>
                <w:szCs w:val="21"/>
                <w14:ligatures w14:val="none"/>
              </w:rPr>
            </w:rPrChange>
          </w:rPr>
          <w:t>COMMENT '</w:t>
        </w:r>
      </w:ins>
      <w:ins w:id="525" w:author="User" w:date="2024-05-28T09:18:00Z">
        <w:r w:rsidRPr="002857C4">
          <w:rPr>
            <w:rFonts w:ascii="微软雅黑" w:eastAsia="微软雅黑" w:hAnsi="微软雅黑" w:cs="宋体" w:hint="eastAsia"/>
            <w:color w:val="191B1F"/>
            <w:kern w:val="0"/>
            <w:szCs w:val="21"/>
            <w:highlight w:val="yellow"/>
            <w14:ligatures w14:val="none"/>
            <w:rPrChange w:id="526" w:author="User" w:date="2024-06-18T14:55:00Z">
              <w:rPr>
                <w:rFonts w:ascii="微软雅黑" w:eastAsia="微软雅黑" w:hAnsi="微软雅黑" w:cs="宋体" w:hint="eastAsia"/>
                <w:color w:val="191B1F"/>
                <w:kern w:val="0"/>
                <w:szCs w:val="21"/>
                <w14:ligatures w14:val="none"/>
              </w:rPr>
            </w:rPrChange>
          </w:rPr>
          <w:t>限制范围</w:t>
        </w:r>
      </w:ins>
      <w:ins w:id="527" w:author="User" w:date="2024-05-28T09:16:00Z">
        <w:r w:rsidRPr="002857C4">
          <w:rPr>
            <w:rFonts w:ascii="微软雅黑" w:eastAsia="微软雅黑" w:hAnsi="微软雅黑" w:cs="宋体"/>
            <w:color w:val="191B1F"/>
            <w:kern w:val="0"/>
            <w:szCs w:val="21"/>
            <w:highlight w:val="yellow"/>
            <w14:ligatures w14:val="none"/>
            <w:rPrChange w:id="528" w:author="User" w:date="2024-06-18T14:55:00Z">
              <w:rPr>
                <w:rFonts w:ascii="微软雅黑" w:eastAsia="微软雅黑" w:hAnsi="微软雅黑" w:cs="宋体"/>
                <w:color w:val="191B1F"/>
                <w:kern w:val="0"/>
                <w:szCs w:val="21"/>
                <w14:ligatures w14:val="none"/>
              </w:rPr>
            </w:rPrChange>
          </w:rPr>
          <w:t>',</w:t>
        </w:r>
      </w:ins>
    </w:p>
    <w:p w14:paraId="4E607D15" w14:textId="636CBC58" w:rsidR="000C0EA4" w:rsidRPr="002857C4" w:rsidRDefault="000C0EA4" w:rsidP="00A410CF">
      <w:pPr>
        <w:widowControl/>
        <w:shd w:val="clear" w:color="auto" w:fill="FFFFFF"/>
        <w:tabs>
          <w:tab w:val="left" w:pos="720"/>
        </w:tabs>
        <w:spacing w:before="100" w:beforeAutospacing="1" w:after="100" w:afterAutospacing="1" w:line="240" w:lineRule="atLeast"/>
        <w:jc w:val="left"/>
        <w:rPr>
          <w:ins w:id="529" w:author="User" w:date="2024-05-30T17:10:00Z"/>
          <w:rFonts w:ascii="微软雅黑" w:eastAsia="微软雅黑" w:hAnsi="微软雅黑" w:cs="宋体"/>
          <w:color w:val="191B1F"/>
          <w:kern w:val="0"/>
          <w:szCs w:val="21"/>
          <w:highlight w:val="yellow"/>
          <w14:ligatures w14:val="none"/>
          <w:rPrChange w:id="530" w:author="User" w:date="2024-06-18T14:55:00Z">
            <w:rPr>
              <w:ins w:id="531" w:author="User" w:date="2024-05-30T17:10:00Z"/>
              <w:rFonts w:ascii="微软雅黑" w:eastAsia="微软雅黑" w:hAnsi="微软雅黑" w:cs="宋体"/>
              <w:color w:val="191B1F"/>
              <w:kern w:val="0"/>
              <w:szCs w:val="21"/>
              <w14:ligatures w14:val="none"/>
            </w:rPr>
          </w:rPrChange>
        </w:rPr>
      </w:pPr>
      <w:ins w:id="532" w:author="User" w:date="2024-05-28T09:16:00Z">
        <w:r w:rsidRPr="002857C4">
          <w:rPr>
            <w:rFonts w:ascii="微软雅黑" w:eastAsia="微软雅黑" w:hAnsi="微软雅黑" w:cs="宋体"/>
            <w:color w:val="191B1F"/>
            <w:kern w:val="0"/>
            <w:szCs w:val="21"/>
            <w:highlight w:val="yellow"/>
            <w14:ligatures w14:val="none"/>
            <w:rPrChange w:id="533" w:author="User" w:date="2024-06-18T14:55:00Z">
              <w:rPr>
                <w:rFonts w:ascii="微软雅黑" w:eastAsia="微软雅黑" w:hAnsi="微软雅黑" w:cs="宋体"/>
                <w:color w:val="191B1F"/>
                <w:kern w:val="0"/>
                <w:szCs w:val="21"/>
                <w14:ligatures w14:val="none"/>
              </w:rPr>
            </w:rPrChange>
          </w:rPr>
          <w:t xml:space="preserve">` </w:t>
        </w:r>
        <w:proofErr w:type="spellStart"/>
        <w:r w:rsidRPr="002857C4">
          <w:rPr>
            <w:rFonts w:ascii="微软雅黑" w:eastAsia="微软雅黑" w:hAnsi="微软雅黑" w:cs="宋体"/>
            <w:color w:val="191B1F"/>
            <w:kern w:val="0"/>
            <w:szCs w:val="21"/>
            <w:highlight w:val="yellow"/>
            <w14:ligatures w14:val="none"/>
            <w:rPrChange w:id="534" w:author="User" w:date="2024-06-18T14:55:00Z">
              <w:rPr>
                <w:rFonts w:ascii="微软雅黑" w:eastAsia="微软雅黑" w:hAnsi="微软雅黑" w:cs="宋体"/>
                <w:color w:val="191B1F"/>
                <w:kern w:val="0"/>
                <w:szCs w:val="21"/>
                <w14:ligatures w14:val="none"/>
              </w:rPr>
            </w:rPrChange>
          </w:rPr>
          <w:t>sm</w:t>
        </w:r>
        <w:proofErr w:type="spellEnd"/>
        <w:r w:rsidRPr="002857C4">
          <w:rPr>
            <w:rFonts w:ascii="微软雅黑" w:eastAsia="微软雅黑" w:hAnsi="微软雅黑" w:cs="宋体"/>
            <w:color w:val="191B1F"/>
            <w:kern w:val="0"/>
            <w:szCs w:val="21"/>
            <w:highlight w:val="yellow"/>
            <w14:ligatures w14:val="none"/>
            <w:rPrChange w:id="535" w:author="User" w:date="2024-06-18T14:55:00Z">
              <w:rPr>
                <w:rFonts w:ascii="微软雅黑" w:eastAsia="微软雅黑" w:hAnsi="微软雅黑" w:cs="宋体"/>
                <w:color w:val="191B1F"/>
                <w:kern w:val="0"/>
                <w:szCs w:val="21"/>
                <w14:ligatures w14:val="none"/>
              </w:rPr>
            </w:rPrChange>
          </w:rPr>
          <w:t xml:space="preserve"> ` varchar(</w:t>
        </w:r>
      </w:ins>
      <w:ins w:id="536" w:author="User" w:date="2024-05-29T09:30:00Z">
        <w:r w:rsidR="00593DBC" w:rsidRPr="002857C4">
          <w:rPr>
            <w:rFonts w:ascii="微软雅黑" w:eastAsia="微软雅黑" w:hAnsi="微软雅黑" w:cs="宋体"/>
            <w:color w:val="191B1F"/>
            <w:kern w:val="0"/>
            <w:szCs w:val="21"/>
            <w:highlight w:val="yellow"/>
            <w14:ligatures w14:val="none"/>
            <w:rPrChange w:id="537" w:author="User" w:date="2024-06-18T14:55:00Z">
              <w:rPr>
                <w:rFonts w:ascii="微软雅黑" w:eastAsia="微软雅黑" w:hAnsi="微软雅黑" w:cs="宋体"/>
                <w:color w:val="191B1F"/>
                <w:kern w:val="0"/>
                <w:szCs w:val="21"/>
                <w14:ligatures w14:val="none"/>
              </w:rPr>
            </w:rPrChange>
          </w:rPr>
          <w:t>255</w:t>
        </w:r>
      </w:ins>
      <w:ins w:id="538" w:author="User" w:date="2024-05-28T09:16:00Z">
        <w:r w:rsidRPr="002857C4">
          <w:rPr>
            <w:rFonts w:ascii="微软雅黑" w:eastAsia="微软雅黑" w:hAnsi="微软雅黑" w:cs="宋体"/>
            <w:color w:val="191B1F"/>
            <w:kern w:val="0"/>
            <w:szCs w:val="21"/>
            <w:highlight w:val="yellow"/>
            <w14:ligatures w14:val="none"/>
            <w:rPrChange w:id="539" w:author="User" w:date="2024-06-18T14:55:00Z">
              <w:rPr>
                <w:rFonts w:ascii="微软雅黑" w:eastAsia="微软雅黑" w:hAnsi="微软雅黑" w:cs="宋体"/>
                <w:color w:val="191B1F"/>
                <w:kern w:val="0"/>
                <w:szCs w:val="21"/>
                <w14:ligatures w14:val="none"/>
              </w:rPr>
            </w:rPrChange>
          </w:rPr>
          <w:t xml:space="preserve">) </w:t>
        </w:r>
      </w:ins>
      <w:ins w:id="540" w:author="User" w:date="2024-06-18T14:50:00Z">
        <w:r w:rsidR="006C75D5" w:rsidRPr="002857C4">
          <w:rPr>
            <w:rFonts w:ascii="微软雅黑" w:eastAsia="微软雅黑" w:hAnsi="微软雅黑" w:cs="宋体"/>
            <w:color w:val="191B1F"/>
            <w:kern w:val="0"/>
            <w:szCs w:val="21"/>
            <w:highlight w:val="yellow"/>
            <w14:ligatures w14:val="none"/>
            <w:rPrChange w:id="541" w:author="User" w:date="2024-06-18T14:55:00Z">
              <w:rPr>
                <w:rFonts w:ascii="微软雅黑" w:eastAsia="微软雅黑" w:hAnsi="微软雅黑" w:cs="宋体"/>
                <w:color w:val="191B1F"/>
                <w:kern w:val="0"/>
                <w:szCs w:val="21"/>
                <w14:ligatures w14:val="none"/>
              </w:rPr>
            </w:rPrChange>
          </w:rPr>
          <w:t xml:space="preserve">NULL </w:t>
        </w:r>
      </w:ins>
      <w:ins w:id="542" w:author="User" w:date="2024-05-28T09:16:00Z">
        <w:r w:rsidRPr="002857C4">
          <w:rPr>
            <w:rFonts w:ascii="微软雅黑" w:eastAsia="微软雅黑" w:hAnsi="微软雅黑" w:cs="宋体"/>
            <w:color w:val="191B1F"/>
            <w:kern w:val="0"/>
            <w:szCs w:val="21"/>
            <w:highlight w:val="yellow"/>
            <w14:ligatures w14:val="none"/>
            <w:rPrChange w:id="543" w:author="User" w:date="2024-06-18T14:55:00Z">
              <w:rPr>
                <w:rFonts w:ascii="微软雅黑" w:eastAsia="微软雅黑" w:hAnsi="微软雅黑" w:cs="宋体"/>
                <w:color w:val="191B1F"/>
                <w:kern w:val="0"/>
                <w:szCs w:val="21"/>
                <w14:ligatures w14:val="none"/>
              </w:rPr>
            </w:rPrChange>
          </w:rPr>
          <w:t>COMMENT '</w:t>
        </w:r>
      </w:ins>
      <w:ins w:id="544" w:author="User" w:date="2024-05-28T09:18:00Z">
        <w:r w:rsidRPr="002857C4">
          <w:rPr>
            <w:rFonts w:ascii="微软雅黑" w:eastAsia="微软雅黑" w:hAnsi="微软雅黑" w:cs="宋体" w:hint="eastAsia"/>
            <w:color w:val="191B1F"/>
            <w:kern w:val="0"/>
            <w:szCs w:val="21"/>
            <w:highlight w:val="yellow"/>
            <w14:ligatures w14:val="none"/>
            <w:rPrChange w:id="545" w:author="User" w:date="2024-06-18T14:55:00Z">
              <w:rPr>
                <w:rFonts w:ascii="微软雅黑" w:eastAsia="微软雅黑" w:hAnsi="微软雅黑" w:cs="宋体" w:hint="eastAsia"/>
                <w:color w:val="191B1F"/>
                <w:kern w:val="0"/>
                <w:szCs w:val="21"/>
                <w14:ligatures w14:val="none"/>
              </w:rPr>
            </w:rPrChange>
          </w:rPr>
          <w:t>说明</w:t>
        </w:r>
      </w:ins>
      <w:ins w:id="546" w:author="User" w:date="2024-05-28T09:16:00Z">
        <w:r w:rsidRPr="002857C4">
          <w:rPr>
            <w:rFonts w:ascii="微软雅黑" w:eastAsia="微软雅黑" w:hAnsi="微软雅黑" w:cs="宋体"/>
            <w:color w:val="191B1F"/>
            <w:kern w:val="0"/>
            <w:szCs w:val="21"/>
            <w:highlight w:val="yellow"/>
            <w14:ligatures w14:val="none"/>
            <w:rPrChange w:id="547" w:author="User" w:date="2024-06-18T14:55:00Z">
              <w:rPr>
                <w:rFonts w:ascii="微软雅黑" w:eastAsia="微软雅黑" w:hAnsi="微软雅黑" w:cs="宋体"/>
                <w:color w:val="191B1F"/>
                <w:kern w:val="0"/>
                <w:szCs w:val="21"/>
                <w14:ligatures w14:val="none"/>
              </w:rPr>
            </w:rPrChange>
          </w:rPr>
          <w:t>',</w:t>
        </w:r>
      </w:ins>
    </w:p>
    <w:p w14:paraId="75BF2749" w14:textId="471D1688" w:rsidR="00607D88" w:rsidRDefault="00607D88" w:rsidP="00607D88">
      <w:pPr>
        <w:widowControl/>
        <w:shd w:val="clear" w:color="auto" w:fill="FFFFFF"/>
        <w:tabs>
          <w:tab w:val="left" w:pos="720"/>
        </w:tabs>
        <w:spacing w:before="100" w:beforeAutospacing="1" w:after="100" w:afterAutospacing="1" w:line="240" w:lineRule="atLeast"/>
        <w:jc w:val="left"/>
        <w:rPr>
          <w:ins w:id="548" w:author="User" w:date="2024-05-30T17:10:00Z"/>
          <w:rFonts w:ascii="微软雅黑" w:eastAsia="微软雅黑" w:hAnsi="微软雅黑" w:cs="宋体"/>
          <w:color w:val="191B1F"/>
          <w:kern w:val="0"/>
          <w:szCs w:val="21"/>
          <w14:ligatures w14:val="none"/>
        </w:rPr>
      </w:pPr>
      <w:ins w:id="549" w:author="User" w:date="2024-05-30T17:10:00Z">
        <w:r w:rsidRPr="002857C4">
          <w:rPr>
            <w:rFonts w:ascii="微软雅黑" w:eastAsia="微软雅黑" w:hAnsi="微软雅黑" w:cs="宋体"/>
            <w:color w:val="191B1F"/>
            <w:kern w:val="0"/>
            <w:szCs w:val="21"/>
            <w:highlight w:val="yellow"/>
            <w14:ligatures w14:val="none"/>
            <w:rPrChange w:id="550" w:author="User" w:date="2024-06-18T14:55:00Z">
              <w:rPr>
                <w:rFonts w:ascii="微软雅黑" w:eastAsia="微软雅黑" w:hAnsi="微软雅黑" w:cs="宋体"/>
                <w:color w:val="191B1F"/>
                <w:kern w:val="0"/>
                <w:szCs w:val="21"/>
                <w14:ligatures w14:val="none"/>
              </w:rPr>
            </w:rPrChange>
          </w:rPr>
          <w:t xml:space="preserve">` </w:t>
        </w:r>
        <w:proofErr w:type="spellStart"/>
        <w:r w:rsidRPr="002857C4">
          <w:rPr>
            <w:rFonts w:ascii="微软雅黑" w:eastAsia="微软雅黑" w:hAnsi="微软雅黑" w:cs="宋体"/>
            <w:color w:val="191B1F"/>
            <w:kern w:val="0"/>
            <w:szCs w:val="21"/>
            <w:highlight w:val="yellow"/>
            <w14:ligatures w14:val="none"/>
            <w:rPrChange w:id="551" w:author="User" w:date="2024-06-18T14:55:00Z">
              <w:rPr>
                <w:rFonts w:ascii="微软雅黑" w:eastAsia="微软雅黑" w:hAnsi="微软雅黑" w:cs="宋体"/>
                <w:color w:val="191B1F"/>
                <w:kern w:val="0"/>
                <w:szCs w:val="21"/>
                <w14:ligatures w14:val="none"/>
              </w:rPr>
            </w:rPrChange>
          </w:rPr>
          <w:t>Dw</w:t>
        </w:r>
        <w:proofErr w:type="spellEnd"/>
        <w:r w:rsidRPr="002857C4">
          <w:rPr>
            <w:rFonts w:ascii="微软雅黑" w:eastAsia="微软雅黑" w:hAnsi="微软雅黑" w:cs="宋体"/>
            <w:color w:val="191B1F"/>
            <w:kern w:val="0"/>
            <w:szCs w:val="21"/>
            <w:highlight w:val="yellow"/>
            <w14:ligatures w14:val="none"/>
            <w:rPrChange w:id="552" w:author="User" w:date="2024-06-18T14:55:00Z">
              <w:rPr>
                <w:rFonts w:ascii="微软雅黑" w:eastAsia="微软雅黑" w:hAnsi="微软雅黑" w:cs="宋体"/>
                <w:color w:val="191B1F"/>
                <w:kern w:val="0"/>
                <w:szCs w:val="21"/>
                <w14:ligatures w14:val="none"/>
              </w:rPr>
            </w:rPrChange>
          </w:rPr>
          <w:t xml:space="preserve"> ` varchar(255) </w:t>
        </w:r>
      </w:ins>
      <w:ins w:id="553" w:author="User" w:date="2024-06-18T14:50:00Z">
        <w:r w:rsidR="006C75D5" w:rsidRPr="002857C4">
          <w:rPr>
            <w:rFonts w:ascii="微软雅黑" w:eastAsia="微软雅黑" w:hAnsi="微软雅黑" w:cs="宋体"/>
            <w:color w:val="191B1F"/>
            <w:kern w:val="0"/>
            <w:szCs w:val="21"/>
            <w:highlight w:val="yellow"/>
            <w14:ligatures w14:val="none"/>
            <w:rPrChange w:id="554" w:author="User" w:date="2024-06-18T14:55:00Z">
              <w:rPr>
                <w:rFonts w:ascii="微软雅黑" w:eastAsia="微软雅黑" w:hAnsi="微软雅黑" w:cs="宋体"/>
                <w:color w:val="191B1F"/>
                <w:kern w:val="0"/>
                <w:szCs w:val="21"/>
                <w14:ligatures w14:val="none"/>
              </w:rPr>
            </w:rPrChange>
          </w:rPr>
          <w:t xml:space="preserve">NULL  </w:t>
        </w:r>
      </w:ins>
      <w:ins w:id="555" w:author="User" w:date="2024-05-30T17:10:00Z">
        <w:r w:rsidRPr="002857C4">
          <w:rPr>
            <w:rFonts w:ascii="微软雅黑" w:eastAsia="微软雅黑" w:hAnsi="微软雅黑" w:cs="宋体"/>
            <w:color w:val="191B1F"/>
            <w:kern w:val="0"/>
            <w:szCs w:val="21"/>
            <w:highlight w:val="yellow"/>
            <w14:ligatures w14:val="none"/>
            <w:rPrChange w:id="556" w:author="User" w:date="2024-06-18T14:55:00Z">
              <w:rPr>
                <w:rFonts w:ascii="微软雅黑" w:eastAsia="微软雅黑" w:hAnsi="微软雅黑" w:cs="宋体"/>
                <w:color w:val="191B1F"/>
                <w:kern w:val="0"/>
                <w:szCs w:val="21"/>
                <w14:ligatures w14:val="none"/>
              </w:rPr>
            </w:rPrChange>
          </w:rPr>
          <w:t>COMMENT '</w:t>
        </w:r>
        <w:r w:rsidRPr="002857C4">
          <w:rPr>
            <w:rFonts w:ascii="微软雅黑" w:eastAsia="微软雅黑" w:hAnsi="微软雅黑" w:cs="宋体" w:hint="eastAsia"/>
            <w:color w:val="191B1F"/>
            <w:kern w:val="0"/>
            <w:szCs w:val="21"/>
            <w:highlight w:val="yellow"/>
            <w14:ligatures w14:val="none"/>
            <w:rPrChange w:id="557" w:author="User" w:date="2024-06-18T14:55:00Z">
              <w:rPr>
                <w:rFonts w:ascii="微软雅黑" w:eastAsia="微软雅黑" w:hAnsi="微软雅黑" w:cs="宋体" w:hint="eastAsia"/>
                <w:color w:val="191B1F"/>
                <w:kern w:val="0"/>
                <w:szCs w:val="21"/>
                <w14:ligatures w14:val="none"/>
              </w:rPr>
            </w:rPrChange>
          </w:rPr>
          <w:t>计量单位</w:t>
        </w:r>
        <w:r w:rsidRPr="002857C4">
          <w:rPr>
            <w:rFonts w:ascii="微软雅黑" w:eastAsia="微软雅黑" w:hAnsi="微软雅黑" w:cs="宋体"/>
            <w:color w:val="191B1F"/>
            <w:kern w:val="0"/>
            <w:szCs w:val="21"/>
            <w:highlight w:val="yellow"/>
            <w14:ligatures w14:val="none"/>
            <w:rPrChange w:id="558" w:author="User" w:date="2024-06-18T14:55:00Z">
              <w:rPr>
                <w:rFonts w:ascii="微软雅黑" w:eastAsia="微软雅黑" w:hAnsi="微软雅黑" w:cs="宋体"/>
                <w:color w:val="191B1F"/>
                <w:kern w:val="0"/>
                <w:szCs w:val="21"/>
                <w14:ligatures w14:val="none"/>
              </w:rPr>
            </w:rPrChange>
          </w:rPr>
          <w:t>',</w:t>
        </w:r>
      </w:ins>
    </w:p>
    <w:p w14:paraId="7390D076" w14:textId="6E854CA9" w:rsidR="005F41DC" w:rsidRPr="00E24BEC" w:rsidRDefault="005F41DC"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559" w:author="User" w:date="2024-05-21T16:10:00Z">
            <w:rPr>
              <w:rFonts w:ascii="微软雅黑" w:eastAsia="微软雅黑" w:hAnsi="微软雅黑" w:cs="宋体"/>
              <w:color w:val="191B1F"/>
              <w:kern w:val="0"/>
              <w:szCs w:val="21"/>
              <w:highlight w:val="yellow"/>
              <w14:ligatures w14:val="none"/>
            </w:rPr>
          </w:rPrChange>
        </w:rPr>
      </w:pPr>
      <w:ins w:id="560" w:author="User" w:date="2024-05-30T09:27:00Z">
        <w:r w:rsidRPr="0032007F">
          <w:rPr>
            <w:rFonts w:ascii="微软雅黑" w:eastAsia="微软雅黑" w:hAnsi="微软雅黑" w:cs="宋体"/>
            <w:color w:val="191B1F"/>
            <w:kern w:val="0"/>
            <w:szCs w:val="21"/>
            <w14:ligatures w14:val="none"/>
          </w:rPr>
          <w:t>`</w:t>
        </w:r>
        <w:r w:rsidRPr="000C0EA4">
          <w:rPr>
            <w:rFonts w:ascii="微软雅黑" w:eastAsia="微软雅黑" w:hAnsi="微软雅黑" w:cs="宋体"/>
            <w:color w:val="191B1F"/>
            <w:kern w:val="0"/>
            <w:szCs w:val="21"/>
            <w14:ligatures w14:val="none"/>
          </w:rPr>
          <w:t xml:space="preserve"> </w:t>
        </w:r>
      </w:ins>
      <w:proofErr w:type="spellStart"/>
      <w:ins w:id="561" w:author="User" w:date="2024-05-30T09:28:00Z">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xsj</w:t>
        </w:r>
        <w:proofErr w:type="spellEnd"/>
        <w:r w:rsidRPr="0032007F">
          <w:rPr>
            <w:rFonts w:ascii="微软雅黑" w:eastAsia="微软雅黑" w:hAnsi="微软雅黑" w:cs="宋体"/>
            <w:color w:val="191B1F"/>
            <w:kern w:val="0"/>
            <w:szCs w:val="21"/>
            <w14:ligatures w14:val="none"/>
          </w:rPr>
          <w:t xml:space="preserve"> </w:t>
        </w:r>
      </w:ins>
      <w:ins w:id="562" w:author="User" w:date="2024-05-30T09:27:00Z">
        <w:r w:rsidRPr="0032007F">
          <w:rPr>
            <w:rFonts w:ascii="微软雅黑" w:eastAsia="微软雅黑" w:hAnsi="微软雅黑" w:cs="宋体"/>
            <w:color w:val="191B1F"/>
            <w:kern w:val="0"/>
            <w:szCs w:val="21"/>
            <w14:ligatures w14:val="none"/>
          </w:rPr>
          <w:t>` varchar(</w:t>
        </w:r>
        <w:r>
          <w:rPr>
            <w:rFonts w:ascii="微软雅黑" w:eastAsia="微软雅黑" w:hAnsi="微软雅黑" w:cs="宋体" w:hint="eastAsia"/>
            <w:color w:val="191B1F"/>
            <w:kern w:val="0"/>
            <w:szCs w:val="21"/>
            <w14:ligatures w14:val="none"/>
          </w:rPr>
          <w:t>255</w:t>
        </w:r>
        <w:r w:rsidRPr="0032007F">
          <w:rPr>
            <w:rFonts w:ascii="微软雅黑" w:eastAsia="微软雅黑" w:hAnsi="微软雅黑" w:cs="宋体"/>
            <w:color w:val="191B1F"/>
            <w:kern w:val="0"/>
            <w:szCs w:val="21"/>
            <w14:ligatures w14:val="none"/>
          </w:rPr>
          <w:t>) NOT NULL COMMENT '</w:t>
        </w:r>
      </w:ins>
      <w:ins w:id="563" w:author="User" w:date="2024-05-30T09:28:00Z">
        <w:r>
          <w:rPr>
            <w:rFonts w:ascii="微软雅黑" w:eastAsia="微软雅黑" w:hAnsi="微软雅黑" w:cs="宋体" w:hint="eastAsia"/>
            <w:color w:val="191B1F"/>
            <w:kern w:val="0"/>
            <w:szCs w:val="21"/>
            <w14:ligatures w14:val="none"/>
          </w:rPr>
          <w:t>末次更新时间（用来控制更新版本）</w:t>
        </w:r>
      </w:ins>
      <w:ins w:id="564" w:author="User" w:date="2024-05-30T09:27:00Z">
        <w:r w:rsidRPr="0032007F">
          <w:rPr>
            <w:rFonts w:ascii="微软雅黑" w:eastAsia="微软雅黑" w:hAnsi="微软雅黑" w:cs="宋体"/>
            <w:color w:val="191B1F"/>
            <w:kern w:val="0"/>
            <w:szCs w:val="21"/>
            <w14:ligatures w14:val="none"/>
          </w:rPr>
          <w:t>',</w:t>
        </w:r>
      </w:ins>
    </w:p>
    <w:p w14:paraId="52F0A455" w14:textId="387338AB" w:rsidR="00A410CF" w:rsidRPr="00E24BEC" w:rsidDel="000C0EA4" w:rsidRDefault="00A410CF" w:rsidP="00A410CF">
      <w:pPr>
        <w:widowControl/>
        <w:shd w:val="clear" w:color="auto" w:fill="FFFFFF"/>
        <w:tabs>
          <w:tab w:val="left" w:pos="720"/>
        </w:tabs>
        <w:spacing w:before="100" w:beforeAutospacing="1" w:after="100" w:afterAutospacing="1" w:line="240" w:lineRule="atLeast"/>
        <w:jc w:val="left"/>
        <w:rPr>
          <w:del w:id="565" w:author="User" w:date="2024-05-28T09:16:00Z"/>
          <w:rFonts w:ascii="微软雅黑" w:eastAsia="微软雅黑" w:hAnsi="微软雅黑" w:cs="宋体"/>
          <w:color w:val="191B1F"/>
          <w:kern w:val="0"/>
          <w:szCs w:val="21"/>
          <w14:ligatures w14:val="none"/>
          <w:rPrChange w:id="566" w:author="User" w:date="2024-05-21T16:10:00Z">
            <w:rPr>
              <w:del w:id="567" w:author="User" w:date="2024-05-28T09:16:00Z"/>
              <w:rFonts w:ascii="微软雅黑" w:eastAsia="微软雅黑" w:hAnsi="微软雅黑" w:cs="宋体"/>
              <w:color w:val="191B1F"/>
              <w:kern w:val="0"/>
              <w:szCs w:val="21"/>
              <w:highlight w:val="yellow"/>
              <w14:ligatures w14:val="none"/>
            </w:rPr>
          </w:rPrChange>
        </w:rPr>
      </w:pPr>
      <w:del w:id="568" w:author="User" w:date="2024-05-28T09:16:00Z">
        <w:r w:rsidRPr="00E24BEC" w:rsidDel="000C0EA4">
          <w:rPr>
            <w:rFonts w:ascii="微软雅黑" w:eastAsia="微软雅黑" w:hAnsi="微软雅黑" w:cs="宋体"/>
            <w:color w:val="191B1F"/>
            <w:kern w:val="0"/>
            <w:szCs w:val="21"/>
            <w14:ligatures w14:val="none"/>
            <w:rPrChange w:id="569" w:author="User" w:date="2024-05-21T16:10:00Z">
              <w:rPr>
                <w:rFonts w:ascii="微软雅黑" w:eastAsia="微软雅黑" w:hAnsi="微软雅黑" w:cs="宋体"/>
                <w:color w:val="191B1F"/>
                <w:kern w:val="0"/>
                <w:szCs w:val="21"/>
                <w:highlight w:val="yellow"/>
                <w14:ligatures w14:val="none"/>
              </w:rPr>
            </w:rPrChange>
          </w:rPr>
          <w:delText xml:space="preserve">  ` Attribute_name ` varchar(255) NOT NULL COMMENT '</w:delText>
        </w:r>
        <w:r w:rsidRPr="00E24BEC" w:rsidDel="000C0EA4">
          <w:rPr>
            <w:rFonts w:ascii="微软雅黑" w:eastAsia="微软雅黑" w:hAnsi="微软雅黑" w:cs="宋体" w:hint="eastAsia"/>
            <w:color w:val="191B1F"/>
            <w:kern w:val="0"/>
            <w:szCs w:val="21"/>
            <w14:ligatures w14:val="none"/>
            <w:rPrChange w:id="570" w:author="User" w:date="2024-05-21T16:10:00Z">
              <w:rPr>
                <w:rFonts w:ascii="微软雅黑" w:eastAsia="微软雅黑" w:hAnsi="微软雅黑" w:cs="宋体" w:hint="eastAsia"/>
                <w:color w:val="191B1F"/>
                <w:kern w:val="0"/>
                <w:szCs w:val="21"/>
                <w:highlight w:val="yellow"/>
                <w14:ligatures w14:val="none"/>
              </w:rPr>
            </w:rPrChange>
          </w:rPr>
          <w:delText>属性名称</w:delText>
        </w:r>
        <w:r w:rsidRPr="00E24BEC" w:rsidDel="000C0EA4">
          <w:rPr>
            <w:rFonts w:ascii="微软雅黑" w:eastAsia="微软雅黑" w:hAnsi="微软雅黑" w:cs="宋体"/>
            <w:color w:val="191B1F"/>
            <w:kern w:val="0"/>
            <w:szCs w:val="21"/>
            <w14:ligatures w14:val="none"/>
            <w:rPrChange w:id="571" w:author="User" w:date="2024-05-21T16:10:00Z">
              <w:rPr>
                <w:rFonts w:ascii="微软雅黑" w:eastAsia="微软雅黑" w:hAnsi="微软雅黑" w:cs="宋体"/>
                <w:color w:val="191B1F"/>
                <w:kern w:val="0"/>
                <w:szCs w:val="21"/>
                <w:highlight w:val="yellow"/>
                <w14:ligatures w14:val="none"/>
              </w:rPr>
            </w:rPrChange>
          </w:rPr>
          <w:delText>',</w:delText>
        </w:r>
      </w:del>
    </w:p>
    <w:p w14:paraId="74DD2A57" w14:textId="0A1C3659" w:rsidR="00A410CF" w:rsidRPr="00E24BEC"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572" w:author="User" w:date="2024-05-21T16:10:00Z">
            <w:rPr>
              <w:rFonts w:ascii="微软雅黑" w:eastAsia="微软雅黑" w:hAnsi="微软雅黑" w:cs="宋体"/>
              <w:color w:val="191B1F"/>
              <w:kern w:val="0"/>
              <w:szCs w:val="21"/>
              <w:highlight w:val="yellow"/>
              <w14:ligatures w14:val="none"/>
            </w:rPr>
          </w:rPrChange>
        </w:rPr>
      </w:pPr>
      <w:r w:rsidRPr="00E24BEC">
        <w:rPr>
          <w:rFonts w:ascii="微软雅黑" w:eastAsia="微软雅黑" w:hAnsi="微软雅黑" w:cs="宋体"/>
          <w:color w:val="191B1F"/>
          <w:kern w:val="0"/>
          <w:szCs w:val="21"/>
          <w14:ligatures w14:val="none"/>
          <w:rPrChange w:id="573" w:author="User" w:date="2024-05-21T16:10:00Z">
            <w:rPr>
              <w:rFonts w:ascii="微软雅黑" w:eastAsia="微软雅黑" w:hAnsi="微软雅黑" w:cs="宋体"/>
              <w:color w:val="191B1F"/>
              <w:kern w:val="0"/>
              <w:szCs w:val="21"/>
              <w:highlight w:val="yellow"/>
              <w14:ligatures w14:val="none"/>
            </w:rPr>
          </w:rPrChange>
        </w:rPr>
        <w:t xml:space="preserve">  `Attribute_1` varchar(255) NULL COMMENT '预留属性</w:t>
      </w:r>
      <w:del w:id="574" w:author="User" w:date="2024-05-28T09:18:00Z">
        <w:r w:rsidRPr="00E24BEC" w:rsidDel="000C0EA4">
          <w:rPr>
            <w:rFonts w:ascii="微软雅黑" w:eastAsia="微软雅黑" w:hAnsi="微软雅黑" w:cs="宋体"/>
            <w:color w:val="191B1F"/>
            <w:kern w:val="0"/>
            <w:szCs w:val="21"/>
            <w14:ligatures w14:val="none"/>
            <w:rPrChange w:id="575" w:author="User" w:date="2024-05-21T16:10:00Z">
              <w:rPr>
                <w:rFonts w:ascii="微软雅黑" w:eastAsia="微软雅黑" w:hAnsi="微软雅黑" w:cs="宋体"/>
                <w:color w:val="191B1F"/>
                <w:kern w:val="0"/>
                <w:szCs w:val="21"/>
                <w:highlight w:val="yellow"/>
                <w14:ligatures w14:val="none"/>
              </w:rPr>
            </w:rPrChange>
          </w:rPr>
          <w:delText>\r\n\r\n</w:delText>
        </w:r>
      </w:del>
      <w:ins w:id="576" w:author="User" w:date="2024-05-28T09:18:00Z">
        <w:r w:rsidR="000C0EA4">
          <w:rPr>
            <w:rFonts w:ascii="微软雅黑" w:eastAsia="微软雅黑" w:hAnsi="微软雅黑" w:cs="宋体" w:hint="eastAsia"/>
            <w:color w:val="191B1F"/>
            <w:kern w:val="0"/>
            <w:szCs w:val="21"/>
            <w14:ligatures w14:val="none"/>
          </w:rPr>
          <w:t>1</w:t>
        </w:r>
      </w:ins>
      <w:r w:rsidRPr="00E24BEC">
        <w:rPr>
          <w:rFonts w:ascii="微软雅黑" w:eastAsia="微软雅黑" w:hAnsi="微软雅黑" w:cs="宋体"/>
          <w:color w:val="191B1F"/>
          <w:kern w:val="0"/>
          <w:szCs w:val="21"/>
          <w14:ligatures w14:val="none"/>
          <w:rPrChange w:id="577" w:author="User" w:date="2024-05-21T16:10:00Z">
            <w:rPr>
              <w:rFonts w:ascii="微软雅黑" w:eastAsia="微软雅黑" w:hAnsi="微软雅黑" w:cs="宋体"/>
              <w:color w:val="191B1F"/>
              <w:kern w:val="0"/>
              <w:szCs w:val="21"/>
              <w:highlight w:val="yellow"/>
              <w14:ligatures w14:val="none"/>
            </w:rPr>
          </w:rPrChange>
        </w:rPr>
        <w:t>',</w:t>
      </w:r>
    </w:p>
    <w:p w14:paraId="63AE4729" w14:textId="455FA2DF" w:rsidR="00A410CF" w:rsidRPr="00E24BEC"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578" w:author="User" w:date="2024-05-21T16:10:00Z">
            <w:rPr>
              <w:rFonts w:ascii="微软雅黑" w:eastAsia="微软雅黑" w:hAnsi="微软雅黑" w:cs="宋体"/>
              <w:color w:val="191B1F"/>
              <w:kern w:val="0"/>
              <w:szCs w:val="21"/>
              <w:highlight w:val="yellow"/>
              <w14:ligatures w14:val="none"/>
            </w:rPr>
          </w:rPrChange>
        </w:rPr>
      </w:pPr>
      <w:r w:rsidRPr="00E24BEC">
        <w:rPr>
          <w:rFonts w:ascii="微软雅黑" w:eastAsia="微软雅黑" w:hAnsi="微软雅黑" w:cs="宋体"/>
          <w:color w:val="191B1F"/>
          <w:kern w:val="0"/>
          <w:szCs w:val="21"/>
          <w14:ligatures w14:val="none"/>
          <w:rPrChange w:id="579" w:author="User" w:date="2024-05-21T16:10:00Z">
            <w:rPr>
              <w:rFonts w:ascii="微软雅黑" w:eastAsia="微软雅黑" w:hAnsi="微软雅黑" w:cs="宋体"/>
              <w:color w:val="191B1F"/>
              <w:kern w:val="0"/>
              <w:szCs w:val="21"/>
              <w:highlight w:val="yellow"/>
              <w14:ligatures w14:val="none"/>
            </w:rPr>
          </w:rPrChange>
        </w:rPr>
        <w:t xml:space="preserve">  `Attribute_2` varchar(255) NULL COMMENT '预留属性</w:t>
      </w:r>
      <w:del w:id="580" w:author="User" w:date="2024-05-28T09:18:00Z">
        <w:r w:rsidRPr="00E24BEC" w:rsidDel="000C0EA4">
          <w:rPr>
            <w:rFonts w:ascii="微软雅黑" w:eastAsia="微软雅黑" w:hAnsi="微软雅黑" w:cs="宋体"/>
            <w:color w:val="191B1F"/>
            <w:kern w:val="0"/>
            <w:szCs w:val="21"/>
            <w14:ligatures w14:val="none"/>
            <w:rPrChange w:id="581" w:author="User" w:date="2024-05-21T16:10:00Z">
              <w:rPr>
                <w:rFonts w:ascii="微软雅黑" w:eastAsia="微软雅黑" w:hAnsi="微软雅黑" w:cs="宋体"/>
                <w:color w:val="191B1F"/>
                <w:kern w:val="0"/>
                <w:szCs w:val="21"/>
                <w:highlight w:val="yellow"/>
                <w14:ligatures w14:val="none"/>
              </w:rPr>
            </w:rPrChange>
          </w:rPr>
          <w:delText>\r\n</w:delText>
        </w:r>
      </w:del>
      <w:ins w:id="582" w:author="User" w:date="2024-05-28T09:18:00Z">
        <w:r w:rsidR="000C0EA4">
          <w:rPr>
            <w:rFonts w:ascii="微软雅黑" w:eastAsia="微软雅黑" w:hAnsi="微软雅黑" w:cs="宋体" w:hint="eastAsia"/>
            <w:color w:val="191B1F"/>
            <w:kern w:val="0"/>
            <w:szCs w:val="21"/>
            <w14:ligatures w14:val="none"/>
          </w:rPr>
          <w:t>2</w:t>
        </w:r>
      </w:ins>
      <w:r w:rsidRPr="00E24BEC">
        <w:rPr>
          <w:rFonts w:ascii="微软雅黑" w:eastAsia="微软雅黑" w:hAnsi="微软雅黑" w:cs="宋体"/>
          <w:color w:val="191B1F"/>
          <w:kern w:val="0"/>
          <w:szCs w:val="21"/>
          <w14:ligatures w14:val="none"/>
          <w:rPrChange w:id="583" w:author="User" w:date="2024-05-21T16:10:00Z">
            <w:rPr>
              <w:rFonts w:ascii="微软雅黑" w:eastAsia="微软雅黑" w:hAnsi="微软雅黑" w:cs="宋体"/>
              <w:color w:val="191B1F"/>
              <w:kern w:val="0"/>
              <w:szCs w:val="21"/>
              <w:highlight w:val="yellow"/>
              <w14:ligatures w14:val="none"/>
            </w:rPr>
          </w:rPrChange>
        </w:rPr>
        <w:t>',</w:t>
      </w:r>
    </w:p>
    <w:p w14:paraId="2FECDDF7" w14:textId="5087D929" w:rsidR="00A410CF" w:rsidRPr="00E24BEC"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584" w:author="User" w:date="2024-05-21T16:10:00Z">
            <w:rPr>
              <w:rFonts w:ascii="微软雅黑" w:eastAsia="微软雅黑" w:hAnsi="微软雅黑" w:cs="宋体"/>
              <w:color w:val="191B1F"/>
              <w:kern w:val="0"/>
              <w:szCs w:val="21"/>
              <w:highlight w:val="yellow"/>
              <w14:ligatures w14:val="none"/>
            </w:rPr>
          </w:rPrChange>
        </w:rPr>
      </w:pPr>
      <w:r w:rsidRPr="00E24BEC">
        <w:rPr>
          <w:rFonts w:ascii="微软雅黑" w:eastAsia="微软雅黑" w:hAnsi="微软雅黑" w:cs="宋体"/>
          <w:color w:val="191B1F"/>
          <w:kern w:val="0"/>
          <w:szCs w:val="21"/>
          <w14:ligatures w14:val="none"/>
          <w:rPrChange w:id="585" w:author="User" w:date="2024-05-21T16:10:00Z">
            <w:rPr>
              <w:rFonts w:ascii="微软雅黑" w:eastAsia="微软雅黑" w:hAnsi="微软雅黑" w:cs="宋体"/>
              <w:color w:val="191B1F"/>
              <w:kern w:val="0"/>
              <w:szCs w:val="21"/>
              <w:highlight w:val="yellow"/>
              <w14:ligatures w14:val="none"/>
            </w:rPr>
          </w:rPrChange>
        </w:rPr>
        <w:t xml:space="preserve">  `Attribute_3` varchar(255) NULL COMMENT '预留属性</w:t>
      </w:r>
      <w:del w:id="586" w:author="User" w:date="2024-05-28T09:18:00Z">
        <w:r w:rsidRPr="00E24BEC" w:rsidDel="000C0EA4">
          <w:rPr>
            <w:rFonts w:ascii="微软雅黑" w:eastAsia="微软雅黑" w:hAnsi="微软雅黑" w:cs="宋体"/>
            <w:color w:val="191B1F"/>
            <w:kern w:val="0"/>
            <w:szCs w:val="21"/>
            <w14:ligatures w14:val="none"/>
            <w:rPrChange w:id="587" w:author="User" w:date="2024-05-21T16:10:00Z">
              <w:rPr>
                <w:rFonts w:ascii="微软雅黑" w:eastAsia="微软雅黑" w:hAnsi="微软雅黑" w:cs="宋体"/>
                <w:color w:val="191B1F"/>
                <w:kern w:val="0"/>
                <w:szCs w:val="21"/>
                <w:highlight w:val="yellow"/>
                <w14:ligatures w14:val="none"/>
              </w:rPr>
            </w:rPrChange>
          </w:rPr>
          <w:delText>\r\n</w:delText>
        </w:r>
      </w:del>
      <w:ins w:id="588" w:author="User" w:date="2024-05-28T09:18:00Z">
        <w:r w:rsidR="000C0EA4">
          <w:rPr>
            <w:rFonts w:ascii="微软雅黑" w:eastAsia="微软雅黑" w:hAnsi="微软雅黑" w:cs="宋体" w:hint="eastAsia"/>
            <w:color w:val="191B1F"/>
            <w:kern w:val="0"/>
            <w:szCs w:val="21"/>
            <w14:ligatures w14:val="none"/>
          </w:rPr>
          <w:t>3</w:t>
        </w:r>
      </w:ins>
      <w:r w:rsidRPr="00E24BEC">
        <w:rPr>
          <w:rFonts w:ascii="微软雅黑" w:eastAsia="微软雅黑" w:hAnsi="微软雅黑" w:cs="宋体"/>
          <w:color w:val="191B1F"/>
          <w:kern w:val="0"/>
          <w:szCs w:val="21"/>
          <w14:ligatures w14:val="none"/>
          <w:rPrChange w:id="589" w:author="User" w:date="2024-05-21T16:10:00Z">
            <w:rPr>
              <w:rFonts w:ascii="微软雅黑" w:eastAsia="微软雅黑" w:hAnsi="微软雅黑" w:cs="宋体"/>
              <w:color w:val="191B1F"/>
              <w:kern w:val="0"/>
              <w:szCs w:val="21"/>
              <w:highlight w:val="yellow"/>
              <w14:ligatures w14:val="none"/>
            </w:rPr>
          </w:rPrChange>
        </w:rPr>
        <w:t>',</w:t>
      </w:r>
    </w:p>
    <w:p w14:paraId="2D0C200D" w14:textId="6FF341FF" w:rsidR="00A410CF" w:rsidRPr="00E24BEC"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590" w:author="User" w:date="2024-05-21T16:10:00Z">
            <w:rPr>
              <w:rFonts w:ascii="微软雅黑" w:eastAsia="微软雅黑" w:hAnsi="微软雅黑" w:cs="宋体"/>
              <w:color w:val="191B1F"/>
              <w:kern w:val="0"/>
              <w:szCs w:val="21"/>
              <w:highlight w:val="yellow"/>
              <w14:ligatures w14:val="none"/>
            </w:rPr>
          </w:rPrChange>
        </w:rPr>
      </w:pPr>
      <w:r w:rsidRPr="00E24BEC">
        <w:rPr>
          <w:rFonts w:ascii="微软雅黑" w:eastAsia="微软雅黑" w:hAnsi="微软雅黑" w:cs="宋体"/>
          <w:color w:val="191B1F"/>
          <w:kern w:val="0"/>
          <w:szCs w:val="21"/>
          <w14:ligatures w14:val="none"/>
          <w:rPrChange w:id="591" w:author="User" w:date="2024-05-21T16:10:00Z">
            <w:rPr>
              <w:rFonts w:ascii="微软雅黑" w:eastAsia="微软雅黑" w:hAnsi="微软雅黑" w:cs="宋体"/>
              <w:color w:val="191B1F"/>
              <w:kern w:val="0"/>
              <w:szCs w:val="21"/>
              <w:highlight w:val="yellow"/>
              <w14:ligatures w14:val="none"/>
            </w:rPr>
          </w:rPrChange>
        </w:rPr>
        <w:t xml:space="preserve">  `Attribute_4` varchar(255) NULL COMMENT '预留属性</w:t>
      </w:r>
      <w:del w:id="592" w:author="User" w:date="2024-05-28T09:18:00Z">
        <w:r w:rsidRPr="00E24BEC" w:rsidDel="000C0EA4">
          <w:rPr>
            <w:rFonts w:ascii="微软雅黑" w:eastAsia="微软雅黑" w:hAnsi="微软雅黑" w:cs="宋体"/>
            <w:color w:val="191B1F"/>
            <w:kern w:val="0"/>
            <w:szCs w:val="21"/>
            <w14:ligatures w14:val="none"/>
            <w:rPrChange w:id="593" w:author="User" w:date="2024-05-21T16:10:00Z">
              <w:rPr>
                <w:rFonts w:ascii="微软雅黑" w:eastAsia="微软雅黑" w:hAnsi="微软雅黑" w:cs="宋体"/>
                <w:color w:val="191B1F"/>
                <w:kern w:val="0"/>
                <w:szCs w:val="21"/>
                <w:highlight w:val="yellow"/>
                <w14:ligatures w14:val="none"/>
              </w:rPr>
            </w:rPrChange>
          </w:rPr>
          <w:delText>\r\n</w:delText>
        </w:r>
      </w:del>
      <w:ins w:id="594" w:author="User" w:date="2024-05-28T09:18:00Z">
        <w:r w:rsidR="000C0EA4">
          <w:rPr>
            <w:rFonts w:ascii="微软雅黑" w:eastAsia="微软雅黑" w:hAnsi="微软雅黑" w:cs="宋体" w:hint="eastAsia"/>
            <w:color w:val="191B1F"/>
            <w:kern w:val="0"/>
            <w:szCs w:val="21"/>
            <w14:ligatures w14:val="none"/>
          </w:rPr>
          <w:t>4</w:t>
        </w:r>
      </w:ins>
      <w:r w:rsidRPr="00E24BEC">
        <w:rPr>
          <w:rFonts w:ascii="微软雅黑" w:eastAsia="微软雅黑" w:hAnsi="微软雅黑" w:cs="宋体"/>
          <w:color w:val="191B1F"/>
          <w:kern w:val="0"/>
          <w:szCs w:val="21"/>
          <w14:ligatures w14:val="none"/>
          <w:rPrChange w:id="595" w:author="User" w:date="2024-05-21T16:10:00Z">
            <w:rPr>
              <w:rFonts w:ascii="微软雅黑" w:eastAsia="微软雅黑" w:hAnsi="微软雅黑" w:cs="宋体"/>
              <w:color w:val="191B1F"/>
              <w:kern w:val="0"/>
              <w:szCs w:val="21"/>
              <w:highlight w:val="yellow"/>
              <w14:ligatures w14:val="none"/>
            </w:rPr>
          </w:rPrChange>
        </w:rPr>
        <w:t>',</w:t>
      </w:r>
    </w:p>
    <w:p w14:paraId="45366BF6" w14:textId="27D0CFA8" w:rsidR="00A410CF" w:rsidRPr="00E24BEC"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596" w:author="User" w:date="2024-05-21T16:10:00Z">
            <w:rPr>
              <w:rFonts w:ascii="微软雅黑" w:eastAsia="微软雅黑" w:hAnsi="微软雅黑" w:cs="宋体"/>
              <w:color w:val="191B1F"/>
              <w:kern w:val="0"/>
              <w:szCs w:val="21"/>
              <w:highlight w:val="yellow"/>
              <w14:ligatures w14:val="none"/>
            </w:rPr>
          </w:rPrChange>
        </w:rPr>
      </w:pPr>
      <w:r w:rsidRPr="00E24BEC">
        <w:rPr>
          <w:rFonts w:ascii="微软雅黑" w:eastAsia="微软雅黑" w:hAnsi="微软雅黑" w:cs="宋体"/>
          <w:color w:val="191B1F"/>
          <w:kern w:val="0"/>
          <w:szCs w:val="21"/>
          <w14:ligatures w14:val="none"/>
          <w:rPrChange w:id="597" w:author="User" w:date="2024-05-21T16:10:00Z">
            <w:rPr>
              <w:rFonts w:ascii="微软雅黑" w:eastAsia="微软雅黑" w:hAnsi="微软雅黑" w:cs="宋体"/>
              <w:color w:val="191B1F"/>
              <w:kern w:val="0"/>
              <w:szCs w:val="21"/>
              <w:highlight w:val="yellow"/>
              <w14:ligatures w14:val="none"/>
            </w:rPr>
          </w:rPrChange>
        </w:rPr>
        <w:t xml:space="preserve">  `Attribute_5` varchar(255) NULL COMMENT '预留属性</w:t>
      </w:r>
      <w:del w:id="598" w:author="User" w:date="2024-05-28T09:18:00Z">
        <w:r w:rsidRPr="00E24BEC" w:rsidDel="000C0EA4">
          <w:rPr>
            <w:rFonts w:ascii="微软雅黑" w:eastAsia="微软雅黑" w:hAnsi="微软雅黑" w:cs="宋体"/>
            <w:color w:val="191B1F"/>
            <w:kern w:val="0"/>
            <w:szCs w:val="21"/>
            <w14:ligatures w14:val="none"/>
            <w:rPrChange w:id="599" w:author="User" w:date="2024-05-21T16:10:00Z">
              <w:rPr>
                <w:rFonts w:ascii="微软雅黑" w:eastAsia="微软雅黑" w:hAnsi="微软雅黑" w:cs="宋体"/>
                <w:color w:val="191B1F"/>
                <w:kern w:val="0"/>
                <w:szCs w:val="21"/>
                <w:highlight w:val="yellow"/>
                <w14:ligatures w14:val="none"/>
              </w:rPr>
            </w:rPrChange>
          </w:rPr>
          <w:delText>\r\n</w:delText>
        </w:r>
      </w:del>
      <w:ins w:id="600" w:author="User" w:date="2024-05-28T09:18:00Z">
        <w:r w:rsidR="000C0EA4">
          <w:rPr>
            <w:rFonts w:ascii="微软雅黑" w:eastAsia="微软雅黑" w:hAnsi="微软雅黑" w:cs="宋体" w:hint="eastAsia"/>
            <w:color w:val="191B1F"/>
            <w:kern w:val="0"/>
            <w:szCs w:val="21"/>
            <w14:ligatures w14:val="none"/>
          </w:rPr>
          <w:t>5</w:t>
        </w:r>
      </w:ins>
      <w:r w:rsidRPr="00E24BEC">
        <w:rPr>
          <w:rFonts w:ascii="微软雅黑" w:eastAsia="微软雅黑" w:hAnsi="微软雅黑" w:cs="宋体"/>
          <w:color w:val="191B1F"/>
          <w:kern w:val="0"/>
          <w:szCs w:val="21"/>
          <w14:ligatures w14:val="none"/>
          <w:rPrChange w:id="601" w:author="User" w:date="2024-05-21T16:10:00Z">
            <w:rPr>
              <w:rFonts w:ascii="微软雅黑" w:eastAsia="微软雅黑" w:hAnsi="微软雅黑" w:cs="宋体"/>
              <w:color w:val="191B1F"/>
              <w:kern w:val="0"/>
              <w:szCs w:val="21"/>
              <w:highlight w:val="yellow"/>
              <w14:ligatures w14:val="none"/>
            </w:rPr>
          </w:rPrChange>
        </w:rPr>
        <w:t>',</w:t>
      </w:r>
    </w:p>
    <w:p w14:paraId="0068D3E9" w14:textId="67F7E81D" w:rsidR="00A410CF" w:rsidRDefault="00A410CF" w:rsidP="007042E8">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Change w:id="602" w:author="User" w:date="2024-05-21T16:10:00Z">
            <w:rPr>
              <w:rFonts w:ascii="微软雅黑" w:eastAsia="微软雅黑" w:hAnsi="微软雅黑" w:cs="宋体"/>
              <w:color w:val="191B1F"/>
              <w:kern w:val="0"/>
              <w:szCs w:val="21"/>
              <w:highlight w:val="yellow"/>
              <w14:ligatures w14:val="none"/>
            </w:rPr>
          </w:rPrChange>
        </w:rPr>
        <w:t xml:space="preserve">  PRIMARY KEY (`no`));</w:t>
      </w:r>
    </w:p>
    <w:p w14:paraId="0AC9F874" w14:textId="009D44CB" w:rsidR="00F75ABC" w:rsidRDefault="00F75ABC" w:rsidP="007042E8">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2857C4">
        <w:rPr>
          <w:rFonts w:ascii="微软雅黑" w:eastAsia="微软雅黑" w:hAnsi="微软雅黑" w:cs="宋体"/>
          <w:color w:val="191B1F"/>
          <w:kern w:val="0"/>
          <w:szCs w:val="21"/>
          <w14:ligatures w14:val="none"/>
          <w:rPrChange w:id="603" w:author="User" w:date="2024-06-18T14:55:00Z">
            <w:rPr>
              <w:rFonts w:ascii="微软雅黑" w:eastAsia="微软雅黑" w:hAnsi="微软雅黑" w:cs="宋体"/>
              <w:color w:val="191B1F"/>
              <w:kern w:val="0"/>
              <w:szCs w:val="21"/>
              <w:highlight w:val="magenta"/>
              <w14:ligatures w14:val="none"/>
            </w:rPr>
          </w:rPrChange>
        </w:rPr>
        <w:t>commission_date_standardrange_list</w:t>
      </w:r>
      <w:proofErr w:type="spellEnd"/>
    </w:p>
    <w:tbl>
      <w:tblPr>
        <w:tblStyle w:val="ad"/>
        <w:tblW w:w="8773" w:type="dxa"/>
        <w:tblInd w:w="720" w:type="dxa"/>
        <w:tblLook w:val="04A0" w:firstRow="1" w:lastRow="0" w:firstColumn="1" w:lastColumn="0" w:noHBand="0" w:noVBand="1"/>
      </w:tblPr>
      <w:tblGrid>
        <w:gridCol w:w="1980"/>
        <w:gridCol w:w="1853"/>
        <w:gridCol w:w="1832"/>
        <w:gridCol w:w="3108"/>
      </w:tblGrid>
      <w:tr w:rsidR="00F75ABC" w:rsidRPr="00E24BEC" w14:paraId="2F91B4BE" w14:textId="77777777" w:rsidTr="00F5207C">
        <w:tc>
          <w:tcPr>
            <w:tcW w:w="1980" w:type="dxa"/>
          </w:tcPr>
          <w:p w14:paraId="57CD65ED"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属性名称</w:t>
            </w:r>
          </w:p>
        </w:tc>
        <w:tc>
          <w:tcPr>
            <w:tcW w:w="1853" w:type="dxa"/>
          </w:tcPr>
          <w:p w14:paraId="7DCC0E69"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数据类型</w:t>
            </w:r>
          </w:p>
        </w:tc>
        <w:tc>
          <w:tcPr>
            <w:tcW w:w="1832" w:type="dxa"/>
          </w:tcPr>
          <w:p w14:paraId="1851BFC4"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数据来源</w:t>
            </w:r>
          </w:p>
        </w:tc>
        <w:tc>
          <w:tcPr>
            <w:tcW w:w="3108" w:type="dxa"/>
          </w:tcPr>
          <w:p w14:paraId="13369228"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属性介绍</w:t>
            </w:r>
          </w:p>
        </w:tc>
      </w:tr>
      <w:tr w:rsidR="00F75ABC" w:rsidRPr="00E24BEC" w14:paraId="49F52115" w14:textId="77777777" w:rsidTr="00F5207C">
        <w:tc>
          <w:tcPr>
            <w:tcW w:w="1980" w:type="dxa"/>
          </w:tcPr>
          <w:p w14:paraId="03CF96F2" w14:textId="391A2286"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lastRenderedPageBreak/>
              <w:t>num</w:t>
            </w:r>
          </w:p>
        </w:tc>
        <w:tc>
          <w:tcPr>
            <w:tcW w:w="1853" w:type="dxa"/>
          </w:tcPr>
          <w:p w14:paraId="4DDE850D"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int</w:t>
            </w:r>
          </w:p>
        </w:tc>
        <w:tc>
          <w:tcPr>
            <w:tcW w:w="1832" w:type="dxa"/>
          </w:tcPr>
          <w:p w14:paraId="6CA313F8"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主键</w:t>
            </w:r>
            <w:r>
              <w:rPr>
                <w:rFonts w:ascii="微软雅黑" w:eastAsia="微软雅黑" w:hAnsi="微软雅黑" w:cs="宋体" w:hint="eastAsia"/>
                <w:color w:val="191B1F"/>
                <w:kern w:val="0"/>
                <w:szCs w:val="21"/>
                <w14:ligatures w14:val="none"/>
              </w:rPr>
              <w:t>1</w:t>
            </w:r>
          </w:p>
        </w:tc>
        <w:tc>
          <w:tcPr>
            <w:tcW w:w="3108" w:type="dxa"/>
          </w:tcPr>
          <w:p w14:paraId="4741FF8A" w14:textId="1B584680"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序号</w:t>
            </w:r>
          </w:p>
        </w:tc>
      </w:tr>
      <w:tr w:rsidR="00F75ABC" w:rsidRPr="00E24BEC" w14:paraId="7A6719DF" w14:textId="77777777" w:rsidTr="00F5207C">
        <w:tc>
          <w:tcPr>
            <w:tcW w:w="1980" w:type="dxa"/>
          </w:tcPr>
          <w:p w14:paraId="5C02F533" w14:textId="045F02B2"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xmbh</w:t>
            </w:r>
            <w:proofErr w:type="spellEnd"/>
          </w:p>
        </w:tc>
        <w:tc>
          <w:tcPr>
            <w:tcW w:w="1853" w:type="dxa"/>
          </w:tcPr>
          <w:p w14:paraId="788585CF" w14:textId="77777777" w:rsidR="00F75ABC"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50)</w:t>
            </w:r>
          </w:p>
        </w:tc>
        <w:tc>
          <w:tcPr>
            <w:tcW w:w="1832" w:type="dxa"/>
          </w:tcPr>
          <w:p w14:paraId="356B3FB3" w14:textId="005B477F" w:rsidR="00F75ABC" w:rsidRPr="00E24BEC" w:rsidRDefault="002857C4"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604" w:author="User" w:date="2024-06-18T14:54:00Z">
              <w:r>
                <w:rPr>
                  <w:rFonts w:ascii="微软雅黑" w:eastAsia="微软雅黑" w:hAnsi="微软雅黑" w:cs="宋体" w:hint="eastAsia"/>
                  <w:color w:val="191B1F"/>
                  <w:kern w:val="0"/>
                  <w:szCs w:val="21"/>
                  <w14:ligatures w14:val="none"/>
                </w:rPr>
                <w:t>导入/</w:t>
              </w:r>
              <w:proofErr w:type="gramStart"/>
              <w:r>
                <w:rPr>
                  <w:rFonts w:ascii="微软雅黑" w:eastAsia="微软雅黑" w:hAnsi="微软雅黑" w:cs="宋体" w:hint="eastAsia"/>
                  <w:color w:val="191B1F"/>
                  <w:kern w:val="0"/>
                  <w:szCs w:val="21"/>
                  <w14:ligatures w14:val="none"/>
                </w:rPr>
                <w:t>手填</w:t>
              </w:r>
            </w:ins>
            <w:proofErr w:type="gramEnd"/>
            <w:del w:id="605" w:author="User" w:date="2024-06-18T14:54:00Z">
              <w:r w:rsidR="006E421A" w:rsidDel="002857C4">
                <w:rPr>
                  <w:rFonts w:ascii="微软雅黑" w:eastAsia="微软雅黑" w:hAnsi="微软雅黑" w:cs="宋体" w:hint="eastAsia"/>
                  <w:color w:val="191B1F"/>
                  <w:kern w:val="0"/>
                  <w:szCs w:val="21"/>
                  <w14:ligatures w14:val="none"/>
                </w:rPr>
                <w:delText>导入/</w:delText>
              </w:r>
              <w:r w:rsidR="007B44AF" w:rsidDel="002857C4">
                <w:rPr>
                  <w:rFonts w:ascii="微软雅黑" w:eastAsia="微软雅黑" w:hAnsi="微软雅黑" w:cs="宋体" w:hint="eastAsia"/>
                  <w:color w:val="191B1F"/>
                  <w:kern w:val="0"/>
                  <w:szCs w:val="21"/>
                  <w14:ligatures w14:val="none"/>
                </w:rPr>
                <w:delText>手填</w:delText>
              </w:r>
            </w:del>
          </w:p>
        </w:tc>
        <w:tc>
          <w:tcPr>
            <w:tcW w:w="3108" w:type="dxa"/>
          </w:tcPr>
          <w:p w14:paraId="6E778646" w14:textId="39363DDE" w:rsidR="002857C4" w:rsidRPr="00E24BEC" w:rsidRDefault="00F75ABC" w:rsidP="00F5207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项目编号</w:t>
            </w:r>
          </w:p>
        </w:tc>
      </w:tr>
      <w:tr w:rsidR="002857C4" w:rsidRPr="00E24BEC" w14:paraId="6F3374D1" w14:textId="77777777" w:rsidTr="00F5207C">
        <w:trPr>
          <w:ins w:id="606" w:author="User" w:date="2024-06-18T14:54:00Z"/>
        </w:trPr>
        <w:tc>
          <w:tcPr>
            <w:tcW w:w="1980" w:type="dxa"/>
          </w:tcPr>
          <w:p w14:paraId="143D4D90" w14:textId="4354DBE8" w:rsidR="002857C4" w:rsidRPr="002857C4" w:rsidRDefault="002857C4" w:rsidP="002857C4">
            <w:pPr>
              <w:widowControl/>
              <w:tabs>
                <w:tab w:val="left" w:pos="720"/>
              </w:tabs>
              <w:spacing w:before="100" w:beforeAutospacing="1" w:after="100" w:afterAutospacing="1" w:line="240" w:lineRule="atLeast"/>
              <w:jc w:val="left"/>
              <w:rPr>
                <w:ins w:id="607" w:author="User" w:date="2024-06-18T14:54:00Z"/>
                <w:rFonts w:ascii="微软雅黑" w:eastAsia="微软雅黑" w:hAnsi="微软雅黑" w:cs="宋体"/>
                <w:color w:val="191B1F"/>
                <w:kern w:val="0"/>
                <w:szCs w:val="21"/>
                <w:highlight w:val="yellow"/>
                <w14:ligatures w14:val="none"/>
                <w:rPrChange w:id="608" w:author="User" w:date="2024-06-18T14:54:00Z">
                  <w:rPr>
                    <w:ins w:id="609" w:author="User" w:date="2024-06-18T14:54:00Z"/>
                    <w:rFonts w:ascii="微软雅黑" w:eastAsia="微软雅黑" w:hAnsi="微软雅黑" w:cs="宋体"/>
                    <w:color w:val="191B1F"/>
                    <w:kern w:val="0"/>
                    <w:szCs w:val="21"/>
                    <w14:ligatures w14:val="none"/>
                  </w:rPr>
                </w:rPrChange>
              </w:rPr>
            </w:pPr>
            <w:proofErr w:type="spellStart"/>
            <w:ins w:id="610" w:author="User" w:date="2024-06-18T14:54:00Z">
              <w:r w:rsidRPr="002857C4">
                <w:rPr>
                  <w:rFonts w:ascii="微软雅黑" w:eastAsia="微软雅黑" w:hAnsi="微软雅黑" w:cs="宋体"/>
                  <w:color w:val="191B1F"/>
                  <w:kern w:val="0"/>
                  <w:szCs w:val="21"/>
                  <w:highlight w:val="yellow"/>
                  <w14:ligatures w14:val="none"/>
                  <w:rPrChange w:id="611" w:author="User" w:date="2024-06-18T14:54:00Z">
                    <w:rPr>
                      <w:rFonts w:ascii="微软雅黑" w:eastAsia="微软雅黑" w:hAnsi="微软雅黑" w:cs="宋体"/>
                      <w:color w:val="191B1F"/>
                      <w:kern w:val="0"/>
                      <w:szCs w:val="21"/>
                      <w14:ligatures w14:val="none"/>
                    </w:rPr>
                  </w:rPrChange>
                </w:rPr>
                <w:t>Kxbh</w:t>
              </w:r>
              <w:proofErr w:type="spellEnd"/>
            </w:ins>
          </w:p>
        </w:tc>
        <w:tc>
          <w:tcPr>
            <w:tcW w:w="1853" w:type="dxa"/>
          </w:tcPr>
          <w:p w14:paraId="0ED542BD" w14:textId="35E423A9" w:rsidR="002857C4" w:rsidRPr="002857C4" w:rsidRDefault="002857C4" w:rsidP="002857C4">
            <w:pPr>
              <w:widowControl/>
              <w:tabs>
                <w:tab w:val="left" w:pos="720"/>
              </w:tabs>
              <w:spacing w:before="100" w:beforeAutospacing="1" w:after="100" w:afterAutospacing="1" w:line="240" w:lineRule="atLeast"/>
              <w:jc w:val="left"/>
              <w:rPr>
                <w:ins w:id="612" w:author="User" w:date="2024-06-18T14:54:00Z"/>
                <w:rFonts w:ascii="微软雅黑" w:eastAsia="微软雅黑" w:hAnsi="微软雅黑" w:cs="宋体"/>
                <w:color w:val="191B1F"/>
                <w:kern w:val="0"/>
                <w:szCs w:val="21"/>
                <w:highlight w:val="yellow"/>
                <w14:ligatures w14:val="none"/>
                <w:rPrChange w:id="613" w:author="User" w:date="2024-06-18T14:54:00Z">
                  <w:rPr>
                    <w:ins w:id="614" w:author="User" w:date="2024-06-18T14:54:00Z"/>
                    <w:rFonts w:ascii="微软雅黑" w:eastAsia="微软雅黑" w:hAnsi="微软雅黑" w:cs="宋体"/>
                    <w:color w:val="191B1F"/>
                    <w:kern w:val="0"/>
                    <w:szCs w:val="21"/>
                    <w14:ligatures w14:val="none"/>
                  </w:rPr>
                </w:rPrChange>
              </w:rPr>
            </w:pPr>
            <w:proofErr w:type="gramStart"/>
            <w:ins w:id="615" w:author="User" w:date="2024-06-18T14:54:00Z">
              <w:r w:rsidRPr="002857C4">
                <w:rPr>
                  <w:rFonts w:ascii="微软雅黑" w:eastAsia="微软雅黑" w:hAnsi="微软雅黑" w:cs="宋体"/>
                  <w:color w:val="191B1F"/>
                  <w:kern w:val="0"/>
                  <w:szCs w:val="21"/>
                  <w:highlight w:val="yellow"/>
                  <w14:ligatures w14:val="none"/>
                  <w:rPrChange w:id="616" w:author="User" w:date="2024-06-18T14:54:00Z">
                    <w:rPr>
                      <w:rFonts w:ascii="微软雅黑" w:eastAsia="微软雅黑" w:hAnsi="微软雅黑" w:cs="宋体"/>
                      <w:color w:val="191B1F"/>
                      <w:kern w:val="0"/>
                      <w:szCs w:val="21"/>
                      <w14:ligatures w14:val="none"/>
                    </w:rPr>
                  </w:rPrChange>
                </w:rPr>
                <w:t>Varchar(</w:t>
              </w:r>
              <w:proofErr w:type="gramEnd"/>
              <w:r w:rsidRPr="002857C4">
                <w:rPr>
                  <w:rFonts w:ascii="微软雅黑" w:eastAsia="微软雅黑" w:hAnsi="微软雅黑" w:cs="宋体"/>
                  <w:color w:val="191B1F"/>
                  <w:kern w:val="0"/>
                  <w:szCs w:val="21"/>
                  <w:highlight w:val="yellow"/>
                  <w14:ligatures w14:val="none"/>
                  <w:rPrChange w:id="617" w:author="User" w:date="2024-06-18T14:54:00Z">
                    <w:rPr>
                      <w:rFonts w:ascii="微软雅黑" w:eastAsia="微软雅黑" w:hAnsi="微软雅黑" w:cs="宋体"/>
                      <w:color w:val="191B1F"/>
                      <w:kern w:val="0"/>
                      <w:szCs w:val="21"/>
                      <w14:ligatures w14:val="none"/>
                    </w:rPr>
                  </w:rPrChange>
                </w:rPr>
                <w:t>255)</w:t>
              </w:r>
            </w:ins>
          </w:p>
        </w:tc>
        <w:tc>
          <w:tcPr>
            <w:tcW w:w="1832" w:type="dxa"/>
          </w:tcPr>
          <w:p w14:paraId="266E13B2" w14:textId="7EB309E7" w:rsidR="002857C4" w:rsidRPr="002857C4" w:rsidRDefault="002857C4" w:rsidP="002857C4">
            <w:pPr>
              <w:widowControl/>
              <w:tabs>
                <w:tab w:val="left" w:pos="720"/>
              </w:tabs>
              <w:spacing w:before="100" w:beforeAutospacing="1" w:after="100" w:afterAutospacing="1" w:line="240" w:lineRule="atLeast"/>
              <w:jc w:val="left"/>
              <w:rPr>
                <w:ins w:id="618" w:author="User" w:date="2024-06-18T14:54:00Z"/>
                <w:rFonts w:ascii="微软雅黑" w:eastAsia="微软雅黑" w:hAnsi="微软雅黑" w:cs="宋体"/>
                <w:color w:val="191B1F"/>
                <w:kern w:val="0"/>
                <w:szCs w:val="21"/>
                <w:highlight w:val="yellow"/>
                <w14:ligatures w14:val="none"/>
                <w:rPrChange w:id="619" w:author="User" w:date="2024-06-18T14:54:00Z">
                  <w:rPr>
                    <w:ins w:id="620" w:author="User" w:date="2024-06-18T14:54:00Z"/>
                    <w:rFonts w:ascii="微软雅黑" w:eastAsia="微软雅黑" w:hAnsi="微软雅黑" w:cs="宋体"/>
                    <w:color w:val="191B1F"/>
                    <w:kern w:val="0"/>
                    <w:szCs w:val="21"/>
                    <w14:ligatures w14:val="none"/>
                  </w:rPr>
                </w:rPrChange>
              </w:rPr>
            </w:pPr>
            <w:ins w:id="621" w:author="User" w:date="2024-06-18T14:54:00Z">
              <w:r w:rsidRPr="002857C4">
                <w:rPr>
                  <w:rFonts w:ascii="微软雅黑" w:eastAsia="微软雅黑" w:hAnsi="微软雅黑" w:cs="宋体" w:hint="eastAsia"/>
                  <w:color w:val="191B1F"/>
                  <w:kern w:val="0"/>
                  <w:szCs w:val="21"/>
                  <w:highlight w:val="yellow"/>
                  <w14:ligatures w14:val="none"/>
                  <w:rPrChange w:id="622" w:author="User" w:date="2024-06-18T14:54:00Z">
                    <w:rPr>
                      <w:rFonts w:ascii="微软雅黑" w:eastAsia="微软雅黑" w:hAnsi="微软雅黑" w:cs="宋体" w:hint="eastAsia"/>
                      <w:color w:val="191B1F"/>
                      <w:kern w:val="0"/>
                      <w:szCs w:val="21"/>
                      <w14:ligatures w14:val="none"/>
                    </w:rPr>
                  </w:rPrChange>
                </w:rPr>
                <w:t>导入</w:t>
              </w:r>
              <w:r w:rsidRPr="002857C4">
                <w:rPr>
                  <w:rFonts w:ascii="微软雅黑" w:eastAsia="微软雅黑" w:hAnsi="微软雅黑" w:cs="宋体"/>
                  <w:color w:val="191B1F"/>
                  <w:kern w:val="0"/>
                  <w:szCs w:val="21"/>
                  <w:highlight w:val="yellow"/>
                  <w14:ligatures w14:val="none"/>
                  <w:rPrChange w:id="623" w:author="User" w:date="2024-06-18T14:54:00Z">
                    <w:rPr>
                      <w:rFonts w:ascii="微软雅黑" w:eastAsia="微软雅黑" w:hAnsi="微软雅黑" w:cs="宋体"/>
                      <w:color w:val="191B1F"/>
                      <w:kern w:val="0"/>
                      <w:szCs w:val="21"/>
                      <w14:ligatures w14:val="none"/>
                    </w:rPr>
                  </w:rPrChange>
                </w:rPr>
                <w:t>/</w:t>
              </w:r>
              <w:proofErr w:type="gramStart"/>
              <w:r w:rsidRPr="002857C4">
                <w:rPr>
                  <w:rFonts w:ascii="微软雅黑" w:eastAsia="微软雅黑" w:hAnsi="微软雅黑" w:cs="宋体"/>
                  <w:color w:val="191B1F"/>
                  <w:kern w:val="0"/>
                  <w:szCs w:val="21"/>
                  <w:highlight w:val="yellow"/>
                  <w14:ligatures w14:val="none"/>
                  <w:rPrChange w:id="624" w:author="User" w:date="2024-06-18T14:54:00Z">
                    <w:rPr>
                      <w:rFonts w:ascii="微软雅黑" w:eastAsia="微软雅黑" w:hAnsi="微软雅黑" w:cs="宋体"/>
                      <w:color w:val="191B1F"/>
                      <w:kern w:val="0"/>
                      <w:szCs w:val="21"/>
                      <w14:ligatures w14:val="none"/>
                    </w:rPr>
                  </w:rPrChange>
                </w:rPr>
                <w:t>手填</w:t>
              </w:r>
              <w:proofErr w:type="gramEnd"/>
            </w:ins>
          </w:p>
        </w:tc>
        <w:tc>
          <w:tcPr>
            <w:tcW w:w="3108" w:type="dxa"/>
          </w:tcPr>
          <w:p w14:paraId="67F64EA1" w14:textId="3F039945" w:rsidR="002857C4" w:rsidRPr="002857C4" w:rsidRDefault="002857C4" w:rsidP="002857C4">
            <w:pPr>
              <w:widowControl/>
              <w:tabs>
                <w:tab w:val="left" w:pos="720"/>
              </w:tabs>
              <w:spacing w:before="100" w:beforeAutospacing="1" w:after="100" w:afterAutospacing="1" w:line="240" w:lineRule="atLeast"/>
              <w:jc w:val="left"/>
              <w:rPr>
                <w:ins w:id="625" w:author="User" w:date="2024-06-18T14:54:00Z"/>
                <w:rFonts w:ascii="微软雅黑" w:eastAsia="微软雅黑" w:hAnsi="微软雅黑" w:cs="宋体"/>
                <w:color w:val="191B1F"/>
                <w:kern w:val="0"/>
                <w:szCs w:val="21"/>
                <w:highlight w:val="yellow"/>
                <w14:ligatures w14:val="none"/>
                <w:rPrChange w:id="626" w:author="User" w:date="2024-06-18T14:54:00Z">
                  <w:rPr>
                    <w:ins w:id="627" w:author="User" w:date="2024-06-18T14:54:00Z"/>
                    <w:rFonts w:ascii="微软雅黑" w:eastAsia="微软雅黑" w:hAnsi="微软雅黑" w:cs="宋体"/>
                    <w:color w:val="191B1F"/>
                    <w:kern w:val="0"/>
                    <w:szCs w:val="21"/>
                    <w14:ligatures w14:val="none"/>
                  </w:rPr>
                </w:rPrChange>
              </w:rPr>
            </w:pPr>
            <w:proofErr w:type="gramStart"/>
            <w:ins w:id="628" w:author="User" w:date="2024-06-18T14:54:00Z">
              <w:r w:rsidRPr="002857C4">
                <w:rPr>
                  <w:rFonts w:ascii="微软雅黑" w:eastAsia="微软雅黑" w:hAnsi="微软雅黑" w:cs="宋体" w:hint="eastAsia"/>
                  <w:color w:val="191B1F"/>
                  <w:kern w:val="0"/>
                  <w:szCs w:val="21"/>
                  <w:highlight w:val="yellow"/>
                  <w14:ligatures w14:val="none"/>
                  <w:rPrChange w:id="629" w:author="User" w:date="2024-06-18T14:54:00Z">
                    <w:rPr>
                      <w:rFonts w:ascii="微软雅黑" w:eastAsia="微软雅黑" w:hAnsi="微软雅黑" w:cs="宋体" w:hint="eastAsia"/>
                      <w:color w:val="191B1F"/>
                      <w:kern w:val="0"/>
                      <w:szCs w:val="21"/>
                      <w14:ligatures w14:val="none"/>
                    </w:rPr>
                  </w:rPrChange>
                </w:rPr>
                <w:t>扩项编号</w:t>
              </w:r>
              <w:proofErr w:type="gramEnd"/>
            </w:ins>
          </w:p>
        </w:tc>
      </w:tr>
      <w:tr w:rsidR="002857C4" w14:paraId="46E86018" w14:textId="77777777" w:rsidTr="00F5207C">
        <w:tc>
          <w:tcPr>
            <w:tcW w:w="1980" w:type="dxa"/>
          </w:tcPr>
          <w:p w14:paraId="60587652" w14:textId="0D84687B"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sr</w:t>
            </w:r>
            <w:proofErr w:type="spellEnd"/>
          </w:p>
        </w:tc>
        <w:tc>
          <w:tcPr>
            <w:tcW w:w="1853" w:type="dxa"/>
          </w:tcPr>
          <w:p w14:paraId="3CC020CC" w14:textId="77777777"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255)</w:t>
            </w:r>
          </w:p>
        </w:tc>
        <w:tc>
          <w:tcPr>
            <w:tcW w:w="1832" w:type="dxa"/>
          </w:tcPr>
          <w:p w14:paraId="31B7195D" w14:textId="5627F6B7"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导入/</w:t>
            </w:r>
            <w:proofErr w:type="gramStart"/>
            <w:r>
              <w:rPr>
                <w:rFonts w:ascii="微软雅黑" w:eastAsia="微软雅黑" w:hAnsi="微软雅黑" w:cs="宋体" w:hint="eastAsia"/>
                <w:color w:val="191B1F"/>
                <w:kern w:val="0"/>
                <w:szCs w:val="21"/>
                <w14:ligatures w14:val="none"/>
              </w:rPr>
              <w:t>手填</w:t>
            </w:r>
            <w:proofErr w:type="gramEnd"/>
          </w:p>
        </w:tc>
        <w:tc>
          <w:tcPr>
            <w:tcW w:w="3108" w:type="dxa"/>
          </w:tcPr>
          <w:p w14:paraId="5854C3CC" w14:textId="307A4E78"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数据标准范围</w:t>
            </w:r>
          </w:p>
        </w:tc>
      </w:tr>
      <w:tr w:rsidR="002857C4" w14:paraId="4B1A0E93" w14:textId="77777777" w:rsidTr="00F5207C">
        <w:tc>
          <w:tcPr>
            <w:tcW w:w="1980" w:type="dxa"/>
          </w:tcPr>
          <w:p w14:paraId="5BBB63A4" w14:textId="60393F6D"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1</w:t>
            </w:r>
          </w:p>
        </w:tc>
        <w:tc>
          <w:tcPr>
            <w:tcW w:w="1853" w:type="dxa"/>
          </w:tcPr>
          <w:p w14:paraId="3EEA6C23" w14:textId="7A35E66E"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（255）</w:t>
            </w:r>
          </w:p>
        </w:tc>
        <w:tc>
          <w:tcPr>
            <w:tcW w:w="1832" w:type="dxa"/>
          </w:tcPr>
          <w:p w14:paraId="42434139" w14:textId="2F08B6BB"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08" w:type="dxa"/>
          </w:tcPr>
          <w:p w14:paraId="2929FEA0" w14:textId="2C44C0CB"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1</w:t>
            </w:r>
          </w:p>
        </w:tc>
      </w:tr>
      <w:tr w:rsidR="002857C4" w14:paraId="6FC1A8E4" w14:textId="77777777" w:rsidTr="00F5207C">
        <w:tc>
          <w:tcPr>
            <w:tcW w:w="1980" w:type="dxa"/>
          </w:tcPr>
          <w:p w14:paraId="41ADFE0F" w14:textId="64A4E510"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2</w:t>
            </w:r>
          </w:p>
        </w:tc>
        <w:tc>
          <w:tcPr>
            <w:tcW w:w="1853" w:type="dxa"/>
          </w:tcPr>
          <w:p w14:paraId="4AF86B6D" w14:textId="45058F87"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（255）</w:t>
            </w:r>
          </w:p>
        </w:tc>
        <w:tc>
          <w:tcPr>
            <w:tcW w:w="1832" w:type="dxa"/>
          </w:tcPr>
          <w:p w14:paraId="373E169B" w14:textId="5ED2DB7A"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08" w:type="dxa"/>
          </w:tcPr>
          <w:p w14:paraId="63F60243" w14:textId="189FCF8D" w:rsidR="002857C4"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2</w:t>
            </w:r>
          </w:p>
        </w:tc>
      </w:tr>
      <w:tr w:rsidR="002857C4" w:rsidRPr="00E24BEC" w14:paraId="17BB474F" w14:textId="77777777" w:rsidTr="00F5207C">
        <w:tc>
          <w:tcPr>
            <w:tcW w:w="1980" w:type="dxa"/>
          </w:tcPr>
          <w:p w14:paraId="737929E3" w14:textId="45EA0FB7" w:rsidR="002857C4" w:rsidRPr="00E24BEC"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Attribute_</w:t>
            </w:r>
            <w:r>
              <w:rPr>
                <w:rFonts w:ascii="微软雅黑" w:eastAsia="微软雅黑" w:hAnsi="微软雅黑" w:cs="宋体" w:hint="eastAsia"/>
                <w:color w:val="191B1F"/>
                <w:kern w:val="0"/>
                <w:szCs w:val="21"/>
                <w14:ligatures w14:val="none"/>
              </w:rPr>
              <w:t>3</w:t>
            </w:r>
          </w:p>
        </w:tc>
        <w:tc>
          <w:tcPr>
            <w:tcW w:w="1853" w:type="dxa"/>
          </w:tcPr>
          <w:p w14:paraId="0A48DB6F" w14:textId="3B9A8941" w:rsidR="002857C4" w:rsidRPr="00E24BEC"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r>
              <w:rPr>
                <w:rFonts w:ascii="微软雅黑" w:eastAsia="微软雅黑" w:hAnsi="微软雅黑" w:cs="宋体" w:hint="eastAsia"/>
                <w:color w:val="191B1F"/>
                <w:kern w:val="0"/>
                <w:szCs w:val="21"/>
                <w14:ligatures w14:val="none"/>
              </w:rPr>
              <w:t>（255）</w:t>
            </w:r>
          </w:p>
        </w:tc>
        <w:tc>
          <w:tcPr>
            <w:tcW w:w="1832" w:type="dxa"/>
          </w:tcPr>
          <w:p w14:paraId="2816EF71" w14:textId="65C7B05D" w:rsidR="002857C4" w:rsidRPr="00E24BEC"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08" w:type="dxa"/>
          </w:tcPr>
          <w:p w14:paraId="12EC8BC9" w14:textId="18AD8FEA" w:rsidR="002857C4" w:rsidRPr="00E24BEC" w:rsidRDefault="002857C4" w:rsidP="002857C4">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预留属性</w:t>
            </w:r>
            <w:r>
              <w:rPr>
                <w:rFonts w:ascii="微软雅黑" w:eastAsia="微软雅黑" w:hAnsi="微软雅黑" w:cs="宋体" w:hint="eastAsia"/>
                <w:color w:val="191B1F"/>
                <w:kern w:val="0"/>
                <w:szCs w:val="21"/>
                <w14:ligatures w14:val="none"/>
              </w:rPr>
              <w:t>3</w:t>
            </w:r>
          </w:p>
        </w:tc>
      </w:tr>
    </w:tbl>
    <w:p w14:paraId="0501973B" w14:textId="272CBEE9" w:rsidR="00A81A7A" w:rsidRPr="00E4653F" w:rsidRDefault="00A81A7A" w:rsidP="00A81A7A">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
      </w:pPr>
      <w:r w:rsidRPr="002857C4">
        <w:rPr>
          <w:rFonts w:ascii="微软雅黑" w:eastAsia="微软雅黑" w:hAnsi="微软雅黑" w:cs="宋体"/>
          <w:color w:val="191B1F"/>
          <w:kern w:val="0"/>
          <w:szCs w:val="21"/>
          <w14:ligatures w14:val="none"/>
        </w:rPr>
        <w:t xml:space="preserve">CREATE </w:t>
      </w:r>
      <w:proofErr w:type="gramStart"/>
      <w:r w:rsidRPr="002857C4">
        <w:rPr>
          <w:rFonts w:ascii="微软雅黑" w:eastAsia="微软雅黑" w:hAnsi="微软雅黑" w:cs="宋体"/>
          <w:color w:val="191B1F"/>
          <w:kern w:val="0"/>
          <w:szCs w:val="21"/>
          <w14:ligatures w14:val="none"/>
        </w:rPr>
        <w:t xml:space="preserve">TABLE  </w:t>
      </w:r>
      <w:proofErr w:type="spellStart"/>
      <w:r w:rsidRPr="002857C4">
        <w:rPr>
          <w:rFonts w:ascii="微软雅黑" w:eastAsia="微软雅黑" w:hAnsi="微软雅黑" w:cs="宋体"/>
          <w:color w:val="191B1F"/>
          <w:kern w:val="0"/>
          <w:szCs w:val="21"/>
          <w14:ligatures w14:val="none"/>
          <w:rPrChange w:id="630" w:author="User" w:date="2024-06-18T14:54:00Z">
            <w:rPr>
              <w:rFonts w:ascii="微软雅黑" w:eastAsia="微软雅黑" w:hAnsi="微软雅黑" w:cs="宋体"/>
              <w:color w:val="191B1F"/>
              <w:kern w:val="0"/>
              <w:szCs w:val="21"/>
              <w:highlight w:val="magenta"/>
              <w14:ligatures w14:val="none"/>
            </w:rPr>
          </w:rPrChange>
        </w:rPr>
        <w:t>commission</w:t>
      </w:r>
      <w:proofErr w:type="gramEnd"/>
      <w:r w:rsidRPr="002857C4">
        <w:rPr>
          <w:rFonts w:ascii="微软雅黑" w:eastAsia="微软雅黑" w:hAnsi="微软雅黑" w:cs="宋体"/>
          <w:color w:val="191B1F"/>
          <w:kern w:val="0"/>
          <w:szCs w:val="21"/>
          <w14:ligatures w14:val="none"/>
          <w:rPrChange w:id="631" w:author="User" w:date="2024-06-18T14:54:00Z">
            <w:rPr>
              <w:rFonts w:ascii="微软雅黑" w:eastAsia="微软雅黑" w:hAnsi="微软雅黑" w:cs="宋体"/>
              <w:color w:val="191B1F"/>
              <w:kern w:val="0"/>
              <w:szCs w:val="21"/>
              <w:highlight w:val="magenta"/>
              <w14:ligatures w14:val="none"/>
            </w:rPr>
          </w:rPrChange>
        </w:rPr>
        <w:t>_date_standardrange</w:t>
      </w:r>
      <w:proofErr w:type="spellEnd"/>
      <w:r w:rsidRPr="002857C4">
        <w:rPr>
          <w:rFonts w:ascii="微软雅黑" w:eastAsia="微软雅黑" w:hAnsi="微软雅黑" w:cs="宋体"/>
          <w:color w:val="191B1F"/>
          <w:kern w:val="0"/>
          <w:szCs w:val="21"/>
          <w14:ligatures w14:val="none"/>
          <w:rPrChange w:id="632" w:author="User" w:date="2024-06-18T14:54:00Z">
            <w:rPr>
              <w:rFonts w:ascii="微软雅黑" w:eastAsia="微软雅黑" w:hAnsi="微软雅黑" w:cs="宋体"/>
              <w:color w:val="191B1F"/>
              <w:kern w:val="0"/>
              <w:szCs w:val="21"/>
              <w:highlight w:val="magenta"/>
              <w14:ligatures w14:val="none"/>
            </w:rPr>
          </w:rPrChange>
        </w:rPr>
        <w:t xml:space="preserve"> _list</w:t>
      </w:r>
      <w:r w:rsidRPr="002857C4">
        <w:rPr>
          <w:rFonts w:ascii="微软雅黑" w:eastAsia="微软雅黑" w:hAnsi="微软雅黑" w:cs="宋体"/>
          <w:color w:val="191B1F"/>
          <w:kern w:val="0"/>
          <w:szCs w:val="21"/>
          <w14:ligatures w14:val="none"/>
        </w:rPr>
        <w:t xml:space="preserve">  (</w:t>
      </w:r>
    </w:p>
    <w:p w14:paraId="29137545" w14:textId="3633C975" w:rsidR="00A81A7A" w:rsidRDefault="00A81A7A"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4653F">
        <w:rPr>
          <w:rFonts w:ascii="微软雅黑" w:eastAsia="微软雅黑" w:hAnsi="微软雅黑" w:cs="宋体"/>
          <w:color w:val="191B1F"/>
          <w:kern w:val="0"/>
          <w:szCs w:val="21"/>
          <w14:ligatures w14:val="none"/>
        </w:rPr>
        <w:t xml:space="preserve">  `n</w:t>
      </w:r>
      <w:r w:rsidR="00F50A87">
        <w:rPr>
          <w:rFonts w:ascii="微软雅黑" w:eastAsia="微软雅黑" w:hAnsi="微软雅黑" w:cs="宋体" w:hint="eastAsia"/>
          <w:color w:val="191B1F"/>
          <w:kern w:val="0"/>
          <w:szCs w:val="21"/>
          <w14:ligatures w14:val="none"/>
        </w:rPr>
        <w:t>um</w:t>
      </w:r>
      <w:r w:rsidRPr="00E4653F">
        <w:rPr>
          <w:rFonts w:ascii="微软雅黑" w:eastAsia="微软雅黑" w:hAnsi="微软雅黑" w:cs="宋体"/>
          <w:color w:val="191B1F"/>
          <w:kern w:val="0"/>
          <w:szCs w:val="21"/>
          <w14:ligatures w14:val="none"/>
        </w:rPr>
        <w:t>` varchar(25) NOT NULL COMMENT '</w:t>
      </w:r>
      <w:r w:rsidR="007B0808">
        <w:rPr>
          <w:rFonts w:ascii="微软雅黑" w:eastAsia="微软雅黑" w:hAnsi="微软雅黑" w:cs="宋体" w:hint="eastAsia"/>
          <w:color w:val="191B1F"/>
          <w:kern w:val="0"/>
          <w:szCs w:val="21"/>
          <w14:ligatures w14:val="none"/>
        </w:rPr>
        <w:t>序号</w:t>
      </w:r>
      <w:r w:rsidRPr="00E4653F">
        <w:rPr>
          <w:rFonts w:ascii="微软雅黑" w:eastAsia="微软雅黑" w:hAnsi="微软雅黑" w:cs="宋体"/>
          <w:color w:val="191B1F"/>
          <w:kern w:val="0"/>
          <w:szCs w:val="21"/>
          <w14:ligatures w14:val="none"/>
        </w:rPr>
        <w:t>',</w:t>
      </w:r>
    </w:p>
    <w:p w14:paraId="6A86B2CD" w14:textId="2C8BC6EB" w:rsidR="00A81A7A" w:rsidRDefault="00A81A7A" w:rsidP="00A81A7A">
      <w:pPr>
        <w:widowControl/>
        <w:shd w:val="clear" w:color="auto" w:fill="FFFFFF"/>
        <w:tabs>
          <w:tab w:val="left" w:pos="720"/>
        </w:tabs>
        <w:spacing w:before="100" w:beforeAutospacing="1" w:after="100" w:afterAutospacing="1" w:line="240" w:lineRule="atLeast"/>
        <w:jc w:val="left"/>
        <w:rPr>
          <w:ins w:id="633" w:author="User" w:date="2024-06-18T14:55:00Z"/>
          <w:rFonts w:ascii="微软雅黑" w:eastAsia="微软雅黑" w:hAnsi="微软雅黑" w:cs="宋体"/>
          <w:color w:val="191B1F"/>
          <w:kern w:val="0"/>
          <w:szCs w:val="21"/>
          <w14:ligatures w14:val="none"/>
        </w:rPr>
      </w:pPr>
      <w:r w:rsidRPr="0032007F">
        <w:rPr>
          <w:rFonts w:ascii="微软雅黑" w:eastAsia="微软雅黑" w:hAnsi="微软雅黑" w:cs="宋体"/>
          <w:color w:val="191B1F"/>
          <w:kern w:val="0"/>
          <w:szCs w:val="21"/>
          <w14:ligatures w14:val="none"/>
        </w:rPr>
        <w:t>`</w:t>
      </w:r>
      <w:r w:rsidR="00F50A87" w:rsidRPr="00F50A87">
        <w:rPr>
          <w:rFonts w:ascii="微软雅黑" w:eastAsia="微软雅黑" w:hAnsi="微软雅黑" w:cs="宋体" w:hint="eastAsia"/>
          <w:color w:val="191B1F"/>
          <w:kern w:val="0"/>
          <w:szCs w:val="21"/>
          <w14:ligatures w14:val="none"/>
        </w:rPr>
        <w:t xml:space="preserve"> </w:t>
      </w:r>
      <w:proofErr w:type="spellStart"/>
      <w:r w:rsidR="00F50A87">
        <w:rPr>
          <w:rFonts w:ascii="微软雅黑" w:eastAsia="微软雅黑" w:hAnsi="微软雅黑" w:cs="宋体" w:hint="eastAsia"/>
          <w:color w:val="191B1F"/>
          <w:kern w:val="0"/>
          <w:szCs w:val="21"/>
          <w14:ligatures w14:val="none"/>
        </w:rPr>
        <w:t>xmbh</w:t>
      </w:r>
      <w:proofErr w:type="spellEnd"/>
      <w:r w:rsidRPr="0032007F">
        <w:rPr>
          <w:rFonts w:ascii="微软雅黑" w:eastAsia="微软雅黑" w:hAnsi="微软雅黑" w:cs="宋体"/>
          <w:color w:val="191B1F"/>
          <w:kern w:val="0"/>
          <w:szCs w:val="21"/>
          <w14:ligatures w14:val="none"/>
        </w:rPr>
        <w:t>` varchar(</w:t>
      </w:r>
      <w:r>
        <w:rPr>
          <w:rFonts w:ascii="微软雅黑" w:eastAsia="微软雅黑" w:hAnsi="微软雅黑" w:cs="宋体" w:hint="eastAsia"/>
          <w:color w:val="191B1F"/>
          <w:kern w:val="0"/>
          <w:szCs w:val="21"/>
          <w14:ligatures w14:val="none"/>
        </w:rPr>
        <w:t>50</w:t>
      </w:r>
      <w:r w:rsidRPr="0032007F">
        <w:rPr>
          <w:rFonts w:ascii="微软雅黑" w:eastAsia="微软雅黑" w:hAnsi="微软雅黑" w:cs="宋体"/>
          <w:color w:val="191B1F"/>
          <w:kern w:val="0"/>
          <w:szCs w:val="21"/>
          <w14:ligatures w14:val="none"/>
        </w:rPr>
        <w:t>) NOT NULL COMMENT '</w:t>
      </w:r>
      <w:r w:rsidR="007B0808">
        <w:rPr>
          <w:rFonts w:ascii="微软雅黑" w:eastAsia="微软雅黑" w:hAnsi="微软雅黑" w:cs="宋体" w:hint="eastAsia"/>
          <w:color w:val="191B1F"/>
          <w:kern w:val="0"/>
          <w:szCs w:val="21"/>
          <w14:ligatures w14:val="none"/>
        </w:rPr>
        <w:t>项目编号</w:t>
      </w:r>
      <w:r w:rsidRPr="0032007F">
        <w:rPr>
          <w:rFonts w:ascii="微软雅黑" w:eastAsia="微软雅黑" w:hAnsi="微软雅黑" w:cs="宋体"/>
          <w:color w:val="191B1F"/>
          <w:kern w:val="0"/>
          <w:szCs w:val="21"/>
          <w14:ligatures w14:val="none"/>
        </w:rPr>
        <w:t>',</w:t>
      </w:r>
    </w:p>
    <w:p w14:paraId="0C9D4D80" w14:textId="32CB1CE5" w:rsidR="002857C4" w:rsidRDefault="002857C4"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634" w:author="User" w:date="2024-06-18T14:55:00Z">
        <w:r w:rsidRPr="00F475EF">
          <w:rPr>
            <w:rFonts w:ascii="微软雅黑" w:eastAsia="微软雅黑" w:hAnsi="微软雅黑" w:cs="宋体"/>
            <w:color w:val="191B1F"/>
            <w:kern w:val="0"/>
            <w:szCs w:val="21"/>
            <w:highlight w:val="yellow"/>
            <w14:ligatures w14:val="none"/>
            <w:rPrChange w:id="635" w:author="User" w:date="2024-06-18T14:56:00Z">
              <w:rPr>
                <w:rFonts w:ascii="微软雅黑" w:eastAsia="微软雅黑" w:hAnsi="微软雅黑" w:cs="宋体"/>
                <w:color w:val="191B1F"/>
                <w:kern w:val="0"/>
                <w:szCs w:val="21"/>
                <w14:ligatures w14:val="none"/>
              </w:rPr>
            </w:rPrChange>
          </w:rPr>
          <w:t xml:space="preserve">` </w:t>
        </w:r>
        <w:proofErr w:type="spellStart"/>
        <w:r w:rsidRPr="00F475EF">
          <w:rPr>
            <w:rFonts w:ascii="微软雅黑" w:eastAsia="微软雅黑" w:hAnsi="微软雅黑" w:cs="宋体"/>
            <w:color w:val="191B1F"/>
            <w:kern w:val="0"/>
            <w:szCs w:val="21"/>
            <w:highlight w:val="yellow"/>
            <w14:ligatures w14:val="none"/>
            <w:rPrChange w:id="636" w:author="User" w:date="2024-06-18T14:56:00Z">
              <w:rPr>
                <w:rFonts w:ascii="微软雅黑" w:eastAsia="微软雅黑" w:hAnsi="微软雅黑" w:cs="宋体"/>
                <w:color w:val="191B1F"/>
                <w:kern w:val="0"/>
                <w:szCs w:val="21"/>
                <w14:ligatures w14:val="none"/>
              </w:rPr>
            </w:rPrChange>
          </w:rPr>
          <w:t>kxbh</w:t>
        </w:r>
        <w:proofErr w:type="spellEnd"/>
        <w:r w:rsidRPr="00F475EF">
          <w:rPr>
            <w:rFonts w:ascii="微软雅黑" w:eastAsia="微软雅黑" w:hAnsi="微软雅黑" w:cs="宋体"/>
            <w:color w:val="191B1F"/>
            <w:kern w:val="0"/>
            <w:szCs w:val="21"/>
            <w:highlight w:val="yellow"/>
            <w14:ligatures w14:val="none"/>
            <w:rPrChange w:id="637" w:author="User" w:date="2024-06-18T14:56:00Z">
              <w:rPr>
                <w:rFonts w:ascii="微软雅黑" w:eastAsia="微软雅黑" w:hAnsi="微软雅黑" w:cs="宋体"/>
                <w:color w:val="191B1F"/>
                <w:kern w:val="0"/>
                <w:szCs w:val="21"/>
                <w14:ligatures w14:val="none"/>
              </w:rPr>
            </w:rPrChange>
          </w:rPr>
          <w:t>` varchar(255)  NULL COMMENT '</w:t>
        </w:r>
        <w:proofErr w:type="gramStart"/>
        <w:r w:rsidR="002F61C1" w:rsidRPr="00F475EF">
          <w:rPr>
            <w:rFonts w:ascii="微软雅黑" w:eastAsia="微软雅黑" w:hAnsi="微软雅黑" w:cs="宋体" w:hint="eastAsia"/>
            <w:color w:val="191B1F"/>
            <w:kern w:val="0"/>
            <w:szCs w:val="21"/>
            <w:highlight w:val="yellow"/>
            <w14:ligatures w14:val="none"/>
            <w:rPrChange w:id="638" w:author="User" w:date="2024-06-18T14:56:00Z">
              <w:rPr>
                <w:rFonts w:ascii="微软雅黑" w:eastAsia="微软雅黑" w:hAnsi="微软雅黑" w:cs="宋体" w:hint="eastAsia"/>
                <w:color w:val="191B1F"/>
                <w:kern w:val="0"/>
                <w:szCs w:val="21"/>
                <w14:ligatures w14:val="none"/>
              </w:rPr>
            </w:rPrChange>
          </w:rPr>
          <w:t>扩项</w:t>
        </w:r>
        <w:r w:rsidRPr="00F475EF">
          <w:rPr>
            <w:rFonts w:ascii="微软雅黑" w:eastAsia="微软雅黑" w:hAnsi="微软雅黑" w:cs="宋体" w:hint="eastAsia"/>
            <w:color w:val="191B1F"/>
            <w:kern w:val="0"/>
            <w:szCs w:val="21"/>
            <w:highlight w:val="yellow"/>
            <w14:ligatures w14:val="none"/>
            <w:rPrChange w:id="639" w:author="User" w:date="2024-06-18T14:56:00Z">
              <w:rPr>
                <w:rFonts w:ascii="微软雅黑" w:eastAsia="微软雅黑" w:hAnsi="微软雅黑" w:cs="宋体" w:hint="eastAsia"/>
                <w:color w:val="191B1F"/>
                <w:kern w:val="0"/>
                <w:szCs w:val="21"/>
                <w14:ligatures w14:val="none"/>
              </w:rPr>
            </w:rPrChange>
          </w:rPr>
          <w:t>编号</w:t>
        </w:r>
        <w:proofErr w:type="gramEnd"/>
        <w:r w:rsidRPr="00F475EF">
          <w:rPr>
            <w:rFonts w:ascii="微软雅黑" w:eastAsia="微软雅黑" w:hAnsi="微软雅黑" w:cs="宋体"/>
            <w:color w:val="191B1F"/>
            <w:kern w:val="0"/>
            <w:szCs w:val="21"/>
            <w:highlight w:val="yellow"/>
            <w14:ligatures w14:val="none"/>
            <w:rPrChange w:id="640" w:author="User" w:date="2024-06-18T14:56:00Z">
              <w:rPr>
                <w:rFonts w:ascii="微软雅黑" w:eastAsia="微软雅黑" w:hAnsi="微软雅黑" w:cs="宋体"/>
                <w:color w:val="191B1F"/>
                <w:kern w:val="0"/>
                <w:szCs w:val="21"/>
                <w14:ligatures w14:val="none"/>
              </w:rPr>
            </w:rPrChange>
          </w:rPr>
          <w:t>',</w:t>
        </w:r>
      </w:ins>
    </w:p>
    <w:p w14:paraId="4C866167" w14:textId="5FF7949B" w:rsidR="00A81A7A" w:rsidRDefault="00A81A7A"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32007F">
        <w:rPr>
          <w:rFonts w:ascii="微软雅黑" w:eastAsia="微软雅黑" w:hAnsi="微软雅黑" w:cs="宋体"/>
          <w:color w:val="191B1F"/>
          <w:kern w:val="0"/>
          <w:szCs w:val="21"/>
          <w14:ligatures w14:val="none"/>
        </w:rPr>
        <w:t>`</w:t>
      </w:r>
      <w:r w:rsidRPr="000C0EA4">
        <w:rPr>
          <w:rFonts w:ascii="微软雅黑" w:eastAsia="微软雅黑" w:hAnsi="微软雅黑" w:cs="宋体" w:hint="eastAsia"/>
          <w:color w:val="191B1F"/>
          <w:kern w:val="0"/>
          <w:szCs w:val="21"/>
          <w14:ligatures w14:val="none"/>
        </w:rPr>
        <w:t xml:space="preserve"> </w:t>
      </w:r>
      <w:proofErr w:type="spellStart"/>
      <w:r w:rsidR="00F50A87">
        <w:rPr>
          <w:rFonts w:ascii="微软雅黑" w:eastAsia="微软雅黑" w:hAnsi="微软雅黑" w:cs="宋体" w:hint="eastAsia"/>
          <w:color w:val="191B1F"/>
          <w:kern w:val="0"/>
          <w:szCs w:val="21"/>
          <w14:ligatures w14:val="none"/>
        </w:rPr>
        <w:t>sr</w:t>
      </w:r>
      <w:proofErr w:type="spellEnd"/>
      <w:r w:rsidR="00F50A87" w:rsidRPr="0032007F">
        <w:rPr>
          <w:rFonts w:ascii="微软雅黑" w:eastAsia="微软雅黑" w:hAnsi="微软雅黑" w:cs="宋体"/>
          <w:color w:val="191B1F"/>
          <w:kern w:val="0"/>
          <w:szCs w:val="21"/>
          <w14:ligatures w14:val="none"/>
        </w:rPr>
        <w:t xml:space="preserve"> </w:t>
      </w:r>
      <w:r w:rsidRPr="0032007F">
        <w:rPr>
          <w:rFonts w:ascii="微软雅黑" w:eastAsia="微软雅黑" w:hAnsi="微软雅黑" w:cs="宋体"/>
          <w:color w:val="191B1F"/>
          <w:kern w:val="0"/>
          <w:szCs w:val="21"/>
          <w14:ligatures w14:val="none"/>
        </w:rPr>
        <w:t>` varchar(</w:t>
      </w:r>
      <w:r>
        <w:rPr>
          <w:rFonts w:ascii="微软雅黑" w:eastAsia="微软雅黑" w:hAnsi="微软雅黑" w:cs="宋体" w:hint="eastAsia"/>
          <w:color w:val="191B1F"/>
          <w:kern w:val="0"/>
          <w:szCs w:val="21"/>
          <w14:ligatures w14:val="none"/>
        </w:rPr>
        <w:t>255</w:t>
      </w:r>
      <w:r w:rsidRPr="0032007F">
        <w:rPr>
          <w:rFonts w:ascii="微软雅黑" w:eastAsia="微软雅黑" w:hAnsi="微软雅黑" w:cs="宋体"/>
          <w:color w:val="191B1F"/>
          <w:kern w:val="0"/>
          <w:szCs w:val="21"/>
          <w14:ligatures w14:val="none"/>
        </w:rPr>
        <w:t>) NOT NULL COMMENT '</w:t>
      </w:r>
      <w:r w:rsidR="007B0808">
        <w:rPr>
          <w:rFonts w:ascii="微软雅黑" w:eastAsia="微软雅黑" w:hAnsi="微软雅黑" w:cs="宋体" w:hint="eastAsia"/>
          <w:color w:val="191B1F"/>
          <w:kern w:val="0"/>
          <w:szCs w:val="21"/>
          <w14:ligatures w14:val="none"/>
        </w:rPr>
        <w:t>数据标准范围</w:t>
      </w:r>
      <w:r w:rsidRPr="0032007F">
        <w:rPr>
          <w:rFonts w:ascii="微软雅黑" w:eastAsia="微软雅黑" w:hAnsi="微软雅黑" w:cs="宋体"/>
          <w:color w:val="191B1F"/>
          <w:kern w:val="0"/>
          <w:szCs w:val="21"/>
          <w14:ligatures w14:val="none"/>
        </w:rPr>
        <w:t>',</w:t>
      </w:r>
    </w:p>
    <w:p w14:paraId="01A276F7" w14:textId="77777777" w:rsidR="00A81A7A" w:rsidRPr="00E4653F" w:rsidRDefault="00A81A7A"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4653F">
        <w:rPr>
          <w:rFonts w:ascii="微软雅黑" w:eastAsia="微软雅黑" w:hAnsi="微软雅黑" w:cs="宋体"/>
          <w:color w:val="191B1F"/>
          <w:kern w:val="0"/>
          <w:szCs w:val="21"/>
          <w14:ligatures w14:val="none"/>
        </w:rPr>
        <w:t xml:space="preserve">  `Attribute_1` varchar(255) NULL COMMENT '预留属性</w:t>
      </w:r>
      <w:r>
        <w:rPr>
          <w:rFonts w:ascii="微软雅黑" w:eastAsia="微软雅黑" w:hAnsi="微软雅黑" w:cs="宋体" w:hint="eastAsia"/>
          <w:color w:val="191B1F"/>
          <w:kern w:val="0"/>
          <w:szCs w:val="21"/>
          <w14:ligatures w14:val="none"/>
        </w:rPr>
        <w:t>1</w:t>
      </w:r>
      <w:r w:rsidRPr="00E4653F">
        <w:rPr>
          <w:rFonts w:ascii="微软雅黑" w:eastAsia="微软雅黑" w:hAnsi="微软雅黑" w:cs="宋体"/>
          <w:color w:val="191B1F"/>
          <w:kern w:val="0"/>
          <w:szCs w:val="21"/>
          <w14:ligatures w14:val="none"/>
        </w:rPr>
        <w:t>',</w:t>
      </w:r>
    </w:p>
    <w:p w14:paraId="50BA961B" w14:textId="77777777" w:rsidR="00A81A7A" w:rsidRPr="00E4653F" w:rsidRDefault="00A81A7A"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4653F">
        <w:rPr>
          <w:rFonts w:ascii="微软雅黑" w:eastAsia="微软雅黑" w:hAnsi="微软雅黑" w:cs="宋体"/>
          <w:color w:val="191B1F"/>
          <w:kern w:val="0"/>
          <w:szCs w:val="21"/>
          <w14:ligatures w14:val="none"/>
        </w:rPr>
        <w:t xml:space="preserve">  `Attribute_2` varchar(255) NULL COMMENT '预留属性</w:t>
      </w:r>
      <w:r>
        <w:rPr>
          <w:rFonts w:ascii="微软雅黑" w:eastAsia="微软雅黑" w:hAnsi="微软雅黑" w:cs="宋体" w:hint="eastAsia"/>
          <w:color w:val="191B1F"/>
          <w:kern w:val="0"/>
          <w:szCs w:val="21"/>
          <w14:ligatures w14:val="none"/>
        </w:rPr>
        <w:t>2</w:t>
      </w:r>
      <w:r w:rsidRPr="00E4653F">
        <w:rPr>
          <w:rFonts w:ascii="微软雅黑" w:eastAsia="微软雅黑" w:hAnsi="微软雅黑" w:cs="宋体"/>
          <w:color w:val="191B1F"/>
          <w:kern w:val="0"/>
          <w:szCs w:val="21"/>
          <w14:ligatures w14:val="none"/>
        </w:rPr>
        <w:t>',</w:t>
      </w:r>
    </w:p>
    <w:p w14:paraId="211D6261" w14:textId="77777777" w:rsidR="00A81A7A" w:rsidRPr="00E4653F" w:rsidRDefault="00A81A7A"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4653F">
        <w:rPr>
          <w:rFonts w:ascii="微软雅黑" w:eastAsia="微软雅黑" w:hAnsi="微软雅黑" w:cs="宋体"/>
          <w:color w:val="191B1F"/>
          <w:kern w:val="0"/>
          <w:szCs w:val="21"/>
          <w14:ligatures w14:val="none"/>
        </w:rPr>
        <w:t xml:space="preserve">  `Attribute_3` varchar(255) NULL COMMENT '预留属性</w:t>
      </w:r>
      <w:r>
        <w:rPr>
          <w:rFonts w:ascii="微软雅黑" w:eastAsia="微软雅黑" w:hAnsi="微软雅黑" w:cs="宋体" w:hint="eastAsia"/>
          <w:color w:val="191B1F"/>
          <w:kern w:val="0"/>
          <w:szCs w:val="21"/>
          <w14:ligatures w14:val="none"/>
        </w:rPr>
        <w:t>3</w:t>
      </w:r>
      <w:r w:rsidRPr="00E4653F">
        <w:rPr>
          <w:rFonts w:ascii="微软雅黑" w:eastAsia="微软雅黑" w:hAnsi="微软雅黑" w:cs="宋体"/>
          <w:color w:val="191B1F"/>
          <w:kern w:val="0"/>
          <w:szCs w:val="21"/>
          <w14:ligatures w14:val="none"/>
        </w:rPr>
        <w:t>',</w:t>
      </w:r>
    </w:p>
    <w:p w14:paraId="0B6FD3BF" w14:textId="50F00E6D" w:rsidR="00A81A7A" w:rsidRDefault="00A81A7A" w:rsidP="00A81A7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4653F">
        <w:rPr>
          <w:rFonts w:ascii="微软雅黑" w:eastAsia="微软雅黑" w:hAnsi="微软雅黑" w:cs="宋体"/>
          <w:color w:val="191B1F"/>
          <w:kern w:val="0"/>
          <w:szCs w:val="21"/>
          <w14:ligatures w14:val="none"/>
        </w:rPr>
        <w:t xml:space="preserve">  PRIMARY KEY (`n</w:t>
      </w:r>
      <w:r w:rsidR="00F50A87">
        <w:rPr>
          <w:rFonts w:ascii="微软雅黑" w:eastAsia="微软雅黑" w:hAnsi="微软雅黑" w:cs="宋体" w:hint="eastAsia"/>
          <w:color w:val="191B1F"/>
          <w:kern w:val="0"/>
          <w:szCs w:val="21"/>
          <w14:ligatures w14:val="none"/>
        </w:rPr>
        <w:t>um</w:t>
      </w:r>
      <w:r w:rsidRPr="00E4653F">
        <w:rPr>
          <w:rFonts w:ascii="微软雅黑" w:eastAsia="微软雅黑" w:hAnsi="微软雅黑" w:cs="宋体"/>
          <w:color w:val="191B1F"/>
          <w:kern w:val="0"/>
          <w:szCs w:val="21"/>
          <w14:ligatures w14:val="none"/>
        </w:rPr>
        <w:t>`));</w:t>
      </w:r>
    </w:p>
    <w:p w14:paraId="7084FCBF" w14:textId="77777777" w:rsidR="00F75ABC" w:rsidRPr="00E24BEC" w:rsidRDefault="00F75ABC" w:rsidP="007042E8">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p w14:paraId="449E0BB2" w14:textId="13640D8F" w:rsidR="007042E8" w:rsidRPr="00E24BEC" w:rsidRDefault="007042E8" w:rsidP="007042E8">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commission_sheet_cl</w:t>
      </w:r>
      <w:proofErr w:type="spellEnd"/>
    </w:p>
    <w:tbl>
      <w:tblPr>
        <w:tblStyle w:val="ad"/>
        <w:tblW w:w="8773" w:type="dxa"/>
        <w:tblInd w:w="720" w:type="dxa"/>
        <w:tblLook w:val="04A0" w:firstRow="1" w:lastRow="0" w:firstColumn="1" w:lastColumn="0" w:noHBand="0" w:noVBand="1"/>
        <w:tblPrChange w:id="641" w:author="User" w:date="2024-06-18T14:56:00Z">
          <w:tblPr>
            <w:tblStyle w:val="ad"/>
            <w:tblW w:w="8773" w:type="dxa"/>
            <w:tblInd w:w="720" w:type="dxa"/>
            <w:tblLook w:val="04A0" w:firstRow="1" w:lastRow="0" w:firstColumn="1" w:lastColumn="0" w:noHBand="0" w:noVBand="1"/>
          </w:tblPr>
        </w:tblPrChange>
      </w:tblPr>
      <w:tblGrid>
        <w:gridCol w:w="1923"/>
        <w:gridCol w:w="1858"/>
        <w:gridCol w:w="1851"/>
        <w:gridCol w:w="3141"/>
        <w:tblGridChange w:id="642">
          <w:tblGrid>
            <w:gridCol w:w="1923"/>
            <w:gridCol w:w="1858"/>
            <w:gridCol w:w="1851"/>
            <w:gridCol w:w="3141"/>
          </w:tblGrid>
        </w:tblGridChange>
      </w:tblGrid>
      <w:tr w:rsidR="00B92B5C" w:rsidRPr="00E24BEC" w14:paraId="7C94CA8B" w14:textId="77777777" w:rsidTr="00F475EF">
        <w:tc>
          <w:tcPr>
            <w:tcW w:w="1923" w:type="dxa"/>
            <w:tcPrChange w:id="643" w:author="User" w:date="2024-06-18T14:56:00Z">
              <w:tcPr>
                <w:tcW w:w="1923" w:type="dxa"/>
              </w:tcPr>
            </w:tcPrChange>
          </w:tcPr>
          <w:p w14:paraId="42F9A1EC"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属性名称</w:t>
            </w:r>
          </w:p>
        </w:tc>
        <w:tc>
          <w:tcPr>
            <w:tcW w:w="1858" w:type="dxa"/>
            <w:tcPrChange w:id="644" w:author="User" w:date="2024-06-18T14:56:00Z">
              <w:tcPr>
                <w:tcW w:w="1858" w:type="dxa"/>
              </w:tcPr>
            </w:tcPrChange>
          </w:tcPr>
          <w:p w14:paraId="7DC5B4A5"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数据类型</w:t>
            </w:r>
          </w:p>
        </w:tc>
        <w:tc>
          <w:tcPr>
            <w:tcW w:w="1851" w:type="dxa"/>
            <w:tcPrChange w:id="645" w:author="User" w:date="2024-06-18T14:56:00Z">
              <w:tcPr>
                <w:tcW w:w="1851" w:type="dxa"/>
              </w:tcPr>
            </w:tcPrChange>
          </w:tcPr>
          <w:p w14:paraId="24B01CF2"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数据来源</w:t>
            </w:r>
          </w:p>
        </w:tc>
        <w:tc>
          <w:tcPr>
            <w:tcW w:w="3141" w:type="dxa"/>
            <w:tcPrChange w:id="646" w:author="User" w:date="2024-06-18T14:56:00Z">
              <w:tcPr>
                <w:tcW w:w="3141" w:type="dxa"/>
              </w:tcPr>
            </w:tcPrChange>
          </w:tcPr>
          <w:p w14:paraId="13534543"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属性介绍</w:t>
            </w:r>
          </w:p>
        </w:tc>
      </w:tr>
      <w:tr w:rsidR="00106F65" w:rsidRPr="00E24BEC" w14:paraId="17B78824" w14:textId="77777777" w:rsidTr="00F475EF">
        <w:tc>
          <w:tcPr>
            <w:tcW w:w="1923" w:type="dxa"/>
            <w:tcPrChange w:id="647" w:author="User" w:date="2024-06-18T14:56:00Z">
              <w:tcPr>
                <w:tcW w:w="1923" w:type="dxa"/>
              </w:tcPr>
            </w:tcPrChange>
          </w:tcPr>
          <w:p w14:paraId="6F21C027" w14:textId="2CC1203D" w:rsidR="00106F65" w:rsidRPr="00E24BEC" w:rsidRDefault="00106F65"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cno</w:t>
            </w:r>
            <w:proofErr w:type="spellEnd"/>
          </w:p>
        </w:tc>
        <w:tc>
          <w:tcPr>
            <w:tcW w:w="1858" w:type="dxa"/>
            <w:tcPrChange w:id="648" w:author="User" w:date="2024-06-18T14:56:00Z">
              <w:tcPr>
                <w:tcW w:w="1858" w:type="dxa"/>
              </w:tcPr>
            </w:tcPrChange>
          </w:tcPr>
          <w:p w14:paraId="7CD57B25" w14:textId="70A05837" w:rsidR="00106F65" w:rsidRPr="00E24BEC" w:rsidRDefault="00106F65"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color w:val="191B1F"/>
                <w:kern w:val="0"/>
                <w:szCs w:val="21"/>
                <w14:ligatures w14:val="none"/>
              </w:rPr>
              <w:t>V</w:t>
            </w:r>
            <w:r w:rsidRPr="00E24BEC">
              <w:rPr>
                <w:rFonts w:ascii="微软雅黑" w:eastAsia="微软雅黑" w:hAnsi="微软雅黑" w:cs="宋体" w:hint="eastAsia"/>
                <w:color w:val="191B1F"/>
                <w:kern w:val="0"/>
                <w:szCs w:val="21"/>
                <w14:ligatures w14:val="none"/>
              </w:rPr>
              <w:t>archar(</w:t>
            </w:r>
            <w:proofErr w:type="gramEnd"/>
            <w:r w:rsidR="00F51138"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649" w:author="User" w:date="2024-06-18T14:56:00Z">
              <w:tcPr>
                <w:tcW w:w="1851" w:type="dxa"/>
              </w:tcPr>
            </w:tcPrChange>
          </w:tcPr>
          <w:p w14:paraId="24E238B3" w14:textId="2DD76875" w:rsidR="00106F65" w:rsidRPr="00E24BEC" w:rsidRDefault="00767CA6"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650" w:author="User" w:date="2024-05-30T17:12:00Z">
              <w:r>
                <w:rPr>
                  <w:rFonts w:ascii="微软雅黑" w:eastAsia="微软雅黑" w:hAnsi="微软雅黑" w:cs="宋体" w:hint="eastAsia"/>
                  <w:color w:val="191B1F"/>
                  <w:kern w:val="0"/>
                  <w:szCs w:val="21"/>
                  <w14:ligatures w14:val="none"/>
                </w:rPr>
                <w:t>输入</w:t>
              </w:r>
            </w:ins>
          </w:p>
        </w:tc>
        <w:tc>
          <w:tcPr>
            <w:tcW w:w="3141" w:type="dxa"/>
            <w:tcPrChange w:id="651" w:author="User" w:date="2024-06-18T14:56:00Z">
              <w:tcPr>
                <w:tcW w:w="3141" w:type="dxa"/>
              </w:tcPr>
            </w:tcPrChange>
          </w:tcPr>
          <w:p w14:paraId="15A5E10E" w14:textId="7946E6D2" w:rsidR="00106F65" w:rsidRPr="00E24BEC" w:rsidRDefault="0087590A"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任务</w:t>
            </w:r>
            <w:r w:rsidR="00106F65" w:rsidRPr="00E24BEC">
              <w:rPr>
                <w:rFonts w:ascii="微软雅黑" w:eastAsia="微软雅黑" w:hAnsi="微软雅黑" w:cs="宋体" w:hint="eastAsia"/>
                <w:color w:val="191B1F"/>
                <w:kern w:val="0"/>
                <w:szCs w:val="21"/>
                <w14:ligatures w14:val="none"/>
              </w:rPr>
              <w:t>单编号</w:t>
            </w:r>
          </w:p>
        </w:tc>
      </w:tr>
      <w:tr w:rsidR="00A021F3" w:rsidRPr="00E24BEC" w14:paraId="408BAC2C" w14:textId="77777777" w:rsidTr="00F475EF">
        <w:tc>
          <w:tcPr>
            <w:tcW w:w="1923" w:type="dxa"/>
            <w:tcPrChange w:id="652" w:author="User" w:date="2024-06-18T14:56:00Z">
              <w:tcPr>
                <w:tcW w:w="1923" w:type="dxa"/>
              </w:tcPr>
            </w:tcPrChange>
          </w:tcPr>
          <w:p w14:paraId="7EB72E60" w14:textId="26FF80F7" w:rsidR="00A021F3"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53"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strike/>
                <w:color w:val="191B1F"/>
                <w:kern w:val="0"/>
                <w:szCs w:val="21"/>
                <w14:ligatures w14:val="none"/>
                <w:rPrChange w:id="654" w:author="User" w:date="2024-05-21T16:10:00Z">
                  <w:rPr>
                    <w:rFonts w:ascii="微软雅黑" w:eastAsia="微软雅黑" w:hAnsi="微软雅黑" w:cs="宋体"/>
                    <w:color w:val="191B1F"/>
                    <w:kern w:val="0"/>
                    <w:szCs w:val="21"/>
                    <w:highlight w:val="cyan"/>
                    <w14:ligatures w14:val="none"/>
                  </w:rPr>
                </w:rPrChange>
              </w:rPr>
              <w:t>gcbh</w:t>
            </w:r>
            <w:proofErr w:type="spellEnd"/>
          </w:p>
        </w:tc>
        <w:tc>
          <w:tcPr>
            <w:tcW w:w="1858" w:type="dxa"/>
            <w:tcPrChange w:id="655" w:author="User" w:date="2024-06-18T14:56:00Z">
              <w:tcPr>
                <w:tcW w:w="1858" w:type="dxa"/>
              </w:tcPr>
            </w:tcPrChange>
          </w:tcPr>
          <w:p w14:paraId="547B10AF" w14:textId="3A9F3FF3" w:rsidR="00A021F3"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56"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strike/>
                <w:color w:val="191B1F"/>
                <w:kern w:val="0"/>
                <w:szCs w:val="21"/>
                <w14:ligatures w14:val="none"/>
                <w:rPrChange w:id="657" w:author="User" w:date="2024-05-21T16:10:00Z">
                  <w:rPr>
                    <w:rFonts w:ascii="微软雅黑" w:eastAsia="微软雅黑" w:hAnsi="微软雅黑" w:cs="宋体"/>
                    <w:color w:val="191B1F"/>
                    <w:kern w:val="0"/>
                    <w:szCs w:val="21"/>
                    <w:highlight w:val="cyan"/>
                    <w14:ligatures w14:val="none"/>
                  </w:rPr>
                </w:rPrChange>
              </w:rPr>
              <w:t>Varchar(</w:t>
            </w:r>
            <w:proofErr w:type="gramEnd"/>
            <w:r w:rsidR="00F51138" w:rsidRPr="00E24BEC">
              <w:rPr>
                <w:rFonts w:ascii="微软雅黑" w:eastAsia="微软雅黑" w:hAnsi="微软雅黑" w:cs="宋体"/>
                <w:strike/>
                <w:color w:val="191B1F"/>
                <w:kern w:val="0"/>
                <w:szCs w:val="21"/>
                <w14:ligatures w14:val="none"/>
                <w:rPrChange w:id="658" w:author="User" w:date="2024-05-21T16:10:00Z">
                  <w:rPr>
                    <w:rFonts w:ascii="微软雅黑" w:eastAsia="微软雅黑" w:hAnsi="微软雅黑" w:cs="宋体"/>
                    <w:color w:val="191B1F"/>
                    <w:kern w:val="0"/>
                    <w:szCs w:val="21"/>
                    <w:highlight w:val="cyan"/>
                    <w14:ligatures w14:val="none"/>
                  </w:rPr>
                </w:rPrChange>
              </w:rPr>
              <w:t>25</w:t>
            </w:r>
            <w:r w:rsidRPr="00E24BEC">
              <w:rPr>
                <w:rFonts w:ascii="微软雅黑" w:eastAsia="微软雅黑" w:hAnsi="微软雅黑" w:cs="宋体"/>
                <w:strike/>
                <w:color w:val="191B1F"/>
                <w:kern w:val="0"/>
                <w:szCs w:val="21"/>
                <w14:ligatures w14:val="none"/>
                <w:rPrChange w:id="659" w:author="User" w:date="2024-05-21T16:10:00Z">
                  <w:rPr>
                    <w:rFonts w:ascii="微软雅黑" w:eastAsia="微软雅黑" w:hAnsi="微软雅黑" w:cs="宋体"/>
                    <w:color w:val="191B1F"/>
                    <w:kern w:val="0"/>
                    <w:szCs w:val="21"/>
                    <w:highlight w:val="cyan"/>
                    <w14:ligatures w14:val="none"/>
                  </w:rPr>
                </w:rPrChange>
              </w:rPr>
              <w:t>)</w:t>
            </w:r>
          </w:p>
        </w:tc>
        <w:tc>
          <w:tcPr>
            <w:tcW w:w="1851" w:type="dxa"/>
            <w:tcPrChange w:id="660" w:author="User" w:date="2024-06-18T14:56:00Z">
              <w:tcPr>
                <w:tcW w:w="1851" w:type="dxa"/>
              </w:tcPr>
            </w:tcPrChange>
          </w:tcPr>
          <w:p w14:paraId="103BF480" w14:textId="42EC4A9A" w:rsidR="00A021F3" w:rsidRPr="00E24BEC" w:rsidRDefault="00106F65"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61"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662" w:author="User" w:date="2024-05-21T16:10:00Z">
                  <w:rPr>
                    <w:rFonts w:ascii="微软雅黑" w:eastAsia="微软雅黑" w:hAnsi="微软雅黑" w:cs="宋体" w:hint="eastAsia"/>
                    <w:color w:val="191B1F"/>
                    <w:kern w:val="0"/>
                    <w:szCs w:val="21"/>
                    <w:highlight w:val="cyan"/>
                    <w14:ligatures w14:val="none"/>
                  </w:rPr>
                </w:rPrChange>
              </w:rPr>
              <w:t>输入</w:t>
            </w:r>
          </w:p>
        </w:tc>
        <w:tc>
          <w:tcPr>
            <w:tcW w:w="3141" w:type="dxa"/>
            <w:tcPrChange w:id="663" w:author="User" w:date="2024-06-18T14:56:00Z">
              <w:tcPr>
                <w:tcW w:w="3141" w:type="dxa"/>
              </w:tcPr>
            </w:tcPrChange>
          </w:tcPr>
          <w:p w14:paraId="671F8DB1" w14:textId="282AF594" w:rsidR="00A021F3"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64"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665" w:author="User" w:date="2024-05-21T16:10:00Z">
                  <w:rPr>
                    <w:rFonts w:ascii="微软雅黑" w:eastAsia="微软雅黑" w:hAnsi="微软雅黑" w:cs="宋体" w:hint="eastAsia"/>
                    <w:color w:val="191B1F"/>
                    <w:kern w:val="0"/>
                    <w:szCs w:val="21"/>
                    <w:highlight w:val="cyan"/>
                    <w14:ligatures w14:val="none"/>
                  </w:rPr>
                </w:rPrChange>
              </w:rPr>
              <w:t>工程编号</w:t>
            </w:r>
          </w:p>
        </w:tc>
      </w:tr>
      <w:tr w:rsidR="00B92B5C" w:rsidRPr="00E24BEC" w14:paraId="70DCBCEB" w14:textId="77777777" w:rsidTr="00F475EF">
        <w:tc>
          <w:tcPr>
            <w:tcW w:w="1923" w:type="dxa"/>
            <w:tcPrChange w:id="666" w:author="User" w:date="2024-06-18T14:56:00Z">
              <w:tcPr>
                <w:tcW w:w="1923" w:type="dxa"/>
              </w:tcPr>
            </w:tcPrChange>
          </w:tcPr>
          <w:p w14:paraId="732B20F7" w14:textId="501509BD"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67"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strike/>
                <w:color w:val="191B1F"/>
                <w:kern w:val="0"/>
                <w:szCs w:val="21"/>
                <w14:ligatures w14:val="none"/>
                <w:rPrChange w:id="668" w:author="User" w:date="2024-05-21T16:10:00Z">
                  <w:rPr>
                    <w:rFonts w:ascii="微软雅黑" w:eastAsia="微软雅黑" w:hAnsi="微软雅黑" w:cs="宋体"/>
                    <w:color w:val="191B1F"/>
                    <w:kern w:val="0"/>
                    <w:szCs w:val="21"/>
                    <w:highlight w:val="cyan"/>
                    <w14:ligatures w14:val="none"/>
                  </w:rPr>
                </w:rPrChange>
              </w:rPr>
              <w:lastRenderedPageBreak/>
              <w:t>rwdbh</w:t>
            </w:r>
            <w:proofErr w:type="spellEnd"/>
          </w:p>
        </w:tc>
        <w:tc>
          <w:tcPr>
            <w:tcW w:w="1858" w:type="dxa"/>
            <w:tcPrChange w:id="669" w:author="User" w:date="2024-06-18T14:56:00Z">
              <w:tcPr>
                <w:tcW w:w="1858" w:type="dxa"/>
              </w:tcPr>
            </w:tcPrChange>
          </w:tcPr>
          <w:p w14:paraId="589CA847" w14:textId="654CDF0F" w:rsidR="00B92B5C"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70"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strike/>
                <w:color w:val="191B1F"/>
                <w:kern w:val="0"/>
                <w:szCs w:val="21"/>
                <w14:ligatures w14:val="none"/>
                <w:rPrChange w:id="671" w:author="User" w:date="2024-05-21T16:10:00Z">
                  <w:rPr>
                    <w:rFonts w:ascii="微软雅黑" w:eastAsia="微软雅黑" w:hAnsi="微软雅黑" w:cs="宋体"/>
                    <w:color w:val="191B1F"/>
                    <w:kern w:val="0"/>
                    <w:szCs w:val="21"/>
                    <w:highlight w:val="cyan"/>
                    <w14:ligatures w14:val="none"/>
                  </w:rPr>
                </w:rPrChange>
              </w:rPr>
              <w:t>Varchar(</w:t>
            </w:r>
            <w:proofErr w:type="gramEnd"/>
            <w:r w:rsidR="00F51138" w:rsidRPr="00E24BEC">
              <w:rPr>
                <w:rFonts w:ascii="微软雅黑" w:eastAsia="微软雅黑" w:hAnsi="微软雅黑" w:cs="宋体"/>
                <w:strike/>
                <w:color w:val="191B1F"/>
                <w:kern w:val="0"/>
                <w:szCs w:val="21"/>
                <w14:ligatures w14:val="none"/>
                <w:rPrChange w:id="672" w:author="User" w:date="2024-05-21T16:10:00Z">
                  <w:rPr>
                    <w:rFonts w:ascii="微软雅黑" w:eastAsia="微软雅黑" w:hAnsi="微软雅黑" w:cs="宋体"/>
                    <w:color w:val="191B1F"/>
                    <w:kern w:val="0"/>
                    <w:szCs w:val="21"/>
                    <w:highlight w:val="cyan"/>
                    <w14:ligatures w14:val="none"/>
                  </w:rPr>
                </w:rPrChange>
              </w:rPr>
              <w:t>25</w:t>
            </w:r>
            <w:r w:rsidRPr="00E24BEC">
              <w:rPr>
                <w:rFonts w:ascii="微软雅黑" w:eastAsia="微软雅黑" w:hAnsi="微软雅黑" w:cs="宋体"/>
                <w:strike/>
                <w:color w:val="191B1F"/>
                <w:kern w:val="0"/>
                <w:szCs w:val="21"/>
                <w14:ligatures w14:val="none"/>
                <w:rPrChange w:id="673" w:author="User" w:date="2024-05-21T16:10:00Z">
                  <w:rPr>
                    <w:rFonts w:ascii="微软雅黑" w:eastAsia="微软雅黑" w:hAnsi="微软雅黑" w:cs="宋体"/>
                    <w:color w:val="191B1F"/>
                    <w:kern w:val="0"/>
                    <w:szCs w:val="21"/>
                    <w:highlight w:val="cyan"/>
                    <w14:ligatures w14:val="none"/>
                  </w:rPr>
                </w:rPrChange>
              </w:rPr>
              <w:t>)</w:t>
            </w:r>
          </w:p>
        </w:tc>
        <w:tc>
          <w:tcPr>
            <w:tcW w:w="1851" w:type="dxa"/>
            <w:tcPrChange w:id="674" w:author="User" w:date="2024-06-18T14:56:00Z">
              <w:tcPr>
                <w:tcW w:w="1851" w:type="dxa"/>
              </w:tcPr>
            </w:tcPrChange>
          </w:tcPr>
          <w:p w14:paraId="0CF09213"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75"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676" w:author="User" w:date="2024-05-21T16:10:00Z">
                  <w:rPr>
                    <w:rFonts w:ascii="微软雅黑" w:eastAsia="微软雅黑" w:hAnsi="微软雅黑" w:cs="宋体" w:hint="eastAsia"/>
                    <w:color w:val="191B1F"/>
                    <w:kern w:val="0"/>
                    <w:szCs w:val="21"/>
                    <w:highlight w:val="cyan"/>
                    <w14:ligatures w14:val="none"/>
                  </w:rPr>
                </w:rPrChange>
              </w:rPr>
              <w:t>主键</w:t>
            </w:r>
          </w:p>
        </w:tc>
        <w:tc>
          <w:tcPr>
            <w:tcW w:w="3141" w:type="dxa"/>
            <w:tcPrChange w:id="677" w:author="User" w:date="2024-06-18T14:56:00Z">
              <w:tcPr>
                <w:tcW w:w="3141" w:type="dxa"/>
              </w:tcPr>
            </w:tcPrChange>
          </w:tcPr>
          <w:p w14:paraId="0420940F" w14:textId="0819E1B5" w:rsidR="00B92B5C"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678"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679" w:author="User" w:date="2024-05-21T16:10:00Z">
                  <w:rPr>
                    <w:rFonts w:ascii="微软雅黑" w:eastAsia="微软雅黑" w:hAnsi="微软雅黑" w:cs="宋体" w:hint="eastAsia"/>
                    <w:color w:val="191B1F"/>
                    <w:kern w:val="0"/>
                    <w:szCs w:val="21"/>
                    <w:highlight w:val="cyan"/>
                    <w14:ligatures w14:val="none"/>
                  </w:rPr>
                </w:rPrChange>
              </w:rPr>
              <w:t>报告</w:t>
            </w:r>
            <w:commentRangeStart w:id="680"/>
            <w:r w:rsidRPr="00E24BEC">
              <w:rPr>
                <w:rFonts w:ascii="微软雅黑" w:eastAsia="微软雅黑" w:hAnsi="微软雅黑" w:cs="宋体" w:hint="eastAsia"/>
                <w:strike/>
                <w:color w:val="191B1F"/>
                <w:kern w:val="0"/>
                <w:szCs w:val="21"/>
                <w14:ligatures w14:val="none"/>
                <w:rPrChange w:id="681" w:author="User" w:date="2024-05-21T16:10:00Z">
                  <w:rPr>
                    <w:rFonts w:ascii="微软雅黑" w:eastAsia="微软雅黑" w:hAnsi="微软雅黑" w:cs="宋体" w:hint="eastAsia"/>
                    <w:color w:val="191B1F"/>
                    <w:kern w:val="0"/>
                    <w:szCs w:val="21"/>
                    <w:highlight w:val="cyan"/>
                    <w14:ligatures w14:val="none"/>
                  </w:rPr>
                </w:rPrChange>
              </w:rPr>
              <w:t>编号</w:t>
            </w:r>
            <w:commentRangeEnd w:id="680"/>
            <w:r w:rsidR="00CF6890" w:rsidRPr="00E24BEC">
              <w:rPr>
                <w:rStyle w:val="ac"/>
                <w:strike/>
                <w:rPrChange w:id="682" w:author="User" w:date="2024-05-21T16:10:00Z">
                  <w:rPr>
                    <w:rStyle w:val="ac"/>
                    <w:highlight w:val="cyan"/>
                  </w:rPr>
                </w:rPrChange>
              </w:rPr>
              <w:commentReference w:id="680"/>
            </w:r>
          </w:p>
        </w:tc>
      </w:tr>
      <w:tr w:rsidR="00B92B5C" w:rsidRPr="00E24BEC" w14:paraId="18B0A314" w14:textId="77777777" w:rsidTr="00F475EF">
        <w:tc>
          <w:tcPr>
            <w:tcW w:w="1923" w:type="dxa"/>
            <w:tcPrChange w:id="683" w:author="User" w:date="2024-06-18T14:56:00Z">
              <w:tcPr>
                <w:tcW w:w="1923" w:type="dxa"/>
              </w:tcPr>
            </w:tcPrChange>
          </w:tcPr>
          <w:p w14:paraId="5F48696C" w14:textId="1007856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gcmc</w:t>
            </w:r>
            <w:proofErr w:type="spellEnd"/>
          </w:p>
        </w:tc>
        <w:tc>
          <w:tcPr>
            <w:tcW w:w="1858" w:type="dxa"/>
            <w:tcPrChange w:id="684" w:author="User" w:date="2024-06-18T14:56:00Z">
              <w:tcPr>
                <w:tcW w:w="1858" w:type="dxa"/>
              </w:tcPr>
            </w:tcPrChange>
          </w:tcPr>
          <w:p w14:paraId="78013D5B" w14:textId="526516DD"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r w:rsidR="00F51138" w:rsidRPr="00E24BEC">
              <w:rPr>
                <w:rFonts w:ascii="微软雅黑" w:eastAsia="微软雅黑" w:hAnsi="微软雅黑" w:cs="宋体" w:hint="eastAsia"/>
                <w:color w:val="191B1F"/>
                <w:kern w:val="0"/>
                <w:szCs w:val="21"/>
                <w14:ligatures w14:val="none"/>
              </w:rPr>
              <w:t>(</w:t>
            </w:r>
            <w:proofErr w:type="gramEnd"/>
            <w:r w:rsidR="00F51138"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00F51138" w:rsidRPr="00E24BEC">
              <w:rPr>
                <w:rFonts w:ascii="微软雅黑" w:eastAsia="微软雅黑" w:hAnsi="微软雅黑" w:cs="宋体" w:hint="eastAsia"/>
                <w:color w:val="191B1F"/>
                <w:kern w:val="0"/>
                <w:szCs w:val="21"/>
                <w14:ligatures w14:val="none"/>
              </w:rPr>
              <w:t>)</w:t>
            </w:r>
          </w:p>
        </w:tc>
        <w:tc>
          <w:tcPr>
            <w:tcW w:w="1851" w:type="dxa"/>
            <w:tcPrChange w:id="685" w:author="User" w:date="2024-06-18T14:56:00Z">
              <w:tcPr>
                <w:tcW w:w="1851" w:type="dxa"/>
              </w:tcPr>
            </w:tcPrChange>
          </w:tcPr>
          <w:p w14:paraId="629BC631"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686" w:author="User" w:date="2024-06-18T14:56:00Z">
              <w:tcPr>
                <w:tcW w:w="3141" w:type="dxa"/>
              </w:tcPr>
            </w:tcPrChange>
          </w:tcPr>
          <w:p w14:paraId="0D0F22A4" w14:textId="693C2211" w:rsidR="00B92B5C"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工程名称</w:t>
            </w:r>
          </w:p>
        </w:tc>
      </w:tr>
      <w:tr w:rsidR="00B92B5C" w:rsidRPr="00E24BEC" w14:paraId="17746571" w14:textId="77777777" w:rsidTr="00F475EF">
        <w:tc>
          <w:tcPr>
            <w:tcW w:w="1923" w:type="dxa"/>
            <w:tcPrChange w:id="687" w:author="User" w:date="2024-06-18T14:56:00Z">
              <w:tcPr>
                <w:tcW w:w="1923" w:type="dxa"/>
              </w:tcPr>
            </w:tcPrChange>
          </w:tcPr>
          <w:p w14:paraId="4B6D0444" w14:textId="47AB1D8B" w:rsidR="00B92B5C" w:rsidRPr="00E24BEC" w:rsidRDefault="003F647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J</w:t>
            </w:r>
            <w:r w:rsidRPr="00E24BEC">
              <w:rPr>
                <w:rFonts w:ascii="微软雅黑" w:eastAsia="微软雅黑" w:hAnsi="微软雅黑" w:cs="宋体" w:hint="eastAsia"/>
                <w:color w:val="191B1F"/>
                <w:kern w:val="0"/>
                <w:szCs w:val="21"/>
                <w14:ligatures w14:val="none"/>
              </w:rPr>
              <w:t>sdw</w:t>
            </w:r>
            <w:proofErr w:type="spellEnd"/>
          </w:p>
        </w:tc>
        <w:tc>
          <w:tcPr>
            <w:tcW w:w="1858" w:type="dxa"/>
            <w:tcPrChange w:id="688" w:author="User" w:date="2024-06-18T14:56:00Z">
              <w:tcPr>
                <w:tcW w:w="1858" w:type="dxa"/>
              </w:tcPr>
            </w:tcPrChange>
          </w:tcPr>
          <w:p w14:paraId="304981EA" w14:textId="0B2AF0E2"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r w:rsidR="00F51138" w:rsidRPr="00E24BEC">
              <w:rPr>
                <w:rFonts w:ascii="微软雅黑" w:eastAsia="微软雅黑" w:hAnsi="微软雅黑" w:cs="宋体" w:hint="eastAsia"/>
                <w:color w:val="191B1F"/>
                <w:kern w:val="0"/>
                <w:szCs w:val="21"/>
                <w14:ligatures w14:val="none"/>
              </w:rPr>
              <w:t>(</w:t>
            </w:r>
            <w:proofErr w:type="gramEnd"/>
            <w:r w:rsidR="00F51138"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00F51138" w:rsidRPr="00E24BEC">
              <w:rPr>
                <w:rFonts w:ascii="微软雅黑" w:eastAsia="微软雅黑" w:hAnsi="微软雅黑" w:cs="宋体" w:hint="eastAsia"/>
                <w:color w:val="191B1F"/>
                <w:kern w:val="0"/>
                <w:szCs w:val="21"/>
                <w14:ligatures w14:val="none"/>
              </w:rPr>
              <w:t>)</w:t>
            </w:r>
          </w:p>
        </w:tc>
        <w:tc>
          <w:tcPr>
            <w:tcW w:w="1851" w:type="dxa"/>
            <w:tcPrChange w:id="689" w:author="User" w:date="2024-06-18T14:56:00Z">
              <w:tcPr>
                <w:tcW w:w="1851" w:type="dxa"/>
              </w:tcPr>
            </w:tcPrChange>
          </w:tcPr>
          <w:p w14:paraId="0F09C65A" w14:textId="77777777" w:rsidR="00B92B5C" w:rsidRPr="00E24BEC" w:rsidRDefault="00B92B5C"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690" w:author="User" w:date="2024-06-18T14:56:00Z">
              <w:tcPr>
                <w:tcW w:w="3141" w:type="dxa"/>
              </w:tcPr>
            </w:tcPrChange>
          </w:tcPr>
          <w:p w14:paraId="050B2418" w14:textId="3053B14F" w:rsidR="00B92B5C"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建设单位</w:t>
            </w:r>
          </w:p>
        </w:tc>
      </w:tr>
      <w:tr w:rsidR="00B92B5C" w:rsidRPr="00E24BEC" w14:paraId="6AB006BE" w14:textId="77777777" w:rsidTr="00F475EF">
        <w:tc>
          <w:tcPr>
            <w:tcW w:w="1923" w:type="dxa"/>
            <w:tcPrChange w:id="691" w:author="User" w:date="2024-06-18T14:56:00Z">
              <w:tcPr>
                <w:tcW w:w="1923" w:type="dxa"/>
              </w:tcPr>
            </w:tcPrChange>
          </w:tcPr>
          <w:p w14:paraId="676466C8" w14:textId="007AA4D8" w:rsidR="00B92B5C" w:rsidRPr="00E24BEC" w:rsidRDefault="003F647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J</w:t>
            </w:r>
            <w:r w:rsidRPr="00E24BEC">
              <w:rPr>
                <w:rFonts w:ascii="微软雅黑" w:eastAsia="微软雅黑" w:hAnsi="微软雅黑" w:cs="宋体" w:hint="eastAsia"/>
                <w:color w:val="191B1F"/>
                <w:kern w:val="0"/>
                <w:szCs w:val="21"/>
                <w14:ligatures w14:val="none"/>
              </w:rPr>
              <w:t>ldw</w:t>
            </w:r>
            <w:proofErr w:type="spellEnd"/>
          </w:p>
        </w:tc>
        <w:tc>
          <w:tcPr>
            <w:tcW w:w="1858" w:type="dxa"/>
            <w:tcPrChange w:id="692" w:author="User" w:date="2024-06-18T14:56:00Z">
              <w:tcPr>
                <w:tcW w:w="1858" w:type="dxa"/>
              </w:tcPr>
            </w:tcPrChange>
          </w:tcPr>
          <w:p w14:paraId="11C7F27B" w14:textId="0967C45A" w:rsidR="00B92B5C" w:rsidRPr="00E24BEC" w:rsidRDefault="00F5113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693" w:author="User" w:date="2024-06-18T14:56:00Z">
              <w:tcPr>
                <w:tcW w:w="1851" w:type="dxa"/>
              </w:tcPr>
            </w:tcPrChange>
          </w:tcPr>
          <w:p w14:paraId="3EAE1AC5" w14:textId="23E4D49C" w:rsidR="00B92B5C" w:rsidRPr="00E24BEC" w:rsidRDefault="00F5113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694" w:author="User" w:date="2024-06-18T14:56:00Z">
              <w:tcPr>
                <w:tcW w:w="3141" w:type="dxa"/>
              </w:tcPr>
            </w:tcPrChange>
          </w:tcPr>
          <w:p w14:paraId="3845D959" w14:textId="687F7E96" w:rsidR="00B92B5C"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监理单位</w:t>
            </w:r>
          </w:p>
        </w:tc>
      </w:tr>
      <w:tr w:rsidR="00B92B5C" w:rsidRPr="00E24BEC" w14:paraId="62F55F8E" w14:textId="77777777" w:rsidTr="00F475EF">
        <w:tc>
          <w:tcPr>
            <w:tcW w:w="1923" w:type="dxa"/>
            <w:tcPrChange w:id="695" w:author="User" w:date="2024-06-18T14:56:00Z">
              <w:tcPr>
                <w:tcW w:w="1923" w:type="dxa"/>
              </w:tcPr>
            </w:tcPrChange>
          </w:tcPr>
          <w:p w14:paraId="7DFF97F0" w14:textId="5F1B755F" w:rsidR="00B92B5C" w:rsidRPr="00E24BEC" w:rsidRDefault="003F647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S</w:t>
            </w:r>
            <w:r w:rsidRPr="00E24BEC">
              <w:rPr>
                <w:rFonts w:ascii="微软雅黑" w:eastAsia="微软雅黑" w:hAnsi="微软雅黑" w:cs="宋体" w:hint="eastAsia"/>
                <w:color w:val="191B1F"/>
                <w:kern w:val="0"/>
                <w:szCs w:val="21"/>
                <w14:ligatures w14:val="none"/>
              </w:rPr>
              <w:t>gdw</w:t>
            </w:r>
            <w:proofErr w:type="spellEnd"/>
          </w:p>
        </w:tc>
        <w:tc>
          <w:tcPr>
            <w:tcW w:w="1858" w:type="dxa"/>
            <w:tcPrChange w:id="696" w:author="User" w:date="2024-06-18T14:56:00Z">
              <w:tcPr>
                <w:tcW w:w="1858" w:type="dxa"/>
              </w:tcPr>
            </w:tcPrChange>
          </w:tcPr>
          <w:p w14:paraId="5174C820" w14:textId="6CE477A6" w:rsidR="00B92B5C" w:rsidRPr="00E24BEC" w:rsidRDefault="00F5113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697" w:author="User" w:date="2024-06-18T14:56:00Z">
              <w:tcPr>
                <w:tcW w:w="1851" w:type="dxa"/>
              </w:tcPr>
            </w:tcPrChange>
          </w:tcPr>
          <w:p w14:paraId="082E49DF" w14:textId="1CBD2749" w:rsidR="00B92B5C" w:rsidRPr="00E24BEC" w:rsidRDefault="00F5113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698" w:author="User" w:date="2024-06-18T14:56:00Z">
              <w:tcPr>
                <w:tcW w:w="3141" w:type="dxa"/>
              </w:tcPr>
            </w:tcPrChange>
          </w:tcPr>
          <w:p w14:paraId="72D4A61B" w14:textId="6669BF50" w:rsidR="00B92B5C" w:rsidRPr="00E24BEC" w:rsidRDefault="00A021F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施工单位</w:t>
            </w:r>
          </w:p>
        </w:tc>
      </w:tr>
      <w:tr w:rsidR="00F51138" w:rsidRPr="00E24BEC" w14:paraId="0DD4AC3B" w14:textId="77777777" w:rsidTr="00F475EF">
        <w:tc>
          <w:tcPr>
            <w:tcW w:w="1923" w:type="dxa"/>
            <w:tcPrChange w:id="699" w:author="User" w:date="2024-06-18T14:56:00Z">
              <w:tcPr>
                <w:tcW w:w="1923" w:type="dxa"/>
              </w:tcPr>
            </w:tcPrChange>
          </w:tcPr>
          <w:p w14:paraId="7A5FAD43" w14:textId="52E14A3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W</w:t>
            </w:r>
            <w:r w:rsidRPr="00E24BEC">
              <w:rPr>
                <w:rFonts w:ascii="微软雅黑" w:eastAsia="微软雅黑" w:hAnsi="微软雅黑" w:cs="宋体" w:hint="eastAsia"/>
                <w:color w:val="191B1F"/>
                <w:kern w:val="0"/>
                <w:szCs w:val="21"/>
                <w14:ligatures w14:val="none"/>
              </w:rPr>
              <w:t>tdw</w:t>
            </w:r>
            <w:proofErr w:type="spellEnd"/>
          </w:p>
        </w:tc>
        <w:tc>
          <w:tcPr>
            <w:tcW w:w="1858" w:type="dxa"/>
            <w:tcPrChange w:id="700" w:author="User" w:date="2024-06-18T14:56:00Z">
              <w:tcPr>
                <w:tcW w:w="1858" w:type="dxa"/>
              </w:tcPr>
            </w:tcPrChange>
          </w:tcPr>
          <w:p w14:paraId="4386EC02" w14:textId="13CF1C0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01" w:author="User" w:date="2024-06-18T14:56:00Z">
              <w:tcPr>
                <w:tcW w:w="1851" w:type="dxa"/>
              </w:tcPr>
            </w:tcPrChange>
          </w:tcPr>
          <w:p w14:paraId="2A18EE8E" w14:textId="45A41E24"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02" w:author="User" w:date="2024-06-18T14:56:00Z">
              <w:tcPr>
                <w:tcW w:w="3141" w:type="dxa"/>
              </w:tcPr>
            </w:tcPrChange>
          </w:tcPr>
          <w:p w14:paraId="198491A8" w14:textId="21368B3F"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委托单位</w:t>
            </w:r>
          </w:p>
        </w:tc>
      </w:tr>
      <w:tr w:rsidR="00F51138" w:rsidRPr="00E24BEC" w14:paraId="673195FF" w14:textId="77777777" w:rsidTr="00F475EF">
        <w:tc>
          <w:tcPr>
            <w:tcW w:w="1923" w:type="dxa"/>
            <w:tcPrChange w:id="703" w:author="User" w:date="2024-06-18T14:56:00Z">
              <w:tcPr>
                <w:tcW w:w="1923" w:type="dxa"/>
              </w:tcPr>
            </w:tcPrChange>
          </w:tcPr>
          <w:p w14:paraId="32E010E0" w14:textId="6B9CC7B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04"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strike/>
                <w:color w:val="191B1F"/>
                <w:kern w:val="0"/>
                <w:szCs w:val="21"/>
                <w14:ligatures w14:val="none"/>
                <w:rPrChange w:id="705" w:author="User" w:date="2024-05-21T16:10:00Z">
                  <w:rPr>
                    <w:rFonts w:ascii="微软雅黑" w:eastAsia="微软雅黑" w:hAnsi="微软雅黑" w:cs="宋体"/>
                    <w:color w:val="191B1F"/>
                    <w:kern w:val="0"/>
                    <w:szCs w:val="21"/>
                    <w:highlight w:val="cyan"/>
                    <w14:ligatures w14:val="none"/>
                  </w:rPr>
                </w:rPrChange>
              </w:rPr>
              <w:t>Lxr</w:t>
            </w:r>
            <w:proofErr w:type="spellEnd"/>
          </w:p>
        </w:tc>
        <w:tc>
          <w:tcPr>
            <w:tcW w:w="1858" w:type="dxa"/>
            <w:tcPrChange w:id="706" w:author="User" w:date="2024-06-18T14:56:00Z">
              <w:tcPr>
                <w:tcW w:w="1858" w:type="dxa"/>
              </w:tcPr>
            </w:tcPrChange>
          </w:tcPr>
          <w:p w14:paraId="58F4391D" w14:textId="3B57AD7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07"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strike/>
                <w:color w:val="191B1F"/>
                <w:kern w:val="0"/>
                <w:szCs w:val="21"/>
                <w14:ligatures w14:val="none"/>
                <w:rPrChange w:id="708"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strike/>
                <w:color w:val="191B1F"/>
                <w:kern w:val="0"/>
                <w:szCs w:val="21"/>
                <w14:ligatures w14:val="none"/>
                <w:rPrChange w:id="709" w:author="User" w:date="2024-05-21T16:10:00Z">
                  <w:rPr>
                    <w:rFonts w:ascii="微软雅黑" w:eastAsia="微软雅黑" w:hAnsi="微软雅黑" w:cs="宋体"/>
                    <w:color w:val="191B1F"/>
                    <w:kern w:val="0"/>
                    <w:szCs w:val="21"/>
                    <w:highlight w:val="cyan"/>
                    <w14:ligatures w14:val="none"/>
                  </w:rPr>
                </w:rPrChange>
              </w:rPr>
              <w:t>25)</w:t>
            </w:r>
          </w:p>
        </w:tc>
        <w:tc>
          <w:tcPr>
            <w:tcW w:w="1851" w:type="dxa"/>
            <w:tcPrChange w:id="710" w:author="User" w:date="2024-06-18T14:56:00Z">
              <w:tcPr>
                <w:tcW w:w="1851" w:type="dxa"/>
              </w:tcPr>
            </w:tcPrChange>
          </w:tcPr>
          <w:p w14:paraId="2C400246" w14:textId="2470FC6C"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11"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712" w:author="User" w:date="2024-05-21T16:10:00Z">
                  <w:rPr>
                    <w:rFonts w:ascii="微软雅黑" w:eastAsia="微软雅黑" w:hAnsi="微软雅黑" w:cs="宋体" w:hint="eastAsia"/>
                    <w:color w:val="191B1F"/>
                    <w:kern w:val="0"/>
                    <w:szCs w:val="21"/>
                    <w:highlight w:val="cyan"/>
                    <w14:ligatures w14:val="none"/>
                  </w:rPr>
                </w:rPrChange>
              </w:rPr>
              <w:t>输入</w:t>
            </w:r>
          </w:p>
        </w:tc>
        <w:tc>
          <w:tcPr>
            <w:tcW w:w="3141" w:type="dxa"/>
            <w:tcPrChange w:id="713" w:author="User" w:date="2024-06-18T14:56:00Z">
              <w:tcPr>
                <w:tcW w:w="3141" w:type="dxa"/>
              </w:tcPr>
            </w:tcPrChange>
          </w:tcPr>
          <w:p w14:paraId="2EA4111F" w14:textId="15E13E1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14"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715" w:author="User" w:date="2024-05-21T16:10:00Z">
                  <w:rPr>
                    <w:rFonts w:ascii="微软雅黑" w:eastAsia="微软雅黑" w:hAnsi="微软雅黑" w:cs="宋体" w:hint="eastAsia"/>
                    <w:color w:val="191B1F"/>
                    <w:kern w:val="0"/>
                    <w:szCs w:val="21"/>
                    <w:highlight w:val="cyan"/>
                    <w14:ligatures w14:val="none"/>
                  </w:rPr>
                </w:rPrChange>
              </w:rPr>
              <w:t>联系人</w:t>
            </w:r>
          </w:p>
        </w:tc>
      </w:tr>
      <w:tr w:rsidR="00F51138" w:rsidRPr="00E24BEC" w14:paraId="631D1B9B" w14:textId="77777777" w:rsidTr="00F475EF">
        <w:tc>
          <w:tcPr>
            <w:tcW w:w="1923" w:type="dxa"/>
            <w:tcPrChange w:id="716" w:author="User" w:date="2024-06-18T14:56:00Z">
              <w:tcPr>
                <w:tcW w:w="1923" w:type="dxa"/>
              </w:tcPr>
            </w:tcPrChange>
          </w:tcPr>
          <w:p w14:paraId="74543944" w14:textId="4C6FAAB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17"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strike/>
                <w:color w:val="191B1F"/>
                <w:kern w:val="0"/>
                <w:szCs w:val="21"/>
                <w14:ligatures w14:val="none"/>
                <w:rPrChange w:id="718" w:author="User" w:date="2024-05-21T16:10:00Z">
                  <w:rPr>
                    <w:rFonts w:ascii="微软雅黑" w:eastAsia="微软雅黑" w:hAnsi="微软雅黑" w:cs="宋体"/>
                    <w:color w:val="191B1F"/>
                    <w:kern w:val="0"/>
                    <w:szCs w:val="21"/>
                    <w:highlight w:val="cyan"/>
                    <w14:ligatures w14:val="none"/>
                  </w:rPr>
                </w:rPrChange>
              </w:rPr>
              <w:t>Lxfs</w:t>
            </w:r>
            <w:proofErr w:type="spellEnd"/>
          </w:p>
        </w:tc>
        <w:tc>
          <w:tcPr>
            <w:tcW w:w="1858" w:type="dxa"/>
            <w:tcPrChange w:id="719" w:author="User" w:date="2024-06-18T14:56:00Z">
              <w:tcPr>
                <w:tcW w:w="1858" w:type="dxa"/>
              </w:tcPr>
            </w:tcPrChange>
          </w:tcPr>
          <w:p w14:paraId="5E25D98A" w14:textId="2DA76D0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20"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strike/>
                <w:color w:val="191B1F"/>
                <w:kern w:val="0"/>
                <w:szCs w:val="21"/>
                <w14:ligatures w14:val="none"/>
                <w:rPrChange w:id="721"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strike/>
                <w:color w:val="191B1F"/>
                <w:kern w:val="0"/>
                <w:szCs w:val="21"/>
                <w14:ligatures w14:val="none"/>
                <w:rPrChange w:id="722" w:author="User" w:date="2024-05-21T16:10:00Z">
                  <w:rPr>
                    <w:rFonts w:ascii="微软雅黑" w:eastAsia="微软雅黑" w:hAnsi="微软雅黑" w:cs="宋体"/>
                    <w:color w:val="191B1F"/>
                    <w:kern w:val="0"/>
                    <w:szCs w:val="21"/>
                    <w:highlight w:val="cyan"/>
                    <w14:ligatures w14:val="none"/>
                  </w:rPr>
                </w:rPrChange>
              </w:rPr>
              <w:t>25)</w:t>
            </w:r>
          </w:p>
        </w:tc>
        <w:tc>
          <w:tcPr>
            <w:tcW w:w="1851" w:type="dxa"/>
            <w:tcPrChange w:id="723" w:author="User" w:date="2024-06-18T14:56:00Z">
              <w:tcPr>
                <w:tcW w:w="1851" w:type="dxa"/>
              </w:tcPr>
            </w:tcPrChange>
          </w:tcPr>
          <w:p w14:paraId="6D177C70" w14:textId="583EC4F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24"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725" w:author="User" w:date="2024-05-21T16:10:00Z">
                  <w:rPr>
                    <w:rFonts w:ascii="微软雅黑" w:eastAsia="微软雅黑" w:hAnsi="微软雅黑" w:cs="宋体" w:hint="eastAsia"/>
                    <w:color w:val="191B1F"/>
                    <w:kern w:val="0"/>
                    <w:szCs w:val="21"/>
                    <w:highlight w:val="cyan"/>
                    <w14:ligatures w14:val="none"/>
                  </w:rPr>
                </w:rPrChange>
              </w:rPr>
              <w:t>输入</w:t>
            </w:r>
          </w:p>
        </w:tc>
        <w:tc>
          <w:tcPr>
            <w:tcW w:w="3141" w:type="dxa"/>
            <w:tcPrChange w:id="726" w:author="User" w:date="2024-06-18T14:56:00Z">
              <w:tcPr>
                <w:tcW w:w="3141" w:type="dxa"/>
              </w:tcPr>
            </w:tcPrChange>
          </w:tcPr>
          <w:p w14:paraId="390DD7D0" w14:textId="7D170D0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727"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728" w:author="User" w:date="2024-05-21T16:10:00Z">
                  <w:rPr>
                    <w:rFonts w:ascii="微软雅黑" w:eastAsia="微软雅黑" w:hAnsi="微软雅黑" w:cs="宋体" w:hint="eastAsia"/>
                    <w:color w:val="191B1F"/>
                    <w:kern w:val="0"/>
                    <w:szCs w:val="21"/>
                    <w:highlight w:val="cyan"/>
                    <w14:ligatures w14:val="none"/>
                  </w:rPr>
                </w:rPrChange>
              </w:rPr>
              <w:t>联系</w:t>
            </w:r>
            <w:commentRangeStart w:id="729"/>
            <w:r w:rsidRPr="00E24BEC">
              <w:rPr>
                <w:rFonts w:ascii="微软雅黑" w:eastAsia="微软雅黑" w:hAnsi="微软雅黑" w:cs="宋体" w:hint="eastAsia"/>
                <w:strike/>
                <w:color w:val="191B1F"/>
                <w:kern w:val="0"/>
                <w:szCs w:val="21"/>
                <w14:ligatures w14:val="none"/>
                <w:rPrChange w:id="730" w:author="User" w:date="2024-05-21T16:10:00Z">
                  <w:rPr>
                    <w:rFonts w:ascii="微软雅黑" w:eastAsia="微软雅黑" w:hAnsi="微软雅黑" w:cs="宋体" w:hint="eastAsia"/>
                    <w:color w:val="191B1F"/>
                    <w:kern w:val="0"/>
                    <w:szCs w:val="21"/>
                    <w:highlight w:val="cyan"/>
                    <w14:ligatures w14:val="none"/>
                  </w:rPr>
                </w:rPrChange>
              </w:rPr>
              <w:t>方式</w:t>
            </w:r>
            <w:commentRangeEnd w:id="729"/>
            <w:r w:rsidR="00CF6890" w:rsidRPr="00E24BEC">
              <w:rPr>
                <w:rStyle w:val="ac"/>
                <w:strike/>
                <w:rPrChange w:id="731" w:author="User" w:date="2024-05-21T16:10:00Z">
                  <w:rPr>
                    <w:rStyle w:val="ac"/>
                  </w:rPr>
                </w:rPrChange>
              </w:rPr>
              <w:commentReference w:id="729"/>
            </w:r>
          </w:p>
        </w:tc>
      </w:tr>
      <w:tr w:rsidR="00F51138" w:rsidRPr="00E24BEC" w14:paraId="04D6483E" w14:textId="77777777" w:rsidTr="00F475EF">
        <w:tc>
          <w:tcPr>
            <w:tcW w:w="1923" w:type="dxa"/>
            <w:tcPrChange w:id="732" w:author="User" w:date="2024-06-18T14:56:00Z">
              <w:tcPr>
                <w:tcW w:w="1923" w:type="dxa"/>
              </w:tcPr>
            </w:tcPrChange>
          </w:tcPr>
          <w:p w14:paraId="6EB8E95D" w14:textId="0903FF1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Q</w:t>
            </w:r>
            <w:r w:rsidRPr="00E24BEC">
              <w:rPr>
                <w:rFonts w:ascii="微软雅黑" w:eastAsia="微软雅黑" w:hAnsi="微软雅黑" w:cs="宋体" w:hint="eastAsia"/>
                <w:color w:val="191B1F"/>
                <w:kern w:val="0"/>
                <w:szCs w:val="21"/>
                <w14:ligatures w14:val="none"/>
              </w:rPr>
              <w:t>yr</w:t>
            </w:r>
            <w:proofErr w:type="spellEnd"/>
          </w:p>
        </w:tc>
        <w:tc>
          <w:tcPr>
            <w:tcW w:w="1858" w:type="dxa"/>
            <w:tcPrChange w:id="733" w:author="User" w:date="2024-06-18T14:56:00Z">
              <w:tcPr>
                <w:tcW w:w="1858" w:type="dxa"/>
              </w:tcPr>
            </w:tcPrChange>
          </w:tcPr>
          <w:p w14:paraId="46DD8FBE" w14:textId="2CE85E7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34" w:author="User" w:date="2024-06-18T14:56:00Z">
              <w:tcPr>
                <w:tcW w:w="1851" w:type="dxa"/>
              </w:tcPr>
            </w:tcPrChange>
          </w:tcPr>
          <w:p w14:paraId="3CE048B6" w14:textId="48CB755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35" w:author="User" w:date="2024-06-18T14:56:00Z">
              <w:tcPr>
                <w:tcW w:w="3141" w:type="dxa"/>
              </w:tcPr>
            </w:tcPrChange>
          </w:tcPr>
          <w:p w14:paraId="03523C0C" w14:textId="7B1829DF"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取样人</w:t>
            </w:r>
          </w:p>
        </w:tc>
      </w:tr>
      <w:tr w:rsidR="00F51138" w:rsidRPr="00E24BEC" w14:paraId="379DA802" w14:textId="77777777" w:rsidTr="00F475EF">
        <w:tc>
          <w:tcPr>
            <w:tcW w:w="1923" w:type="dxa"/>
            <w:tcPrChange w:id="736" w:author="User" w:date="2024-06-18T14:56:00Z">
              <w:tcPr>
                <w:tcW w:w="1923" w:type="dxa"/>
              </w:tcPr>
            </w:tcPrChange>
          </w:tcPr>
          <w:p w14:paraId="2B9E28A0" w14:textId="4109772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jzr</w:t>
            </w:r>
            <w:proofErr w:type="spellEnd"/>
          </w:p>
        </w:tc>
        <w:tc>
          <w:tcPr>
            <w:tcW w:w="1858" w:type="dxa"/>
            <w:tcPrChange w:id="737" w:author="User" w:date="2024-06-18T14:56:00Z">
              <w:tcPr>
                <w:tcW w:w="1858" w:type="dxa"/>
              </w:tcPr>
            </w:tcPrChange>
          </w:tcPr>
          <w:p w14:paraId="6D895223" w14:textId="697D6C3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38" w:author="User" w:date="2024-06-18T14:56:00Z">
              <w:tcPr>
                <w:tcW w:w="1851" w:type="dxa"/>
              </w:tcPr>
            </w:tcPrChange>
          </w:tcPr>
          <w:p w14:paraId="4820F95F" w14:textId="26C7592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39" w:author="User" w:date="2024-06-18T14:56:00Z">
              <w:tcPr>
                <w:tcW w:w="3141" w:type="dxa"/>
              </w:tcPr>
            </w:tcPrChange>
          </w:tcPr>
          <w:p w14:paraId="340B7BEB" w14:textId="1B5B39E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见证人</w:t>
            </w:r>
          </w:p>
        </w:tc>
      </w:tr>
      <w:tr w:rsidR="00F51138" w:rsidRPr="00E24BEC" w14:paraId="353C2438" w14:textId="77777777" w:rsidTr="00F475EF">
        <w:tc>
          <w:tcPr>
            <w:tcW w:w="1923" w:type="dxa"/>
            <w:tcPrChange w:id="740" w:author="User" w:date="2024-06-18T14:56:00Z">
              <w:tcPr>
                <w:tcW w:w="1923" w:type="dxa"/>
              </w:tcPr>
            </w:tcPrChange>
          </w:tcPr>
          <w:p w14:paraId="36433310" w14:textId="785EF05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S</w:t>
            </w:r>
            <w:r w:rsidRPr="00E24BEC">
              <w:rPr>
                <w:rFonts w:ascii="微软雅黑" w:eastAsia="微软雅黑" w:hAnsi="微软雅黑" w:cs="宋体" w:hint="eastAsia"/>
                <w:color w:val="191B1F"/>
                <w:kern w:val="0"/>
                <w:szCs w:val="21"/>
                <w14:ligatures w14:val="none"/>
              </w:rPr>
              <w:t>yr</w:t>
            </w:r>
          </w:p>
        </w:tc>
        <w:tc>
          <w:tcPr>
            <w:tcW w:w="1858" w:type="dxa"/>
            <w:tcPrChange w:id="741" w:author="User" w:date="2024-06-18T14:56:00Z">
              <w:tcPr>
                <w:tcW w:w="1858" w:type="dxa"/>
              </w:tcPr>
            </w:tcPrChange>
          </w:tcPr>
          <w:p w14:paraId="4B0ABA96" w14:textId="0BACC05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42" w:author="User" w:date="2024-06-18T14:56:00Z">
              <w:tcPr>
                <w:tcW w:w="1851" w:type="dxa"/>
              </w:tcPr>
            </w:tcPrChange>
          </w:tcPr>
          <w:p w14:paraId="75A4FB29" w14:textId="0BB6629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43" w:author="User" w:date="2024-06-18T14:56:00Z">
              <w:tcPr>
                <w:tcW w:w="3141" w:type="dxa"/>
              </w:tcPr>
            </w:tcPrChange>
          </w:tcPr>
          <w:p w14:paraId="55443899" w14:textId="72AEC31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送样人</w:t>
            </w:r>
          </w:p>
        </w:tc>
      </w:tr>
      <w:tr w:rsidR="00F51138" w:rsidRPr="00E24BEC" w14:paraId="2E111601" w14:textId="77777777" w:rsidTr="00F475EF">
        <w:tc>
          <w:tcPr>
            <w:tcW w:w="1923" w:type="dxa"/>
            <w:tcPrChange w:id="744" w:author="User" w:date="2024-06-18T14:56:00Z">
              <w:tcPr>
                <w:tcW w:w="1923" w:type="dxa"/>
              </w:tcPr>
            </w:tcPrChange>
          </w:tcPr>
          <w:p w14:paraId="5F463BA1" w14:textId="5718868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Y</w:t>
            </w:r>
            <w:r w:rsidRPr="00E24BEC">
              <w:rPr>
                <w:rFonts w:ascii="微软雅黑" w:eastAsia="微软雅黑" w:hAnsi="微软雅黑" w:cs="宋体" w:hint="eastAsia"/>
                <w:color w:val="191B1F"/>
                <w:kern w:val="0"/>
                <w:szCs w:val="21"/>
                <w14:ligatures w14:val="none"/>
              </w:rPr>
              <w:t>pmc</w:t>
            </w:r>
            <w:proofErr w:type="spellEnd"/>
          </w:p>
        </w:tc>
        <w:tc>
          <w:tcPr>
            <w:tcW w:w="1858" w:type="dxa"/>
            <w:tcPrChange w:id="745" w:author="User" w:date="2024-06-18T14:56:00Z">
              <w:tcPr>
                <w:tcW w:w="1858" w:type="dxa"/>
              </w:tcPr>
            </w:tcPrChange>
          </w:tcPr>
          <w:p w14:paraId="246A6DAD" w14:textId="7D5C6F7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46" w:author="User" w:date="2024-06-18T14:56:00Z">
              <w:tcPr>
                <w:tcW w:w="1851" w:type="dxa"/>
              </w:tcPr>
            </w:tcPrChange>
          </w:tcPr>
          <w:p w14:paraId="21FE45B0" w14:textId="6B27796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47" w:author="User" w:date="2024-06-18T14:56:00Z">
              <w:tcPr>
                <w:tcW w:w="3141" w:type="dxa"/>
              </w:tcPr>
            </w:tcPrChange>
          </w:tcPr>
          <w:p w14:paraId="32C4417D" w14:textId="75659D8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样品名称</w:t>
            </w:r>
          </w:p>
        </w:tc>
      </w:tr>
      <w:tr w:rsidR="00F51138" w:rsidRPr="00E24BEC" w14:paraId="6D15F286" w14:textId="77777777" w:rsidTr="00F475EF">
        <w:tc>
          <w:tcPr>
            <w:tcW w:w="1923" w:type="dxa"/>
            <w:tcPrChange w:id="748" w:author="User" w:date="2024-06-18T14:56:00Z">
              <w:tcPr>
                <w:tcW w:w="1923" w:type="dxa"/>
              </w:tcPr>
            </w:tcPrChange>
          </w:tcPr>
          <w:p w14:paraId="6085E3AD" w14:textId="040C7B2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Y</w:t>
            </w:r>
            <w:r w:rsidRPr="00E24BEC">
              <w:rPr>
                <w:rFonts w:ascii="微软雅黑" w:eastAsia="微软雅黑" w:hAnsi="微软雅黑" w:cs="宋体" w:hint="eastAsia"/>
                <w:color w:val="191B1F"/>
                <w:kern w:val="0"/>
                <w:szCs w:val="21"/>
                <w14:ligatures w14:val="none"/>
              </w:rPr>
              <w:t>pgg</w:t>
            </w:r>
            <w:proofErr w:type="spellEnd"/>
          </w:p>
        </w:tc>
        <w:tc>
          <w:tcPr>
            <w:tcW w:w="1858" w:type="dxa"/>
            <w:tcPrChange w:id="749" w:author="User" w:date="2024-06-18T14:56:00Z">
              <w:tcPr>
                <w:tcW w:w="1858" w:type="dxa"/>
              </w:tcPr>
            </w:tcPrChange>
          </w:tcPr>
          <w:p w14:paraId="0B7C5059" w14:textId="5E2D5DE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50" w:author="User" w:date="2024-06-18T14:56:00Z">
              <w:tcPr>
                <w:tcW w:w="1851" w:type="dxa"/>
              </w:tcPr>
            </w:tcPrChange>
          </w:tcPr>
          <w:p w14:paraId="3B231A68" w14:textId="05B813C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51" w:author="User" w:date="2024-06-18T14:56:00Z">
              <w:tcPr>
                <w:tcW w:w="3141" w:type="dxa"/>
              </w:tcPr>
            </w:tcPrChange>
          </w:tcPr>
          <w:p w14:paraId="4CB8EAD6" w14:textId="1DCBD70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样品规格</w:t>
            </w:r>
          </w:p>
        </w:tc>
      </w:tr>
      <w:tr w:rsidR="00F51138" w:rsidRPr="00E24BEC" w14:paraId="5E0BFDA9" w14:textId="77777777" w:rsidTr="00F475EF">
        <w:tc>
          <w:tcPr>
            <w:tcW w:w="1923" w:type="dxa"/>
            <w:tcPrChange w:id="752" w:author="User" w:date="2024-06-18T14:56:00Z">
              <w:tcPr>
                <w:tcW w:w="1923" w:type="dxa"/>
              </w:tcPr>
            </w:tcPrChange>
          </w:tcPr>
          <w:p w14:paraId="7E05F643" w14:textId="6239944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S</w:t>
            </w:r>
            <w:r w:rsidRPr="00E24BEC">
              <w:rPr>
                <w:rFonts w:ascii="微软雅黑" w:eastAsia="微软雅黑" w:hAnsi="微软雅黑" w:cs="宋体" w:hint="eastAsia"/>
                <w:color w:val="191B1F"/>
                <w:kern w:val="0"/>
                <w:szCs w:val="21"/>
                <w14:ligatures w14:val="none"/>
              </w:rPr>
              <w:t>crq</w:t>
            </w:r>
            <w:proofErr w:type="spellEnd"/>
          </w:p>
        </w:tc>
        <w:tc>
          <w:tcPr>
            <w:tcW w:w="1858" w:type="dxa"/>
            <w:tcPrChange w:id="753" w:author="User" w:date="2024-06-18T14:56:00Z">
              <w:tcPr>
                <w:tcW w:w="1858" w:type="dxa"/>
              </w:tcPr>
            </w:tcPrChange>
          </w:tcPr>
          <w:p w14:paraId="45C564A5" w14:textId="73DFA6A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kern w:val="0"/>
                <w:szCs w:val="21"/>
                <w14:ligatures w14:val="none"/>
              </w:rPr>
              <w:t>D</w:t>
            </w:r>
            <w:r w:rsidRPr="00E24BEC">
              <w:rPr>
                <w:rFonts w:ascii="微软雅黑" w:eastAsia="微软雅黑" w:hAnsi="微软雅黑" w:cs="宋体" w:hint="eastAsia"/>
                <w:kern w:val="0"/>
                <w:szCs w:val="21"/>
                <w14:ligatures w14:val="none"/>
              </w:rPr>
              <w:t>ate</w:t>
            </w:r>
          </w:p>
        </w:tc>
        <w:tc>
          <w:tcPr>
            <w:tcW w:w="1851" w:type="dxa"/>
            <w:tcPrChange w:id="754" w:author="User" w:date="2024-06-18T14:56:00Z">
              <w:tcPr>
                <w:tcW w:w="1851" w:type="dxa"/>
              </w:tcPr>
            </w:tcPrChange>
          </w:tcPr>
          <w:p w14:paraId="40B2F4F8" w14:textId="70A313D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YYYY-MM-DD</w:t>
            </w:r>
          </w:p>
        </w:tc>
        <w:tc>
          <w:tcPr>
            <w:tcW w:w="3141" w:type="dxa"/>
            <w:tcPrChange w:id="755" w:author="User" w:date="2024-06-18T14:56:00Z">
              <w:tcPr>
                <w:tcW w:w="3141" w:type="dxa"/>
              </w:tcPr>
            </w:tcPrChange>
          </w:tcPr>
          <w:p w14:paraId="2C6C9E91" w14:textId="3B81756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生产日期</w:t>
            </w:r>
          </w:p>
        </w:tc>
      </w:tr>
      <w:tr w:rsidR="00F51138" w:rsidRPr="00E24BEC" w14:paraId="64EACB47" w14:textId="77777777" w:rsidTr="00F475EF">
        <w:tc>
          <w:tcPr>
            <w:tcW w:w="1923" w:type="dxa"/>
            <w:tcPrChange w:id="756" w:author="User" w:date="2024-06-18T14:56:00Z">
              <w:tcPr>
                <w:tcW w:w="1923" w:type="dxa"/>
              </w:tcPr>
            </w:tcPrChange>
          </w:tcPr>
          <w:p w14:paraId="0D0F2632" w14:textId="1B86960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dbpl</w:t>
            </w:r>
            <w:proofErr w:type="spellEnd"/>
          </w:p>
        </w:tc>
        <w:tc>
          <w:tcPr>
            <w:tcW w:w="1858" w:type="dxa"/>
            <w:tcPrChange w:id="757" w:author="User" w:date="2024-06-18T14:56:00Z">
              <w:tcPr>
                <w:tcW w:w="1858" w:type="dxa"/>
              </w:tcPr>
            </w:tcPrChange>
          </w:tcPr>
          <w:p w14:paraId="193911ED" w14:textId="7CC7C38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58" w:author="User" w:date="2024-06-18T14:56:00Z">
              <w:tcPr>
                <w:tcW w:w="1851" w:type="dxa"/>
              </w:tcPr>
            </w:tcPrChange>
          </w:tcPr>
          <w:p w14:paraId="3D7168B2" w14:textId="3107A6E1"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59" w:author="User" w:date="2024-06-18T14:56:00Z">
              <w:tcPr>
                <w:tcW w:w="3141" w:type="dxa"/>
              </w:tcPr>
            </w:tcPrChange>
          </w:tcPr>
          <w:p w14:paraId="42CA45F6" w14:textId="258AF3E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代表批量</w:t>
            </w:r>
          </w:p>
        </w:tc>
      </w:tr>
      <w:tr w:rsidR="00F51138" w:rsidRPr="00E24BEC" w14:paraId="046D08C8" w14:textId="77777777" w:rsidTr="00F475EF">
        <w:tc>
          <w:tcPr>
            <w:tcW w:w="1923" w:type="dxa"/>
            <w:tcPrChange w:id="760" w:author="User" w:date="2024-06-18T14:56:00Z">
              <w:tcPr>
                <w:tcW w:w="1923" w:type="dxa"/>
              </w:tcPr>
            </w:tcPrChange>
          </w:tcPr>
          <w:p w14:paraId="53AA802D" w14:textId="3F5E70D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PH</w:t>
            </w:r>
          </w:p>
        </w:tc>
        <w:tc>
          <w:tcPr>
            <w:tcW w:w="1858" w:type="dxa"/>
            <w:tcPrChange w:id="761" w:author="User" w:date="2024-06-18T14:56:00Z">
              <w:tcPr>
                <w:tcW w:w="1858" w:type="dxa"/>
              </w:tcPr>
            </w:tcPrChange>
          </w:tcPr>
          <w:p w14:paraId="4F0413D7" w14:textId="16A6100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62" w:author="User" w:date="2024-06-18T14:56:00Z">
              <w:tcPr>
                <w:tcW w:w="1851" w:type="dxa"/>
              </w:tcPr>
            </w:tcPrChange>
          </w:tcPr>
          <w:p w14:paraId="6A7A029C" w14:textId="66C0CB51"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63" w:author="User" w:date="2024-06-18T14:56:00Z">
              <w:tcPr>
                <w:tcW w:w="3141" w:type="dxa"/>
              </w:tcPr>
            </w:tcPrChange>
          </w:tcPr>
          <w:p w14:paraId="65C2FCE7" w14:textId="5F2FCBC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批号</w:t>
            </w:r>
          </w:p>
        </w:tc>
      </w:tr>
      <w:tr w:rsidR="00F51138" w:rsidRPr="00E24BEC" w14:paraId="5727D11B" w14:textId="77777777" w:rsidTr="00F475EF">
        <w:tc>
          <w:tcPr>
            <w:tcW w:w="1923" w:type="dxa"/>
            <w:tcPrChange w:id="764" w:author="User" w:date="2024-06-18T14:56:00Z">
              <w:tcPr>
                <w:tcW w:w="1923" w:type="dxa"/>
              </w:tcPr>
            </w:tcPrChange>
          </w:tcPr>
          <w:p w14:paraId="1E8545A0" w14:textId="6412DA7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qydd</w:t>
            </w:r>
            <w:proofErr w:type="spellEnd"/>
          </w:p>
        </w:tc>
        <w:tc>
          <w:tcPr>
            <w:tcW w:w="1858" w:type="dxa"/>
            <w:tcPrChange w:id="765" w:author="User" w:date="2024-06-18T14:56:00Z">
              <w:tcPr>
                <w:tcW w:w="1858" w:type="dxa"/>
              </w:tcPr>
            </w:tcPrChange>
          </w:tcPr>
          <w:p w14:paraId="79CCD500" w14:textId="7BC1B6A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66" w:author="User" w:date="2024-06-18T14:56:00Z">
              <w:tcPr>
                <w:tcW w:w="1851" w:type="dxa"/>
              </w:tcPr>
            </w:tcPrChange>
          </w:tcPr>
          <w:p w14:paraId="421464F3" w14:textId="15C550E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67" w:author="User" w:date="2024-06-18T14:56:00Z">
              <w:tcPr>
                <w:tcW w:w="3141" w:type="dxa"/>
              </w:tcPr>
            </w:tcPrChange>
          </w:tcPr>
          <w:p w14:paraId="2371932C" w14:textId="69E7213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取样地点</w:t>
            </w:r>
          </w:p>
        </w:tc>
      </w:tr>
      <w:tr w:rsidR="00F51138" w:rsidRPr="00E24BEC" w14:paraId="21BFB8FC" w14:textId="77777777" w:rsidTr="00F475EF">
        <w:tc>
          <w:tcPr>
            <w:tcW w:w="1923" w:type="dxa"/>
            <w:tcPrChange w:id="768" w:author="User" w:date="2024-06-18T14:56:00Z">
              <w:tcPr>
                <w:tcW w:w="1923" w:type="dxa"/>
              </w:tcPr>
            </w:tcPrChange>
          </w:tcPr>
          <w:p w14:paraId="2D8DD5A5" w14:textId="1AA54F7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cj</w:t>
            </w:r>
            <w:proofErr w:type="spellEnd"/>
          </w:p>
        </w:tc>
        <w:tc>
          <w:tcPr>
            <w:tcW w:w="1858" w:type="dxa"/>
            <w:tcPrChange w:id="769" w:author="User" w:date="2024-06-18T14:56:00Z">
              <w:tcPr>
                <w:tcW w:w="1858" w:type="dxa"/>
              </w:tcPr>
            </w:tcPrChange>
          </w:tcPr>
          <w:p w14:paraId="3549F6CE" w14:textId="518A1EC1"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70" w:author="User" w:date="2024-06-18T14:56:00Z">
              <w:tcPr>
                <w:tcW w:w="1851" w:type="dxa"/>
              </w:tcPr>
            </w:tcPrChange>
          </w:tcPr>
          <w:p w14:paraId="718E0AD5" w14:textId="07F95B3A"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71" w:author="User" w:date="2024-06-18T14:56:00Z">
              <w:tcPr>
                <w:tcW w:w="3141" w:type="dxa"/>
              </w:tcPr>
            </w:tcPrChange>
          </w:tcPr>
          <w:p w14:paraId="714290F3" w14:textId="3A614CD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厂家（产地）</w:t>
            </w:r>
          </w:p>
        </w:tc>
      </w:tr>
      <w:tr w:rsidR="00F51138" w:rsidRPr="00E24BEC" w14:paraId="420B8A1E" w14:textId="77777777" w:rsidTr="00F475EF">
        <w:tc>
          <w:tcPr>
            <w:tcW w:w="1923" w:type="dxa"/>
            <w:tcPrChange w:id="772" w:author="User" w:date="2024-06-18T14:56:00Z">
              <w:tcPr>
                <w:tcW w:w="1923" w:type="dxa"/>
              </w:tcPr>
            </w:tcPrChange>
          </w:tcPr>
          <w:p w14:paraId="53285504" w14:textId="7FF61E6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sybw</w:t>
            </w:r>
            <w:proofErr w:type="spellEnd"/>
          </w:p>
        </w:tc>
        <w:tc>
          <w:tcPr>
            <w:tcW w:w="1858" w:type="dxa"/>
            <w:tcPrChange w:id="773" w:author="User" w:date="2024-06-18T14:56:00Z">
              <w:tcPr>
                <w:tcW w:w="1858" w:type="dxa"/>
              </w:tcPr>
            </w:tcPrChange>
          </w:tcPr>
          <w:p w14:paraId="4D526081" w14:textId="3E2BD3F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74" w:author="User" w:date="2024-06-18T14:56:00Z">
              <w:tcPr>
                <w:tcW w:w="1851" w:type="dxa"/>
              </w:tcPr>
            </w:tcPrChange>
          </w:tcPr>
          <w:p w14:paraId="6C4D1DD6" w14:textId="3CD963E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75" w:author="User" w:date="2024-06-18T14:56:00Z">
              <w:tcPr>
                <w:tcW w:w="3141" w:type="dxa"/>
              </w:tcPr>
            </w:tcPrChange>
          </w:tcPr>
          <w:p w14:paraId="657E86F0" w14:textId="233F529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使用部位</w:t>
            </w:r>
          </w:p>
        </w:tc>
      </w:tr>
      <w:tr w:rsidR="00F51138" w:rsidRPr="00E24BEC" w14:paraId="6C2A60A3" w14:textId="77777777" w:rsidTr="00F475EF">
        <w:tc>
          <w:tcPr>
            <w:tcW w:w="1923" w:type="dxa"/>
            <w:tcPrChange w:id="776" w:author="User" w:date="2024-06-18T14:56:00Z">
              <w:tcPr>
                <w:tcW w:w="1923" w:type="dxa"/>
              </w:tcPr>
            </w:tcPrChange>
          </w:tcPr>
          <w:p w14:paraId="4FBE6E13" w14:textId="5FB2BA6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jcxm</w:t>
            </w:r>
            <w:proofErr w:type="spellEnd"/>
          </w:p>
        </w:tc>
        <w:tc>
          <w:tcPr>
            <w:tcW w:w="1858" w:type="dxa"/>
            <w:tcPrChange w:id="777" w:author="User" w:date="2024-06-18T14:56:00Z">
              <w:tcPr>
                <w:tcW w:w="1858" w:type="dxa"/>
              </w:tcPr>
            </w:tcPrChange>
          </w:tcPr>
          <w:p w14:paraId="5791AC30" w14:textId="326F71C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78" w:author="User" w:date="2024-06-18T14:56:00Z">
              <w:tcPr>
                <w:tcW w:w="1851" w:type="dxa"/>
              </w:tcPr>
            </w:tcPrChange>
          </w:tcPr>
          <w:p w14:paraId="0A878CC0" w14:textId="528E354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79" w:author="User" w:date="2024-06-18T14:56:00Z">
              <w:tcPr>
                <w:tcW w:w="3141" w:type="dxa"/>
              </w:tcPr>
            </w:tcPrChange>
          </w:tcPr>
          <w:p w14:paraId="0D2F5707" w14:textId="3AF7F811"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检测项目</w:t>
            </w:r>
          </w:p>
        </w:tc>
      </w:tr>
      <w:tr w:rsidR="00F51138" w:rsidRPr="00E24BEC" w14:paraId="7711CED1" w14:textId="77777777" w:rsidTr="00F475EF">
        <w:tc>
          <w:tcPr>
            <w:tcW w:w="1923" w:type="dxa"/>
            <w:tcPrChange w:id="780" w:author="User" w:date="2024-06-18T14:56:00Z">
              <w:tcPr>
                <w:tcW w:w="1923" w:type="dxa"/>
              </w:tcPr>
            </w:tcPrChange>
          </w:tcPr>
          <w:p w14:paraId="30CA36CA" w14:textId="5EC2B25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jcyj</w:t>
            </w:r>
            <w:proofErr w:type="spellEnd"/>
          </w:p>
        </w:tc>
        <w:tc>
          <w:tcPr>
            <w:tcW w:w="1858" w:type="dxa"/>
            <w:tcPrChange w:id="781" w:author="User" w:date="2024-06-18T14:56:00Z">
              <w:tcPr>
                <w:tcW w:w="1858" w:type="dxa"/>
              </w:tcPr>
            </w:tcPrChange>
          </w:tcPr>
          <w:p w14:paraId="58A4BAAC" w14:textId="786C272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82" w:author="User" w:date="2024-06-18T14:56:00Z">
              <w:tcPr>
                <w:tcW w:w="1851" w:type="dxa"/>
              </w:tcPr>
            </w:tcPrChange>
          </w:tcPr>
          <w:p w14:paraId="429A49C7" w14:textId="439979BC"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83" w:author="User" w:date="2024-06-18T14:56:00Z">
              <w:tcPr>
                <w:tcW w:w="3141" w:type="dxa"/>
              </w:tcPr>
            </w:tcPrChange>
          </w:tcPr>
          <w:p w14:paraId="340D2359" w14:textId="1F2E95A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检测依据</w:t>
            </w:r>
          </w:p>
        </w:tc>
      </w:tr>
      <w:tr w:rsidR="00F51138" w:rsidRPr="00E24BEC" w14:paraId="25CC7490" w14:textId="77777777" w:rsidTr="00F475EF">
        <w:tc>
          <w:tcPr>
            <w:tcW w:w="1923" w:type="dxa"/>
            <w:tcPrChange w:id="784" w:author="User" w:date="2024-06-18T14:56:00Z">
              <w:tcPr>
                <w:tcW w:w="1923" w:type="dxa"/>
              </w:tcPr>
            </w:tcPrChange>
          </w:tcPr>
          <w:p w14:paraId="01381EB1" w14:textId="3A287B8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ppbz</w:t>
            </w:r>
            <w:proofErr w:type="spellEnd"/>
          </w:p>
        </w:tc>
        <w:tc>
          <w:tcPr>
            <w:tcW w:w="1858" w:type="dxa"/>
            <w:tcPrChange w:id="785" w:author="User" w:date="2024-06-18T14:56:00Z">
              <w:tcPr>
                <w:tcW w:w="1858" w:type="dxa"/>
              </w:tcPr>
            </w:tcPrChange>
          </w:tcPr>
          <w:p w14:paraId="60FE1C07" w14:textId="68279AF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86" w:author="User" w:date="2024-06-18T14:56:00Z">
              <w:tcPr>
                <w:tcW w:w="1851" w:type="dxa"/>
              </w:tcPr>
            </w:tcPrChange>
          </w:tcPr>
          <w:p w14:paraId="0F862D70" w14:textId="17B164D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87" w:author="User" w:date="2024-06-18T14:56:00Z">
              <w:tcPr>
                <w:tcW w:w="3141" w:type="dxa"/>
              </w:tcPr>
            </w:tcPrChange>
          </w:tcPr>
          <w:p w14:paraId="2989C80D" w14:textId="2043DA9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评判标准</w:t>
            </w:r>
          </w:p>
        </w:tc>
      </w:tr>
      <w:tr w:rsidR="00F51138" w:rsidRPr="00E24BEC" w14:paraId="4B1D9E51" w14:textId="77777777" w:rsidTr="00F475EF">
        <w:tc>
          <w:tcPr>
            <w:tcW w:w="1923" w:type="dxa"/>
            <w:tcPrChange w:id="788" w:author="User" w:date="2024-06-18T14:56:00Z">
              <w:tcPr>
                <w:tcW w:w="1923" w:type="dxa"/>
              </w:tcPr>
            </w:tcPrChange>
          </w:tcPr>
          <w:p w14:paraId="2FA089FC" w14:textId="13B19564"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sysyyp</w:t>
            </w:r>
            <w:proofErr w:type="spellEnd"/>
          </w:p>
        </w:tc>
        <w:tc>
          <w:tcPr>
            <w:tcW w:w="1858" w:type="dxa"/>
            <w:tcPrChange w:id="789" w:author="User" w:date="2024-06-18T14:56:00Z">
              <w:tcPr>
                <w:tcW w:w="1858" w:type="dxa"/>
              </w:tcPr>
            </w:tcPrChange>
          </w:tcPr>
          <w:p w14:paraId="3CDA61F0" w14:textId="52703FB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90" w:author="User" w:date="2024-06-18T14:56:00Z">
              <w:tcPr>
                <w:tcW w:w="1851" w:type="dxa"/>
              </w:tcPr>
            </w:tcPrChange>
          </w:tcPr>
          <w:p w14:paraId="20EC026A" w14:textId="4278EE6F" w:rsidR="00F51138" w:rsidRPr="00E24BEC" w:rsidRDefault="00F51138" w:rsidP="00AE7809">
            <w:pPr>
              <w:pStyle w:val="ae"/>
              <w:widowControl/>
              <w:numPr>
                <w:ilvl w:val="0"/>
                <w:numId w:val="2"/>
              </w:numPr>
              <w:tabs>
                <w:tab w:val="left" w:pos="720"/>
              </w:tabs>
              <w:spacing w:before="100" w:beforeAutospacing="1" w:after="100" w:afterAutospacing="1" w:line="240" w:lineRule="atLeast"/>
              <w:ind w:firstLineChars="0"/>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废弃 2.留样 天 3.寄</w:t>
            </w:r>
            <w:r w:rsidR="00AE7809" w:rsidRPr="00E24BEC">
              <w:rPr>
                <w:rFonts w:ascii="微软雅黑" w:eastAsia="微软雅黑" w:hAnsi="微软雅黑" w:cs="宋体" w:hint="eastAsia"/>
                <w:color w:val="191B1F"/>
                <w:kern w:val="0"/>
                <w:szCs w:val="21"/>
                <w14:ligatures w14:val="none"/>
              </w:rPr>
              <w:t>回</w:t>
            </w:r>
          </w:p>
        </w:tc>
        <w:tc>
          <w:tcPr>
            <w:tcW w:w="3141" w:type="dxa"/>
            <w:tcPrChange w:id="791" w:author="User" w:date="2024-06-18T14:56:00Z">
              <w:tcPr>
                <w:tcW w:w="3141" w:type="dxa"/>
              </w:tcPr>
            </w:tcPrChange>
          </w:tcPr>
          <w:p w14:paraId="19256843" w14:textId="3B7147F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剩余试验样品</w:t>
            </w:r>
          </w:p>
        </w:tc>
      </w:tr>
      <w:tr w:rsidR="00F51138" w:rsidRPr="00E24BEC" w14:paraId="15A3C9E7" w14:textId="77777777" w:rsidTr="00F475EF">
        <w:tc>
          <w:tcPr>
            <w:tcW w:w="1923" w:type="dxa"/>
            <w:tcPrChange w:id="792" w:author="User" w:date="2024-06-18T14:56:00Z">
              <w:tcPr>
                <w:tcW w:w="1923" w:type="dxa"/>
              </w:tcPr>
            </w:tcPrChange>
          </w:tcPr>
          <w:p w14:paraId="4A4F6A4F" w14:textId="4663DCEA"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Y</w:t>
            </w:r>
            <w:r w:rsidRPr="00E24BEC">
              <w:rPr>
                <w:rFonts w:ascii="微软雅黑" w:eastAsia="微软雅黑" w:hAnsi="微软雅黑" w:cs="宋体" w:hint="eastAsia"/>
                <w:color w:val="191B1F"/>
                <w:kern w:val="0"/>
                <w:szCs w:val="21"/>
                <w14:ligatures w14:val="none"/>
              </w:rPr>
              <w:t>pjsdz</w:t>
            </w:r>
            <w:proofErr w:type="spellEnd"/>
          </w:p>
        </w:tc>
        <w:tc>
          <w:tcPr>
            <w:tcW w:w="1858" w:type="dxa"/>
            <w:tcPrChange w:id="793" w:author="User" w:date="2024-06-18T14:56:00Z">
              <w:tcPr>
                <w:tcW w:w="1858" w:type="dxa"/>
              </w:tcPr>
            </w:tcPrChange>
          </w:tcPr>
          <w:p w14:paraId="63AE2D37" w14:textId="3748DE04"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94" w:author="User" w:date="2024-06-18T14:56:00Z">
              <w:tcPr>
                <w:tcW w:w="1851" w:type="dxa"/>
              </w:tcPr>
            </w:tcPrChange>
          </w:tcPr>
          <w:p w14:paraId="2C0992FD" w14:textId="55448AA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795" w:author="User" w:date="2024-06-18T14:56:00Z">
              <w:tcPr>
                <w:tcW w:w="3141" w:type="dxa"/>
              </w:tcPr>
            </w:tcPrChange>
          </w:tcPr>
          <w:p w14:paraId="0658BEFE" w14:textId="1897D5E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样品接收地址</w:t>
            </w:r>
          </w:p>
        </w:tc>
      </w:tr>
      <w:tr w:rsidR="00F51138" w:rsidRPr="00E24BEC" w14:paraId="1F734192" w14:textId="77777777" w:rsidTr="00F475EF">
        <w:tc>
          <w:tcPr>
            <w:tcW w:w="1923" w:type="dxa"/>
            <w:tcPrChange w:id="796" w:author="User" w:date="2024-06-18T14:56:00Z">
              <w:tcPr>
                <w:tcW w:w="1923" w:type="dxa"/>
              </w:tcPr>
            </w:tcPrChange>
          </w:tcPr>
          <w:p w14:paraId="47855C2A" w14:textId="1AE7C11A"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bglqfs</w:t>
            </w:r>
            <w:proofErr w:type="spellEnd"/>
          </w:p>
        </w:tc>
        <w:tc>
          <w:tcPr>
            <w:tcW w:w="1858" w:type="dxa"/>
            <w:tcPrChange w:id="797" w:author="User" w:date="2024-06-18T14:56:00Z">
              <w:tcPr>
                <w:tcW w:w="1858" w:type="dxa"/>
              </w:tcPr>
            </w:tcPrChange>
          </w:tcPr>
          <w:p w14:paraId="622D8867" w14:textId="017A227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798" w:author="User" w:date="2024-06-18T14:56:00Z">
              <w:tcPr>
                <w:tcW w:w="1851" w:type="dxa"/>
              </w:tcPr>
            </w:tcPrChange>
          </w:tcPr>
          <w:p w14:paraId="07D6CCC2" w14:textId="028F3D0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1.自取 2. 邮寄；要求报告 份</w:t>
            </w:r>
          </w:p>
        </w:tc>
        <w:tc>
          <w:tcPr>
            <w:tcW w:w="3141" w:type="dxa"/>
            <w:tcPrChange w:id="799" w:author="User" w:date="2024-06-18T14:56:00Z">
              <w:tcPr>
                <w:tcW w:w="3141" w:type="dxa"/>
              </w:tcPr>
            </w:tcPrChange>
          </w:tcPr>
          <w:p w14:paraId="5679F32F" w14:textId="70E0606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报告领取方式</w:t>
            </w:r>
          </w:p>
        </w:tc>
      </w:tr>
      <w:tr w:rsidR="00F51138" w:rsidRPr="00E24BEC" w14:paraId="0DB8FC9A" w14:textId="77777777" w:rsidTr="00F475EF">
        <w:tc>
          <w:tcPr>
            <w:tcW w:w="1923" w:type="dxa"/>
            <w:tcPrChange w:id="800" w:author="User" w:date="2024-06-18T14:56:00Z">
              <w:tcPr>
                <w:tcW w:w="1923" w:type="dxa"/>
              </w:tcPr>
            </w:tcPrChange>
          </w:tcPr>
          <w:p w14:paraId="23A73C4E" w14:textId="7459D83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bgjsdz</w:t>
            </w:r>
            <w:proofErr w:type="spellEnd"/>
          </w:p>
        </w:tc>
        <w:tc>
          <w:tcPr>
            <w:tcW w:w="1858" w:type="dxa"/>
            <w:tcPrChange w:id="801" w:author="User" w:date="2024-06-18T14:56:00Z">
              <w:tcPr>
                <w:tcW w:w="1858" w:type="dxa"/>
              </w:tcPr>
            </w:tcPrChange>
          </w:tcPr>
          <w:p w14:paraId="61C15400" w14:textId="4587D424"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802" w:author="User" w:date="2024-06-18T14:56:00Z">
              <w:tcPr>
                <w:tcW w:w="1851" w:type="dxa"/>
              </w:tcPr>
            </w:tcPrChange>
          </w:tcPr>
          <w:p w14:paraId="50C071C5" w14:textId="6A5B476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803" w:author="User" w:date="2024-06-18T14:56:00Z">
              <w:tcPr>
                <w:tcW w:w="3141" w:type="dxa"/>
              </w:tcPr>
            </w:tcPrChange>
          </w:tcPr>
          <w:p w14:paraId="01D97061" w14:textId="5AC2DE6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报告接受地址</w:t>
            </w:r>
          </w:p>
        </w:tc>
      </w:tr>
      <w:tr w:rsidR="00F51138" w:rsidRPr="00E24BEC" w14:paraId="5C5638D6" w14:textId="77777777" w:rsidTr="00F475EF">
        <w:tc>
          <w:tcPr>
            <w:tcW w:w="1923" w:type="dxa"/>
            <w:tcPrChange w:id="804" w:author="User" w:date="2024-06-18T14:56:00Z">
              <w:tcPr>
                <w:tcW w:w="1923" w:type="dxa"/>
              </w:tcPr>
            </w:tcPrChange>
          </w:tcPr>
          <w:p w14:paraId="3D8F5275" w14:textId="67626DEA"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Y</w:t>
            </w:r>
            <w:r w:rsidRPr="00E24BEC">
              <w:rPr>
                <w:rFonts w:ascii="微软雅黑" w:eastAsia="微软雅黑" w:hAnsi="微软雅黑" w:cs="宋体" w:hint="eastAsia"/>
                <w:color w:val="191B1F"/>
                <w:kern w:val="0"/>
                <w:szCs w:val="21"/>
                <w14:ligatures w14:val="none"/>
              </w:rPr>
              <w:t>pzt</w:t>
            </w:r>
            <w:proofErr w:type="spellEnd"/>
          </w:p>
        </w:tc>
        <w:tc>
          <w:tcPr>
            <w:tcW w:w="1858" w:type="dxa"/>
            <w:tcPrChange w:id="805" w:author="User" w:date="2024-06-18T14:56:00Z">
              <w:tcPr>
                <w:tcW w:w="1858" w:type="dxa"/>
              </w:tcPr>
            </w:tcPrChange>
          </w:tcPr>
          <w:p w14:paraId="3E5B1484" w14:textId="06E23E6D"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806" w:author="User" w:date="2024-06-18T14:56:00Z">
              <w:tcPr>
                <w:tcW w:w="1851" w:type="dxa"/>
              </w:tcPr>
            </w:tcPrChange>
          </w:tcPr>
          <w:p w14:paraId="472EE6C4" w14:textId="5217592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807" w:author="User" w:date="2024-06-18T14:56:00Z">
              <w:tcPr>
                <w:tcW w:w="3141" w:type="dxa"/>
              </w:tcPr>
            </w:tcPrChange>
          </w:tcPr>
          <w:p w14:paraId="6D57CCBC" w14:textId="307BB4A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样品状态</w:t>
            </w:r>
          </w:p>
        </w:tc>
      </w:tr>
      <w:tr w:rsidR="00F51138" w:rsidRPr="00E24BEC" w14:paraId="4BCCF6BA" w14:textId="77777777" w:rsidTr="00F475EF">
        <w:tc>
          <w:tcPr>
            <w:tcW w:w="1923" w:type="dxa"/>
            <w:tcPrChange w:id="808" w:author="User" w:date="2024-06-18T14:56:00Z">
              <w:tcPr>
                <w:tcW w:w="1923" w:type="dxa"/>
              </w:tcPr>
            </w:tcPrChange>
          </w:tcPr>
          <w:p w14:paraId="72CF6359" w14:textId="314BD56A"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F</w:t>
            </w:r>
            <w:r w:rsidRPr="00E24BEC">
              <w:rPr>
                <w:rFonts w:ascii="微软雅黑" w:eastAsia="微软雅黑" w:hAnsi="微软雅黑" w:cs="宋体" w:hint="eastAsia"/>
                <w:color w:val="191B1F"/>
                <w:kern w:val="0"/>
                <w:szCs w:val="21"/>
                <w14:ligatures w14:val="none"/>
              </w:rPr>
              <w:t>cqk</w:t>
            </w:r>
            <w:proofErr w:type="spellEnd"/>
          </w:p>
        </w:tc>
        <w:tc>
          <w:tcPr>
            <w:tcW w:w="1858" w:type="dxa"/>
            <w:tcPrChange w:id="809" w:author="User" w:date="2024-06-18T14:56:00Z">
              <w:tcPr>
                <w:tcW w:w="1858" w:type="dxa"/>
              </w:tcPr>
            </w:tcPrChange>
          </w:tcPr>
          <w:p w14:paraId="192345F8" w14:textId="3081964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810" w:author="User" w:date="2024-06-18T14:56:00Z">
              <w:tcPr>
                <w:tcW w:w="1851" w:type="dxa"/>
              </w:tcPr>
            </w:tcPrChange>
          </w:tcPr>
          <w:p w14:paraId="793FFFA6" w14:textId="5D0D4584"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811" w:author="User" w:date="2024-06-18T14:56:00Z">
              <w:tcPr>
                <w:tcW w:w="3141" w:type="dxa"/>
              </w:tcPr>
            </w:tcPrChange>
          </w:tcPr>
          <w:p w14:paraId="273F8B3A" w14:textId="0C14E316"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封存情况</w:t>
            </w:r>
          </w:p>
        </w:tc>
      </w:tr>
      <w:tr w:rsidR="00F51138" w:rsidRPr="00E24BEC" w14:paraId="2D60C74C" w14:textId="77777777" w:rsidTr="00F475EF">
        <w:tc>
          <w:tcPr>
            <w:tcW w:w="1923" w:type="dxa"/>
            <w:tcPrChange w:id="812" w:author="User" w:date="2024-06-18T14:56:00Z">
              <w:tcPr>
                <w:tcW w:w="1923" w:type="dxa"/>
              </w:tcPr>
            </w:tcPrChange>
          </w:tcPr>
          <w:p w14:paraId="620C57AA" w14:textId="1EB7F70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S</w:t>
            </w:r>
            <w:r w:rsidRPr="00E24BEC">
              <w:rPr>
                <w:rFonts w:ascii="微软雅黑" w:eastAsia="微软雅黑" w:hAnsi="微软雅黑" w:cs="宋体" w:hint="eastAsia"/>
                <w:color w:val="191B1F"/>
                <w:kern w:val="0"/>
                <w:szCs w:val="21"/>
                <w14:ligatures w14:val="none"/>
              </w:rPr>
              <w:t>l</w:t>
            </w:r>
            <w:proofErr w:type="spellEnd"/>
          </w:p>
        </w:tc>
        <w:tc>
          <w:tcPr>
            <w:tcW w:w="1858" w:type="dxa"/>
            <w:tcPrChange w:id="813" w:author="User" w:date="2024-06-18T14:56:00Z">
              <w:tcPr>
                <w:tcW w:w="1858" w:type="dxa"/>
              </w:tcPr>
            </w:tcPrChange>
          </w:tcPr>
          <w:p w14:paraId="0E8C0B56" w14:textId="4B75C67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color w:val="191B1F"/>
                <w:kern w:val="0"/>
                <w:szCs w:val="21"/>
                <w14:ligatures w14:val="none"/>
              </w:rPr>
              <w:t>I</w:t>
            </w:r>
            <w:r w:rsidRPr="00E24BEC">
              <w:rPr>
                <w:rFonts w:ascii="微软雅黑" w:eastAsia="微软雅黑" w:hAnsi="微软雅黑" w:cs="宋体" w:hint="eastAsia"/>
                <w:color w:val="191B1F"/>
                <w:kern w:val="0"/>
                <w:szCs w:val="21"/>
                <w14:ligatures w14:val="none"/>
              </w:rPr>
              <w:t>nt(</w:t>
            </w:r>
            <w:proofErr w:type="gramEnd"/>
            <w:r w:rsidRPr="00E24BEC">
              <w:rPr>
                <w:rFonts w:ascii="微软雅黑" w:eastAsia="微软雅黑" w:hAnsi="微软雅黑" w:cs="宋体" w:hint="eastAsia"/>
                <w:color w:val="191B1F"/>
                <w:kern w:val="0"/>
                <w:szCs w:val="21"/>
                <w14:ligatures w14:val="none"/>
              </w:rPr>
              <w:t>8)</w:t>
            </w:r>
          </w:p>
        </w:tc>
        <w:tc>
          <w:tcPr>
            <w:tcW w:w="1851" w:type="dxa"/>
            <w:tcPrChange w:id="814" w:author="User" w:date="2024-06-18T14:56:00Z">
              <w:tcPr>
                <w:tcW w:w="1851" w:type="dxa"/>
              </w:tcPr>
            </w:tcPrChange>
          </w:tcPr>
          <w:p w14:paraId="2D9B93B2" w14:textId="4D95DF7B"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815" w:author="User" w:date="2024-06-18T14:56:00Z">
              <w:tcPr>
                <w:tcW w:w="3141" w:type="dxa"/>
              </w:tcPr>
            </w:tcPrChange>
          </w:tcPr>
          <w:p w14:paraId="447DE902" w14:textId="185888A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数量</w:t>
            </w:r>
          </w:p>
        </w:tc>
      </w:tr>
      <w:tr w:rsidR="00F51138" w:rsidRPr="00E24BEC" w14:paraId="0B969B96" w14:textId="77777777" w:rsidTr="00F475EF">
        <w:tc>
          <w:tcPr>
            <w:tcW w:w="1923" w:type="dxa"/>
            <w:tcPrChange w:id="816" w:author="User" w:date="2024-06-18T14:56:00Z">
              <w:tcPr>
                <w:tcW w:w="1923" w:type="dxa"/>
              </w:tcPr>
            </w:tcPrChange>
          </w:tcPr>
          <w:p w14:paraId="04400094" w14:textId="799CD57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Y</w:t>
            </w:r>
            <w:r w:rsidRPr="00E24BEC">
              <w:rPr>
                <w:rFonts w:ascii="微软雅黑" w:eastAsia="微软雅黑" w:hAnsi="微软雅黑" w:cs="宋体" w:hint="eastAsia"/>
                <w:color w:val="191B1F"/>
                <w:kern w:val="0"/>
                <w:szCs w:val="21"/>
                <w14:ligatures w14:val="none"/>
              </w:rPr>
              <w:t>pbh</w:t>
            </w:r>
            <w:proofErr w:type="spellEnd"/>
          </w:p>
        </w:tc>
        <w:tc>
          <w:tcPr>
            <w:tcW w:w="1858" w:type="dxa"/>
            <w:tcPrChange w:id="817" w:author="User" w:date="2024-06-18T14:56:00Z">
              <w:tcPr>
                <w:tcW w:w="1858" w:type="dxa"/>
              </w:tcPr>
            </w:tcPrChange>
          </w:tcPr>
          <w:p w14:paraId="2662F0AE" w14:textId="766E912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E24BEC">
              <w:rPr>
                <w:rFonts w:ascii="微软雅黑" w:eastAsia="微软雅黑" w:hAnsi="微软雅黑" w:cs="宋体" w:hint="eastAsia"/>
                <w:color w:val="191B1F"/>
                <w:kern w:val="0"/>
                <w:szCs w:val="21"/>
                <w14:ligatures w14:val="none"/>
              </w:rPr>
              <w:t>varchar(</w:t>
            </w:r>
            <w:proofErr w:type="gramEnd"/>
            <w:r w:rsidRPr="00E24BEC">
              <w:rPr>
                <w:rFonts w:ascii="微软雅黑" w:eastAsia="微软雅黑" w:hAnsi="微软雅黑" w:cs="宋体" w:hint="eastAsia"/>
                <w:color w:val="191B1F"/>
                <w:kern w:val="0"/>
                <w:szCs w:val="21"/>
                <w14:ligatures w14:val="none"/>
              </w:rPr>
              <w:t>25</w:t>
            </w:r>
            <w:r w:rsidR="00293842" w:rsidRPr="00E24BEC">
              <w:rPr>
                <w:rFonts w:ascii="微软雅黑" w:eastAsia="微软雅黑" w:hAnsi="微软雅黑" w:cs="宋体"/>
                <w:color w:val="191B1F"/>
                <w:kern w:val="0"/>
                <w:szCs w:val="21"/>
                <w14:ligatures w14:val="none"/>
              </w:rPr>
              <w:t>5</w:t>
            </w:r>
            <w:r w:rsidRPr="00E24BEC">
              <w:rPr>
                <w:rFonts w:ascii="微软雅黑" w:eastAsia="微软雅黑" w:hAnsi="微软雅黑" w:cs="宋体" w:hint="eastAsia"/>
                <w:color w:val="191B1F"/>
                <w:kern w:val="0"/>
                <w:szCs w:val="21"/>
                <w14:ligatures w14:val="none"/>
              </w:rPr>
              <w:t>)</w:t>
            </w:r>
          </w:p>
        </w:tc>
        <w:tc>
          <w:tcPr>
            <w:tcW w:w="1851" w:type="dxa"/>
            <w:tcPrChange w:id="818" w:author="User" w:date="2024-06-18T14:56:00Z">
              <w:tcPr>
                <w:tcW w:w="1851" w:type="dxa"/>
              </w:tcPr>
            </w:tcPrChange>
          </w:tcPr>
          <w:p w14:paraId="3CB7FE8E" w14:textId="31272D5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输入</w:t>
            </w:r>
          </w:p>
        </w:tc>
        <w:tc>
          <w:tcPr>
            <w:tcW w:w="3141" w:type="dxa"/>
            <w:tcPrChange w:id="819" w:author="User" w:date="2024-06-18T14:56:00Z">
              <w:tcPr>
                <w:tcW w:w="3141" w:type="dxa"/>
              </w:tcPr>
            </w:tcPrChange>
          </w:tcPr>
          <w:p w14:paraId="79AD6207" w14:textId="58C48A68"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样品编号（外键）链接样品表</w:t>
            </w:r>
          </w:p>
        </w:tc>
      </w:tr>
      <w:tr w:rsidR="00F51138" w:rsidRPr="00E24BEC" w14:paraId="4D858AA9" w14:textId="77777777" w:rsidTr="00F475EF">
        <w:tc>
          <w:tcPr>
            <w:tcW w:w="1923" w:type="dxa"/>
            <w:tcPrChange w:id="820" w:author="User" w:date="2024-06-18T14:56:00Z">
              <w:tcPr>
                <w:tcW w:w="1923" w:type="dxa"/>
              </w:tcPr>
            </w:tcPrChange>
          </w:tcPr>
          <w:p w14:paraId="78D75581" w14:textId="0AC2526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21"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strike/>
                <w:color w:val="191B1F"/>
                <w:kern w:val="0"/>
                <w:szCs w:val="21"/>
                <w14:ligatures w14:val="none"/>
                <w:rPrChange w:id="822" w:author="User" w:date="2024-05-21T16:10:00Z">
                  <w:rPr>
                    <w:rFonts w:ascii="微软雅黑" w:eastAsia="微软雅黑" w:hAnsi="微软雅黑" w:cs="宋体"/>
                    <w:color w:val="191B1F"/>
                    <w:kern w:val="0"/>
                    <w:szCs w:val="21"/>
                    <w:highlight w:val="cyan"/>
                    <w14:ligatures w14:val="none"/>
                  </w:rPr>
                </w:rPrChange>
              </w:rPr>
              <w:t>Dwdz</w:t>
            </w:r>
            <w:proofErr w:type="spellEnd"/>
          </w:p>
        </w:tc>
        <w:tc>
          <w:tcPr>
            <w:tcW w:w="1858" w:type="dxa"/>
            <w:tcPrChange w:id="823" w:author="User" w:date="2024-06-18T14:56:00Z">
              <w:tcPr>
                <w:tcW w:w="1858" w:type="dxa"/>
              </w:tcPr>
            </w:tcPrChange>
          </w:tcPr>
          <w:p w14:paraId="77F82FC5" w14:textId="1B5B17F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24"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strike/>
                <w:color w:val="191B1F"/>
                <w:kern w:val="0"/>
                <w:szCs w:val="21"/>
                <w14:ligatures w14:val="none"/>
                <w:rPrChange w:id="825"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strike/>
                <w:color w:val="191B1F"/>
                <w:kern w:val="0"/>
                <w:szCs w:val="21"/>
                <w14:ligatures w14:val="none"/>
                <w:rPrChange w:id="826" w:author="User" w:date="2024-05-21T16:10:00Z">
                  <w:rPr>
                    <w:rFonts w:ascii="微软雅黑" w:eastAsia="微软雅黑" w:hAnsi="微软雅黑" w:cs="宋体"/>
                    <w:color w:val="191B1F"/>
                    <w:kern w:val="0"/>
                    <w:szCs w:val="21"/>
                    <w:highlight w:val="cyan"/>
                    <w14:ligatures w14:val="none"/>
                  </w:rPr>
                </w:rPrChange>
              </w:rPr>
              <w:t>25)</w:t>
            </w:r>
          </w:p>
        </w:tc>
        <w:tc>
          <w:tcPr>
            <w:tcW w:w="1851" w:type="dxa"/>
            <w:tcPrChange w:id="827" w:author="User" w:date="2024-06-18T14:56:00Z">
              <w:tcPr>
                <w:tcW w:w="1851" w:type="dxa"/>
              </w:tcPr>
            </w:tcPrChange>
          </w:tcPr>
          <w:p w14:paraId="074D86CA" w14:textId="2959C40F"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28"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829" w:author="User" w:date="2024-05-21T16:10:00Z">
                  <w:rPr>
                    <w:rFonts w:ascii="微软雅黑" w:eastAsia="微软雅黑" w:hAnsi="微软雅黑" w:cs="宋体" w:hint="eastAsia"/>
                    <w:color w:val="191B1F"/>
                    <w:kern w:val="0"/>
                    <w:szCs w:val="21"/>
                    <w:highlight w:val="cyan"/>
                    <w14:ligatures w14:val="none"/>
                  </w:rPr>
                </w:rPrChange>
              </w:rPr>
              <w:t>输入</w:t>
            </w:r>
          </w:p>
        </w:tc>
        <w:tc>
          <w:tcPr>
            <w:tcW w:w="3141" w:type="dxa"/>
            <w:tcPrChange w:id="830" w:author="User" w:date="2024-06-18T14:56:00Z">
              <w:tcPr>
                <w:tcW w:w="3141" w:type="dxa"/>
              </w:tcPr>
            </w:tcPrChange>
          </w:tcPr>
          <w:p w14:paraId="4438AE5A" w14:textId="2DE3BD5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31"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832" w:author="User" w:date="2024-05-21T16:10:00Z">
                  <w:rPr>
                    <w:rFonts w:ascii="微软雅黑" w:eastAsia="微软雅黑" w:hAnsi="微软雅黑" w:cs="宋体" w:hint="eastAsia"/>
                    <w:color w:val="191B1F"/>
                    <w:kern w:val="0"/>
                    <w:szCs w:val="21"/>
                    <w:highlight w:val="cyan"/>
                    <w14:ligatures w14:val="none"/>
                  </w:rPr>
                </w:rPrChange>
              </w:rPr>
              <w:t>单位地址</w:t>
            </w:r>
          </w:p>
        </w:tc>
      </w:tr>
      <w:tr w:rsidR="00F51138" w:rsidRPr="00E24BEC" w14:paraId="44F153AF" w14:textId="77777777" w:rsidTr="00F475EF">
        <w:tc>
          <w:tcPr>
            <w:tcW w:w="1923" w:type="dxa"/>
            <w:tcPrChange w:id="833" w:author="User" w:date="2024-06-18T14:56:00Z">
              <w:tcPr>
                <w:tcW w:w="1923" w:type="dxa"/>
              </w:tcPr>
            </w:tcPrChange>
          </w:tcPr>
          <w:p w14:paraId="7155232C" w14:textId="2E10E9E1"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34"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strike/>
                <w:color w:val="191B1F"/>
                <w:kern w:val="0"/>
                <w:szCs w:val="21"/>
                <w14:ligatures w14:val="none"/>
                <w:rPrChange w:id="835" w:author="User" w:date="2024-05-21T16:10:00Z">
                  <w:rPr>
                    <w:rFonts w:ascii="微软雅黑" w:eastAsia="微软雅黑" w:hAnsi="微软雅黑" w:cs="宋体"/>
                    <w:color w:val="191B1F"/>
                    <w:kern w:val="0"/>
                    <w:szCs w:val="21"/>
                    <w:highlight w:val="cyan"/>
                    <w14:ligatures w14:val="none"/>
                  </w:rPr>
                </w:rPrChange>
              </w:rPr>
              <w:t>Dh</w:t>
            </w:r>
          </w:p>
        </w:tc>
        <w:tc>
          <w:tcPr>
            <w:tcW w:w="1858" w:type="dxa"/>
            <w:tcPrChange w:id="836" w:author="User" w:date="2024-06-18T14:56:00Z">
              <w:tcPr>
                <w:tcW w:w="1858" w:type="dxa"/>
              </w:tcPr>
            </w:tcPrChange>
          </w:tcPr>
          <w:p w14:paraId="6A334DC3" w14:textId="10B26A39"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37"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strike/>
                <w:color w:val="191B1F"/>
                <w:kern w:val="0"/>
                <w:szCs w:val="21"/>
                <w14:ligatures w14:val="none"/>
                <w:rPrChange w:id="838"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strike/>
                <w:color w:val="191B1F"/>
                <w:kern w:val="0"/>
                <w:szCs w:val="21"/>
                <w14:ligatures w14:val="none"/>
                <w:rPrChange w:id="839" w:author="User" w:date="2024-05-21T16:10:00Z">
                  <w:rPr>
                    <w:rFonts w:ascii="微软雅黑" w:eastAsia="微软雅黑" w:hAnsi="微软雅黑" w:cs="宋体"/>
                    <w:color w:val="191B1F"/>
                    <w:kern w:val="0"/>
                    <w:szCs w:val="21"/>
                    <w:highlight w:val="cyan"/>
                    <w14:ligatures w14:val="none"/>
                  </w:rPr>
                </w:rPrChange>
              </w:rPr>
              <w:t>25)</w:t>
            </w:r>
          </w:p>
        </w:tc>
        <w:tc>
          <w:tcPr>
            <w:tcW w:w="1851" w:type="dxa"/>
            <w:tcPrChange w:id="840" w:author="User" w:date="2024-06-18T14:56:00Z">
              <w:tcPr>
                <w:tcW w:w="1851" w:type="dxa"/>
              </w:tcPr>
            </w:tcPrChange>
          </w:tcPr>
          <w:p w14:paraId="4D3B1891" w14:textId="674426EC"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41"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strike/>
                <w:color w:val="191B1F"/>
                <w:kern w:val="0"/>
                <w:szCs w:val="21"/>
                <w14:ligatures w14:val="none"/>
                <w:rPrChange w:id="842" w:author="User" w:date="2024-05-21T16:10:00Z">
                  <w:rPr>
                    <w:rFonts w:ascii="微软雅黑" w:eastAsia="微软雅黑" w:hAnsi="微软雅黑" w:cs="宋体" w:hint="eastAsia"/>
                    <w:color w:val="191B1F"/>
                    <w:kern w:val="0"/>
                    <w:szCs w:val="21"/>
                    <w:highlight w:val="cyan"/>
                    <w14:ligatures w14:val="none"/>
                  </w:rPr>
                </w:rPrChange>
              </w:rPr>
              <w:t>输入</w:t>
            </w:r>
          </w:p>
        </w:tc>
        <w:tc>
          <w:tcPr>
            <w:tcW w:w="3141" w:type="dxa"/>
            <w:tcPrChange w:id="843" w:author="User" w:date="2024-06-18T14:56:00Z">
              <w:tcPr>
                <w:tcW w:w="3141" w:type="dxa"/>
              </w:tcPr>
            </w:tcPrChange>
          </w:tcPr>
          <w:p w14:paraId="6F2A4DA3" w14:textId="14E3445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844" w:author="User" w:date="2024-05-21T16:10:00Z">
                  <w:rPr>
                    <w:rFonts w:ascii="微软雅黑" w:eastAsia="微软雅黑" w:hAnsi="微软雅黑" w:cs="宋体"/>
                    <w:color w:val="191B1F"/>
                    <w:kern w:val="0"/>
                    <w:szCs w:val="21"/>
                    <w:highlight w:val="cyan"/>
                    <w14:ligatures w14:val="none"/>
                  </w:rPr>
                </w:rPrChange>
              </w:rPr>
            </w:pPr>
            <w:commentRangeStart w:id="845"/>
            <w:r w:rsidRPr="00E24BEC">
              <w:rPr>
                <w:rFonts w:ascii="微软雅黑" w:eastAsia="微软雅黑" w:hAnsi="微软雅黑" w:cs="宋体" w:hint="eastAsia"/>
                <w:strike/>
                <w:color w:val="191B1F"/>
                <w:kern w:val="0"/>
                <w:szCs w:val="21"/>
                <w14:ligatures w14:val="none"/>
                <w:rPrChange w:id="846" w:author="User" w:date="2024-05-21T16:10:00Z">
                  <w:rPr>
                    <w:rFonts w:ascii="微软雅黑" w:eastAsia="微软雅黑" w:hAnsi="微软雅黑" w:cs="宋体" w:hint="eastAsia"/>
                    <w:color w:val="191B1F"/>
                    <w:kern w:val="0"/>
                    <w:szCs w:val="21"/>
                    <w:highlight w:val="cyan"/>
                    <w14:ligatures w14:val="none"/>
                  </w:rPr>
                </w:rPrChange>
              </w:rPr>
              <w:t>电话</w:t>
            </w:r>
            <w:commentRangeEnd w:id="845"/>
            <w:r w:rsidR="00CF6890" w:rsidRPr="00E24BEC">
              <w:rPr>
                <w:rStyle w:val="ac"/>
                <w:strike/>
                <w:rPrChange w:id="847" w:author="User" w:date="2024-05-21T16:10:00Z">
                  <w:rPr>
                    <w:rStyle w:val="ac"/>
                  </w:rPr>
                </w:rPrChange>
              </w:rPr>
              <w:commentReference w:id="845"/>
            </w:r>
          </w:p>
        </w:tc>
      </w:tr>
      <w:tr w:rsidR="00F51138" w:rsidRPr="00E24BEC" w14:paraId="195F16E3" w14:textId="77777777" w:rsidTr="00F475EF">
        <w:tc>
          <w:tcPr>
            <w:tcW w:w="1923" w:type="dxa"/>
            <w:tcPrChange w:id="848" w:author="User" w:date="2024-06-18T14:56:00Z">
              <w:tcPr>
                <w:tcW w:w="1923" w:type="dxa"/>
              </w:tcPr>
            </w:tcPrChange>
          </w:tcPr>
          <w:p w14:paraId="57DD0752" w14:textId="6499A6D3"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color w:val="191B1F"/>
                <w:kern w:val="0"/>
                <w:szCs w:val="21"/>
                <w14:ligatures w14:val="none"/>
              </w:rPr>
              <w:t>W</w:t>
            </w:r>
            <w:r w:rsidRPr="00E24BEC">
              <w:rPr>
                <w:rFonts w:ascii="微软雅黑" w:eastAsia="微软雅黑" w:hAnsi="微软雅黑" w:cs="宋体" w:hint="eastAsia"/>
                <w:color w:val="191B1F"/>
                <w:kern w:val="0"/>
                <w:szCs w:val="21"/>
                <w14:ligatures w14:val="none"/>
              </w:rPr>
              <w:t>trq</w:t>
            </w:r>
            <w:proofErr w:type="spellEnd"/>
          </w:p>
        </w:tc>
        <w:tc>
          <w:tcPr>
            <w:tcW w:w="1858" w:type="dxa"/>
            <w:tcPrChange w:id="849" w:author="User" w:date="2024-06-18T14:56:00Z">
              <w:tcPr>
                <w:tcW w:w="1858" w:type="dxa"/>
              </w:tcPr>
            </w:tcPrChange>
          </w:tcPr>
          <w:p w14:paraId="556EB260" w14:textId="4C6D01E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date</w:t>
            </w:r>
          </w:p>
        </w:tc>
        <w:tc>
          <w:tcPr>
            <w:tcW w:w="1851" w:type="dxa"/>
            <w:tcPrChange w:id="850" w:author="User" w:date="2024-06-18T14:56:00Z">
              <w:tcPr>
                <w:tcW w:w="1851" w:type="dxa"/>
              </w:tcPr>
            </w:tcPrChange>
          </w:tcPr>
          <w:p w14:paraId="12BDE1B2" w14:textId="47C7ADF5"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YYYY-MM-DD</w:t>
            </w:r>
          </w:p>
        </w:tc>
        <w:tc>
          <w:tcPr>
            <w:tcW w:w="3141" w:type="dxa"/>
            <w:tcPrChange w:id="851" w:author="User" w:date="2024-06-18T14:56:00Z">
              <w:tcPr>
                <w:tcW w:w="3141" w:type="dxa"/>
              </w:tcPr>
            </w:tcPrChange>
          </w:tcPr>
          <w:p w14:paraId="198834D2" w14:textId="6DC27F7F"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委托日期</w:t>
            </w:r>
          </w:p>
        </w:tc>
      </w:tr>
      <w:tr w:rsidR="00F51138" w:rsidRPr="00E24BEC" w14:paraId="3A56F2C5" w14:textId="77777777" w:rsidTr="00F475EF">
        <w:tc>
          <w:tcPr>
            <w:tcW w:w="1923" w:type="dxa"/>
            <w:tcPrChange w:id="852" w:author="User" w:date="2024-06-18T14:56:00Z">
              <w:tcPr>
                <w:tcW w:w="1923" w:type="dxa"/>
              </w:tcPr>
            </w:tcPrChange>
          </w:tcPr>
          <w:p w14:paraId="031F3172" w14:textId="501C5451"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E24BEC">
              <w:rPr>
                <w:rFonts w:ascii="微软雅黑" w:eastAsia="微软雅黑" w:hAnsi="微软雅黑" w:cs="宋体" w:hint="eastAsia"/>
                <w:color w:val="191B1F"/>
                <w:kern w:val="0"/>
                <w:szCs w:val="21"/>
                <w14:ligatures w14:val="none"/>
              </w:rPr>
              <w:t>sdwcrq</w:t>
            </w:r>
            <w:proofErr w:type="spellEnd"/>
          </w:p>
        </w:tc>
        <w:tc>
          <w:tcPr>
            <w:tcW w:w="1858" w:type="dxa"/>
            <w:tcPrChange w:id="853" w:author="User" w:date="2024-06-18T14:56:00Z">
              <w:tcPr>
                <w:tcW w:w="1858" w:type="dxa"/>
              </w:tcPr>
            </w:tcPrChange>
          </w:tcPr>
          <w:p w14:paraId="5EB8966A" w14:textId="247DFAE4"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date</w:t>
            </w:r>
          </w:p>
        </w:tc>
        <w:tc>
          <w:tcPr>
            <w:tcW w:w="1851" w:type="dxa"/>
            <w:tcPrChange w:id="854" w:author="User" w:date="2024-06-18T14:56:00Z">
              <w:tcPr>
                <w:tcW w:w="1851" w:type="dxa"/>
              </w:tcPr>
            </w:tcPrChange>
          </w:tcPr>
          <w:p w14:paraId="6A6F3C98" w14:textId="100EB9E6"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YYYY-MM-DD</w:t>
            </w:r>
          </w:p>
        </w:tc>
        <w:tc>
          <w:tcPr>
            <w:tcW w:w="3141" w:type="dxa"/>
            <w:tcPrChange w:id="855" w:author="User" w:date="2024-06-18T14:56:00Z">
              <w:tcPr>
                <w:tcW w:w="3141" w:type="dxa"/>
              </w:tcPr>
            </w:tcPrChange>
          </w:tcPr>
          <w:p w14:paraId="48748D20" w14:textId="4A7564AA"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hint="eastAsia"/>
                <w:color w:val="191B1F"/>
                <w:kern w:val="0"/>
                <w:szCs w:val="21"/>
                <w14:ligatures w14:val="none"/>
              </w:rPr>
              <w:t>商定完成日期</w:t>
            </w:r>
          </w:p>
        </w:tc>
      </w:tr>
      <w:tr w:rsidR="00F51138" w:rsidRPr="00E24BEC" w14:paraId="1EF661D3" w14:textId="77777777" w:rsidTr="00F475EF">
        <w:tc>
          <w:tcPr>
            <w:tcW w:w="1923" w:type="dxa"/>
            <w:tcPrChange w:id="856" w:author="User" w:date="2024-06-18T14:56:00Z">
              <w:tcPr>
                <w:tcW w:w="1923" w:type="dxa"/>
              </w:tcPr>
            </w:tcPrChange>
          </w:tcPr>
          <w:p w14:paraId="3B4A20D2" w14:textId="12391F68"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57"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color w:val="191B1F"/>
                <w:kern w:val="0"/>
                <w:szCs w:val="21"/>
                <w14:ligatures w14:val="none"/>
                <w:rPrChange w:id="858" w:author="User" w:date="2024-05-21T16:10:00Z">
                  <w:rPr>
                    <w:rFonts w:ascii="微软雅黑" w:eastAsia="微软雅黑" w:hAnsi="微软雅黑" w:cs="宋体"/>
                    <w:color w:val="191B1F"/>
                    <w:kern w:val="0"/>
                    <w:szCs w:val="21"/>
                    <w:highlight w:val="cyan"/>
                    <w14:ligatures w14:val="none"/>
                  </w:rPr>
                </w:rPrChange>
              </w:rPr>
              <w:lastRenderedPageBreak/>
              <w:t>Bcxx</w:t>
            </w:r>
            <w:proofErr w:type="spellEnd"/>
          </w:p>
        </w:tc>
        <w:tc>
          <w:tcPr>
            <w:tcW w:w="1858" w:type="dxa"/>
            <w:tcPrChange w:id="859" w:author="User" w:date="2024-06-18T14:56:00Z">
              <w:tcPr>
                <w:tcW w:w="1858" w:type="dxa"/>
              </w:tcPr>
            </w:tcPrChange>
          </w:tcPr>
          <w:p w14:paraId="25D9DBCD" w14:textId="531270F7"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60"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color w:val="191B1F"/>
                <w:kern w:val="0"/>
                <w:szCs w:val="21"/>
                <w14:ligatures w14:val="none"/>
                <w:rPrChange w:id="861"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color w:val="191B1F"/>
                <w:kern w:val="0"/>
                <w:szCs w:val="21"/>
                <w14:ligatures w14:val="none"/>
                <w:rPrChange w:id="862" w:author="User" w:date="2024-05-21T16:10:00Z">
                  <w:rPr>
                    <w:rFonts w:ascii="微软雅黑" w:eastAsia="微软雅黑" w:hAnsi="微软雅黑" w:cs="宋体"/>
                    <w:color w:val="191B1F"/>
                    <w:kern w:val="0"/>
                    <w:szCs w:val="21"/>
                    <w:highlight w:val="cyan"/>
                    <w14:ligatures w14:val="none"/>
                  </w:rPr>
                </w:rPrChange>
              </w:rPr>
              <w:t>255)</w:t>
            </w:r>
          </w:p>
        </w:tc>
        <w:tc>
          <w:tcPr>
            <w:tcW w:w="1851" w:type="dxa"/>
            <w:tcPrChange w:id="863" w:author="User" w:date="2024-06-18T14:56:00Z">
              <w:tcPr>
                <w:tcW w:w="1851" w:type="dxa"/>
              </w:tcPr>
            </w:tcPrChange>
          </w:tcPr>
          <w:p w14:paraId="31D21433" w14:textId="77777777"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64" w:author="User" w:date="2024-05-21T16:10:00Z">
                  <w:rPr>
                    <w:rFonts w:ascii="微软雅黑" w:eastAsia="微软雅黑" w:hAnsi="微软雅黑" w:cs="宋体"/>
                    <w:color w:val="191B1F"/>
                    <w:kern w:val="0"/>
                    <w:szCs w:val="21"/>
                    <w:highlight w:val="cyan"/>
                    <w14:ligatures w14:val="none"/>
                  </w:rPr>
                </w:rPrChange>
              </w:rPr>
            </w:pPr>
          </w:p>
        </w:tc>
        <w:tc>
          <w:tcPr>
            <w:tcW w:w="3141" w:type="dxa"/>
            <w:tcPrChange w:id="865" w:author="User" w:date="2024-06-18T14:56:00Z">
              <w:tcPr>
                <w:tcW w:w="3141" w:type="dxa"/>
              </w:tcPr>
            </w:tcPrChange>
          </w:tcPr>
          <w:p w14:paraId="635DC25D" w14:textId="3F8601B2"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66"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color w:val="191B1F"/>
                <w:kern w:val="0"/>
                <w:szCs w:val="21"/>
                <w14:ligatures w14:val="none"/>
                <w:rPrChange w:id="867" w:author="User" w:date="2024-05-21T16:10:00Z">
                  <w:rPr>
                    <w:rFonts w:ascii="微软雅黑" w:eastAsia="微软雅黑" w:hAnsi="微软雅黑" w:cs="宋体" w:hint="eastAsia"/>
                    <w:color w:val="191B1F"/>
                    <w:kern w:val="0"/>
                    <w:szCs w:val="21"/>
                    <w:highlight w:val="cyan"/>
                    <w14:ligatures w14:val="none"/>
                  </w:rPr>
                </w:rPrChange>
              </w:rPr>
              <w:t>预留属性</w:t>
            </w:r>
          </w:p>
        </w:tc>
      </w:tr>
      <w:tr w:rsidR="00F51138" w:rsidRPr="00E24BEC" w14:paraId="37673D8B" w14:textId="77777777" w:rsidTr="00F475EF">
        <w:tc>
          <w:tcPr>
            <w:tcW w:w="1923" w:type="dxa"/>
            <w:tcPrChange w:id="868" w:author="User" w:date="2024-06-18T14:56:00Z">
              <w:tcPr>
                <w:tcW w:w="1923" w:type="dxa"/>
              </w:tcPr>
            </w:tcPrChange>
          </w:tcPr>
          <w:p w14:paraId="70BD636C" w14:textId="0960FA77"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69" w:author="User" w:date="2024-05-21T16:10:00Z">
                  <w:rPr>
                    <w:rFonts w:ascii="微软雅黑" w:eastAsia="微软雅黑" w:hAnsi="微软雅黑" w:cs="宋体"/>
                    <w:color w:val="191B1F"/>
                    <w:kern w:val="0"/>
                    <w:szCs w:val="21"/>
                    <w:highlight w:val="cyan"/>
                    <w14:ligatures w14:val="none"/>
                  </w:rPr>
                </w:rPrChange>
              </w:rPr>
            </w:pPr>
            <w:proofErr w:type="spellStart"/>
            <w:r w:rsidRPr="00E24BEC">
              <w:rPr>
                <w:rFonts w:ascii="微软雅黑" w:eastAsia="微软雅黑" w:hAnsi="微软雅黑" w:cs="宋体"/>
                <w:color w:val="191B1F"/>
                <w:kern w:val="0"/>
                <w:szCs w:val="21"/>
                <w14:ligatures w14:val="none"/>
                <w:rPrChange w:id="870" w:author="User" w:date="2024-05-21T16:10:00Z">
                  <w:rPr>
                    <w:rFonts w:ascii="微软雅黑" w:eastAsia="微软雅黑" w:hAnsi="微软雅黑" w:cs="宋体"/>
                    <w:color w:val="191B1F"/>
                    <w:kern w:val="0"/>
                    <w:szCs w:val="21"/>
                    <w:highlight w:val="cyan"/>
                    <w14:ligatures w14:val="none"/>
                  </w:rPr>
                </w:rPrChange>
              </w:rPr>
              <w:t>ts</w:t>
            </w:r>
            <w:proofErr w:type="spellEnd"/>
          </w:p>
        </w:tc>
        <w:tc>
          <w:tcPr>
            <w:tcW w:w="1858" w:type="dxa"/>
            <w:tcPrChange w:id="871" w:author="User" w:date="2024-06-18T14:56:00Z">
              <w:tcPr>
                <w:tcW w:w="1858" w:type="dxa"/>
              </w:tcPr>
            </w:tcPrChange>
          </w:tcPr>
          <w:p w14:paraId="2C9C211E" w14:textId="3C35BE40"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72"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color w:val="191B1F"/>
                <w:kern w:val="0"/>
                <w:szCs w:val="21"/>
                <w14:ligatures w14:val="none"/>
                <w:rPrChange w:id="873"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color w:val="191B1F"/>
                <w:kern w:val="0"/>
                <w:szCs w:val="21"/>
                <w14:ligatures w14:val="none"/>
                <w:rPrChange w:id="874" w:author="User" w:date="2024-05-21T16:10:00Z">
                  <w:rPr>
                    <w:rFonts w:ascii="微软雅黑" w:eastAsia="微软雅黑" w:hAnsi="微软雅黑" w:cs="宋体"/>
                    <w:color w:val="191B1F"/>
                    <w:kern w:val="0"/>
                    <w:szCs w:val="21"/>
                    <w:highlight w:val="cyan"/>
                    <w14:ligatures w14:val="none"/>
                  </w:rPr>
                </w:rPrChange>
              </w:rPr>
              <w:t>25</w:t>
            </w:r>
            <w:r w:rsidR="00CF6890" w:rsidRPr="00E24BEC">
              <w:rPr>
                <w:rFonts w:ascii="微软雅黑" w:eastAsia="微软雅黑" w:hAnsi="微软雅黑" w:cs="宋体"/>
                <w:color w:val="191B1F"/>
                <w:kern w:val="0"/>
                <w:szCs w:val="21"/>
                <w14:ligatures w14:val="none"/>
                <w:rPrChange w:id="875" w:author="User" w:date="2024-05-21T16:10:00Z">
                  <w:rPr>
                    <w:rFonts w:ascii="微软雅黑" w:eastAsia="微软雅黑" w:hAnsi="微软雅黑" w:cs="宋体"/>
                    <w:color w:val="191B1F"/>
                    <w:kern w:val="0"/>
                    <w:szCs w:val="21"/>
                    <w:highlight w:val="cyan"/>
                    <w14:ligatures w14:val="none"/>
                  </w:rPr>
                </w:rPrChange>
              </w:rPr>
              <w:t>5</w:t>
            </w:r>
            <w:r w:rsidRPr="00E24BEC">
              <w:rPr>
                <w:rFonts w:ascii="微软雅黑" w:eastAsia="微软雅黑" w:hAnsi="微软雅黑" w:cs="宋体"/>
                <w:color w:val="191B1F"/>
                <w:kern w:val="0"/>
                <w:szCs w:val="21"/>
                <w14:ligatures w14:val="none"/>
                <w:rPrChange w:id="876" w:author="User" w:date="2024-05-21T16:10:00Z">
                  <w:rPr>
                    <w:rFonts w:ascii="微软雅黑" w:eastAsia="微软雅黑" w:hAnsi="微软雅黑" w:cs="宋体"/>
                    <w:color w:val="191B1F"/>
                    <w:kern w:val="0"/>
                    <w:szCs w:val="21"/>
                    <w:highlight w:val="cyan"/>
                    <w14:ligatures w14:val="none"/>
                  </w:rPr>
                </w:rPrChange>
              </w:rPr>
              <w:t>)</w:t>
            </w:r>
          </w:p>
        </w:tc>
        <w:tc>
          <w:tcPr>
            <w:tcW w:w="1851" w:type="dxa"/>
            <w:tcPrChange w:id="877" w:author="User" w:date="2024-06-18T14:56:00Z">
              <w:tcPr>
                <w:tcW w:w="1851" w:type="dxa"/>
              </w:tcPr>
            </w:tcPrChange>
          </w:tcPr>
          <w:p w14:paraId="7CAF518A" w14:textId="77C42E6B"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78"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color w:val="191B1F"/>
                <w:kern w:val="0"/>
                <w:szCs w:val="21"/>
                <w14:ligatures w14:val="none"/>
                <w:rPrChange w:id="879" w:author="User" w:date="2024-05-21T16:10:00Z">
                  <w:rPr>
                    <w:rFonts w:ascii="微软雅黑" w:eastAsia="微软雅黑" w:hAnsi="微软雅黑" w:cs="宋体" w:hint="eastAsia"/>
                    <w:color w:val="191B1F"/>
                    <w:kern w:val="0"/>
                    <w:szCs w:val="21"/>
                    <w:highlight w:val="cyan"/>
                    <w14:ligatures w14:val="none"/>
                  </w:rPr>
                </w:rPrChange>
              </w:rPr>
              <w:t>留样的天数</w:t>
            </w:r>
          </w:p>
        </w:tc>
        <w:tc>
          <w:tcPr>
            <w:tcW w:w="3141" w:type="dxa"/>
            <w:tcPrChange w:id="880" w:author="User" w:date="2024-06-18T14:56:00Z">
              <w:tcPr>
                <w:tcW w:w="3141" w:type="dxa"/>
              </w:tcPr>
            </w:tcPrChange>
          </w:tcPr>
          <w:p w14:paraId="6CD80C92" w14:textId="26726D4F"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81"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color w:val="191B1F"/>
                <w:kern w:val="0"/>
                <w:szCs w:val="21"/>
                <w14:ligatures w14:val="none"/>
                <w:rPrChange w:id="882" w:author="User" w:date="2024-05-21T16:10:00Z">
                  <w:rPr>
                    <w:rFonts w:ascii="微软雅黑" w:eastAsia="微软雅黑" w:hAnsi="微软雅黑" w:cs="宋体" w:hint="eastAsia"/>
                    <w:color w:val="191B1F"/>
                    <w:kern w:val="0"/>
                    <w:szCs w:val="21"/>
                    <w:highlight w:val="cyan"/>
                    <w14:ligatures w14:val="none"/>
                  </w:rPr>
                </w:rPrChange>
              </w:rPr>
              <w:t>天数</w:t>
            </w:r>
          </w:p>
        </w:tc>
      </w:tr>
      <w:tr w:rsidR="00F51138" w:rsidRPr="00E24BEC" w14:paraId="30C94FE2" w14:textId="77777777" w:rsidTr="00F475EF">
        <w:tc>
          <w:tcPr>
            <w:tcW w:w="1923" w:type="dxa"/>
            <w:tcPrChange w:id="883" w:author="User" w:date="2024-06-18T14:56:00Z">
              <w:tcPr>
                <w:tcW w:w="1923" w:type="dxa"/>
              </w:tcPr>
            </w:tcPrChange>
          </w:tcPr>
          <w:p w14:paraId="09A912A7" w14:textId="33BD2BC6"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84" w:author="User" w:date="2024-05-21T16:10:00Z">
                  <w:rPr>
                    <w:rFonts w:ascii="微软雅黑" w:eastAsia="微软雅黑" w:hAnsi="微软雅黑" w:cs="宋体"/>
                    <w:color w:val="191B1F"/>
                    <w:kern w:val="0"/>
                    <w:szCs w:val="21"/>
                    <w:highlight w:val="cyan"/>
                    <w14:ligatures w14:val="none"/>
                  </w:rPr>
                </w:rPrChange>
              </w:rPr>
            </w:pPr>
            <w:commentRangeStart w:id="885"/>
            <w:r w:rsidRPr="00E24BEC">
              <w:rPr>
                <w:rFonts w:ascii="微软雅黑" w:eastAsia="微软雅黑" w:hAnsi="微软雅黑" w:cs="宋体"/>
                <w:color w:val="191B1F"/>
                <w:kern w:val="0"/>
                <w:szCs w:val="21"/>
                <w14:ligatures w14:val="none"/>
                <w:rPrChange w:id="886" w:author="User" w:date="2024-05-21T16:10:00Z">
                  <w:rPr>
                    <w:rFonts w:ascii="微软雅黑" w:eastAsia="微软雅黑" w:hAnsi="微软雅黑" w:cs="宋体"/>
                    <w:color w:val="191B1F"/>
                    <w:kern w:val="0"/>
                    <w:szCs w:val="21"/>
                    <w:highlight w:val="cyan"/>
                    <w14:ligatures w14:val="none"/>
                  </w:rPr>
                </w:rPrChange>
              </w:rPr>
              <w:t>fs</w:t>
            </w:r>
          </w:p>
        </w:tc>
        <w:tc>
          <w:tcPr>
            <w:tcW w:w="1858" w:type="dxa"/>
            <w:tcPrChange w:id="887" w:author="User" w:date="2024-06-18T14:56:00Z">
              <w:tcPr>
                <w:tcW w:w="1858" w:type="dxa"/>
              </w:tcPr>
            </w:tcPrChange>
          </w:tcPr>
          <w:p w14:paraId="363D58AD" w14:textId="74D06EFE" w:rsidR="00F51138" w:rsidRPr="00E24BEC"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88" w:author="User" w:date="2024-05-21T16:10:00Z">
                  <w:rPr>
                    <w:rFonts w:ascii="微软雅黑" w:eastAsia="微软雅黑" w:hAnsi="微软雅黑" w:cs="宋体"/>
                    <w:color w:val="191B1F"/>
                    <w:kern w:val="0"/>
                    <w:szCs w:val="21"/>
                    <w:highlight w:val="cyan"/>
                    <w14:ligatures w14:val="none"/>
                  </w:rPr>
                </w:rPrChange>
              </w:rPr>
            </w:pPr>
            <w:proofErr w:type="gramStart"/>
            <w:r w:rsidRPr="00E24BEC">
              <w:rPr>
                <w:rFonts w:ascii="微软雅黑" w:eastAsia="微软雅黑" w:hAnsi="微软雅黑" w:cs="宋体"/>
                <w:color w:val="191B1F"/>
                <w:kern w:val="0"/>
                <w:szCs w:val="21"/>
                <w14:ligatures w14:val="none"/>
                <w:rPrChange w:id="889" w:author="User" w:date="2024-05-21T16:10:00Z">
                  <w:rPr>
                    <w:rFonts w:ascii="微软雅黑" w:eastAsia="微软雅黑" w:hAnsi="微软雅黑" w:cs="宋体"/>
                    <w:color w:val="191B1F"/>
                    <w:kern w:val="0"/>
                    <w:szCs w:val="21"/>
                    <w:highlight w:val="cyan"/>
                    <w14:ligatures w14:val="none"/>
                  </w:rPr>
                </w:rPrChange>
              </w:rPr>
              <w:t>varchar(</w:t>
            </w:r>
            <w:proofErr w:type="gramEnd"/>
            <w:r w:rsidRPr="00E24BEC">
              <w:rPr>
                <w:rFonts w:ascii="微软雅黑" w:eastAsia="微软雅黑" w:hAnsi="微软雅黑" w:cs="宋体"/>
                <w:color w:val="191B1F"/>
                <w:kern w:val="0"/>
                <w:szCs w:val="21"/>
                <w14:ligatures w14:val="none"/>
                <w:rPrChange w:id="890" w:author="User" w:date="2024-05-21T16:10:00Z">
                  <w:rPr>
                    <w:rFonts w:ascii="微软雅黑" w:eastAsia="微软雅黑" w:hAnsi="微软雅黑" w:cs="宋体"/>
                    <w:color w:val="191B1F"/>
                    <w:kern w:val="0"/>
                    <w:szCs w:val="21"/>
                    <w:highlight w:val="cyan"/>
                    <w14:ligatures w14:val="none"/>
                  </w:rPr>
                </w:rPrChange>
              </w:rPr>
              <w:t>25</w:t>
            </w:r>
            <w:r w:rsidR="00CF6890" w:rsidRPr="00E24BEC">
              <w:rPr>
                <w:rFonts w:ascii="微软雅黑" w:eastAsia="微软雅黑" w:hAnsi="微软雅黑" w:cs="宋体"/>
                <w:color w:val="191B1F"/>
                <w:kern w:val="0"/>
                <w:szCs w:val="21"/>
                <w14:ligatures w14:val="none"/>
                <w:rPrChange w:id="891" w:author="User" w:date="2024-05-21T16:10:00Z">
                  <w:rPr>
                    <w:rFonts w:ascii="微软雅黑" w:eastAsia="微软雅黑" w:hAnsi="微软雅黑" w:cs="宋体"/>
                    <w:color w:val="191B1F"/>
                    <w:kern w:val="0"/>
                    <w:szCs w:val="21"/>
                    <w:highlight w:val="cyan"/>
                    <w14:ligatures w14:val="none"/>
                  </w:rPr>
                </w:rPrChange>
              </w:rPr>
              <w:t>5</w:t>
            </w:r>
            <w:r w:rsidRPr="00E24BEC">
              <w:rPr>
                <w:rFonts w:ascii="微软雅黑" w:eastAsia="微软雅黑" w:hAnsi="微软雅黑" w:cs="宋体"/>
                <w:color w:val="191B1F"/>
                <w:kern w:val="0"/>
                <w:szCs w:val="21"/>
                <w14:ligatures w14:val="none"/>
                <w:rPrChange w:id="892" w:author="User" w:date="2024-05-21T16:10:00Z">
                  <w:rPr>
                    <w:rFonts w:ascii="微软雅黑" w:eastAsia="微软雅黑" w:hAnsi="微软雅黑" w:cs="宋体"/>
                    <w:color w:val="191B1F"/>
                    <w:kern w:val="0"/>
                    <w:szCs w:val="21"/>
                    <w:highlight w:val="cyan"/>
                    <w14:ligatures w14:val="none"/>
                  </w:rPr>
                </w:rPrChange>
              </w:rPr>
              <w:t>)</w:t>
            </w:r>
          </w:p>
        </w:tc>
        <w:tc>
          <w:tcPr>
            <w:tcW w:w="1851" w:type="dxa"/>
            <w:tcPrChange w:id="893" w:author="User" w:date="2024-06-18T14:56:00Z">
              <w:tcPr>
                <w:tcW w:w="1851" w:type="dxa"/>
              </w:tcPr>
            </w:tcPrChange>
          </w:tcPr>
          <w:p w14:paraId="6A7FADAD" w14:textId="467A1D49"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94"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color w:val="191B1F"/>
                <w:kern w:val="0"/>
                <w:szCs w:val="21"/>
                <w14:ligatures w14:val="none"/>
                <w:rPrChange w:id="895" w:author="User" w:date="2024-05-21T16:10:00Z">
                  <w:rPr>
                    <w:rFonts w:ascii="微软雅黑" w:eastAsia="微软雅黑" w:hAnsi="微软雅黑" w:cs="宋体" w:hint="eastAsia"/>
                    <w:color w:val="191B1F"/>
                    <w:kern w:val="0"/>
                    <w:szCs w:val="21"/>
                    <w:highlight w:val="cyan"/>
                    <w14:ligatures w14:val="none"/>
                  </w:rPr>
                </w:rPrChange>
              </w:rPr>
              <w:t>报告份数</w:t>
            </w:r>
          </w:p>
        </w:tc>
        <w:tc>
          <w:tcPr>
            <w:tcW w:w="3141" w:type="dxa"/>
            <w:tcPrChange w:id="896" w:author="User" w:date="2024-06-18T14:56:00Z">
              <w:tcPr>
                <w:tcW w:w="3141" w:type="dxa"/>
              </w:tcPr>
            </w:tcPrChange>
          </w:tcPr>
          <w:p w14:paraId="3F36B4F7" w14:textId="18E097F3" w:rsidR="00F51138" w:rsidRPr="00E24BEC" w:rsidRDefault="00CF6890"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897" w:author="User" w:date="2024-05-21T16:10:00Z">
                  <w:rPr>
                    <w:rFonts w:ascii="微软雅黑" w:eastAsia="微软雅黑" w:hAnsi="微软雅黑" w:cs="宋体"/>
                    <w:color w:val="191B1F"/>
                    <w:kern w:val="0"/>
                    <w:szCs w:val="21"/>
                    <w:highlight w:val="cyan"/>
                    <w14:ligatures w14:val="none"/>
                  </w:rPr>
                </w:rPrChange>
              </w:rPr>
            </w:pPr>
            <w:r w:rsidRPr="00E24BEC">
              <w:rPr>
                <w:rFonts w:ascii="微软雅黑" w:eastAsia="微软雅黑" w:hAnsi="微软雅黑" w:cs="宋体" w:hint="eastAsia"/>
                <w:color w:val="191B1F"/>
                <w:kern w:val="0"/>
                <w:szCs w:val="21"/>
                <w14:ligatures w14:val="none"/>
                <w:rPrChange w:id="898" w:author="User" w:date="2024-05-21T16:10:00Z">
                  <w:rPr>
                    <w:rFonts w:ascii="微软雅黑" w:eastAsia="微软雅黑" w:hAnsi="微软雅黑" w:cs="宋体" w:hint="eastAsia"/>
                    <w:color w:val="191B1F"/>
                    <w:kern w:val="0"/>
                    <w:szCs w:val="21"/>
                    <w:highlight w:val="cyan"/>
                    <w14:ligatures w14:val="none"/>
                  </w:rPr>
                </w:rPrChange>
              </w:rPr>
              <w:t>份数</w:t>
            </w:r>
            <w:commentRangeEnd w:id="885"/>
            <w:r w:rsidR="003F3511" w:rsidRPr="00E24BEC">
              <w:rPr>
                <w:rStyle w:val="ac"/>
                <w:rPrChange w:id="899" w:author="User" w:date="2024-05-21T16:10:00Z">
                  <w:rPr>
                    <w:rStyle w:val="ac"/>
                    <w:highlight w:val="cyan"/>
                  </w:rPr>
                </w:rPrChange>
              </w:rPr>
              <w:commentReference w:id="885"/>
            </w:r>
          </w:p>
        </w:tc>
      </w:tr>
      <w:tr w:rsidR="00F51138" w:rsidRPr="00F475EF" w14:paraId="411597C5" w14:textId="77777777" w:rsidTr="00F475EF">
        <w:tc>
          <w:tcPr>
            <w:tcW w:w="1923" w:type="dxa"/>
            <w:tcPrChange w:id="900" w:author="User" w:date="2024-06-18T14:56:00Z">
              <w:tcPr>
                <w:tcW w:w="1923" w:type="dxa"/>
              </w:tcPr>
            </w:tcPrChange>
          </w:tcPr>
          <w:p w14:paraId="7B5CCC4C" w14:textId="0D618AEE"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Attribute_4</w:t>
            </w:r>
          </w:p>
        </w:tc>
        <w:tc>
          <w:tcPr>
            <w:tcW w:w="1858" w:type="dxa"/>
            <w:tcPrChange w:id="901" w:author="User" w:date="2024-06-18T14:56:00Z">
              <w:tcPr>
                <w:tcW w:w="1858" w:type="dxa"/>
              </w:tcPr>
            </w:tcPrChange>
          </w:tcPr>
          <w:p w14:paraId="32166D01" w14:textId="10E8DE82"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color w:val="191B1F"/>
                <w:kern w:val="0"/>
                <w:szCs w:val="21"/>
                <w14:ligatures w14:val="none"/>
              </w:rPr>
              <w:t>varchar(</w:t>
            </w:r>
            <w:proofErr w:type="gramEnd"/>
            <w:r w:rsidRPr="00F475EF">
              <w:rPr>
                <w:rFonts w:ascii="微软雅黑" w:eastAsia="微软雅黑" w:hAnsi="微软雅黑" w:cs="宋体"/>
                <w:color w:val="191B1F"/>
                <w:kern w:val="0"/>
                <w:szCs w:val="21"/>
                <w14:ligatures w14:val="none"/>
              </w:rPr>
              <w:t>25</w:t>
            </w:r>
            <w:r w:rsidR="00293842" w:rsidRPr="00F475EF">
              <w:rPr>
                <w:rFonts w:ascii="微软雅黑" w:eastAsia="微软雅黑" w:hAnsi="微软雅黑" w:cs="宋体"/>
                <w:color w:val="191B1F"/>
                <w:kern w:val="0"/>
                <w:szCs w:val="21"/>
                <w14:ligatures w14:val="none"/>
              </w:rPr>
              <w:t>5</w:t>
            </w:r>
            <w:r w:rsidRPr="00F475EF">
              <w:rPr>
                <w:rFonts w:ascii="微软雅黑" w:eastAsia="微软雅黑" w:hAnsi="微软雅黑" w:cs="宋体"/>
                <w:color w:val="191B1F"/>
                <w:kern w:val="0"/>
                <w:szCs w:val="21"/>
                <w14:ligatures w14:val="none"/>
              </w:rPr>
              <w:t>)</w:t>
            </w:r>
          </w:p>
        </w:tc>
        <w:tc>
          <w:tcPr>
            <w:tcW w:w="1851" w:type="dxa"/>
            <w:tcPrChange w:id="902" w:author="User" w:date="2024-06-18T14:56:00Z">
              <w:tcPr>
                <w:tcW w:w="1851" w:type="dxa"/>
              </w:tcPr>
            </w:tcPrChange>
          </w:tcPr>
          <w:p w14:paraId="2160A0B3" w14:textId="6B6F7386" w:rsidR="00F51138" w:rsidRPr="00F475EF" w:rsidRDefault="00E24BEC"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903" w:author="User" w:date="2024-05-21T16:11:00Z">
              <w:r w:rsidRPr="00F475EF">
                <w:rPr>
                  <w:rFonts w:ascii="微软雅黑" w:eastAsia="微软雅黑" w:hAnsi="微软雅黑" w:cs="宋体" w:hint="eastAsia"/>
                  <w:color w:val="191B1F"/>
                  <w:kern w:val="0"/>
                  <w:szCs w:val="21"/>
                  <w14:ligatures w14:val="none"/>
                </w:rPr>
                <w:t>数据建立日期</w:t>
              </w:r>
            </w:ins>
          </w:p>
        </w:tc>
        <w:tc>
          <w:tcPr>
            <w:tcW w:w="3141" w:type="dxa"/>
            <w:tcPrChange w:id="904" w:author="User" w:date="2024-06-18T14:56:00Z">
              <w:tcPr>
                <w:tcW w:w="3141" w:type="dxa"/>
              </w:tcPr>
            </w:tcPrChange>
          </w:tcPr>
          <w:p w14:paraId="1301A4A2" w14:textId="6FDEE389"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905" w:author="User" w:date="2024-05-21T16:10:00Z">
              <w:r w:rsidRPr="00F475EF" w:rsidDel="00E24BEC">
                <w:rPr>
                  <w:rFonts w:ascii="微软雅黑" w:eastAsia="微软雅黑" w:hAnsi="微软雅黑" w:cs="宋体" w:hint="eastAsia"/>
                  <w:color w:val="191B1F"/>
                  <w:kern w:val="0"/>
                  <w:szCs w:val="21"/>
                  <w14:ligatures w14:val="none"/>
                </w:rPr>
                <w:delText>预留属性</w:delText>
              </w:r>
            </w:del>
            <w:ins w:id="906" w:author="User" w:date="2024-05-21T16:10:00Z">
              <w:r w:rsidR="00E24BEC" w:rsidRPr="00F475EF">
                <w:rPr>
                  <w:rFonts w:ascii="微软雅黑" w:eastAsia="微软雅黑" w:hAnsi="微软雅黑" w:cs="宋体" w:hint="eastAsia"/>
                  <w:color w:val="191B1F"/>
                  <w:kern w:val="0"/>
                  <w:szCs w:val="21"/>
                  <w14:ligatures w14:val="none"/>
                </w:rPr>
                <w:t>数据日期</w:t>
              </w:r>
            </w:ins>
            <w:ins w:id="907" w:author="User" w:date="2024-05-21T16:11:00Z">
              <w:r w:rsidR="00E24BEC" w:rsidRPr="00F475EF">
                <w:rPr>
                  <w:rFonts w:ascii="微软雅黑" w:eastAsia="微软雅黑" w:hAnsi="微软雅黑" w:cs="宋体" w:hint="eastAsia"/>
                  <w:color w:val="191B1F"/>
                  <w:kern w:val="0"/>
                  <w:szCs w:val="21"/>
                  <w14:ligatures w14:val="none"/>
                </w:rPr>
                <w:t>（</w:t>
              </w:r>
              <w:r w:rsidR="00E24BEC" w:rsidRPr="00F475EF">
                <w:rPr>
                  <w:rFonts w:ascii="微软雅黑" w:eastAsia="微软雅黑" w:hAnsi="微软雅黑" w:cs="宋体"/>
                  <w:color w:val="191B1F"/>
                  <w:kern w:val="0"/>
                  <w:szCs w:val="21"/>
                  <w14:ligatures w14:val="none"/>
                </w:rPr>
                <w:t>YYYY-MM-DD）</w:t>
              </w:r>
            </w:ins>
          </w:p>
        </w:tc>
      </w:tr>
      <w:tr w:rsidR="00F51138" w:rsidRPr="00F475EF" w14:paraId="3C6C5ABB" w14:textId="77777777" w:rsidTr="00F475EF">
        <w:tc>
          <w:tcPr>
            <w:tcW w:w="1923" w:type="dxa"/>
            <w:tcPrChange w:id="908" w:author="User" w:date="2024-06-18T14:56:00Z">
              <w:tcPr>
                <w:tcW w:w="1923" w:type="dxa"/>
              </w:tcPr>
            </w:tcPrChange>
          </w:tcPr>
          <w:p w14:paraId="148CA0BF" w14:textId="23EE0D06"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ttribute_5</w:t>
            </w:r>
          </w:p>
        </w:tc>
        <w:tc>
          <w:tcPr>
            <w:tcW w:w="1858" w:type="dxa"/>
            <w:tcPrChange w:id="909" w:author="User" w:date="2024-06-18T14:56:00Z">
              <w:tcPr>
                <w:tcW w:w="1858" w:type="dxa"/>
              </w:tcPr>
            </w:tcPrChange>
          </w:tcPr>
          <w:p w14:paraId="71FF7C00" w14:textId="747734D9"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varchar(25)</w:t>
            </w:r>
            <w:r w:rsidR="003A2664" w:rsidRPr="00F475EF">
              <w:rPr>
                <w:rFonts w:ascii="微软雅黑" w:eastAsia="微软雅黑" w:hAnsi="微软雅黑" w:cs="宋体" w:hint="eastAsia"/>
                <w:color w:val="191B1F"/>
                <w:kern w:val="0"/>
                <w:szCs w:val="21"/>
                <w14:ligatures w14:val="none"/>
              </w:rPr>
              <w:t xml:space="preserve">                                                                                                                                                                                                                                                                                                                                                                                                                                                                                                                                                                                                                                                                                                                                                                                                                                                                                                                                                                                                                                                                                                                                                                                                                                                                                                                                                                                                                                                                                                                                                                                                                                                                                                                                                                                                                                                                                                                                                                                                                                                                                                                                                                                                                                                                                                                                                                                                     </w:t>
            </w:r>
          </w:p>
        </w:tc>
        <w:tc>
          <w:tcPr>
            <w:tcW w:w="1851" w:type="dxa"/>
            <w:tcPrChange w:id="910" w:author="User" w:date="2024-06-18T14:56:00Z">
              <w:tcPr>
                <w:tcW w:w="1851" w:type="dxa"/>
              </w:tcPr>
            </w:tcPrChange>
          </w:tcPr>
          <w:p w14:paraId="71450A2D" w14:textId="77777777"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tc>
        <w:tc>
          <w:tcPr>
            <w:tcW w:w="3141" w:type="dxa"/>
            <w:tcPrChange w:id="911" w:author="User" w:date="2024-06-18T14:56:00Z">
              <w:tcPr>
                <w:tcW w:w="3141" w:type="dxa"/>
              </w:tcPr>
            </w:tcPrChange>
          </w:tcPr>
          <w:p w14:paraId="00A45C0F" w14:textId="6C5A3261" w:rsidR="00F51138" w:rsidRPr="00F475EF" w:rsidRDefault="00F51138" w:rsidP="00F5113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预留属性</w:t>
            </w:r>
          </w:p>
        </w:tc>
      </w:tr>
    </w:tbl>
    <w:p w14:paraId="63119BFA"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 xml:space="preserve">CREATE TABLE </w:t>
      </w:r>
      <w:proofErr w:type="spellStart"/>
      <w:r w:rsidRPr="00F475EF">
        <w:rPr>
          <w:rFonts w:ascii="微软雅黑" w:eastAsia="微软雅黑" w:hAnsi="微软雅黑" w:cs="宋体"/>
          <w:color w:val="191B1F"/>
          <w:kern w:val="0"/>
          <w:szCs w:val="21"/>
          <w14:ligatures w14:val="none"/>
        </w:rPr>
        <w:t>commission_sheet_cl</w:t>
      </w:r>
      <w:proofErr w:type="spellEnd"/>
    </w:p>
    <w:p w14:paraId="3599A13C"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
    <w:p w14:paraId="61CB4559"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cno</w:t>
      </w:r>
      <w:proofErr w:type="spellEnd"/>
      <w:r w:rsidRPr="00E24BEC">
        <w:rPr>
          <w:rFonts w:ascii="微软雅黑" w:eastAsia="微软雅黑" w:hAnsi="微软雅黑" w:cs="宋体"/>
          <w:color w:val="191B1F"/>
          <w:kern w:val="0"/>
          <w:szCs w:val="21"/>
          <w14:ligatures w14:val="none"/>
        </w:rPr>
        <w:t>` varchar(25) NOT NULL COMMENT '任务单编号',</w:t>
      </w:r>
    </w:p>
    <w:p w14:paraId="4E305D45"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gcbh</w:t>
      </w:r>
      <w:proofErr w:type="spellEnd"/>
      <w:r w:rsidRPr="00E24BEC">
        <w:rPr>
          <w:rFonts w:ascii="微软雅黑" w:eastAsia="微软雅黑" w:hAnsi="微软雅黑" w:cs="宋体"/>
          <w:color w:val="191B1F"/>
          <w:kern w:val="0"/>
          <w:szCs w:val="21"/>
          <w14:ligatures w14:val="none"/>
        </w:rPr>
        <w:t>` varchar(255) NOT NULL COMMENT '工程编号',</w:t>
      </w:r>
    </w:p>
    <w:p w14:paraId="3076F629"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rwdbh</w:t>
      </w:r>
      <w:proofErr w:type="spellEnd"/>
      <w:r w:rsidRPr="00E24BEC">
        <w:rPr>
          <w:rFonts w:ascii="微软雅黑" w:eastAsia="微软雅黑" w:hAnsi="微软雅黑" w:cs="宋体"/>
          <w:color w:val="191B1F"/>
          <w:kern w:val="0"/>
          <w:szCs w:val="21"/>
          <w14:ligatures w14:val="none"/>
        </w:rPr>
        <w:t>` varchar(255) NOT NULL COMMENT '报告编号',</w:t>
      </w:r>
    </w:p>
    <w:p w14:paraId="5ECE516B"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gcmc</w:t>
      </w:r>
      <w:proofErr w:type="spellEnd"/>
      <w:r w:rsidRPr="00E24BEC">
        <w:rPr>
          <w:rFonts w:ascii="微软雅黑" w:eastAsia="微软雅黑" w:hAnsi="微软雅黑" w:cs="宋体"/>
          <w:color w:val="191B1F"/>
          <w:kern w:val="0"/>
          <w:szCs w:val="21"/>
          <w14:ligatures w14:val="none"/>
        </w:rPr>
        <w:t>` varchar(255) NULL COMMENT '工程名称',</w:t>
      </w:r>
    </w:p>
    <w:p w14:paraId="2C165D80"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Jsdw</w:t>
      </w:r>
      <w:proofErr w:type="spellEnd"/>
      <w:r w:rsidRPr="00E24BEC">
        <w:rPr>
          <w:rFonts w:ascii="微软雅黑" w:eastAsia="微软雅黑" w:hAnsi="微软雅黑" w:cs="宋体"/>
          <w:color w:val="191B1F"/>
          <w:kern w:val="0"/>
          <w:szCs w:val="21"/>
          <w14:ligatures w14:val="none"/>
        </w:rPr>
        <w:t>` varchar(255) NULL COMMENT '建设单位',</w:t>
      </w:r>
    </w:p>
    <w:p w14:paraId="710DB2FE"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jldw</w:t>
      </w:r>
      <w:proofErr w:type="spellEnd"/>
      <w:r w:rsidRPr="00E24BEC">
        <w:rPr>
          <w:rFonts w:ascii="微软雅黑" w:eastAsia="微软雅黑" w:hAnsi="微软雅黑" w:cs="宋体"/>
          <w:color w:val="191B1F"/>
          <w:kern w:val="0"/>
          <w:szCs w:val="21"/>
          <w14:ligatures w14:val="none"/>
        </w:rPr>
        <w:t>` varchar(255) NULL COMMENT '监理单位',</w:t>
      </w:r>
    </w:p>
    <w:p w14:paraId="35989CA8"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Sgdw</w:t>
      </w:r>
      <w:proofErr w:type="spellEnd"/>
      <w:r w:rsidRPr="00E24BEC">
        <w:rPr>
          <w:rFonts w:ascii="微软雅黑" w:eastAsia="微软雅黑" w:hAnsi="微软雅黑" w:cs="宋体"/>
          <w:color w:val="191B1F"/>
          <w:kern w:val="0"/>
          <w:szCs w:val="21"/>
          <w14:ligatures w14:val="none"/>
        </w:rPr>
        <w:t>` varchar(255) NULL COMMENT '施工单位',</w:t>
      </w:r>
    </w:p>
    <w:p w14:paraId="3ABE9F8A"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Wtdw</w:t>
      </w:r>
      <w:proofErr w:type="spellEnd"/>
      <w:r w:rsidRPr="00E24BEC">
        <w:rPr>
          <w:rFonts w:ascii="微软雅黑" w:eastAsia="微软雅黑" w:hAnsi="微软雅黑" w:cs="宋体"/>
          <w:color w:val="191B1F"/>
          <w:kern w:val="0"/>
          <w:szCs w:val="21"/>
          <w14:ligatures w14:val="none"/>
        </w:rPr>
        <w:t>` varchar(255) NULL COMMENT '委托单位',</w:t>
      </w:r>
    </w:p>
    <w:p w14:paraId="3DFB480D"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Lxr</w:t>
      </w:r>
      <w:proofErr w:type="spellEnd"/>
      <w:r w:rsidRPr="00E24BEC">
        <w:rPr>
          <w:rFonts w:ascii="微软雅黑" w:eastAsia="微软雅黑" w:hAnsi="微软雅黑" w:cs="宋体"/>
          <w:color w:val="191B1F"/>
          <w:kern w:val="0"/>
          <w:szCs w:val="21"/>
          <w14:ligatures w14:val="none"/>
        </w:rPr>
        <w:t>` varchar(255) NULL COMMENT '联系人',</w:t>
      </w:r>
    </w:p>
    <w:p w14:paraId="6C07E92C"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Lxfs</w:t>
      </w:r>
      <w:proofErr w:type="spellEnd"/>
      <w:r w:rsidRPr="00E24BEC">
        <w:rPr>
          <w:rFonts w:ascii="微软雅黑" w:eastAsia="微软雅黑" w:hAnsi="微软雅黑" w:cs="宋体"/>
          <w:color w:val="191B1F"/>
          <w:kern w:val="0"/>
          <w:szCs w:val="21"/>
          <w14:ligatures w14:val="none"/>
        </w:rPr>
        <w:t>` varchar(255) NULL COMMENT '联系方式',</w:t>
      </w:r>
    </w:p>
    <w:p w14:paraId="06891DA5"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Qyr</w:t>
      </w:r>
      <w:proofErr w:type="spellEnd"/>
      <w:r w:rsidRPr="00E24BEC">
        <w:rPr>
          <w:rFonts w:ascii="微软雅黑" w:eastAsia="微软雅黑" w:hAnsi="微软雅黑" w:cs="宋体"/>
          <w:color w:val="191B1F"/>
          <w:kern w:val="0"/>
          <w:szCs w:val="21"/>
          <w14:ligatures w14:val="none"/>
        </w:rPr>
        <w:t>` varchar(255) NULL COMMENT '取样人\r\n',</w:t>
      </w:r>
    </w:p>
    <w:p w14:paraId="554302B4"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lastRenderedPageBreak/>
        <w:t xml:space="preserve">  `</w:t>
      </w:r>
      <w:proofErr w:type="spellStart"/>
      <w:r w:rsidRPr="00E24BEC">
        <w:rPr>
          <w:rFonts w:ascii="微软雅黑" w:eastAsia="微软雅黑" w:hAnsi="微软雅黑" w:cs="宋体"/>
          <w:color w:val="191B1F"/>
          <w:kern w:val="0"/>
          <w:szCs w:val="21"/>
          <w14:ligatures w14:val="none"/>
        </w:rPr>
        <w:t>jzr</w:t>
      </w:r>
      <w:proofErr w:type="spellEnd"/>
      <w:r w:rsidRPr="00E24BEC">
        <w:rPr>
          <w:rFonts w:ascii="微软雅黑" w:eastAsia="微软雅黑" w:hAnsi="微软雅黑" w:cs="宋体"/>
          <w:color w:val="191B1F"/>
          <w:kern w:val="0"/>
          <w:szCs w:val="21"/>
          <w14:ligatures w14:val="none"/>
        </w:rPr>
        <w:t>` varchar(255) NULL COMMENT '见证人\r\n',</w:t>
      </w:r>
    </w:p>
    <w:p w14:paraId="06CBA356"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`Syr` varchar(255) NULL COMMENT '送样人\r\n',</w:t>
      </w:r>
    </w:p>
    <w:p w14:paraId="4D45DBF4"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Ypmc</w:t>
      </w:r>
      <w:proofErr w:type="spellEnd"/>
      <w:r w:rsidRPr="00E24BEC">
        <w:rPr>
          <w:rFonts w:ascii="微软雅黑" w:eastAsia="微软雅黑" w:hAnsi="微软雅黑" w:cs="宋体"/>
          <w:color w:val="191B1F"/>
          <w:kern w:val="0"/>
          <w:szCs w:val="21"/>
          <w14:ligatures w14:val="none"/>
        </w:rPr>
        <w:t>` varchar(255) NULL COMMENT '样品名称\r\n',</w:t>
      </w:r>
    </w:p>
    <w:p w14:paraId="0C1404F2"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Ypgg</w:t>
      </w:r>
      <w:proofErr w:type="spellEnd"/>
      <w:r w:rsidRPr="00E24BEC">
        <w:rPr>
          <w:rFonts w:ascii="微软雅黑" w:eastAsia="微软雅黑" w:hAnsi="微软雅黑" w:cs="宋体"/>
          <w:color w:val="191B1F"/>
          <w:kern w:val="0"/>
          <w:szCs w:val="21"/>
          <w14:ligatures w14:val="none"/>
        </w:rPr>
        <w:t>` varchar(255) NULL COMMENT '样品规格\r\n\r\n',</w:t>
      </w:r>
    </w:p>
    <w:p w14:paraId="770E8191"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Scrq</w:t>
      </w:r>
      <w:proofErr w:type="spellEnd"/>
      <w:r w:rsidRPr="00E24BEC">
        <w:rPr>
          <w:rFonts w:ascii="微软雅黑" w:eastAsia="微软雅黑" w:hAnsi="微软雅黑" w:cs="宋体"/>
          <w:color w:val="191B1F"/>
          <w:kern w:val="0"/>
          <w:szCs w:val="21"/>
          <w14:ligatures w14:val="none"/>
        </w:rPr>
        <w:t>` varchar(255) NULL COMMENT '生产日期\r\n\r\n',</w:t>
      </w:r>
    </w:p>
    <w:p w14:paraId="028D86B9"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dbpl</w:t>
      </w:r>
      <w:proofErr w:type="spellEnd"/>
      <w:r w:rsidRPr="00E24BEC">
        <w:rPr>
          <w:rFonts w:ascii="微软雅黑" w:eastAsia="微软雅黑" w:hAnsi="微软雅黑" w:cs="宋体"/>
          <w:color w:val="191B1F"/>
          <w:kern w:val="0"/>
          <w:szCs w:val="21"/>
          <w14:ligatures w14:val="none"/>
        </w:rPr>
        <w:t>` varchar(255) NULL COMMENT '代表批量\r\n',</w:t>
      </w:r>
    </w:p>
    <w:p w14:paraId="0A76222E"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`PH` varchar(255) NOT NULL COMMENT '批号\r\n\r\n',</w:t>
      </w:r>
    </w:p>
    <w:p w14:paraId="7109F050"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qydd</w:t>
      </w:r>
      <w:proofErr w:type="spellEnd"/>
      <w:r w:rsidRPr="00E24BEC">
        <w:rPr>
          <w:rFonts w:ascii="微软雅黑" w:eastAsia="微软雅黑" w:hAnsi="微软雅黑" w:cs="宋体"/>
          <w:color w:val="191B1F"/>
          <w:kern w:val="0"/>
          <w:szCs w:val="21"/>
          <w14:ligatures w14:val="none"/>
        </w:rPr>
        <w:t>` varchar(255) NULL COMMENT '取样地点\r\n',</w:t>
      </w:r>
    </w:p>
    <w:p w14:paraId="25552757"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cj</w:t>
      </w:r>
      <w:proofErr w:type="spellEnd"/>
      <w:r w:rsidRPr="00E24BEC">
        <w:rPr>
          <w:rFonts w:ascii="微软雅黑" w:eastAsia="微软雅黑" w:hAnsi="微软雅黑" w:cs="宋体"/>
          <w:color w:val="191B1F"/>
          <w:kern w:val="0"/>
          <w:szCs w:val="21"/>
          <w14:ligatures w14:val="none"/>
        </w:rPr>
        <w:t>` varchar(255) NULL COMMENT '厂家（产地）\r\n',</w:t>
      </w:r>
    </w:p>
    <w:p w14:paraId="4ED2E9BB"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sybw</w:t>
      </w:r>
      <w:proofErr w:type="spellEnd"/>
      <w:r w:rsidRPr="00E24BEC">
        <w:rPr>
          <w:rFonts w:ascii="微软雅黑" w:eastAsia="微软雅黑" w:hAnsi="微软雅黑" w:cs="宋体"/>
          <w:color w:val="191B1F"/>
          <w:kern w:val="0"/>
          <w:szCs w:val="21"/>
          <w14:ligatures w14:val="none"/>
        </w:rPr>
        <w:t>` varchar(255) NULL COMMENT '使用部位\r\n\r\n',</w:t>
      </w:r>
    </w:p>
    <w:p w14:paraId="0C5D7C76"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jcxm</w:t>
      </w:r>
      <w:proofErr w:type="spellEnd"/>
      <w:r w:rsidRPr="00E24BEC">
        <w:rPr>
          <w:rFonts w:ascii="微软雅黑" w:eastAsia="微软雅黑" w:hAnsi="微软雅黑" w:cs="宋体"/>
          <w:color w:val="191B1F"/>
          <w:kern w:val="0"/>
          <w:szCs w:val="21"/>
          <w14:ligatures w14:val="none"/>
        </w:rPr>
        <w:t>` varchar(255) NULL COMMENT '检测项目\r\n\r\n',</w:t>
      </w:r>
    </w:p>
    <w:p w14:paraId="797C5FF4"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jcyj</w:t>
      </w:r>
      <w:proofErr w:type="spellEnd"/>
      <w:r w:rsidRPr="00E24BEC">
        <w:rPr>
          <w:rFonts w:ascii="微软雅黑" w:eastAsia="微软雅黑" w:hAnsi="微软雅黑" w:cs="宋体"/>
          <w:color w:val="191B1F"/>
          <w:kern w:val="0"/>
          <w:szCs w:val="21"/>
          <w14:ligatures w14:val="none"/>
        </w:rPr>
        <w:t>` varchar(255) NULL COMMENT '检测依据\r\n\r\n',</w:t>
      </w:r>
    </w:p>
    <w:p w14:paraId="337A1079"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ppbz</w:t>
      </w:r>
      <w:proofErr w:type="spellEnd"/>
      <w:r w:rsidRPr="00E24BEC">
        <w:rPr>
          <w:rFonts w:ascii="微软雅黑" w:eastAsia="微软雅黑" w:hAnsi="微软雅黑" w:cs="宋体"/>
          <w:color w:val="191B1F"/>
          <w:kern w:val="0"/>
          <w:szCs w:val="21"/>
          <w14:ligatures w14:val="none"/>
        </w:rPr>
        <w:t>` varchar(255) NULL COMMENT '评判标准\r\n\r\n',</w:t>
      </w:r>
    </w:p>
    <w:p w14:paraId="6CD6BD1C"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sysyyp</w:t>
      </w:r>
      <w:proofErr w:type="spellEnd"/>
      <w:r w:rsidRPr="00E24BEC">
        <w:rPr>
          <w:rFonts w:ascii="微软雅黑" w:eastAsia="微软雅黑" w:hAnsi="微软雅黑" w:cs="宋体"/>
          <w:color w:val="191B1F"/>
          <w:kern w:val="0"/>
          <w:szCs w:val="21"/>
          <w14:ligatures w14:val="none"/>
        </w:rPr>
        <w:t>` varchar(255) NULL COMMENT '剩余试验样品\r\n1.    废弃 2.留样 天 3.寄回',</w:t>
      </w:r>
    </w:p>
    <w:p w14:paraId="0521BC22"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Ypjsdz</w:t>
      </w:r>
      <w:proofErr w:type="spellEnd"/>
      <w:r w:rsidRPr="00E24BEC">
        <w:rPr>
          <w:rFonts w:ascii="微软雅黑" w:eastAsia="微软雅黑" w:hAnsi="微软雅黑" w:cs="宋体"/>
          <w:color w:val="191B1F"/>
          <w:kern w:val="0"/>
          <w:szCs w:val="21"/>
          <w14:ligatures w14:val="none"/>
        </w:rPr>
        <w:t>` varchar(255) NULL COMMENT '样品接收地址\r\n\r\n\r\n',</w:t>
      </w:r>
    </w:p>
    <w:p w14:paraId="7A3B199F" w14:textId="77777777" w:rsidR="0012078F" w:rsidRPr="00E24BEC"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lastRenderedPageBreak/>
        <w:t xml:space="preserve">  `</w:t>
      </w:r>
      <w:proofErr w:type="spellStart"/>
      <w:r w:rsidRPr="00E24BEC">
        <w:rPr>
          <w:rFonts w:ascii="微软雅黑" w:eastAsia="微软雅黑" w:hAnsi="微软雅黑" w:cs="宋体"/>
          <w:color w:val="191B1F"/>
          <w:kern w:val="0"/>
          <w:szCs w:val="21"/>
          <w14:ligatures w14:val="none"/>
        </w:rPr>
        <w:t>bglqfs</w:t>
      </w:r>
      <w:proofErr w:type="spellEnd"/>
      <w:r w:rsidRPr="00E24BEC">
        <w:rPr>
          <w:rFonts w:ascii="微软雅黑" w:eastAsia="微软雅黑" w:hAnsi="微软雅黑" w:cs="宋体"/>
          <w:color w:val="191B1F"/>
          <w:kern w:val="0"/>
          <w:szCs w:val="21"/>
          <w14:ligatures w14:val="none"/>
        </w:rPr>
        <w:t>` varchar(255) NULL COMMENT '报告领取方式\r\n1.自取 2. 邮寄；要求报告 份\r\n',</w:t>
      </w:r>
    </w:p>
    <w:p w14:paraId="4852EE95"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E24BEC">
        <w:rPr>
          <w:rFonts w:ascii="微软雅黑" w:eastAsia="微软雅黑" w:hAnsi="微软雅黑" w:cs="宋体"/>
          <w:color w:val="191B1F"/>
          <w:kern w:val="0"/>
          <w:szCs w:val="21"/>
          <w14:ligatures w14:val="none"/>
        </w:rPr>
        <w:t xml:space="preserve">  `</w:t>
      </w:r>
      <w:proofErr w:type="spellStart"/>
      <w:r w:rsidRPr="00E24BEC">
        <w:rPr>
          <w:rFonts w:ascii="微软雅黑" w:eastAsia="微软雅黑" w:hAnsi="微软雅黑" w:cs="宋体"/>
          <w:color w:val="191B1F"/>
          <w:kern w:val="0"/>
          <w:szCs w:val="21"/>
          <w14:ligatures w14:val="none"/>
        </w:rPr>
        <w:t>bgjsdz</w:t>
      </w:r>
      <w:proofErr w:type="spellEnd"/>
      <w:r w:rsidRPr="00E24BEC">
        <w:rPr>
          <w:rFonts w:ascii="微软雅黑" w:eastAsia="微软雅黑" w:hAnsi="微软雅黑" w:cs="宋体"/>
          <w:color w:val="191B1F"/>
          <w:kern w:val="0"/>
          <w:szCs w:val="21"/>
          <w14:ligatures w14:val="none"/>
        </w:rPr>
        <w:t>` varchar(255) NULL COMMENT '报告接受地址\r\n\r\n',</w:t>
      </w:r>
    </w:p>
    <w:p w14:paraId="3097B3DB"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Ypzt</w:t>
      </w:r>
      <w:proofErr w:type="spellEnd"/>
      <w:r w:rsidRPr="0012078F">
        <w:rPr>
          <w:rFonts w:ascii="微软雅黑" w:eastAsia="微软雅黑" w:hAnsi="微软雅黑" w:cs="宋体"/>
          <w:color w:val="191B1F"/>
          <w:kern w:val="0"/>
          <w:szCs w:val="21"/>
          <w14:ligatures w14:val="none"/>
        </w:rPr>
        <w:t>` varchar(255) NULL COMMENT '样品状态\r\n\r\n',</w:t>
      </w:r>
    </w:p>
    <w:p w14:paraId="46DB9759"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Fcqk</w:t>
      </w:r>
      <w:proofErr w:type="spellEnd"/>
      <w:r w:rsidRPr="0012078F">
        <w:rPr>
          <w:rFonts w:ascii="微软雅黑" w:eastAsia="微软雅黑" w:hAnsi="微软雅黑" w:cs="宋体"/>
          <w:color w:val="191B1F"/>
          <w:kern w:val="0"/>
          <w:szCs w:val="21"/>
          <w14:ligatures w14:val="none"/>
        </w:rPr>
        <w:t>` varchar(255) NULL COMMENT '封存情况\r\n\r\n',</w:t>
      </w:r>
    </w:p>
    <w:p w14:paraId="714A1369"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Sl</w:t>
      </w:r>
      <w:proofErr w:type="spellEnd"/>
      <w:r w:rsidRPr="0012078F">
        <w:rPr>
          <w:rFonts w:ascii="微软雅黑" w:eastAsia="微软雅黑" w:hAnsi="微软雅黑" w:cs="宋体"/>
          <w:color w:val="191B1F"/>
          <w:kern w:val="0"/>
          <w:szCs w:val="21"/>
          <w14:ligatures w14:val="none"/>
        </w:rPr>
        <w:t>` varchar(255) NULL COMMENT '数量\r\n\r\n',</w:t>
      </w:r>
    </w:p>
    <w:p w14:paraId="41D79A6E"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Ypbh</w:t>
      </w:r>
      <w:proofErr w:type="spellEnd"/>
      <w:r w:rsidRPr="0012078F">
        <w:rPr>
          <w:rFonts w:ascii="微软雅黑" w:eastAsia="微软雅黑" w:hAnsi="微软雅黑" w:cs="宋体"/>
          <w:color w:val="191B1F"/>
          <w:kern w:val="0"/>
          <w:szCs w:val="21"/>
          <w14:ligatures w14:val="none"/>
        </w:rPr>
        <w:t>` varchar(255) NOT NULL COMMENT '样品编号（外键）链接样品表\r\n\r\n',</w:t>
      </w:r>
    </w:p>
    <w:p w14:paraId="074C4E66"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Dwdz</w:t>
      </w:r>
      <w:proofErr w:type="spellEnd"/>
      <w:r w:rsidRPr="0012078F">
        <w:rPr>
          <w:rFonts w:ascii="微软雅黑" w:eastAsia="微软雅黑" w:hAnsi="微软雅黑" w:cs="宋体"/>
          <w:color w:val="191B1F"/>
          <w:kern w:val="0"/>
          <w:szCs w:val="21"/>
          <w14:ligatures w14:val="none"/>
        </w:rPr>
        <w:t>` varchar(255) NULL COMMENT '单位地址\r\n',</w:t>
      </w:r>
    </w:p>
    <w:p w14:paraId="156849C4"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`Dh` varchar(255) NULL COMMENT '电话\r\n\r\n',</w:t>
      </w:r>
    </w:p>
    <w:p w14:paraId="5CE2AC35"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Wtrq</w:t>
      </w:r>
      <w:proofErr w:type="spellEnd"/>
      <w:r w:rsidRPr="0012078F">
        <w:rPr>
          <w:rFonts w:ascii="微软雅黑" w:eastAsia="微软雅黑" w:hAnsi="微软雅黑" w:cs="宋体"/>
          <w:color w:val="191B1F"/>
          <w:kern w:val="0"/>
          <w:szCs w:val="21"/>
          <w14:ligatures w14:val="none"/>
        </w:rPr>
        <w:t>` date NOT NULL COMMENT '委托日期\r\n',</w:t>
      </w:r>
    </w:p>
    <w:p w14:paraId="7EF55C72"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sdwcrq</w:t>
      </w:r>
      <w:proofErr w:type="spellEnd"/>
      <w:r w:rsidRPr="0012078F">
        <w:rPr>
          <w:rFonts w:ascii="微软雅黑" w:eastAsia="微软雅黑" w:hAnsi="微软雅黑" w:cs="宋体"/>
          <w:color w:val="191B1F"/>
          <w:kern w:val="0"/>
          <w:szCs w:val="21"/>
          <w14:ligatures w14:val="none"/>
        </w:rPr>
        <w:t>` date NULL COMMENT '商定完成日期\r\n\r\n',</w:t>
      </w:r>
    </w:p>
    <w:p w14:paraId="25E87089"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`Attribute_1` varchar(255) NULL COMMENT '预留属性\r\n\r\n',</w:t>
      </w:r>
    </w:p>
    <w:p w14:paraId="6131F9A1"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`Attribute_2` varchar(255) NULL COMMENT '预留属性\r\n',</w:t>
      </w:r>
    </w:p>
    <w:p w14:paraId="554288BA"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`Attribute_3` varchar(255) NULL COMMENT '预留属性\r\n',</w:t>
      </w:r>
    </w:p>
    <w:p w14:paraId="74842F58"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`Attribute_4` varchar(255) NULL COMMENT '预留属性\r\n',</w:t>
      </w:r>
    </w:p>
    <w:p w14:paraId="0E1932C4" w14:textId="77777777" w:rsidR="0012078F" w:rsidRP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`Attribute_5` varchar(255) NULL COMMENT '预留属性\r\n',</w:t>
      </w:r>
    </w:p>
    <w:p w14:paraId="74214F33" w14:textId="77777777" w:rsidR="0012078F" w:rsidRDefault="0012078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lastRenderedPageBreak/>
        <w:t xml:space="preserve">  PRIMARY KEY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w:t>
      </w:r>
    </w:p>
    <w:p w14:paraId="1CC8F1EF" w14:textId="31D9305E" w:rsidR="00DD0F59" w:rsidRDefault="0006667F" w:rsidP="0012078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commission_sheet</w:t>
      </w:r>
      <w:r w:rsidR="00E40A8A">
        <w:rPr>
          <w:rFonts w:ascii="微软雅黑" w:eastAsia="微软雅黑" w:hAnsi="微软雅黑" w:cs="宋体" w:hint="eastAsia"/>
          <w:color w:val="191B1F"/>
          <w:kern w:val="0"/>
          <w:szCs w:val="21"/>
          <w14:ligatures w14:val="none"/>
        </w:rPr>
        <w:t>_ys</w:t>
      </w:r>
      <w:proofErr w:type="spellEnd"/>
    </w:p>
    <w:tbl>
      <w:tblPr>
        <w:tblStyle w:val="ad"/>
        <w:tblW w:w="8773" w:type="dxa"/>
        <w:tblInd w:w="720" w:type="dxa"/>
        <w:tblLook w:val="04A0" w:firstRow="1" w:lastRow="0" w:firstColumn="1" w:lastColumn="0" w:noHBand="0" w:noVBand="1"/>
      </w:tblPr>
      <w:tblGrid>
        <w:gridCol w:w="1923"/>
        <w:gridCol w:w="1858"/>
        <w:gridCol w:w="1851"/>
        <w:gridCol w:w="3141"/>
      </w:tblGrid>
      <w:tr w:rsidR="0006667F" w14:paraId="52F24D1E" w14:textId="77777777" w:rsidTr="00831C8E">
        <w:tc>
          <w:tcPr>
            <w:tcW w:w="1923" w:type="dxa"/>
          </w:tcPr>
          <w:p w14:paraId="4D2D49B0"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1858" w:type="dxa"/>
          </w:tcPr>
          <w:p w14:paraId="5D70CA77"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851" w:type="dxa"/>
          </w:tcPr>
          <w:p w14:paraId="4B1415CA"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3141" w:type="dxa"/>
          </w:tcPr>
          <w:p w14:paraId="5C94C910"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AB54D1" w14:paraId="221BE4D1" w14:textId="77777777" w:rsidTr="00831C8E">
        <w:tc>
          <w:tcPr>
            <w:tcW w:w="1923" w:type="dxa"/>
          </w:tcPr>
          <w:p w14:paraId="587E6606" w14:textId="30120BE3"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cno</w:t>
            </w:r>
            <w:proofErr w:type="spellEnd"/>
          </w:p>
        </w:tc>
        <w:tc>
          <w:tcPr>
            <w:tcW w:w="1858" w:type="dxa"/>
          </w:tcPr>
          <w:p w14:paraId="041CC64E" w14:textId="0E2A200E"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p>
        </w:tc>
        <w:tc>
          <w:tcPr>
            <w:tcW w:w="1851" w:type="dxa"/>
          </w:tcPr>
          <w:p w14:paraId="5EF054CF" w14:textId="69627DEA"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912" w:author="User" w:date="2024-05-20T09:14:00Z">
              <w:r>
                <w:rPr>
                  <w:rFonts w:ascii="微软雅黑" w:eastAsia="微软雅黑" w:hAnsi="微软雅黑" w:cs="宋体" w:hint="eastAsia"/>
                  <w:color w:val="191B1F"/>
                  <w:kern w:val="0"/>
                  <w:szCs w:val="21"/>
                  <w14:ligatures w14:val="none"/>
                </w:rPr>
                <w:t>输入</w:t>
              </w:r>
            </w:ins>
          </w:p>
        </w:tc>
        <w:tc>
          <w:tcPr>
            <w:tcW w:w="3141" w:type="dxa"/>
          </w:tcPr>
          <w:p w14:paraId="44F26510" w14:textId="011C6393"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任务单编号</w:t>
            </w:r>
          </w:p>
        </w:tc>
      </w:tr>
      <w:tr w:rsidR="00AB54D1" w14:paraId="5747B661" w14:textId="77777777" w:rsidTr="00831C8E">
        <w:tc>
          <w:tcPr>
            <w:tcW w:w="1923" w:type="dxa"/>
          </w:tcPr>
          <w:p w14:paraId="4012FFAF" w14:textId="24BD29C6"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cmc</w:t>
            </w:r>
            <w:proofErr w:type="spellEnd"/>
          </w:p>
        </w:tc>
        <w:tc>
          <w:tcPr>
            <w:tcW w:w="1858" w:type="dxa"/>
          </w:tcPr>
          <w:p w14:paraId="33E7AE8C" w14:textId="2335E953"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p>
        </w:tc>
        <w:tc>
          <w:tcPr>
            <w:tcW w:w="1851" w:type="dxa"/>
          </w:tcPr>
          <w:p w14:paraId="5A1FFFC2" w14:textId="02856336"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18A39995" w14:textId="66E4CFB2"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工程名称</w:t>
            </w:r>
          </w:p>
        </w:tc>
      </w:tr>
      <w:tr w:rsidR="00AB54D1" w14:paraId="33C7788B" w14:textId="77777777" w:rsidTr="00831C8E">
        <w:tc>
          <w:tcPr>
            <w:tcW w:w="1923" w:type="dxa"/>
          </w:tcPr>
          <w:p w14:paraId="73B021A6" w14:textId="2A20550B"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cbh</w:t>
            </w:r>
            <w:proofErr w:type="spellEnd"/>
          </w:p>
        </w:tc>
        <w:tc>
          <w:tcPr>
            <w:tcW w:w="1858" w:type="dxa"/>
          </w:tcPr>
          <w:p w14:paraId="4707CDD9" w14:textId="35E873DC"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p>
        </w:tc>
        <w:tc>
          <w:tcPr>
            <w:tcW w:w="1851" w:type="dxa"/>
          </w:tcPr>
          <w:p w14:paraId="1170D115" w14:textId="523BC2FE"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3011BE8A" w14:textId="302477B0"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工程编号</w:t>
            </w:r>
          </w:p>
        </w:tc>
      </w:tr>
      <w:tr w:rsidR="00AB54D1" w14:paraId="411C3D93" w14:textId="77777777" w:rsidTr="00831C8E">
        <w:tc>
          <w:tcPr>
            <w:tcW w:w="1923" w:type="dxa"/>
          </w:tcPr>
          <w:p w14:paraId="60D09287" w14:textId="50BF01CE"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sydw</w:t>
            </w:r>
            <w:proofErr w:type="spellEnd"/>
          </w:p>
        </w:tc>
        <w:tc>
          <w:tcPr>
            <w:tcW w:w="1858" w:type="dxa"/>
          </w:tcPr>
          <w:p w14:paraId="3C92336A" w14:textId="591B9D62"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p>
        </w:tc>
        <w:tc>
          <w:tcPr>
            <w:tcW w:w="1851" w:type="dxa"/>
          </w:tcPr>
          <w:p w14:paraId="4FCB3256" w14:textId="59B462D7"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4156FC5C" w14:textId="6C1BEEA2"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送样单位</w:t>
            </w:r>
          </w:p>
        </w:tc>
      </w:tr>
      <w:tr w:rsidR="00AB54D1" w14:paraId="345F35EA" w14:textId="77777777" w:rsidTr="00831C8E">
        <w:trPr>
          <w:ins w:id="913" w:author="User" w:date="2024-05-20T09:18:00Z"/>
        </w:trPr>
        <w:tc>
          <w:tcPr>
            <w:tcW w:w="1923" w:type="dxa"/>
          </w:tcPr>
          <w:p w14:paraId="45F3DD9A" w14:textId="1600B860" w:rsidR="00AB54D1" w:rsidRDefault="00AB54D1" w:rsidP="00AB54D1">
            <w:pPr>
              <w:widowControl/>
              <w:tabs>
                <w:tab w:val="left" w:pos="720"/>
              </w:tabs>
              <w:spacing w:before="100" w:beforeAutospacing="1" w:after="100" w:afterAutospacing="1" w:line="240" w:lineRule="atLeast"/>
              <w:jc w:val="left"/>
              <w:rPr>
                <w:ins w:id="914" w:author="User" w:date="2024-05-20T09:18:00Z"/>
                <w:rFonts w:ascii="微软雅黑" w:eastAsia="微软雅黑" w:hAnsi="微软雅黑" w:cs="宋体"/>
                <w:color w:val="191B1F"/>
                <w:kern w:val="0"/>
                <w:szCs w:val="21"/>
                <w14:ligatures w14:val="none"/>
              </w:rPr>
            </w:pPr>
            <w:proofErr w:type="spellStart"/>
            <w:ins w:id="915" w:author="User" w:date="2024-05-20T09:18:00Z">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yr</w:t>
              </w:r>
            </w:ins>
            <w:ins w:id="916" w:author="User" w:date="2024-05-20T09:39:00Z">
              <w:r w:rsidR="006E77EB">
                <w:rPr>
                  <w:rFonts w:ascii="微软雅黑" w:eastAsia="微软雅黑" w:hAnsi="微软雅黑" w:cs="宋体" w:hint="eastAsia"/>
                  <w:color w:val="191B1F"/>
                  <w:kern w:val="0"/>
                  <w:szCs w:val="21"/>
                  <w14:ligatures w14:val="none"/>
                </w:rPr>
                <w:t>q</w:t>
              </w:r>
            </w:ins>
            <w:proofErr w:type="spellEnd"/>
          </w:p>
        </w:tc>
        <w:tc>
          <w:tcPr>
            <w:tcW w:w="1858" w:type="dxa"/>
          </w:tcPr>
          <w:p w14:paraId="37893104" w14:textId="1B4FE77B" w:rsidR="00AB54D1" w:rsidRDefault="00AB54D1" w:rsidP="00AB54D1">
            <w:pPr>
              <w:widowControl/>
              <w:tabs>
                <w:tab w:val="left" w:pos="720"/>
              </w:tabs>
              <w:spacing w:before="100" w:beforeAutospacing="1" w:after="100" w:afterAutospacing="1" w:line="240" w:lineRule="atLeast"/>
              <w:jc w:val="left"/>
              <w:rPr>
                <w:ins w:id="917" w:author="User" w:date="2024-05-20T09:18:00Z"/>
                <w:rFonts w:ascii="微软雅黑" w:eastAsia="微软雅黑" w:hAnsi="微软雅黑" w:cs="宋体"/>
                <w:color w:val="191B1F"/>
                <w:kern w:val="0"/>
                <w:szCs w:val="21"/>
                <w14:ligatures w14:val="none"/>
              </w:rPr>
            </w:pPr>
            <w:ins w:id="918" w:author="User" w:date="2024-05-20T09:18:00Z">
              <w:r>
                <w:rPr>
                  <w:rFonts w:ascii="微软雅黑" w:eastAsia="微软雅黑" w:hAnsi="微软雅黑" w:cs="宋体" w:hint="eastAsia"/>
                  <w:color w:val="191B1F"/>
                  <w:kern w:val="0"/>
                  <w:szCs w:val="21"/>
                  <w14:ligatures w14:val="none"/>
                </w:rPr>
                <w:t>date</w:t>
              </w:r>
            </w:ins>
          </w:p>
        </w:tc>
        <w:tc>
          <w:tcPr>
            <w:tcW w:w="1851" w:type="dxa"/>
          </w:tcPr>
          <w:p w14:paraId="252A38A7" w14:textId="436A2D94" w:rsidR="00AB54D1" w:rsidRDefault="00AB54D1" w:rsidP="00AB54D1">
            <w:pPr>
              <w:widowControl/>
              <w:tabs>
                <w:tab w:val="left" w:pos="720"/>
              </w:tabs>
              <w:spacing w:before="100" w:beforeAutospacing="1" w:after="100" w:afterAutospacing="1" w:line="240" w:lineRule="atLeast"/>
              <w:jc w:val="left"/>
              <w:rPr>
                <w:ins w:id="919" w:author="User" w:date="2024-05-20T09:18:00Z"/>
                <w:rFonts w:ascii="微软雅黑" w:eastAsia="微软雅黑" w:hAnsi="微软雅黑" w:cs="宋体"/>
                <w:color w:val="191B1F"/>
                <w:kern w:val="0"/>
                <w:szCs w:val="21"/>
                <w14:ligatures w14:val="none"/>
              </w:rPr>
            </w:pPr>
            <w:ins w:id="920" w:author="User" w:date="2024-05-20T09:18:00Z">
              <w:r>
                <w:rPr>
                  <w:rFonts w:ascii="微软雅黑" w:eastAsia="微软雅黑" w:hAnsi="微软雅黑" w:cs="宋体" w:hint="eastAsia"/>
                  <w:color w:val="191B1F"/>
                  <w:kern w:val="0"/>
                  <w:szCs w:val="21"/>
                  <w14:ligatures w14:val="none"/>
                </w:rPr>
                <w:t>输入</w:t>
              </w:r>
            </w:ins>
          </w:p>
        </w:tc>
        <w:tc>
          <w:tcPr>
            <w:tcW w:w="3141" w:type="dxa"/>
          </w:tcPr>
          <w:p w14:paraId="5FCC1C1C" w14:textId="123D624E" w:rsidR="00AB54D1" w:rsidRDefault="00AB54D1" w:rsidP="00AB54D1">
            <w:pPr>
              <w:widowControl/>
              <w:tabs>
                <w:tab w:val="left" w:pos="720"/>
              </w:tabs>
              <w:spacing w:before="100" w:beforeAutospacing="1" w:after="100" w:afterAutospacing="1" w:line="240" w:lineRule="atLeast"/>
              <w:jc w:val="left"/>
              <w:rPr>
                <w:ins w:id="921" w:author="User" w:date="2024-05-20T09:18:00Z"/>
                <w:rFonts w:ascii="微软雅黑" w:eastAsia="微软雅黑" w:hAnsi="微软雅黑" w:cs="宋体"/>
                <w:color w:val="191B1F"/>
                <w:kern w:val="0"/>
                <w:szCs w:val="21"/>
                <w14:ligatures w14:val="none"/>
              </w:rPr>
            </w:pPr>
            <w:ins w:id="922" w:author="User" w:date="2024-05-20T09:19:00Z">
              <w:r>
                <w:rPr>
                  <w:rFonts w:ascii="微软雅黑" w:eastAsia="微软雅黑" w:hAnsi="微软雅黑" w:cs="宋体" w:hint="eastAsia"/>
                  <w:color w:val="191B1F"/>
                  <w:kern w:val="0"/>
                  <w:szCs w:val="21"/>
                  <w14:ligatures w14:val="none"/>
                </w:rPr>
                <w:t>取样日期</w:t>
              </w:r>
            </w:ins>
          </w:p>
        </w:tc>
      </w:tr>
      <w:tr w:rsidR="00AB54D1" w14:paraId="0352B40E" w14:textId="77777777" w:rsidTr="00831C8E">
        <w:trPr>
          <w:ins w:id="923" w:author="User" w:date="2024-05-20T09:18:00Z"/>
        </w:trPr>
        <w:tc>
          <w:tcPr>
            <w:tcW w:w="1923" w:type="dxa"/>
          </w:tcPr>
          <w:p w14:paraId="085A7FBE" w14:textId="4097850C" w:rsidR="00AB54D1" w:rsidRDefault="00AB54D1" w:rsidP="00AB54D1">
            <w:pPr>
              <w:widowControl/>
              <w:tabs>
                <w:tab w:val="left" w:pos="720"/>
              </w:tabs>
              <w:spacing w:before="100" w:beforeAutospacing="1" w:after="100" w:afterAutospacing="1" w:line="240" w:lineRule="atLeast"/>
              <w:jc w:val="left"/>
              <w:rPr>
                <w:ins w:id="924" w:author="User" w:date="2024-05-20T09:18:00Z"/>
                <w:rFonts w:ascii="微软雅黑" w:eastAsia="微软雅黑" w:hAnsi="微软雅黑" w:cs="宋体"/>
                <w:color w:val="191B1F"/>
                <w:kern w:val="0"/>
                <w:szCs w:val="21"/>
                <w14:ligatures w14:val="none"/>
              </w:rPr>
            </w:pPr>
            <w:proofErr w:type="spellStart"/>
            <w:ins w:id="925" w:author="User" w:date="2024-05-20T09:18:00Z">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yrq</w:t>
              </w:r>
              <w:proofErr w:type="spellEnd"/>
            </w:ins>
          </w:p>
        </w:tc>
        <w:tc>
          <w:tcPr>
            <w:tcW w:w="1858" w:type="dxa"/>
          </w:tcPr>
          <w:p w14:paraId="12E3538C" w14:textId="4F681A9E" w:rsidR="00AB54D1" w:rsidRDefault="00AB54D1" w:rsidP="00AB54D1">
            <w:pPr>
              <w:widowControl/>
              <w:tabs>
                <w:tab w:val="left" w:pos="720"/>
              </w:tabs>
              <w:spacing w:before="100" w:beforeAutospacing="1" w:after="100" w:afterAutospacing="1" w:line="240" w:lineRule="atLeast"/>
              <w:jc w:val="left"/>
              <w:rPr>
                <w:ins w:id="926" w:author="User" w:date="2024-05-20T09:18:00Z"/>
                <w:rFonts w:ascii="微软雅黑" w:eastAsia="微软雅黑" w:hAnsi="微软雅黑" w:cs="宋体"/>
                <w:color w:val="191B1F"/>
                <w:kern w:val="0"/>
                <w:szCs w:val="21"/>
                <w14:ligatures w14:val="none"/>
              </w:rPr>
            </w:pPr>
            <w:ins w:id="927" w:author="User" w:date="2024-05-20T09:18:00Z">
              <w:r>
                <w:rPr>
                  <w:rFonts w:ascii="微软雅黑" w:eastAsia="微软雅黑" w:hAnsi="微软雅黑" w:cs="宋体" w:hint="eastAsia"/>
                  <w:color w:val="191B1F"/>
                  <w:kern w:val="0"/>
                  <w:szCs w:val="21"/>
                  <w14:ligatures w14:val="none"/>
                </w:rPr>
                <w:t>date</w:t>
              </w:r>
            </w:ins>
          </w:p>
        </w:tc>
        <w:tc>
          <w:tcPr>
            <w:tcW w:w="1851" w:type="dxa"/>
          </w:tcPr>
          <w:p w14:paraId="3608EC30" w14:textId="6E5DF4AE" w:rsidR="00AB54D1" w:rsidRDefault="00AB54D1" w:rsidP="00AB54D1">
            <w:pPr>
              <w:widowControl/>
              <w:tabs>
                <w:tab w:val="left" w:pos="720"/>
              </w:tabs>
              <w:spacing w:before="100" w:beforeAutospacing="1" w:after="100" w:afterAutospacing="1" w:line="240" w:lineRule="atLeast"/>
              <w:jc w:val="left"/>
              <w:rPr>
                <w:ins w:id="928" w:author="User" w:date="2024-05-20T09:18:00Z"/>
                <w:rFonts w:ascii="微软雅黑" w:eastAsia="微软雅黑" w:hAnsi="微软雅黑" w:cs="宋体"/>
                <w:color w:val="191B1F"/>
                <w:kern w:val="0"/>
                <w:szCs w:val="21"/>
                <w14:ligatures w14:val="none"/>
              </w:rPr>
            </w:pPr>
            <w:ins w:id="929" w:author="User" w:date="2024-05-20T09:18:00Z">
              <w:r>
                <w:rPr>
                  <w:rFonts w:ascii="微软雅黑" w:eastAsia="微软雅黑" w:hAnsi="微软雅黑" w:cs="宋体" w:hint="eastAsia"/>
                  <w:color w:val="191B1F"/>
                  <w:kern w:val="0"/>
                  <w:szCs w:val="21"/>
                  <w14:ligatures w14:val="none"/>
                </w:rPr>
                <w:t>输入</w:t>
              </w:r>
            </w:ins>
          </w:p>
        </w:tc>
        <w:tc>
          <w:tcPr>
            <w:tcW w:w="3141" w:type="dxa"/>
          </w:tcPr>
          <w:p w14:paraId="0F59CE79" w14:textId="1EB3ADDB" w:rsidR="00AB54D1" w:rsidRDefault="00AB54D1" w:rsidP="00AB54D1">
            <w:pPr>
              <w:widowControl/>
              <w:tabs>
                <w:tab w:val="left" w:pos="720"/>
              </w:tabs>
              <w:spacing w:before="100" w:beforeAutospacing="1" w:after="100" w:afterAutospacing="1" w:line="240" w:lineRule="atLeast"/>
              <w:jc w:val="left"/>
              <w:rPr>
                <w:ins w:id="930" w:author="User" w:date="2024-05-20T09:18:00Z"/>
                <w:rFonts w:ascii="微软雅黑" w:eastAsia="微软雅黑" w:hAnsi="微软雅黑" w:cs="宋体"/>
                <w:color w:val="191B1F"/>
                <w:kern w:val="0"/>
                <w:szCs w:val="21"/>
                <w14:ligatures w14:val="none"/>
              </w:rPr>
            </w:pPr>
            <w:ins w:id="931" w:author="User" w:date="2024-05-20T09:19:00Z">
              <w:r>
                <w:rPr>
                  <w:rFonts w:ascii="微软雅黑" w:eastAsia="微软雅黑" w:hAnsi="微软雅黑" w:cs="宋体" w:hint="eastAsia"/>
                  <w:color w:val="191B1F"/>
                  <w:kern w:val="0"/>
                  <w:szCs w:val="21"/>
                  <w14:ligatures w14:val="none"/>
                </w:rPr>
                <w:t>送样日期</w:t>
              </w:r>
            </w:ins>
          </w:p>
        </w:tc>
      </w:tr>
      <w:tr w:rsidR="00AB54D1" w14:paraId="63F572CA" w14:textId="77777777" w:rsidTr="00831C8E">
        <w:trPr>
          <w:ins w:id="932" w:author="User" w:date="2024-05-20T09:18:00Z"/>
        </w:trPr>
        <w:tc>
          <w:tcPr>
            <w:tcW w:w="1923" w:type="dxa"/>
          </w:tcPr>
          <w:p w14:paraId="251DAE57" w14:textId="1030766B" w:rsidR="00AB54D1" w:rsidRDefault="00AB54D1" w:rsidP="00AB54D1">
            <w:pPr>
              <w:widowControl/>
              <w:tabs>
                <w:tab w:val="left" w:pos="720"/>
              </w:tabs>
              <w:spacing w:before="100" w:beforeAutospacing="1" w:after="100" w:afterAutospacing="1" w:line="240" w:lineRule="atLeast"/>
              <w:jc w:val="left"/>
              <w:rPr>
                <w:ins w:id="933" w:author="User" w:date="2024-05-20T09:18:00Z"/>
                <w:rFonts w:ascii="微软雅黑" w:eastAsia="微软雅黑" w:hAnsi="微软雅黑" w:cs="宋体"/>
                <w:color w:val="191B1F"/>
                <w:kern w:val="0"/>
                <w:szCs w:val="21"/>
                <w14:ligatures w14:val="none"/>
              </w:rPr>
            </w:pPr>
            <w:proofErr w:type="spellStart"/>
            <w:ins w:id="934" w:author="User" w:date="2024-05-20T09:18:00Z">
              <w:r>
                <w:rPr>
                  <w:rFonts w:ascii="微软雅黑" w:eastAsia="微软雅黑" w:hAnsi="微软雅黑" w:cs="宋体" w:hint="eastAsia"/>
                  <w:color w:val="191B1F"/>
                  <w:kern w:val="0"/>
                  <w:szCs w:val="21"/>
                  <w14:ligatures w14:val="none"/>
                </w:rPr>
                <w:t>jsr</w:t>
              </w:r>
              <w:proofErr w:type="spellEnd"/>
            </w:ins>
          </w:p>
        </w:tc>
        <w:tc>
          <w:tcPr>
            <w:tcW w:w="1858" w:type="dxa"/>
          </w:tcPr>
          <w:p w14:paraId="7EB61685" w14:textId="14026026" w:rsidR="00AB54D1" w:rsidRDefault="00AB54D1" w:rsidP="00AB54D1">
            <w:pPr>
              <w:widowControl/>
              <w:tabs>
                <w:tab w:val="left" w:pos="720"/>
              </w:tabs>
              <w:spacing w:before="100" w:beforeAutospacing="1" w:after="100" w:afterAutospacing="1" w:line="240" w:lineRule="atLeast"/>
              <w:jc w:val="left"/>
              <w:rPr>
                <w:ins w:id="935" w:author="User" w:date="2024-05-20T09:18:00Z"/>
                <w:rFonts w:ascii="微软雅黑" w:eastAsia="微软雅黑" w:hAnsi="微软雅黑" w:cs="宋体"/>
                <w:color w:val="191B1F"/>
                <w:kern w:val="0"/>
                <w:szCs w:val="21"/>
                <w14:ligatures w14:val="none"/>
              </w:rPr>
            </w:pPr>
            <w:proofErr w:type="gramStart"/>
            <w:ins w:id="936" w:author="User" w:date="2024-05-20T09:18: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12)</w:t>
              </w:r>
            </w:ins>
          </w:p>
        </w:tc>
        <w:tc>
          <w:tcPr>
            <w:tcW w:w="1851" w:type="dxa"/>
          </w:tcPr>
          <w:p w14:paraId="2A8AE122" w14:textId="74841A60" w:rsidR="00AB54D1" w:rsidRDefault="00AB54D1" w:rsidP="00AB54D1">
            <w:pPr>
              <w:widowControl/>
              <w:tabs>
                <w:tab w:val="left" w:pos="720"/>
              </w:tabs>
              <w:spacing w:before="100" w:beforeAutospacing="1" w:after="100" w:afterAutospacing="1" w:line="240" w:lineRule="atLeast"/>
              <w:jc w:val="left"/>
              <w:rPr>
                <w:ins w:id="937" w:author="User" w:date="2024-05-20T09:18:00Z"/>
                <w:rFonts w:ascii="微软雅黑" w:eastAsia="微软雅黑" w:hAnsi="微软雅黑" w:cs="宋体"/>
                <w:color w:val="191B1F"/>
                <w:kern w:val="0"/>
                <w:szCs w:val="21"/>
                <w14:ligatures w14:val="none"/>
              </w:rPr>
            </w:pPr>
            <w:ins w:id="938" w:author="User" w:date="2024-05-20T09:18:00Z">
              <w:r>
                <w:rPr>
                  <w:rFonts w:ascii="微软雅黑" w:eastAsia="微软雅黑" w:hAnsi="微软雅黑" w:cs="宋体" w:hint="eastAsia"/>
                  <w:color w:val="191B1F"/>
                  <w:kern w:val="0"/>
                  <w:szCs w:val="21"/>
                  <w14:ligatures w14:val="none"/>
                </w:rPr>
                <w:t>输入</w:t>
              </w:r>
            </w:ins>
          </w:p>
        </w:tc>
        <w:tc>
          <w:tcPr>
            <w:tcW w:w="3141" w:type="dxa"/>
          </w:tcPr>
          <w:p w14:paraId="2CEB8FB9" w14:textId="0FBF6A5B" w:rsidR="00AB54D1" w:rsidRDefault="00AB54D1" w:rsidP="00AB54D1">
            <w:pPr>
              <w:widowControl/>
              <w:tabs>
                <w:tab w:val="left" w:pos="720"/>
              </w:tabs>
              <w:spacing w:before="100" w:beforeAutospacing="1" w:after="100" w:afterAutospacing="1" w:line="240" w:lineRule="atLeast"/>
              <w:jc w:val="left"/>
              <w:rPr>
                <w:ins w:id="939" w:author="User" w:date="2024-05-20T09:18:00Z"/>
                <w:rFonts w:ascii="微软雅黑" w:eastAsia="微软雅黑" w:hAnsi="微软雅黑" w:cs="宋体"/>
                <w:color w:val="191B1F"/>
                <w:kern w:val="0"/>
                <w:szCs w:val="21"/>
                <w14:ligatures w14:val="none"/>
              </w:rPr>
            </w:pPr>
            <w:ins w:id="940" w:author="User" w:date="2024-05-20T09:19:00Z">
              <w:r>
                <w:rPr>
                  <w:rFonts w:ascii="微软雅黑" w:eastAsia="微软雅黑" w:hAnsi="微软雅黑" w:cs="宋体" w:hint="eastAsia"/>
                  <w:color w:val="191B1F"/>
                  <w:kern w:val="0"/>
                  <w:szCs w:val="21"/>
                  <w14:ligatures w14:val="none"/>
                </w:rPr>
                <w:t>接收人</w:t>
              </w:r>
            </w:ins>
          </w:p>
        </w:tc>
      </w:tr>
      <w:tr w:rsidR="00AB54D1" w14:paraId="17B88FE9" w14:textId="77777777" w:rsidTr="00831C8E">
        <w:tc>
          <w:tcPr>
            <w:tcW w:w="1923" w:type="dxa"/>
          </w:tcPr>
          <w:p w14:paraId="34855DBA" w14:textId="2A1010FE"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SNno</w:t>
            </w:r>
            <w:proofErr w:type="spellEnd"/>
          </w:p>
        </w:tc>
        <w:tc>
          <w:tcPr>
            <w:tcW w:w="1858" w:type="dxa"/>
          </w:tcPr>
          <w:p w14:paraId="7B697CA3" w14:textId="5FA6856D"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I</w:t>
            </w:r>
            <w:r>
              <w:rPr>
                <w:rFonts w:ascii="微软雅黑" w:eastAsia="微软雅黑" w:hAnsi="微软雅黑" w:cs="宋体" w:hint="eastAsia"/>
                <w:color w:val="191B1F"/>
                <w:kern w:val="0"/>
                <w:szCs w:val="21"/>
                <w14:ligatures w14:val="none"/>
              </w:rPr>
              <w:t>nt（8）</w:t>
            </w:r>
          </w:p>
        </w:tc>
        <w:tc>
          <w:tcPr>
            <w:tcW w:w="1851" w:type="dxa"/>
          </w:tcPr>
          <w:p w14:paraId="18DF71C7" w14:textId="77777777"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主键</w:t>
            </w:r>
          </w:p>
        </w:tc>
        <w:tc>
          <w:tcPr>
            <w:tcW w:w="3141" w:type="dxa"/>
          </w:tcPr>
          <w:p w14:paraId="4F1C9CCF" w14:textId="55E54C8C"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室内编号</w:t>
            </w:r>
          </w:p>
        </w:tc>
      </w:tr>
      <w:tr w:rsidR="00AB54D1" w14:paraId="4613022E" w14:textId="77777777" w:rsidTr="00831C8E">
        <w:tc>
          <w:tcPr>
            <w:tcW w:w="1923" w:type="dxa"/>
          </w:tcPr>
          <w:p w14:paraId="1E75A7E7" w14:textId="3A533FE1"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YWno</w:t>
            </w:r>
            <w:proofErr w:type="spellEnd"/>
          </w:p>
        </w:tc>
        <w:tc>
          <w:tcPr>
            <w:tcW w:w="1858" w:type="dxa"/>
          </w:tcPr>
          <w:p w14:paraId="22B6FC9F" w14:textId="45F6BE48"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61061FF9" w14:textId="77777777"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430586D9" w14:textId="4EF1FFDC"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野外编号</w:t>
            </w:r>
          </w:p>
        </w:tc>
      </w:tr>
      <w:tr w:rsidR="00AB54D1" w14:paraId="6B486956" w14:textId="77777777" w:rsidTr="00831C8E">
        <w:tc>
          <w:tcPr>
            <w:tcW w:w="1923" w:type="dxa"/>
          </w:tcPr>
          <w:p w14:paraId="62478643" w14:textId="495A8456"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ysmc</w:t>
            </w:r>
            <w:proofErr w:type="spellEnd"/>
          </w:p>
        </w:tc>
        <w:tc>
          <w:tcPr>
            <w:tcW w:w="1858" w:type="dxa"/>
          </w:tcPr>
          <w:p w14:paraId="6CF6933A" w14:textId="130808EF"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4A7AFE92" w14:textId="0A522BF0"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6B851375" w14:textId="6899D0DE"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岩石名称</w:t>
            </w:r>
          </w:p>
        </w:tc>
      </w:tr>
      <w:tr w:rsidR="00AB54D1" w14:paraId="4A141377" w14:textId="77777777" w:rsidTr="00831C8E">
        <w:tc>
          <w:tcPr>
            <w:tcW w:w="1923" w:type="dxa"/>
          </w:tcPr>
          <w:p w14:paraId="53FDEF91" w14:textId="69022B35"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qywz</w:t>
            </w:r>
            <w:proofErr w:type="spellEnd"/>
          </w:p>
        </w:tc>
        <w:tc>
          <w:tcPr>
            <w:tcW w:w="1858" w:type="dxa"/>
          </w:tcPr>
          <w:p w14:paraId="4FDC7A19" w14:textId="5B474084"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5844E48D" w14:textId="53E3517E"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6600DC66" w14:textId="1ABB4C29"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取样位置</w:t>
            </w:r>
          </w:p>
        </w:tc>
      </w:tr>
      <w:tr w:rsidR="00AB54D1" w14:paraId="3D120A96" w14:textId="77777777" w:rsidTr="00831C8E">
        <w:tc>
          <w:tcPr>
            <w:tcW w:w="1923" w:type="dxa"/>
          </w:tcPr>
          <w:p w14:paraId="71D91699" w14:textId="4FD6CCC3"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q</w:t>
            </w:r>
            <w:del w:id="941" w:author="User" w:date="2024-05-20T09:40:00Z">
              <w:r w:rsidDel="006E77EB">
                <w:rPr>
                  <w:rFonts w:ascii="微软雅黑" w:eastAsia="微软雅黑" w:hAnsi="微软雅黑" w:cs="宋体" w:hint="eastAsia"/>
                  <w:color w:val="191B1F"/>
                  <w:kern w:val="0"/>
                  <w:szCs w:val="21"/>
                  <w14:ligatures w14:val="none"/>
                </w:rPr>
                <w:delText>u</w:delText>
              </w:r>
            </w:del>
            <w:r>
              <w:rPr>
                <w:rFonts w:ascii="微软雅黑" w:eastAsia="微软雅黑" w:hAnsi="微软雅黑" w:cs="宋体" w:hint="eastAsia"/>
                <w:color w:val="191B1F"/>
                <w:kern w:val="0"/>
                <w:szCs w:val="21"/>
                <w14:ligatures w14:val="none"/>
              </w:rPr>
              <w:t>ysd</w:t>
            </w:r>
            <w:proofErr w:type="spellEnd"/>
          </w:p>
        </w:tc>
        <w:tc>
          <w:tcPr>
            <w:tcW w:w="1858" w:type="dxa"/>
          </w:tcPr>
          <w:p w14:paraId="3044E305" w14:textId="0F13F3C1"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5DC5FEF9" w14:textId="0B7AFD25"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0FD36D3A" w14:textId="2E2564A1"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取样深度</w:t>
            </w:r>
          </w:p>
        </w:tc>
      </w:tr>
      <w:tr w:rsidR="00AB54D1" w14:paraId="0B563FD2" w14:textId="77777777" w:rsidTr="00831C8E">
        <w:tc>
          <w:tcPr>
            <w:tcW w:w="1923" w:type="dxa"/>
          </w:tcPr>
          <w:p w14:paraId="22294319" w14:textId="29493F14"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F</w:t>
            </w:r>
            <w:r>
              <w:rPr>
                <w:rFonts w:ascii="微软雅黑" w:eastAsia="微软雅黑" w:hAnsi="微软雅黑" w:cs="宋体" w:hint="eastAsia"/>
                <w:color w:val="191B1F"/>
                <w:kern w:val="0"/>
                <w:szCs w:val="21"/>
                <w14:ligatures w14:val="none"/>
              </w:rPr>
              <w:t>hcd</w:t>
            </w:r>
            <w:proofErr w:type="spellEnd"/>
          </w:p>
        </w:tc>
        <w:tc>
          <w:tcPr>
            <w:tcW w:w="1858" w:type="dxa"/>
          </w:tcPr>
          <w:p w14:paraId="23FFDFE3" w14:textId="7E072B7B"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2A3CDE15" w14:textId="741C02CB"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7C20A491" w14:textId="4FBA770F"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风化程度</w:t>
            </w:r>
          </w:p>
        </w:tc>
      </w:tr>
      <w:tr w:rsidR="00AB54D1" w14:paraId="24A9B094" w14:textId="77777777" w:rsidTr="00831C8E">
        <w:tc>
          <w:tcPr>
            <w:tcW w:w="1923" w:type="dxa"/>
          </w:tcPr>
          <w:p w14:paraId="31155DDA" w14:textId="1A096EA4"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Y</w:t>
            </w:r>
            <w:r>
              <w:rPr>
                <w:rFonts w:ascii="微软雅黑" w:eastAsia="微软雅黑" w:hAnsi="微软雅黑" w:cs="宋体" w:hint="eastAsia"/>
                <w:color w:val="191B1F"/>
                <w:kern w:val="0"/>
                <w:szCs w:val="21"/>
                <w14:ligatures w14:val="none"/>
              </w:rPr>
              <w:t>psl</w:t>
            </w:r>
            <w:proofErr w:type="spellEnd"/>
          </w:p>
        </w:tc>
        <w:tc>
          <w:tcPr>
            <w:tcW w:w="1858" w:type="dxa"/>
          </w:tcPr>
          <w:p w14:paraId="1BBE32FD" w14:textId="131C2709"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6AB6CFA0" w14:textId="3A123FD7"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0248246A" w14:textId="558D2DE7" w:rsidR="00AB54D1" w:rsidRDefault="00AB54D1" w:rsidP="00AB54D1">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样品数量</w:t>
            </w:r>
          </w:p>
        </w:tc>
      </w:tr>
      <w:tr w:rsidR="001E5999" w14:paraId="34E7522E" w14:textId="77777777" w:rsidTr="00831C8E">
        <w:trPr>
          <w:ins w:id="942" w:author="User" w:date="2024-06-13T20:55:00Z"/>
        </w:trPr>
        <w:tc>
          <w:tcPr>
            <w:tcW w:w="1923" w:type="dxa"/>
          </w:tcPr>
          <w:p w14:paraId="09099C78" w14:textId="5F74E22D" w:rsidR="001E5999" w:rsidRPr="00F475EF" w:rsidRDefault="001E5999" w:rsidP="00AB54D1">
            <w:pPr>
              <w:widowControl/>
              <w:tabs>
                <w:tab w:val="left" w:pos="720"/>
              </w:tabs>
              <w:spacing w:before="100" w:beforeAutospacing="1" w:after="100" w:afterAutospacing="1" w:line="240" w:lineRule="atLeast"/>
              <w:jc w:val="left"/>
              <w:rPr>
                <w:ins w:id="943" w:author="User" w:date="2024-06-13T20:55:00Z"/>
                <w:rFonts w:ascii="微软雅黑" w:eastAsia="微软雅黑" w:hAnsi="微软雅黑" w:cs="宋体"/>
                <w:color w:val="191B1F"/>
                <w:kern w:val="0"/>
                <w:szCs w:val="21"/>
                <w14:ligatures w14:val="none"/>
              </w:rPr>
            </w:pPr>
            <w:proofErr w:type="spellStart"/>
            <w:ins w:id="944" w:author="User" w:date="2024-06-13T20:55:00Z">
              <w:r w:rsidRPr="00F475EF">
                <w:rPr>
                  <w:rFonts w:ascii="微软雅黑" w:eastAsia="微软雅黑" w:hAnsi="微软雅黑" w:cs="宋体"/>
                  <w:color w:val="191B1F"/>
                  <w:kern w:val="0"/>
                  <w:szCs w:val="21"/>
                  <w14:ligatures w14:val="none"/>
                </w:rPr>
                <w:t>xmbh</w:t>
              </w:r>
              <w:proofErr w:type="spellEnd"/>
            </w:ins>
          </w:p>
        </w:tc>
        <w:tc>
          <w:tcPr>
            <w:tcW w:w="1858" w:type="dxa"/>
          </w:tcPr>
          <w:p w14:paraId="50C4669C" w14:textId="20D56EF6" w:rsidR="001E5999" w:rsidRPr="00F475EF" w:rsidRDefault="001E5999" w:rsidP="00AB54D1">
            <w:pPr>
              <w:widowControl/>
              <w:tabs>
                <w:tab w:val="left" w:pos="720"/>
              </w:tabs>
              <w:spacing w:before="100" w:beforeAutospacing="1" w:after="100" w:afterAutospacing="1" w:line="240" w:lineRule="atLeast"/>
              <w:jc w:val="left"/>
              <w:rPr>
                <w:ins w:id="945" w:author="User" w:date="2024-06-13T20:55:00Z"/>
                <w:rFonts w:ascii="微软雅黑" w:eastAsia="微软雅黑" w:hAnsi="微软雅黑" w:cs="宋体"/>
                <w:color w:val="191B1F"/>
                <w:kern w:val="0"/>
                <w:szCs w:val="21"/>
                <w14:ligatures w14:val="none"/>
              </w:rPr>
            </w:pPr>
            <w:ins w:id="946" w:author="User" w:date="2024-06-13T20:57:00Z">
              <w:r w:rsidRPr="00F475EF">
                <w:rPr>
                  <w:rFonts w:ascii="微软雅黑" w:eastAsia="微软雅黑" w:hAnsi="微软雅黑" w:cs="宋体"/>
                  <w:color w:val="191B1F"/>
                  <w:kern w:val="0"/>
                  <w:szCs w:val="21"/>
                  <w14:ligatures w14:val="none"/>
                </w:rPr>
                <w:t>Varchar（800</w:t>
              </w:r>
              <w:r w:rsidRPr="00F475EF">
                <w:rPr>
                  <w:rFonts w:ascii="微软雅黑" w:eastAsia="微软雅黑" w:hAnsi="微软雅黑" w:cs="宋体" w:hint="eastAsia"/>
                  <w:color w:val="191B1F"/>
                  <w:kern w:val="0"/>
                  <w:szCs w:val="21"/>
                  <w14:ligatures w14:val="none"/>
                </w:rPr>
                <w:t>）</w:t>
              </w:r>
            </w:ins>
          </w:p>
        </w:tc>
        <w:tc>
          <w:tcPr>
            <w:tcW w:w="1851" w:type="dxa"/>
          </w:tcPr>
          <w:p w14:paraId="19A13F4C" w14:textId="6C591098" w:rsidR="001E5999" w:rsidRPr="00F475EF" w:rsidRDefault="001E5999" w:rsidP="00AB54D1">
            <w:pPr>
              <w:widowControl/>
              <w:tabs>
                <w:tab w:val="left" w:pos="720"/>
              </w:tabs>
              <w:spacing w:before="100" w:beforeAutospacing="1" w:after="100" w:afterAutospacing="1" w:line="240" w:lineRule="atLeast"/>
              <w:jc w:val="left"/>
              <w:rPr>
                <w:ins w:id="947" w:author="User" w:date="2024-06-13T20:55:00Z"/>
                <w:rFonts w:ascii="微软雅黑" w:eastAsia="微软雅黑" w:hAnsi="微软雅黑" w:cs="宋体"/>
                <w:color w:val="191B1F"/>
                <w:kern w:val="0"/>
                <w:szCs w:val="21"/>
                <w14:ligatures w14:val="none"/>
              </w:rPr>
            </w:pPr>
            <w:ins w:id="948" w:author="User" w:date="2024-06-13T20:57:00Z">
              <w:r w:rsidRPr="00F475EF">
                <w:rPr>
                  <w:rFonts w:ascii="微软雅黑" w:eastAsia="微软雅黑" w:hAnsi="微软雅黑" w:cs="宋体" w:hint="eastAsia"/>
                  <w:color w:val="191B1F"/>
                  <w:kern w:val="0"/>
                  <w:szCs w:val="21"/>
                  <w14:ligatures w14:val="none"/>
                </w:rPr>
                <w:t>前端</w:t>
              </w:r>
            </w:ins>
            <w:ins w:id="949" w:author="User" w:date="2024-06-13T20:58:00Z">
              <w:r w:rsidRPr="00F475EF">
                <w:rPr>
                  <w:rFonts w:ascii="微软雅黑" w:eastAsia="微软雅黑" w:hAnsi="微软雅黑" w:cs="宋体" w:hint="eastAsia"/>
                  <w:color w:val="191B1F"/>
                  <w:kern w:val="0"/>
                  <w:szCs w:val="21"/>
                  <w14:ligatures w14:val="none"/>
                </w:rPr>
                <w:t>选择关联</w:t>
              </w:r>
              <w:proofErr w:type="gramStart"/>
              <w:r w:rsidRPr="00F475EF">
                <w:rPr>
                  <w:rFonts w:ascii="微软雅黑" w:eastAsia="微软雅黑" w:hAnsi="微软雅黑" w:cs="宋体" w:hint="eastAsia"/>
                  <w:color w:val="191B1F"/>
                  <w:kern w:val="0"/>
                  <w:szCs w:val="21"/>
                  <w14:ligatures w14:val="none"/>
                </w:rPr>
                <w:t>参数表取数</w:t>
              </w:r>
            </w:ins>
            <w:proofErr w:type="gramEnd"/>
          </w:p>
        </w:tc>
        <w:tc>
          <w:tcPr>
            <w:tcW w:w="3141" w:type="dxa"/>
          </w:tcPr>
          <w:p w14:paraId="5A060B2B" w14:textId="35A8E958" w:rsidR="001E5999" w:rsidRPr="00F475EF" w:rsidRDefault="000B1C3A" w:rsidP="00AB54D1">
            <w:pPr>
              <w:widowControl/>
              <w:tabs>
                <w:tab w:val="left" w:pos="720"/>
              </w:tabs>
              <w:spacing w:before="100" w:beforeAutospacing="1" w:after="100" w:afterAutospacing="1" w:line="240" w:lineRule="atLeast"/>
              <w:jc w:val="left"/>
              <w:rPr>
                <w:ins w:id="950" w:author="User" w:date="2024-06-13T20:55:00Z"/>
                <w:rFonts w:ascii="微软雅黑" w:eastAsia="微软雅黑" w:hAnsi="微软雅黑" w:cs="宋体"/>
                <w:color w:val="191B1F"/>
                <w:kern w:val="0"/>
                <w:szCs w:val="21"/>
                <w14:ligatures w14:val="none"/>
              </w:rPr>
            </w:pPr>
            <w:ins w:id="951" w:author="User" w:date="2024-06-13T20:58:00Z">
              <w:r w:rsidRPr="00F475EF">
                <w:rPr>
                  <w:rFonts w:ascii="微软雅黑" w:eastAsia="微软雅黑" w:hAnsi="微软雅黑" w:cs="宋体" w:hint="eastAsia"/>
                  <w:color w:val="191B1F"/>
                  <w:kern w:val="0"/>
                  <w:szCs w:val="21"/>
                  <w14:ligatures w14:val="none"/>
                </w:rPr>
                <w:t>项目编号</w:t>
              </w:r>
            </w:ins>
          </w:p>
        </w:tc>
      </w:tr>
      <w:tr w:rsidR="00AB54D1" w:rsidDel="001E5999" w14:paraId="10157DD3" w14:textId="05D1A383" w:rsidTr="00831C8E">
        <w:trPr>
          <w:del w:id="952" w:author="User" w:date="2024-06-13T20:55:00Z"/>
        </w:trPr>
        <w:tc>
          <w:tcPr>
            <w:tcW w:w="1923" w:type="dxa"/>
          </w:tcPr>
          <w:p w14:paraId="44369151" w14:textId="2D7B4787" w:rsidR="00AB54D1" w:rsidRPr="00F475EF" w:rsidDel="001E5999" w:rsidRDefault="00AB54D1" w:rsidP="00AB54D1">
            <w:pPr>
              <w:widowControl/>
              <w:tabs>
                <w:tab w:val="left" w:pos="720"/>
              </w:tabs>
              <w:spacing w:before="100" w:beforeAutospacing="1" w:after="100" w:afterAutospacing="1" w:line="240" w:lineRule="atLeast"/>
              <w:jc w:val="left"/>
              <w:rPr>
                <w:del w:id="953" w:author="User" w:date="2024-06-13T20:55:00Z"/>
                <w:rFonts w:ascii="微软雅黑" w:eastAsia="微软雅黑" w:hAnsi="微软雅黑" w:cs="宋体"/>
                <w:color w:val="191B1F"/>
                <w:kern w:val="0"/>
                <w:szCs w:val="21"/>
                <w14:ligatures w14:val="none"/>
              </w:rPr>
            </w:pPr>
            <w:del w:id="954" w:author="User" w:date="2024-06-13T20:55:00Z">
              <w:r w:rsidRPr="00F475EF" w:rsidDel="001E5999">
                <w:rPr>
                  <w:rFonts w:ascii="微软雅黑" w:eastAsia="微软雅黑" w:hAnsi="微软雅黑" w:cs="宋体"/>
                  <w:color w:val="191B1F"/>
                  <w:kern w:val="0"/>
                  <w:szCs w:val="21"/>
                  <w14:ligatures w14:val="none"/>
                </w:rPr>
                <w:delText>B</w:delText>
              </w:r>
              <w:r w:rsidRPr="00F475EF" w:rsidDel="001E5999">
                <w:rPr>
                  <w:rFonts w:ascii="微软雅黑" w:eastAsia="微软雅黑" w:hAnsi="微软雅黑" w:cs="宋体" w:hint="eastAsia"/>
                  <w:color w:val="191B1F"/>
                  <w:kern w:val="0"/>
                  <w:szCs w:val="21"/>
                  <w14:ligatures w14:val="none"/>
                </w:rPr>
                <w:delText>z</w:delText>
              </w:r>
            </w:del>
          </w:p>
        </w:tc>
        <w:tc>
          <w:tcPr>
            <w:tcW w:w="1858" w:type="dxa"/>
          </w:tcPr>
          <w:p w14:paraId="7C71B5BA" w14:textId="31F3A279" w:rsidR="00AB54D1" w:rsidRPr="00F475EF" w:rsidDel="001E5999" w:rsidRDefault="00AB54D1" w:rsidP="00AB54D1">
            <w:pPr>
              <w:widowControl/>
              <w:tabs>
                <w:tab w:val="left" w:pos="720"/>
              </w:tabs>
              <w:spacing w:before="100" w:beforeAutospacing="1" w:after="100" w:afterAutospacing="1" w:line="240" w:lineRule="atLeast"/>
              <w:jc w:val="left"/>
              <w:rPr>
                <w:del w:id="955" w:author="User" w:date="2024-06-13T20:55:00Z"/>
                <w:rFonts w:ascii="微软雅黑" w:eastAsia="微软雅黑" w:hAnsi="微软雅黑" w:cs="宋体"/>
                <w:color w:val="191B1F"/>
                <w:kern w:val="0"/>
                <w:szCs w:val="21"/>
                <w14:ligatures w14:val="none"/>
              </w:rPr>
            </w:pPr>
            <w:del w:id="956"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31559097" w14:textId="00FAC2A9" w:rsidR="00AB54D1" w:rsidRPr="00F475EF" w:rsidDel="001E5999" w:rsidRDefault="00AB54D1" w:rsidP="00AB54D1">
            <w:pPr>
              <w:widowControl/>
              <w:tabs>
                <w:tab w:val="left" w:pos="720"/>
              </w:tabs>
              <w:spacing w:before="100" w:beforeAutospacing="1" w:after="100" w:afterAutospacing="1" w:line="240" w:lineRule="atLeast"/>
              <w:jc w:val="left"/>
              <w:rPr>
                <w:del w:id="957" w:author="User" w:date="2024-06-13T20:55:00Z"/>
                <w:rFonts w:ascii="微软雅黑" w:eastAsia="微软雅黑" w:hAnsi="微软雅黑" w:cs="宋体"/>
                <w:color w:val="191B1F"/>
                <w:kern w:val="0"/>
                <w:szCs w:val="21"/>
                <w14:ligatures w14:val="none"/>
              </w:rPr>
            </w:pPr>
            <w:del w:id="958"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3A98B99D" w14:textId="3FDC69BF" w:rsidR="00AB54D1" w:rsidRPr="00F475EF" w:rsidDel="001E5999" w:rsidRDefault="00AB54D1" w:rsidP="00AB54D1">
            <w:pPr>
              <w:widowControl/>
              <w:tabs>
                <w:tab w:val="left" w:pos="720"/>
              </w:tabs>
              <w:spacing w:before="100" w:beforeAutospacing="1" w:after="100" w:afterAutospacing="1" w:line="240" w:lineRule="atLeast"/>
              <w:jc w:val="left"/>
              <w:rPr>
                <w:del w:id="959" w:author="User" w:date="2024-06-13T20:55:00Z"/>
                <w:rFonts w:ascii="微软雅黑" w:eastAsia="微软雅黑" w:hAnsi="微软雅黑" w:cs="宋体"/>
                <w:color w:val="191B1F"/>
                <w:kern w:val="0"/>
                <w:szCs w:val="21"/>
                <w14:ligatures w14:val="none"/>
              </w:rPr>
            </w:pPr>
            <w:del w:id="960" w:author="User" w:date="2024-06-13T20:55:00Z">
              <w:r w:rsidRPr="00F475EF" w:rsidDel="001E5999">
                <w:rPr>
                  <w:rFonts w:ascii="微软雅黑" w:eastAsia="微软雅黑" w:hAnsi="微软雅黑" w:cs="宋体" w:hint="eastAsia"/>
                  <w:color w:val="191B1F"/>
                  <w:kern w:val="0"/>
                  <w:szCs w:val="21"/>
                  <w14:ligatures w14:val="none"/>
                </w:rPr>
                <w:delText>比重</w:delText>
              </w:r>
            </w:del>
          </w:p>
        </w:tc>
      </w:tr>
      <w:tr w:rsidR="00AB54D1" w:rsidDel="001E5999" w14:paraId="1BAA1E72" w14:textId="3536C632" w:rsidTr="00831C8E">
        <w:trPr>
          <w:del w:id="961" w:author="User" w:date="2024-06-13T20:55:00Z"/>
        </w:trPr>
        <w:tc>
          <w:tcPr>
            <w:tcW w:w="1923" w:type="dxa"/>
          </w:tcPr>
          <w:p w14:paraId="116E506A" w14:textId="36E353C5" w:rsidR="00AB54D1" w:rsidRPr="00F475EF" w:rsidDel="001E5999" w:rsidRDefault="00AB54D1" w:rsidP="00AB54D1">
            <w:pPr>
              <w:widowControl/>
              <w:tabs>
                <w:tab w:val="left" w:pos="720"/>
              </w:tabs>
              <w:spacing w:before="100" w:beforeAutospacing="1" w:after="100" w:afterAutospacing="1" w:line="240" w:lineRule="atLeast"/>
              <w:jc w:val="left"/>
              <w:rPr>
                <w:del w:id="962" w:author="User" w:date="2024-06-13T20:55:00Z"/>
                <w:rFonts w:ascii="微软雅黑" w:eastAsia="微软雅黑" w:hAnsi="微软雅黑" w:cs="宋体"/>
                <w:color w:val="191B1F"/>
                <w:kern w:val="0"/>
                <w:szCs w:val="21"/>
                <w14:ligatures w14:val="none"/>
              </w:rPr>
            </w:pPr>
            <w:del w:id="963" w:author="User" w:date="2024-06-13T20:55:00Z">
              <w:r w:rsidRPr="00F475EF" w:rsidDel="001E5999">
                <w:rPr>
                  <w:rFonts w:ascii="微软雅黑" w:eastAsia="微软雅黑" w:hAnsi="微软雅黑" w:cs="宋体" w:hint="eastAsia"/>
                  <w:color w:val="191B1F"/>
                  <w:kern w:val="0"/>
                  <w:szCs w:val="21"/>
                  <w14:ligatures w14:val="none"/>
                </w:rPr>
                <w:delText>gmd</w:delText>
              </w:r>
            </w:del>
          </w:p>
        </w:tc>
        <w:tc>
          <w:tcPr>
            <w:tcW w:w="1858" w:type="dxa"/>
          </w:tcPr>
          <w:p w14:paraId="500FB98A" w14:textId="4C97A930" w:rsidR="00AB54D1" w:rsidRPr="00F475EF" w:rsidDel="001E5999" w:rsidRDefault="00AB54D1" w:rsidP="00AB54D1">
            <w:pPr>
              <w:widowControl/>
              <w:tabs>
                <w:tab w:val="left" w:pos="720"/>
              </w:tabs>
              <w:spacing w:before="100" w:beforeAutospacing="1" w:after="100" w:afterAutospacing="1" w:line="240" w:lineRule="atLeast"/>
              <w:jc w:val="left"/>
              <w:rPr>
                <w:del w:id="964" w:author="User" w:date="2024-06-13T20:55:00Z"/>
                <w:rFonts w:ascii="微软雅黑" w:eastAsia="微软雅黑" w:hAnsi="微软雅黑" w:cs="宋体"/>
                <w:color w:val="191B1F"/>
                <w:kern w:val="0"/>
                <w:szCs w:val="21"/>
                <w14:ligatures w14:val="none"/>
              </w:rPr>
            </w:pPr>
            <w:del w:id="965"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064DC478" w14:textId="1AF45B53" w:rsidR="00AB54D1" w:rsidRPr="00F475EF" w:rsidDel="001E5999" w:rsidRDefault="00AB54D1" w:rsidP="00AB54D1">
            <w:pPr>
              <w:widowControl/>
              <w:tabs>
                <w:tab w:val="left" w:pos="720"/>
              </w:tabs>
              <w:spacing w:before="100" w:beforeAutospacing="1" w:after="100" w:afterAutospacing="1" w:line="240" w:lineRule="atLeast"/>
              <w:jc w:val="left"/>
              <w:rPr>
                <w:del w:id="966" w:author="User" w:date="2024-06-13T20:55:00Z"/>
                <w:rFonts w:ascii="微软雅黑" w:eastAsia="微软雅黑" w:hAnsi="微软雅黑" w:cs="宋体"/>
                <w:color w:val="191B1F"/>
                <w:kern w:val="0"/>
                <w:szCs w:val="21"/>
                <w14:ligatures w14:val="none"/>
              </w:rPr>
            </w:pPr>
            <w:del w:id="967"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7076E132" w14:textId="2557D298" w:rsidR="00AB54D1" w:rsidRPr="00F475EF" w:rsidDel="001E5999" w:rsidRDefault="00AB54D1" w:rsidP="00AB54D1">
            <w:pPr>
              <w:widowControl/>
              <w:tabs>
                <w:tab w:val="left" w:pos="720"/>
              </w:tabs>
              <w:spacing w:before="100" w:beforeAutospacing="1" w:after="100" w:afterAutospacing="1" w:line="240" w:lineRule="atLeast"/>
              <w:jc w:val="left"/>
              <w:rPr>
                <w:del w:id="968" w:author="User" w:date="2024-06-13T20:55:00Z"/>
                <w:rFonts w:ascii="微软雅黑" w:eastAsia="微软雅黑" w:hAnsi="微软雅黑" w:cs="宋体"/>
                <w:color w:val="191B1F"/>
                <w:kern w:val="0"/>
                <w:szCs w:val="21"/>
                <w14:ligatures w14:val="none"/>
              </w:rPr>
            </w:pPr>
            <w:del w:id="969" w:author="User" w:date="2024-06-13T20:55:00Z">
              <w:r w:rsidRPr="00F475EF" w:rsidDel="001E5999">
                <w:rPr>
                  <w:rFonts w:ascii="微软雅黑" w:eastAsia="微软雅黑" w:hAnsi="微软雅黑" w:cs="宋体" w:hint="eastAsia"/>
                  <w:color w:val="191B1F"/>
                  <w:kern w:val="0"/>
                  <w:szCs w:val="21"/>
                  <w14:ligatures w14:val="none"/>
                </w:rPr>
                <w:delText>干密度</w:delText>
              </w:r>
            </w:del>
          </w:p>
        </w:tc>
      </w:tr>
      <w:tr w:rsidR="00AB54D1" w:rsidDel="001E5999" w14:paraId="4BF9B7DD" w14:textId="15538D09" w:rsidTr="00831C8E">
        <w:trPr>
          <w:del w:id="970" w:author="User" w:date="2024-06-13T20:55:00Z"/>
        </w:trPr>
        <w:tc>
          <w:tcPr>
            <w:tcW w:w="1923" w:type="dxa"/>
          </w:tcPr>
          <w:p w14:paraId="11E1E884" w14:textId="62966721" w:rsidR="00AB54D1" w:rsidRPr="00F475EF" w:rsidDel="001E5999" w:rsidRDefault="00AB54D1" w:rsidP="00AB54D1">
            <w:pPr>
              <w:widowControl/>
              <w:tabs>
                <w:tab w:val="left" w:pos="720"/>
              </w:tabs>
              <w:spacing w:before="100" w:beforeAutospacing="1" w:after="100" w:afterAutospacing="1" w:line="240" w:lineRule="atLeast"/>
              <w:jc w:val="left"/>
              <w:rPr>
                <w:del w:id="971" w:author="User" w:date="2024-06-13T20:55:00Z"/>
                <w:rFonts w:ascii="微软雅黑" w:eastAsia="微软雅黑" w:hAnsi="微软雅黑" w:cs="宋体"/>
                <w:color w:val="191B1F"/>
                <w:kern w:val="0"/>
                <w:szCs w:val="21"/>
                <w14:ligatures w14:val="none"/>
              </w:rPr>
            </w:pPr>
            <w:del w:id="972" w:author="User" w:date="2024-06-13T20:55:00Z">
              <w:r w:rsidRPr="00F475EF" w:rsidDel="001E5999">
                <w:rPr>
                  <w:rFonts w:ascii="微软雅黑" w:eastAsia="微软雅黑" w:hAnsi="微软雅黑" w:cs="宋体"/>
                  <w:color w:val="191B1F"/>
                  <w:kern w:val="0"/>
                  <w:szCs w:val="21"/>
                  <w14:ligatures w14:val="none"/>
                </w:rPr>
                <w:delText>B</w:delText>
              </w:r>
              <w:r w:rsidRPr="00F475EF" w:rsidDel="001E5999">
                <w:rPr>
                  <w:rFonts w:ascii="微软雅黑" w:eastAsia="微软雅黑" w:hAnsi="微软雅黑" w:cs="宋体" w:hint="eastAsia"/>
                  <w:color w:val="191B1F"/>
                  <w:kern w:val="0"/>
                  <w:szCs w:val="21"/>
                  <w14:ligatures w14:val="none"/>
                </w:rPr>
                <w:delText>hmd</w:delText>
              </w:r>
            </w:del>
          </w:p>
        </w:tc>
        <w:tc>
          <w:tcPr>
            <w:tcW w:w="1858" w:type="dxa"/>
          </w:tcPr>
          <w:p w14:paraId="22A1BBB7" w14:textId="16F8091A" w:rsidR="00AB54D1" w:rsidRPr="00F475EF" w:rsidDel="001E5999" w:rsidRDefault="00AB54D1" w:rsidP="00AB54D1">
            <w:pPr>
              <w:widowControl/>
              <w:tabs>
                <w:tab w:val="left" w:pos="720"/>
              </w:tabs>
              <w:spacing w:before="100" w:beforeAutospacing="1" w:after="100" w:afterAutospacing="1" w:line="240" w:lineRule="atLeast"/>
              <w:jc w:val="left"/>
              <w:rPr>
                <w:del w:id="973" w:author="User" w:date="2024-06-13T20:55:00Z"/>
                <w:rFonts w:ascii="微软雅黑" w:eastAsia="微软雅黑" w:hAnsi="微软雅黑" w:cs="宋体"/>
                <w:color w:val="191B1F"/>
                <w:kern w:val="0"/>
                <w:szCs w:val="21"/>
                <w14:ligatures w14:val="none"/>
              </w:rPr>
            </w:pPr>
            <w:del w:id="974"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31AB11F4" w14:textId="45CC712A" w:rsidR="00AB54D1" w:rsidRPr="00F475EF" w:rsidDel="001E5999" w:rsidRDefault="00AB54D1" w:rsidP="00AB54D1">
            <w:pPr>
              <w:widowControl/>
              <w:tabs>
                <w:tab w:val="left" w:pos="720"/>
              </w:tabs>
              <w:spacing w:before="100" w:beforeAutospacing="1" w:after="100" w:afterAutospacing="1" w:line="240" w:lineRule="atLeast"/>
              <w:jc w:val="left"/>
              <w:rPr>
                <w:del w:id="975" w:author="User" w:date="2024-06-13T20:55:00Z"/>
                <w:rFonts w:ascii="微软雅黑" w:eastAsia="微软雅黑" w:hAnsi="微软雅黑" w:cs="宋体"/>
                <w:color w:val="191B1F"/>
                <w:kern w:val="0"/>
                <w:szCs w:val="21"/>
                <w14:ligatures w14:val="none"/>
              </w:rPr>
            </w:pPr>
            <w:del w:id="976"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0ADC9982" w14:textId="544C7C90" w:rsidR="00AB54D1" w:rsidRPr="00F475EF" w:rsidDel="001E5999" w:rsidRDefault="00AB54D1" w:rsidP="00AB54D1">
            <w:pPr>
              <w:widowControl/>
              <w:tabs>
                <w:tab w:val="left" w:pos="720"/>
              </w:tabs>
              <w:spacing w:before="100" w:beforeAutospacing="1" w:after="100" w:afterAutospacing="1" w:line="240" w:lineRule="atLeast"/>
              <w:jc w:val="left"/>
              <w:rPr>
                <w:del w:id="977" w:author="User" w:date="2024-06-13T20:55:00Z"/>
                <w:rFonts w:ascii="微软雅黑" w:eastAsia="微软雅黑" w:hAnsi="微软雅黑" w:cs="宋体"/>
                <w:color w:val="191B1F"/>
                <w:kern w:val="0"/>
                <w:szCs w:val="21"/>
                <w14:ligatures w14:val="none"/>
              </w:rPr>
            </w:pPr>
            <w:del w:id="978" w:author="User" w:date="2024-06-13T20:55:00Z">
              <w:r w:rsidRPr="00F475EF" w:rsidDel="001E5999">
                <w:rPr>
                  <w:rFonts w:ascii="微软雅黑" w:eastAsia="微软雅黑" w:hAnsi="微软雅黑" w:cs="宋体" w:hint="eastAsia"/>
                  <w:color w:val="191B1F"/>
                  <w:kern w:val="0"/>
                  <w:szCs w:val="21"/>
                  <w14:ligatures w14:val="none"/>
                </w:rPr>
                <w:delText>饱和密度</w:delText>
              </w:r>
            </w:del>
          </w:p>
        </w:tc>
      </w:tr>
      <w:tr w:rsidR="00AB54D1" w:rsidDel="001E5999" w14:paraId="35599074" w14:textId="57B5311E" w:rsidTr="00831C8E">
        <w:trPr>
          <w:del w:id="979" w:author="User" w:date="2024-06-13T20:55:00Z"/>
        </w:trPr>
        <w:tc>
          <w:tcPr>
            <w:tcW w:w="1923" w:type="dxa"/>
          </w:tcPr>
          <w:p w14:paraId="2889076E" w14:textId="28F77CF2" w:rsidR="00AB54D1" w:rsidRPr="00F475EF" w:rsidDel="001E5999" w:rsidRDefault="00AB54D1" w:rsidP="00AB54D1">
            <w:pPr>
              <w:widowControl/>
              <w:tabs>
                <w:tab w:val="left" w:pos="720"/>
              </w:tabs>
              <w:spacing w:before="100" w:beforeAutospacing="1" w:after="100" w:afterAutospacing="1" w:line="240" w:lineRule="atLeast"/>
              <w:jc w:val="left"/>
              <w:rPr>
                <w:del w:id="980" w:author="User" w:date="2024-06-13T20:55:00Z"/>
                <w:rFonts w:ascii="微软雅黑" w:eastAsia="微软雅黑" w:hAnsi="微软雅黑" w:cs="宋体"/>
                <w:color w:val="191B1F"/>
                <w:kern w:val="0"/>
                <w:szCs w:val="21"/>
                <w14:ligatures w14:val="none"/>
              </w:rPr>
            </w:pPr>
            <w:del w:id="981" w:author="User" w:date="2024-06-13T20:55:00Z">
              <w:r w:rsidRPr="00F475EF" w:rsidDel="001E5999">
                <w:rPr>
                  <w:rFonts w:ascii="微软雅黑" w:eastAsia="微软雅黑" w:hAnsi="微软雅黑" w:cs="宋体" w:hint="eastAsia"/>
                  <w:color w:val="191B1F"/>
                  <w:kern w:val="0"/>
                  <w:szCs w:val="21"/>
                  <w14:ligatures w14:val="none"/>
                </w:rPr>
                <w:delText>xsl</w:delText>
              </w:r>
            </w:del>
          </w:p>
        </w:tc>
        <w:tc>
          <w:tcPr>
            <w:tcW w:w="1858" w:type="dxa"/>
          </w:tcPr>
          <w:p w14:paraId="2BEECC6C" w14:textId="729CB400" w:rsidR="00AB54D1" w:rsidRPr="00F475EF" w:rsidDel="001E5999" w:rsidRDefault="00AB54D1" w:rsidP="00AB54D1">
            <w:pPr>
              <w:widowControl/>
              <w:tabs>
                <w:tab w:val="left" w:pos="720"/>
              </w:tabs>
              <w:spacing w:before="100" w:beforeAutospacing="1" w:after="100" w:afterAutospacing="1" w:line="240" w:lineRule="atLeast"/>
              <w:jc w:val="left"/>
              <w:rPr>
                <w:del w:id="982" w:author="User" w:date="2024-06-13T20:55:00Z"/>
                <w:rFonts w:ascii="微软雅黑" w:eastAsia="微软雅黑" w:hAnsi="微软雅黑" w:cs="宋体"/>
                <w:color w:val="191B1F"/>
                <w:kern w:val="0"/>
                <w:szCs w:val="21"/>
                <w14:ligatures w14:val="none"/>
              </w:rPr>
            </w:pPr>
            <w:del w:id="983"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03250D53" w14:textId="57870787" w:rsidR="00AB54D1" w:rsidRPr="00F475EF" w:rsidDel="001E5999" w:rsidRDefault="00AB54D1" w:rsidP="00AB54D1">
            <w:pPr>
              <w:widowControl/>
              <w:tabs>
                <w:tab w:val="left" w:pos="720"/>
              </w:tabs>
              <w:spacing w:before="100" w:beforeAutospacing="1" w:after="100" w:afterAutospacing="1" w:line="240" w:lineRule="atLeast"/>
              <w:jc w:val="left"/>
              <w:rPr>
                <w:del w:id="984" w:author="User" w:date="2024-06-13T20:55:00Z"/>
                <w:rFonts w:ascii="微软雅黑" w:eastAsia="微软雅黑" w:hAnsi="微软雅黑" w:cs="宋体"/>
                <w:color w:val="191B1F"/>
                <w:kern w:val="0"/>
                <w:szCs w:val="21"/>
                <w14:ligatures w14:val="none"/>
              </w:rPr>
            </w:pPr>
            <w:del w:id="985"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3F7CE492" w14:textId="0584EE43" w:rsidR="00AB54D1" w:rsidRPr="00F475EF" w:rsidDel="001E5999" w:rsidRDefault="00AB54D1" w:rsidP="00AB54D1">
            <w:pPr>
              <w:widowControl/>
              <w:tabs>
                <w:tab w:val="left" w:pos="720"/>
              </w:tabs>
              <w:spacing w:before="100" w:beforeAutospacing="1" w:after="100" w:afterAutospacing="1" w:line="240" w:lineRule="atLeast"/>
              <w:jc w:val="left"/>
              <w:rPr>
                <w:del w:id="986" w:author="User" w:date="2024-06-13T20:55:00Z"/>
                <w:rFonts w:ascii="微软雅黑" w:eastAsia="微软雅黑" w:hAnsi="微软雅黑" w:cs="宋体"/>
                <w:color w:val="191B1F"/>
                <w:kern w:val="0"/>
                <w:szCs w:val="21"/>
                <w14:ligatures w14:val="none"/>
              </w:rPr>
            </w:pPr>
            <w:del w:id="987" w:author="User" w:date="2024-06-13T20:55:00Z">
              <w:r w:rsidRPr="00F475EF" w:rsidDel="001E5999">
                <w:rPr>
                  <w:rFonts w:ascii="微软雅黑" w:eastAsia="微软雅黑" w:hAnsi="微软雅黑" w:cs="宋体" w:hint="eastAsia"/>
                  <w:color w:val="191B1F"/>
                  <w:kern w:val="0"/>
                  <w:szCs w:val="21"/>
                  <w14:ligatures w14:val="none"/>
                </w:rPr>
                <w:delText>吸水率</w:delText>
              </w:r>
            </w:del>
          </w:p>
        </w:tc>
      </w:tr>
      <w:tr w:rsidR="00AB54D1" w:rsidDel="001E5999" w14:paraId="75890A74" w14:textId="54B9E7FD" w:rsidTr="00831C8E">
        <w:trPr>
          <w:del w:id="988" w:author="User" w:date="2024-06-13T20:55:00Z"/>
        </w:trPr>
        <w:tc>
          <w:tcPr>
            <w:tcW w:w="1923" w:type="dxa"/>
          </w:tcPr>
          <w:p w14:paraId="27663AA0" w14:textId="27BA3F62" w:rsidR="00AB54D1" w:rsidRPr="00F475EF" w:rsidDel="001E5999" w:rsidRDefault="00AB54D1" w:rsidP="00AB54D1">
            <w:pPr>
              <w:widowControl/>
              <w:tabs>
                <w:tab w:val="left" w:pos="720"/>
              </w:tabs>
              <w:spacing w:before="100" w:beforeAutospacing="1" w:after="100" w:afterAutospacing="1" w:line="240" w:lineRule="atLeast"/>
              <w:jc w:val="left"/>
              <w:rPr>
                <w:del w:id="989" w:author="User" w:date="2024-06-13T20:55:00Z"/>
                <w:rFonts w:ascii="微软雅黑" w:eastAsia="微软雅黑" w:hAnsi="微软雅黑" w:cs="宋体"/>
                <w:color w:val="191B1F"/>
                <w:kern w:val="0"/>
                <w:szCs w:val="21"/>
                <w14:ligatures w14:val="none"/>
              </w:rPr>
            </w:pPr>
            <w:del w:id="990" w:author="User" w:date="2024-06-13T20:55:00Z">
              <w:r w:rsidRPr="00F475EF" w:rsidDel="001E5999">
                <w:rPr>
                  <w:rFonts w:ascii="微软雅黑" w:eastAsia="微软雅黑" w:hAnsi="微软雅黑" w:cs="宋体"/>
                  <w:color w:val="191B1F"/>
                  <w:kern w:val="0"/>
                  <w:szCs w:val="21"/>
                  <w14:ligatures w14:val="none"/>
                </w:rPr>
                <w:delText>B</w:delText>
              </w:r>
              <w:r w:rsidRPr="00F475EF" w:rsidDel="001E5999">
                <w:rPr>
                  <w:rFonts w:ascii="微软雅黑" w:eastAsia="微软雅黑" w:hAnsi="微软雅黑" w:cs="宋体" w:hint="eastAsia"/>
                  <w:color w:val="191B1F"/>
                  <w:kern w:val="0"/>
                  <w:szCs w:val="21"/>
                  <w14:ligatures w14:val="none"/>
                </w:rPr>
                <w:delText>hxsl</w:delText>
              </w:r>
            </w:del>
          </w:p>
        </w:tc>
        <w:tc>
          <w:tcPr>
            <w:tcW w:w="1858" w:type="dxa"/>
          </w:tcPr>
          <w:p w14:paraId="17E3CBBE" w14:textId="2D2EF89D" w:rsidR="00AB54D1" w:rsidRPr="00F475EF" w:rsidDel="001E5999" w:rsidRDefault="00AB54D1" w:rsidP="00AB54D1">
            <w:pPr>
              <w:widowControl/>
              <w:tabs>
                <w:tab w:val="left" w:pos="720"/>
              </w:tabs>
              <w:spacing w:before="100" w:beforeAutospacing="1" w:after="100" w:afterAutospacing="1" w:line="240" w:lineRule="atLeast"/>
              <w:jc w:val="left"/>
              <w:rPr>
                <w:del w:id="991" w:author="User" w:date="2024-06-13T20:55:00Z"/>
                <w:rFonts w:ascii="微软雅黑" w:eastAsia="微软雅黑" w:hAnsi="微软雅黑" w:cs="宋体"/>
                <w:color w:val="191B1F"/>
                <w:kern w:val="0"/>
                <w:szCs w:val="21"/>
                <w14:ligatures w14:val="none"/>
              </w:rPr>
            </w:pPr>
            <w:del w:id="992"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190BF3AB" w14:textId="0A705424" w:rsidR="00AB54D1" w:rsidRPr="00F475EF" w:rsidDel="001E5999" w:rsidRDefault="00AB54D1" w:rsidP="00AB54D1">
            <w:pPr>
              <w:widowControl/>
              <w:tabs>
                <w:tab w:val="left" w:pos="720"/>
              </w:tabs>
              <w:spacing w:before="100" w:beforeAutospacing="1" w:after="100" w:afterAutospacing="1" w:line="240" w:lineRule="atLeast"/>
              <w:jc w:val="left"/>
              <w:rPr>
                <w:del w:id="993" w:author="User" w:date="2024-06-13T20:55:00Z"/>
                <w:rFonts w:ascii="微软雅黑" w:eastAsia="微软雅黑" w:hAnsi="微软雅黑" w:cs="宋体"/>
                <w:color w:val="191B1F"/>
                <w:kern w:val="0"/>
                <w:szCs w:val="21"/>
                <w14:ligatures w14:val="none"/>
              </w:rPr>
            </w:pPr>
            <w:del w:id="994"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7A8FB112" w14:textId="6B7DD0A3" w:rsidR="00AB54D1" w:rsidRPr="00F475EF" w:rsidDel="001E5999" w:rsidRDefault="00AB54D1" w:rsidP="00AB54D1">
            <w:pPr>
              <w:widowControl/>
              <w:tabs>
                <w:tab w:val="left" w:pos="720"/>
              </w:tabs>
              <w:spacing w:before="100" w:beforeAutospacing="1" w:after="100" w:afterAutospacing="1" w:line="240" w:lineRule="atLeast"/>
              <w:jc w:val="left"/>
              <w:rPr>
                <w:del w:id="995" w:author="User" w:date="2024-06-13T20:55:00Z"/>
                <w:rFonts w:ascii="微软雅黑" w:eastAsia="微软雅黑" w:hAnsi="微软雅黑" w:cs="宋体"/>
                <w:color w:val="191B1F"/>
                <w:kern w:val="0"/>
                <w:szCs w:val="21"/>
                <w14:ligatures w14:val="none"/>
              </w:rPr>
            </w:pPr>
            <w:del w:id="996" w:author="User" w:date="2024-06-13T20:55:00Z">
              <w:r w:rsidRPr="00F475EF" w:rsidDel="001E5999">
                <w:rPr>
                  <w:rFonts w:ascii="微软雅黑" w:eastAsia="微软雅黑" w:hAnsi="微软雅黑" w:cs="宋体" w:hint="eastAsia"/>
                  <w:color w:val="191B1F"/>
                  <w:kern w:val="0"/>
                  <w:szCs w:val="21"/>
                  <w14:ligatures w14:val="none"/>
                </w:rPr>
                <w:delText>饱和吸水率</w:delText>
              </w:r>
            </w:del>
          </w:p>
        </w:tc>
      </w:tr>
      <w:tr w:rsidR="00AB54D1" w:rsidDel="001E5999" w14:paraId="0716B4F5" w14:textId="3764C751" w:rsidTr="00831C8E">
        <w:trPr>
          <w:del w:id="997" w:author="User" w:date="2024-06-13T20:55:00Z"/>
        </w:trPr>
        <w:tc>
          <w:tcPr>
            <w:tcW w:w="1923" w:type="dxa"/>
          </w:tcPr>
          <w:p w14:paraId="5BD19E77" w14:textId="6E009696" w:rsidR="00AB54D1" w:rsidRPr="00F475EF" w:rsidDel="001E5999" w:rsidRDefault="00AB54D1" w:rsidP="00AB54D1">
            <w:pPr>
              <w:widowControl/>
              <w:tabs>
                <w:tab w:val="left" w:pos="720"/>
              </w:tabs>
              <w:spacing w:before="100" w:beforeAutospacing="1" w:after="100" w:afterAutospacing="1" w:line="240" w:lineRule="atLeast"/>
              <w:jc w:val="left"/>
              <w:rPr>
                <w:del w:id="998" w:author="User" w:date="2024-06-13T20:55:00Z"/>
                <w:rFonts w:ascii="微软雅黑" w:eastAsia="微软雅黑" w:hAnsi="微软雅黑" w:cs="宋体"/>
                <w:color w:val="191B1F"/>
                <w:kern w:val="0"/>
                <w:szCs w:val="21"/>
                <w14:ligatures w14:val="none"/>
              </w:rPr>
            </w:pPr>
            <w:del w:id="999" w:author="User" w:date="2024-06-13T20:55:00Z">
              <w:r w:rsidRPr="00F475EF" w:rsidDel="001E5999">
                <w:rPr>
                  <w:rFonts w:ascii="微软雅黑" w:eastAsia="微软雅黑" w:hAnsi="微软雅黑" w:cs="宋体"/>
                  <w:color w:val="191B1F"/>
                  <w:kern w:val="0"/>
                  <w:szCs w:val="21"/>
                  <w14:ligatures w14:val="none"/>
                </w:rPr>
                <w:delText>B</w:delText>
              </w:r>
              <w:r w:rsidRPr="00F475EF" w:rsidDel="001E5999">
                <w:rPr>
                  <w:rFonts w:ascii="微软雅黑" w:eastAsia="微软雅黑" w:hAnsi="微软雅黑" w:cs="宋体" w:hint="eastAsia"/>
                  <w:color w:val="191B1F"/>
                  <w:kern w:val="0"/>
                  <w:szCs w:val="21"/>
                  <w14:ligatures w14:val="none"/>
                </w:rPr>
                <w:delText>hxs</w:delText>
              </w:r>
            </w:del>
          </w:p>
        </w:tc>
        <w:tc>
          <w:tcPr>
            <w:tcW w:w="1858" w:type="dxa"/>
          </w:tcPr>
          <w:p w14:paraId="13B91513" w14:textId="34DC9246" w:rsidR="00AB54D1" w:rsidRPr="00F475EF" w:rsidDel="001E5999" w:rsidRDefault="00AB54D1" w:rsidP="00AB54D1">
            <w:pPr>
              <w:widowControl/>
              <w:tabs>
                <w:tab w:val="left" w:pos="720"/>
              </w:tabs>
              <w:spacing w:before="100" w:beforeAutospacing="1" w:after="100" w:afterAutospacing="1" w:line="240" w:lineRule="atLeast"/>
              <w:jc w:val="left"/>
              <w:rPr>
                <w:del w:id="1000" w:author="User" w:date="2024-06-13T20:55:00Z"/>
                <w:rFonts w:ascii="微软雅黑" w:eastAsia="微软雅黑" w:hAnsi="微软雅黑" w:cs="宋体"/>
                <w:color w:val="191B1F"/>
                <w:kern w:val="0"/>
                <w:szCs w:val="21"/>
                <w14:ligatures w14:val="none"/>
              </w:rPr>
            </w:pPr>
            <w:del w:id="1001"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3E6A2536" w14:textId="2DD0E422" w:rsidR="00AB54D1" w:rsidRPr="00F475EF" w:rsidDel="001E5999" w:rsidRDefault="00AB54D1" w:rsidP="00AB54D1">
            <w:pPr>
              <w:widowControl/>
              <w:tabs>
                <w:tab w:val="left" w:pos="720"/>
              </w:tabs>
              <w:spacing w:before="100" w:beforeAutospacing="1" w:after="100" w:afterAutospacing="1" w:line="240" w:lineRule="atLeast"/>
              <w:jc w:val="left"/>
              <w:rPr>
                <w:del w:id="1002" w:author="User" w:date="2024-06-13T20:55:00Z"/>
                <w:rFonts w:ascii="微软雅黑" w:eastAsia="微软雅黑" w:hAnsi="微软雅黑" w:cs="宋体"/>
                <w:color w:val="191B1F"/>
                <w:kern w:val="0"/>
                <w:szCs w:val="21"/>
                <w14:ligatures w14:val="none"/>
              </w:rPr>
            </w:pPr>
            <w:del w:id="1003"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09226203" w14:textId="63726A4C" w:rsidR="00AB54D1" w:rsidRPr="00F475EF" w:rsidDel="001E5999" w:rsidRDefault="00AB54D1" w:rsidP="00AB54D1">
            <w:pPr>
              <w:widowControl/>
              <w:tabs>
                <w:tab w:val="left" w:pos="720"/>
              </w:tabs>
              <w:spacing w:before="100" w:beforeAutospacing="1" w:after="100" w:afterAutospacing="1" w:line="240" w:lineRule="atLeast"/>
              <w:jc w:val="left"/>
              <w:rPr>
                <w:del w:id="1004" w:author="User" w:date="2024-06-13T20:55:00Z"/>
                <w:rFonts w:ascii="微软雅黑" w:eastAsia="微软雅黑" w:hAnsi="微软雅黑" w:cs="宋体"/>
                <w:color w:val="191B1F"/>
                <w:kern w:val="0"/>
                <w:szCs w:val="21"/>
                <w14:ligatures w14:val="none"/>
              </w:rPr>
            </w:pPr>
            <w:del w:id="1005" w:author="User" w:date="2024-06-13T20:55:00Z">
              <w:r w:rsidRPr="00F475EF" w:rsidDel="001E5999">
                <w:rPr>
                  <w:rFonts w:ascii="微软雅黑" w:eastAsia="微软雅黑" w:hAnsi="微软雅黑" w:cs="宋体" w:hint="eastAsia"/>
                  <w:color w:val="191B1F"/>
                  <w:kern w:val="0"/>
                  <w:szCs w:val="21"/>
                  <w14:ligatures w14:val="none"/>
                </w:rPr>
                <w:delText>饱和系数</w:delText>
              </w:r>
            </w:del>
          </w:p>
        </w:tc>
      </w:tr>
      <w:tr w:rsidR="00AB54D1" w:rsidDel="001E5999" w14:paraId="50A45E8D" w14:textId="66CC6A22" w:rsidTr="00831C8E">
        <w:trPr>
          <w:del w:id="1006" w:author="User" w:date="2024-06-13T20:55:00Z"/>
        </w:trPr>
        <w:tc>
          <w:tcPr>
            <w:tcW w:w="1923" w:type="dxa"/>
          </w:tcPr>
          <w:p w14:paraId="007D149F" w14:textId="2ACCB623" w:rsidR="00AB54D1" w:rsidRPr="00F475EF" w:rsidDel="001E5999" w:rsidRDefault="00AB54D1" w:rsidP="00AB54D1">
            <w:pPr>
              <w:widowControl/>
              <w:tabs>
                <w:tab w:val="left" w:pos="720"/>
              </w:tabs>
              <w:spacing w:before="100" w:beforeAutospacing="1" w:after="100" w:afterAutospacing="1" w:line="240" w:lineRule="atLeast"/>
              <w:jc w:val="left"/>
              <w:rPr>
                <w:del w:id="1007" w:author="User" w:date="2024-06-13T20:55:00Z"/>
                <w:rFonts w:ascii="微软雅黑" w:eastAsia="微软雅黑" w:hAnsi="微软雅黑" w:cs="宋体"/>
                <w:color w:val="191B1F"/>
                <w:kern w:val="0"/>
                <w:szCs w:val="21"/>
                <w14:ligatures w14:val="none"/>
              </w:rPr>
            </w:pPr>
            <w:del w:id="1008" w:author="User" w:date="2024-06-13T20:55:00Z">
              <w:r w:rsidRPr="00F475EF" w:rsidDel="001E5999">
                <w:rPr>
                  <w:rFonts w:ascii="微软雅黑" w:eastAsia="微软雅黑" w:hAnsi="微软雅黑" w:cs="宋体"/>
                  <w:color w:val="191B1F"/>
                  <w:kern w:val="0"/>
                  <w:szCs w:val="21"/>
                  <w14:ligatures w14:val="none"/>
                </w:rPr>
                <w:delText>X</w:delText>
              </w:r>
              <w:r w:rsidRPr="00F475EF" w:rsidDel="001E5999">
                <w:rPr>
                  <w:rFonts w:ascii="微软雅黑" w:eastAsia="微软雅黑" w:hAnsi="微软雅黑" w:cs="宋体" w:hint="eastAsia"/>
                  <w:color w:val="191B1F"/>
                  <w:kern w:val="0"/>
                  <w:szCs w:val="21"/>
                  <w14:ligatures w14:val="none"/>
                </w:rPr>
                <w:delText>kxl</w:delText>
              </w:r>
            </w:del>
          </w:p>
        </w:tc>
        <w:tc>
          <w:tcPr>
            <w:tcW w:w="1858" w:type="dxa"/>
          </w:tcPr>
          <w:p w14:paraId="598CB85B" w14:textId="2C53F5BF" w:rsidR="00AB54D1" w:rsidRPr="00F475EF" w:rsidDel="001E5999" w:rsidRDefault="00AB54D1" w:rsidP="00AB54D1">
            <w:pPr>
              <w:widowControl/>
              <w:tabs>
                <w:tab w:val="left" w:pos="720"/>
              </w:tabs>
              <w:spacing w:before="100" w:beforeAutospacing="1" w:after="100" w:afterAutospacing="1" w:line="240" w:lineRule="atLeast"/>
              <w:jc w:val="left"/>
              <w:rPr>
                <w:del w:id="1009" w:author="User" w:date="2024-06-13T20:55:00Z"/>
                <w:rFonts w:ascii="微软雅黑" w:eastAsia="微软雅黑" w:hAnsi="微软雅黑" w:cs="宋体"/>
                <w:color w:val="191B1F"/>
                <w:kern w:val="0"/>
                <w:szCs w:val="21"/>
                <w14:ligatures w14:val="none"/>
              </w:rPr>
            </w:pPr>
            <w:del w:id="1010"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068960ED" w14:textId="361F7249" w:rsidR="00AB54D1" w:rsidRPr="00F475EF" w:rsidDel="001E5999" w:rsidRDefault="00AB54D1" w:rsidP="00AB54D1">
            <w:pPr>
              <w:widowControl/>
              <w:tabs>
                <w:tab w:val="left" w:pos="720"/>
              </w:tabs>
              <w:spacing w:before="100" w:beforeAutospacing="1" w:after="100" w:afterAutospacing="1" w:line="240" w:lineRule="atLeast"/>
              <w:jc w:val="left"/>
              <w:rPr>
                <w:del w:id="1011" w:author="User" w:date="2024-06-13T20:55:00Z"/>
                <w:rFonts w:ascii="微软雅黑" w:eastAsia="微软雅黑" w:hAnsi="微软雅黑" w:cs="宋体"/>
                <w:color w:val="191B1F"/>
                <w:kern w:val="0"/>
                <w:szCs w:val="21"/>
                <w14:ligatures w14:val="none"/>
              </w:rPr>
            </w:pPr>
            <w:del w:id="1012"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5F581181" w14:textId="3E47E296" w:rsidR="00AB54D1" w:rsidRPr="00F475EF" w:rsidDel="001E5999" w:rsidRDefault="00AB54D1" w:rsidP="00AB54D1">
            <w:pPr>
              <w:widowControl/>
              <w:tabs>
                <w:tab w:val="left" w:pos="720"/>
              </w:tabs>
              <w:spacing w:before="100" w:beforeAutospacing="1" w:after="100" w:afterAutospacing="1" w:line="240" w:lineRule="atLeast"/>
              <w:jc w:val="left"/>
              <w:rPr>
                <w:del w:id="1013" w:author="User" w:date="2024-06-13T20:55:00Z"/>
                <w:rFonts w:ascii="微软雅黑" w:eastAsia="微软雅黑" w:hAnsi="微软雅黑" w:cs="宋体"/>
                <w:color w:val="191B1F"/>
                <w:kern w:val="0"/>
                <w:szCs w:val="21"/>
                <w14:ligatures w14:val="none"/>
              </w:rPr>
            </w:pPr>
            <w:del w:id="1014" w:author="User" w:date="2024-06-13T20:55:00Z">
              <w:r w:rsidRPr="00F475EF" w:rsidDel="001E5999">
                <w:rPr>
                  <w:rFonts w:ascii="微软雅黑" w:eastAsia="微软雅黑" w:hAnsi="微软雅黑" w:cs="宋体" w:hint="eastAsia"/>
                  <w:color w:val="191B1F"/>
                  <w:kern w:val="0"/>
                  <w:szCs w:val="21"/>
                  <w14:ligatures w14:val="none"/>
                </w:rPr>
                <w:delText>显孔隙率</w:delText>
              </w:r>
            </w:del>
          </w:p>
        </w:tc>
      </w:tr>
      <w:tr w:rsidR="00AB54D1" w:rsidDel="001E5999" w14:paraId="45563CCE" w14:textId="7E3358D6" w:rsidTr="00831C8E">
        <w:trPr>
          <w:del w:id="1015" w:author="User" w:date="2024-06-13T20:55:00Z"/>
        </w:trPr>
        <w:tc>
          <w:tcPr>
            <w:tcW w:w="1923" w:type="dxa"/>
          </w:tcPr>
          <w:p w14:paraId="0062F918" w14:textId="41BB3FE8" w:rsidR="00AB54D1" w:rsidRPr="00F475EF" w:rsidDel="001E5999" w:rsidRDefault="00AB54D1" w:rsidP="00AB54D1">
            <w:pPr>
              <w:widowControl/>
              <w:tabs>
                <w:tab w:val="left" w:pos="720"/>
              </w:tabs>
              <w:spacing w:before="100" w:beforeAutospacing="1" w:after="100" w:afterAutospacing="1" w:line="240" w:lineRule="atLeast"/>
              <w:jc w:val="left"/>
              <w:rPr>
                <w:del w:id="1016" w:author="User" w:date="2024-06-13T20:55:00Z"/>
                <w:rFonts w:ascii="微软雅黑" w:eastAsia="微软雅黑" w:hAnsi="微软雅黑" w:cs="宋体"/>
                <w:color w:val="191B1F"/>
                <w:kern w:val="0"/>
                <w:szCs w:val="21"/>
                <w14:ligatures w14:val="none"/>
              </w:rPr>
            </w:pPr>
            <w:del w:id="1017" w:author="User" w:date="2024-06-13T20:55:00Z">
              <w:r w:rsidRPr="00F475EF" w:rsidDel="001E5999">
                <w:rPr>
                  <w:rFonts w:ascii="微软雅黑" w:eastAsia="微软雅黑" w:hAnsi="微软雅黑" w:cs="宋体"/>
                  <w:color w:val="191B1F"/>
                  <w:kern w:val="0"/>
                  <w:szCs w:val="21"/>
                  <w14:ligatures w14:val="none"/>
                </w:rPr>
                <w:delText>Y</w:delText>
              </w:r>
              <w:r w:rsidRPr="00F475EF" w:rsidDel="001E5999">
                <w:rPr>
                  <w:rFonts w:ascii="微软雅黑" w:eastAsia="微软雅黑" w:hAnsi="微软雅黑" w:cs="宋体" w:hint="eastAsia"/>
                  <w:color w:val="191B1F"/>
                  <w:kern w:val="0"/>
                  <w:szCs w:val="21"/>
                  <w14:ligatures w14:val="none"/>
                </w:rPr>
                <w:delText>lyclgx</w:delText>
              </w:r>
            </w:del>
          </w:p>
        </w:tc>
        <w:tc>
          <w:tcPr>
            <w:tcW w:w="1858" w:type="dxa"/>
          </w:tcPr>
          <w:p w14:paraId="6FFAC2B1" w14:textId="53C4F18E" w:rsidR="00AB54D1" w:rsidRPr="00F475EF" w:rsidDel="001E5999" w:rsidRDefault="00AB54D1" w:rsidP="00AB54D1">
            <w:pPr>
              <w:widowControl/>
              <w:tabs>
                <w:tab w:val="left" w:pos="720"/>
              </w:tabs>
              <w:spacing w:before="100" w:beforeAutospacing="1" w:after="100" w:afterAutospacing="1" w:line="240" w:lineRule="atLeast"/>
              <w:jc w:val="left"/>
              <w:rPr>
                <w:del w:id="1018" w:author="User" w:date="2024-06-13T20:55:00Z"/>
                <w:rFonts w:ascii="微软雅黑" w:eastAsia="微软雅黑" w:hAnsi="微软雅黑" w:cs="宋体"/>
                <w:color w:val="191B1F"/>
                <w:kern w:val="0"/>
                <w:szCs w:val="21"/>
                <w14:ligatures w14:val="none"/>
              </w:rPr>
            </w:pPr>
            <w:del w:id="1019"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020BEA41" w14:textId="04F3FADF" w:rsidR="00AB54D1" w:rsidRPr="00F475EF" w:rsidDel="001E5999" w:rsidRDefault="00AB54D1" w:rsidP="00AB54D1">
            <w:pPr>
              <w:widowControl/>
              <w:tabs>
                <w:tab w:val="left" w:pos="720"/>
              </w:tabs>
              <w:spacing w:before="100" w:beforeAutospacing="1" w:after="100" w:afterAutospacing="1" w:line="240" w:lineRule="atLeast"/>
              <w:jc w:val="left"/>
              <w:rPr>
                <w:del w:id="1020" w:author="User" w:date="2024-06-13T20:55:00Z"/>
                <w:rFonts w:ascii="微软雅黑" w:eastAsia="微软雅黑" w:hAnsi="微软雅黑" w:cs="宋体"/>
                <w:color w:val="191B1F"/>
                <w:kern w:val="0"/>
                <w:szCs w:val="21"/>
                <w14:ligatures w14:val="none"/>
              </w:rPr>
            </w:pPr>
            <w:del w:id="1021"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1E267B55" w14:textId="5ED721AA" w:rsidR="00AB54D1" w:rsidRPr="00F475EF" w:rsidDel="001E5999" w:rsidRDefault="00AB54D1" w:rsidP="00AB54D1">
            <w:pPr>
              <w:widowControl/>
              <w:tabs>
                <w:tab w:val="left" w:pos="720"/>
              </w:tabs>
              <w:spacing w:before="100" w:beforeAutospacing="1" w:after="100" w:afterAutospacing="1" w:line="240" w:lineRule="atLeast"/>
              <w:jc w:val="left"/>
              <w:rPr>
                <w:del w:id="1022" w:author="User" w:date="2024-06-13T20:55:00Z"/>
                <w:rFonts w:ascii="微软雅黑" w:eastAsia="微软雅黑" w:hAnsi="微软雅黑" w:cs="宋体"/>
                <w:color w:val="191B1F"/>
                <w:kern w:val="0"/>
                <w:szCs w:val="21"/>
                <w14:ligatures w14:val="none"/>
              </w:rPr>
            </w:pPr>
            <w:del w:id="1023" w:author="User" w:date="2024-06-13T20:55:00Z">
              <w:r w:rsidRPr="00F475EF" w:rsidDel="001E5999">
                <w:rPr>
                  <w:rFonts w:ascii="微软雅黑" w:eastAsia="微软雅黑" w:hAnsi="微软雅黑" w:cs="宋体" w:hint="eastAsia"/>
                  <w:color w:val="191B1F"/>
                  <w:kern w:val="0"/>
                  <w:szCs w:val="21"/>
                  <w14:ligatures w14:val="none"/>
                </w:rPr>
                <w:delText>压力与层理关系</w:delText>
              </w:r>
            </w:del>
          </w:p>
        </w:tc>
      </w:tr>
      <w:tr w:rsidR="00AB54D1" w:rsidDel="001E5999" w14:paraId="4D49959D" w14:textId="1B279ACA" w:rsidTr="00831C8E">
        <w:trPr>
          <w:del w:id="1024" w:author="User" w:date="2024-06-13T20:55:00Z"/>
        </w:trPr>
        <w:tc>
          <w:tcPr>
            <w:tcW w:w="1923" w:type="dxa"/>
          </w:tcPr>
          <w:p w14:paraId="680090FB" w14:textId="690ACCE4" w:rsidR="00AB54D1" w:rsidRPr="00F475EF" w:rsidDel="001E5999" w:rsidRDefault="00AB54D1" w:rsidP="00AB54D1">
            <w:pPr>
              <w:widowControl/>
              <w:tabs>
                <w:tab w:val="left" w:pos="720"/>
              </w:tabs>
              <w:spacing w:before="100" w:beforeAutospacing="1" w:after="100" w:afterAutospacing="1" w:line="240" w:lineRule="atLeast"/>
              <w:jc w:val="left"/>
              <w:rPr>
                <w:del w:id="1025" w:author="User" w:date="2024-06-13T20:55:00Z"/>
                <w:rFonts w:ascii="微软雅黑" w:eastAsia="微软雅黑" w:hAnsi="微软雅黑" w:cs="宋体"/>
                <w:color w:val="191B1F"/>
                <w:kern w:val="0"/>
                <w:szCs w:val="21"/>
                <w14:ligatures w14:val="none"/>
              </w:rPr>
            </w:pPr>
            <w:del w:id="1026" w:author="User" w:date="2024-06-13T20:55:00Z">
              <w:r w:rsidRPr="00F475EF" w:rsidDel="001E5999">
                <w:rPr>
                  <w:rFonts w:ascii="微软雅黑" w:eastAsia="微软雅黑" w:hAnsi="微软雅黑" w:cs="宋体"/>
                  <w:color w:val="191B1F"/>
                  <w:kern w:val="0"/>
                  <w:szCs w:val="21"/>
                  <w14:ligatures w14:val="none"/>
                </w:rPr>
                <w:delText>G</w:delText>
              </w:r>
              <w:r w:rsidRPr="00F475EF" w:rsidDel="001E5999">
                <w:rPr>
                  <w:rFonts w:ascii="微软雅黑" w:eastAsia="微软雅黑" w:hAnsi="微软雅黑" w:cs="宋体" w:hint="eastAsia"/>
                  <w:color w:val="191B1F"/>
                  <w:kern w:val="0"/>
                  <w:szCs w:val="21"/>
                  <w14:ligatures w14:val="none"/>
                </w:rPr>
                <w:delText>zdzkyqd</w:delText>
              </w:r>
            </w:del>
          </w:p>
        </w:tc>
        <w:tc>
          <w:tcPr>
            <w:tcW w:w="1858" w:type="dxa"/>
          </w:tcPr>
          <w:p w14:paraId="78C6DB53" w14:textId="27CC63AE" w:rsidR="00AB54D1" w:rsidRPr="00F475EF" w:rsidDel="001E5999" w:rsidRDefault="00AB54D1" w:rsidP="00AB54D1">
            <w:pPr>
              <w:widowControl/>
              <w:tabs>
                <w:tab w:val="left" w:pos="720"/>
              </w:tabs>
              <w:spacing w:before="100" w:beforeAutospacing="1" w:after="100" w:afterAutospacing="1" w:line="240" w:lineRule="atLeast"/>
              <w:jc w:val="left"/>
              <w:rPr>
                <w:del w:id="1027" w:author="User" w:date="2024-06-13T20:55:00Z"/>
                <w:rFonts w:ascii="微软雅黑" w:eastAsia="微软雅黑" w:hAnsi="微软雅黑" w:cs="宋体"/>
                <w:color w:val="191B1F"/>
                <w:kern w:val="0"/>
                <w:szCs w:val="21"/>
                <w14:ligatures w14:val="none"/>
              </w:rPr>
            </w:pPr>
            <w:del w:id="1028"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7FD8FFCD" w14:textId="3E6DB55D" w:rsidR="00AB54D1" w:rsidRPr="00F475EF" w:rsidDel="001E5999" w:rsidRDefault="00AB54D1" w:rsidP="00AB54D1">
            <w:pPr>
              <w:widowControl/>
              <w:tabs>
                <w:tab w:val="left" w:pos="720"/>
              </w:tabs>
              <w:spacing w:before="100" w:beforeAutospacing="1" w:after="100" w:afterAutospacing="1" w:line="240" w:lineRule="atLeast"/>
              <w:jc w:val="left"/>
              <w:rPr>
                <w:del w:id="1029" w:author="User" w:date="2024-06-13T20:55:00Z"/>
                <w:rFonts w:ascii="微软雅黑" w:eastAsia="微软雅黑" w:hAnsi="微软雅黑" w:cs="宋体"/>
                <w:color w:val="191B1F"/>
                <w:kern w:val="0"/>
                <w:szCs w:val="21"/>
                <w14:ligatures w14:val="none"/>
              </w:rPr>
            </w:pPr>
            <w:del w:id="1030"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42DA5708" w14:textId="0B3C1613" w:rsidR="00AB54D1" w:rsidRPr="00F475EF" w:rsidDel="001E5999" w:rsidRDefault="00AB54D1" w:rsidP="00AB54D1">
            <w:pPr>
              <w:widowControl/>
              <w:tabs>
                <w:tab w:val="left" w:pos="720"/>
              </w:tabs>
              <w:spacing w:before="100" w:beforeAutospacing="1" w:after="100" w:afterAutospacing="1" w:line="240" w:lineRule="atLeast"/>
              <w:jc w:val="left"/>
              <w:rPr>
                <w:del w:id="1031" w:author="User" w:date="2024-06-13T20:55:00Z"/>
                <w:rFonts w:ascii="微软雅黑" w:eastAsia="微软雅黑" w:hAnsi="微软雅黑" w:cs="宋体"/>
                <w:color w:val="191B1F"/>
                <w:kern w:val="0"/>
                <w:szCs w:val="21"/>
                <w14:ligatures w14:val="none"/>
              </w:rPr>
            </w:pPr>
            <w:del w:id="1032" w:author="User" w:date="2024-06-13T20:55:00Z">
              <w:r w:rsidRPr="00F475EF" w:rsidDel="001E5999">
                <w:rPr>
                  <w:rFonts w:ascii="Calibri" w:eastAsia="宋体" w:hAnsi="Calibri" w:cs="Times New Roman" w:hint="eastAsia"/>
                </w:rPr>
                <w:delText>单轴抗压强度试验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干燥单轴抗压强度</w:delText>
              </w:r>
            </w:del>
          </w:p>
        </w:tc>
      </w:tr>
      <w:tr w:rsidR="00AB54D1" w:rsidDel="001E5999" w14:paraId="52FD3142" w14:textId="06A14A40" w:rsidTr="00831C8E">
        <w:trPr>
          <w:del w:id="1033" w:author="User" w:date="2024-06-13T20:55:00Z"/>
        </w:trPr>
        <w:tc>
          <w:tcPr>
            <w:tcW w:w="1923" w:type="dxa"/>
          </w:tcPr>
          <w:p w14:paraId="13E3458C" w14:textId="74818CB2" w:rsidR="00AB54D1" w:rsidRPr="00F475EF" w:rsidDel="001E5999" w:rsidRDefault="00AB54D1" w:rsidP="00AB54D1">
            <w:pPr>
              <w:widowControl/>
              <w:tabs>
                <w:tab w:val="left" w:pos="720"/>
              </w:tabs>
              <w:spacing w:before="100" w:beforeAutospacing="1" w:after="100" w:afterAutospacing="1" w:line="240" w:lineRule="atLeast"/>
              <w:jc w:val="left"/>
              <w:rPr>
                <w:del w:id="1034" w:author="User" w:date="2024-06-13T20:55:00Z"/>
                <w:rFonts w:ascii="微软雅黑" w:eastAsia="微软雅黑" w:hAnsi="微软雅黑" w:cs="宋体"/>
                <w:color w:val="191B1F"/>
                <w:kern w:val="0"/>
                <w:szCs w:val="21"/>
                <w14:ligatures w14:val="none"/>
              </w:rPr>
            </w:pPr>
            <w:del w:id="1035" w:author="User" w:date="2024-06-13T20:55:00Z">
              <w:r w:rsidRPr="00F475EF" w:rsidDel="001E5999">
                <w:rPr>
                  <w:rFonts w:ascii="微软雅黑" w:eastAsia="微软雅黑" w:hAnsi="微软雅黑" w:cs="宋体"/>
                  <w:color w:val="191B1F"/>
                  <w:kern w:val="0"/>
                  <w:szCs w:val="21"/>
                  <w14:ligatures w14:val="none"/>
                </w:rPr>
                <w:delText>B</w:delText>
              </w:r>
              <w:r w:rsidRPr="00F475EF" w:rsidDel="001E5999">
                <w:rPr>
                  <w:rFonts w:ascii="微软雅黑" w:eastAsia="微软雅黑" w:hAnsi="微软雅黑" w:cs="宋体" w:hint="eastAsia"/>
                  <w:color w:val="191B1F"/>
                  <w:kern w:val="0"/>
                  <w:szCs w:val="21"/>
                  <w14:ligatures w14:val="none"/>
                </w:rPr>
                <w:delText>hdzkyqd</w:delText>
              </w:r>
            </w:del>
          </w:p>
        </w:tc>
        <w:tc>
          <w:tcPr>
            <w:tcW w:w="1858" w:type="dxa"/>
          </w:tcPr>
          <w:p w14:paraId="10EFD465" w14:textId="185B1B7D" w:rsidR="00AB54D1" w:rsidRPr="00F475EF" w:rsidDel="001E5999" w:rsidRDefault="00AB54D1" w:rsidP="00AB54D1">
            <w:pPr>
              <w:widowControl/>
              <w:tabs>
                <w:tab w:val="left" w:pos="720"/>
              </w:tabs>
              <w:spacing w:before="100" w:beforeAutospacing="1" w:after="100" w:afterAutospacing="1" w:line="240" w:lineRule="atLeast"/>
              <w:jc w:val="left"/>
              <w:rPr>
                <w:del w:id="1036" w:author="User" w:date="2024-06-13T20:55:00Z"/>
                <w:rFonts w:ascii="微软雅黑" w:eastAsia="微软雅黑" w:hAnsi="微软雅黑" w:cs="宋体"/>
                <w:color w:val="191B1F"/>
                <w:kern w:val="0"/>
                <w:szCs w:val="21"/>
                <w14:ligatures w14:val="none"/>
              </w:rPr>
            </w:pPr>
            <w:del w:id="1037"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5BB3D392" w14:textId="29256AF7" w:rsidR="00AB54D1" w:rsidRPr="00F475EF" w:rsidDel="001E5999" w:rsidRDefault="00AB54D1" w:rsidP="00AB54D1">
            <w:pPr>
              <w:widowControl/>
              <w:tabs>
                <w:tab w:val="left" w:pos="720"/>
              </w:tabs>
              <w:spacing w:before="100" w:beforeAutospacing="1" w:after="100" w:afterAutospacing="1" w:line="240" w:lineRule="atLeast"/>
              <w:jc w:val="left"/>
              <w:rPr>
                <w:del w:id="1038" w:author="User" w:date="2024-06-13T20:55:00Z"/>
                <w:rFonts w:ascii="微软雅黑" w:eastAsia="微软雅黑" w:hAnsi="微软雅黑" w:cs="宋体"/>
                <w:color w:val="191B1F"/>
                <w:kern w:val="0"/>
                <w:szCs w:val="21"/>
                <w14:ligatures w14:val="none"/>
              </w:rPr>
            </w:pPr>
            <w:del w:id="1039"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1CC880AD" w14:textId="22ED59F8" w:rsidR="00AB54D1" w:rsidRPr="00F475EF" w:rsidDel="001E5999" w:rsidRDefault="00AB54D1" w:rsidP="00AB54D1">
            <w:pPr>
              <w:widowControl/>
              <w:tabs>
                <w:tab w:val="left" w:pos="720"/>
              </w:tabs>
              <w:spacing w:before="100" w:beforeAutospacing="1" w:after="100" w:afterAutospacing="1" w:line="240" w:lineRule="atLeast"/>
              <w:jc w:val="left"/>
              <w:rPr>
                <w:del w:id="1040" w:author="User" w:date="2024-06-13T20:55:00Z"/>
                <w:rFonts w:ascii="微软雅黑" w:eastAsia="微软雅黑" w:hAnsi="微软雅黑" w:cs="宋体"/>
                <w:color w:val="191B1F"/>
                <w:kern w:val="0"/>
                <w:szCs w:val="21"/>
                <w14:ligatures w14:val="none"/>
              </w:rPr>
            </w:pPr>
            <w:del w:id="1041" w:author="User" w:date="2024-06-13T20:55:00Z">
              <w:r w:rsidRPr="00F475EF" w:rsidDel="001E5999">
                <w:rPr>
                  <w:rFonts w:ascii="Calibri" w:eastAsia="宋体" w:hAnsi="Calibri" w:cs="Times New Roman" w:hint="eastAsia"/>
                </w:rPr>
                <w:delText>单轴抗压强度试验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饱和单轴抗压强度</w:delText>
              </w:r>
            </w:del>
          </w:p>
        </w:tc>
      </w:tr>
      <w:tr w:rsidR="00AB54D1" w:rsidDel="001E5999" w14:paraId="54906E75" w14:textId="58F7D0BB" w:rsidTr="00831C8E">
        <w:trPr>
          <w:del w:id="1042" w:author="User" w:date="2024-06-13T20:55:00Z"/>
        </w:trPr>
        <w:tc>
          <w:tcPr>
            <w:tcW w:w="1923" w:type="dxa"/>
          </w:tcPr>
          <w:p w14:paraId="0B26A672" w14:textId="4093C0F5" w:rsidR="00AB54D1" w:rsidRPr="00F475EF" w:rsidDel="001E5999" w:rsidRDefault="00AB54D1" w:rsidP="00AB54D1">
            <w:pPr>
              <w:widowControl/>
              <w:tabs>
                <w:tab w:val="left" w:pos="720"/>
              </w:tabs>
              <w:spacing w:before="100" w:beforeAutospacing="1" w:after="100" w:afterAutospacing="1" w:line="240" w:lineRule="atLeast"/>
              <w:jc w:val="left"/>
              <w:rPr>
                <w:del w:id="1043" w:author="User" w:date="2024-06-13T20:55:00Z"/>
                <w:rFonts w:ascii="微软雅黑" w:eastAsia="微软雅黑" w:hAnsi="微软雅黑" w:cs="宋体"/>
                <w:color w:val="191B1F"/>
                <w:kern w:val="0"/>
                <w:szCs w:val="21"/>
                <w14:ligatures w14:val="none"/>
              </w:rPr>
            </w:pPr>
            <w:del w:id="1044" w:author="User" w:date="2024-06-13T20:55:00Z">
              <w:r w:rsidRPr="00F475EF" w:rsidDel="001E5999">
                <w:rPr>
                  <w:rFonts w:ascii="微软雅黑" w:eastAsia="微软雅黑" w:hAnsi="微软雅黑" w:cs="宋体" w:hint="eastAsia"/>
                  <w:color w:val="191B1F"/>
                  <w:kern w:val="0"/>
                  <w:szCs w:val="21"/>
                  <w14:ligatures w14:val="none"/>
                </w:rPr>
                <w:delText>rhxs</w:delText>
              </w:r>
            </w:del>
          </w:p>
        </w:tc>
        <w:tc>
          <w:tcPr>
            <w:tcW w:w="1858" w:type="dxa"/>
          </w:tcPr>
          <w:p w14:paraId="64CC170A" w14:textId="39EAAD44" w:rsidR="00AB54D1" w:rsidRPr="00F475EF" w:rsidDel="001E5999" w:rsidRDefault="00AB54D1" w:rsidP="00AB54D1">
            <w:pPr>
              <w:widowControl/>
              <w:tabs>
                <w:tab w:val="left" w:pos="720"/>
              </w:tabs>
              <w:spacing w:before="100" w:beforeAutospacing="1" w:after="100" w:afterAutospacing="1" w:line="240" w:lineRule="atLeast"/>
              <w:jc w:val="left"/>
              <w:rPr>
                <w:del w:id="1045" w:author="User" w:date="2024-06-13T20:55:00Z"/>
                <w:rFonts w:ascii="微软雅黑" w:eastAsia="微软雅黑" w:hAnsi="微软雅黑" w:cs="宋体"/>
                <w:color w:val="191B1F"/>
                <w:kern w:val="0"/>
                <w:szCs w:val="21"/>
                <w14:ligatures w14:val="none"/>
              </w:rPr>
            </w:pPr>
            <w:del w:id="1046"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049CBA3F" w14:textId="2AE32996" w:rsidR="00AB54D1" w:rsidRPr="00F475EF" w:rsidDel="001E5999" w:rsidRDefault="00AB54D1" w:rsidP="00AB54D1">
            <w:pPr>
              <w:widowControl/>
              <w:tabs>
                <w:tab w:val="left" w:pos="720"/>
              </w:tabs>
              <w:spacing w:before="100" w:beforeAutospacing="1" w:after="100" w:afterAutospacing="1" w:line="240" w:lineRule="atLeast"/>
              <w:jc w:val="left"/>
              <w:rPr>
                <w:del w:id="1047" w:author="User" w:date="2024-06-13T20:55:00Z"/>
                <w:rFonts w:ascii="微软雅黑" w:eastAsia="微软雅黑" w:hAnsi="微软雅黑" w:cs="宋体"/>
                <w:color w:val="191B1F"/>
                <w:kern w:val="0"/>
                <w:szCs w:val="21"/>
                <w14:ligatures w14:val="none"/>
              </w:rPr>
            </w:pPr>
            <w:del w:id="1048"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0BA1ADAD" w14:textId="68A33A13" w:rsidR="00AB54D1" w:rsidRPr="00F475EF" w:rsidDel="001E5999" w:rsidRDefault="00AB54D1" w:rsidP="00AB54D1">
            <w:pPr>
              <w:widowControl/>
              <w:tabs>
                <w:tab w:val="left" w:pos="720"/>
              </w:tabs>
              <w:spacing w:before="100" w:beforeAutospacing="1" w:after="100" w:afterAutospacing="1" w:line="240" w:lineRule="atLeast"/>
              <w:jc w:val="left"/>
              <w:rPr>
                <w:del w:id="1049" w:author="User" w:date="2024-06-13T20:55:00Z"/>
                <w:rFonts w:ascii="微软雅黑" w:eastAsia="微软雅黑" w:hAnsi="微软雅黑" w:cs="宋体"/>
                <w:color w:val="191B1F"/>
                <w:kern w:val="0"/>
                <w:szCs w:val="21"/>
                <w14:ligatures w14:val="none"/>
              </w:rPr>
            </w:pPr>
            <w:del w:id="1050" w:author="User" w:date="2024-06-13T20:55:00Z">
              <w:r w:rsidRPr="00F475EF" w:rsidDel="001E5999">
                <w:rPr>
                  <w:rFonts w:ascii="Calibri" w:eastAsia="宋体" w:hAnsi="Calibri" w:cs="Times New Roman" w:hint="eastAsia"/>
                </w:rPr>
                <w:delText>单轴抗压强度试验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软化系数</w:delText>
              </w:r>
            </w:del>
          </w:p>
        </w:tc>
      </w:tr>
      <w:tr w:rsidR="00AB54D1" w:rsidDel="001E5999" w14:paraId="43D80724" w14:textId="3015311A" w:rsidTr="00831C8E">
        <w:trPr>
          <w:del w:id="1051" w:author="User" w:date="2024-06-13T20:55:00Z"/>
        </w:trPr>
        <w:tc>
          <w:tcPr>
            <w:tcW w:w="1923" w:type="dxa"/>
          </w:tcPr>
          <w:p w14:paraId="17A27AF0" w14:textId="08627A90" w:rsidR="00AB54D1" w:rsidRPr="00F475EF" w:rsidDel="001E5999" w:rsidRDefault="00AB54D1" w:rsidP="00AB54D1">
            <w:pPr>
              <w:widowControl/>
              <w:tabs>
                <w:tab w:val="left" w:pos="720"/>
              </w:tabs>
              <w:spacing w:before="100" w:beforeAutospacing="1" w:after="100" w:afterAutospacing="1" w:line="240" w:lineRule="atLeast"/>
              <w:jc w:val="left"/>
              <w:rPr>
                <w:del w:id="1052" w:author="User" w:date="2024-06-13T20:55:00Z"/>
                <w:rFonts w:ascii="微软雅黑" w:eastAsia="微软雅黑" w:hAnsi="微软雅黑" w:cs="宋体"/>
                <w:color w:val="191B1F"/>
                <w:kern w:val="0"/>
                <w:szCs w:val="21"/>
                <w14:ligatures w14:val="none"/>
              </w:rPr>
            </w:pPr>
            <w:del w:id="1053" w:author="User" w:date="2024-06-13T20:55:00Z">
              <w:r w:rsidRPr="00F475EF" w:rsidDel="001E5999">
                <w:rPr>
                  <w:rFonts w:ascii="微软雅黑" w:eastAsia="微软雅黑" w:hAnsi="微软雅黑" w:cs="宋体" w:hint="eastAsia"/>
                  <w:color w:val="191B1F"/>
                  <w:kern w:val="0"/>
                  <w:szCs w:val="21"/>
                  <w14:ligatures w14:val="none"/>
                </w:rPr>
                <w:delText>drbhdzkyqd</w:delText>
              </w:r>
            </w:del>
          </w:p>
        </w:tc>
        <w:tc>
          <w:tcPr>
            <w:tcW w:w="1858" w:type="dxa"/>
          </w:tcPr>
          <w:p w14:paraId="4F5312EB" w14:textId="11FB6F92" w:rsidR="00AB54D1" w:rsidRPr="00F475EF" w:rsidDel="001E5999" w:rsidRDefault="00AB54D1" w:rsidP="00AB54D1">
            <w:pPr>
              <w:widowControl/>
              <w:tabs>
                <w:tab w:val="left" w:pos="720"/>
              </w:tabs>
              <w:spacing w:before="100" w:beforeAutospacing="1" w:after="100" w:afterAutospacing="1" w:line="240" w:lineRule="atLeast"/>
              <w:jc w:val="left"/>
              <w:rPr>
                <w:del w:id="1054" w:author="User" w:date="2024-06-13T20:55:00Z"/>
                <w:rFonts w:ascii="微软雅黑" w:eastAsia="微软雅黑" w:hAnsi="微软雅黑" w:cs="宋体"/>
                <w:color w:val="191B1F"/>
                <w:kern w:val="0"/>
                <w:szCs w:val="21"/>
                <w14:ligatures w14:val="none"/>
              </w:rPr>
            </w:pPr>
            <w:del w:id="1055"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41099105" w14:textId="2CEAF7C0" w:rsidR="00AB54D1" w:rsidRPr="00F475EF" w:rsidDel="001E5999" w:rsidRDefault="00AB54D1" w:rsidP="00AB54D1">
            <w:pPr>
              <w:widowControl/>
              <w:tabs>
                <w:tab w:val="left" w:pos="720"/>
              </w:tabs>
              <w:spacing w:before="100" w:beforeAutospacing="1" w:after="100" w:afterAutospacing="1" w:line="240" w:lineRule="atLeast"/>
              <w:jc w:val="left"/>
              <w:rPr>
                <w:del w:id="1056" w:author="User" w:date="2024-06-13T20:55:00Z"/>
                <w:rFonts w:ascii="微软雅黑" w:eastAsia="微软雅黑" w:hAnsi="微软雅黑" w:cs="宋体"/>
                <w:color w:val="191B1F"/>
                <w:kern w:val="0"/>
                <w:szCs w:val="21"/>
                <w14:ligatures w14:val="none"/>
              </w:rPr>
            </w:pPr>
            <w:del w:id="1057"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270D49E1" w14:textId="33CF3AF2" w:rsidR="00AB54D1" w:rsidRPr="00F475EF" w:rsidDel="001E5999" w:rsidRDefault="00AB54D1" w:rsidP="00AB54D1">
            <w:pPr>
              <w:widowControl/>
              <w:tabs>
                <w:tab w:val="left" w:pos="720"/>
              </w:tabs>
              <w:spacing w:before="100" w:beforeAutospacing="1" w:after="100" w:afterAutospacing="1" w:line="240" w:lineRule="atLeast"/>
              <w:jc w:val="left"/>
              <w:rPr>
                <w:del w:id="1058" w:author="User" w:date="2024-06-13T20:55:00Z"/>
                <w:rFonts w:ascii="微软雅黑" w:eastAsia="微软雅黑" w:hAnsi="微软雅黑" w:cs="宋体"/>
                <w:color w:val="191B1F"/>
                <w:kern w:val="0"/>
                <w:szCs w:val="21"/>
                <w14:ligatures w14:val="none"/>
              </w:rPr>
            </w:pPr>
            <w:del w:id="1059" w:author="User" w:date="2024-06-13T20:55:00Z">
              <w:r w:rsidRPr="00F475EF" w:rsidDel="001E5999">
                <w:rPr>
                  <w:rFonts w:ascii="Calibri" w:eastAsia="宋体" w:hAnsi="Calibri" w:cs="Times New Roman" w:hint="eastAsia"/>
                </w:rPr>
                <w:delText>抗冻性试验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冻融后饱和单轴抗压强度</w:delText>
              </w:r>
            </w:del>
          </w:p>
        </w:tc>
      </w:tr>
      <w:tr w:rsidR="00AB54D1" w:rsidDel="001E5999" w14:paraId="1C8C70C0" w14:textId="42BEE277" w:rsidTr="00831C8E">
        <w:trPr>
          <w:del w:id="1060" w:author="User" w:date="2024-06-13T20:55:00Z"/>
        </w:trPr>
        <w:tc>
          <w:tcPr>
            <w:tcW w:w="1923" w:type="dxa"/>
          </w:tcPr>
          <w:p w14:paraId="074BB54C" w14:textId="61AAFA70" w:rsidR="00AB54D1" w:rsidRPr="00F475EF" w:rsidDel="001E5999" w:rsidRDefault="00AB54D1" w:rsidP="00AB54D1">
            <w:pPr>
              <w:widowControl/>
              <w:tabs>
                <w:tab w:val="left" w:pos="720"/>
              </w:tabs>
              <w:spacing w:before="100" w:beforeAutospacing="1" w:after="100" w:afterAutospacing="1" w:line="240" w:lineRule="atLeast"/>
              <w:jc w:val="left"/>
              <w:rPr>
                <w:del w:id="1061" w:author="User" w:date="2024-06-13T20:55:00Z"/>
                <w:rFonts w:ascii="微软雅黑" w:eastAsia="微软雅黑" w:hAnsi="微软雅黑" w:cs="宋体"/>
                <w:color w:val="191B1F"/>
                <w:kern w:val="0"/>
                <w:szCs w:val="21"/>
                <w14:ligatures w14:val="none"/>
              </w:rPr>
            </w:pPr>
            <w:del w:id="1062" w:author="User" w:date="2024-06-13T20:55:00Z">
              <w:r w:rsidRPr="00F475EF" w:rsidDel="001E5999">
                <w:rPr>
                  <w:rFonts w:ascii="微软雅黑" w:eastAsia="微软雅黑" w:hAnsi="微软雅黑" w:cs="宋体" w:hint="eastAsia"/>
                  <w:color w:val="191B1F"/>
                  <w:kern w:val="0"/>
                  <w:szCs w:val="21"/>
                  <w14:ligatures w14:val="none"/>
                </w:rPr>
                <w:delText>drxs</w:delText>
              </w:r>
            </w:del>
          </w:p>
        </w:tc>
        <w:tc>
          <w:tcPr>
            <w:tcW w:w="1858" w:type="dxa"/>
          </w:tcPr>
          <w:p w14:paraId="7E76DCE1" w14:textId="3E961D5E" w:rsidR="00AB54D1" w:rsidRPr="00F475EF" w:rsidDel="001E5999" w:rsidRDefault="00AB54D1" w:rsidP="00AB54D1">
            <w:pPr>
              <w:widowControl/>
              <w:tabs>
                <w:tab w:val="left" w:pos="720"/>
              </w:tabs>
              <w:spacing w:before="100" w:beforeAutospacing="1" w:after="100" w:afterAutospacing="1" w:line="240" w:lineRule="atLeast"/>
              <w:jc w:val="left"/>
              <w:rPr>
                <w:del w:id="1063" w:author="User" w:date="2024-06-13T20:55:00Z"/>
                <w:rFonts w:ascii="微软雅黑" w:eastAsia="微软雅黑" w:hAnsi="微软雅黑" w:cs="宋体"/>
                <w:color w:val="191B1F"/>
                <w:kern w:val="0"/>
                <w:szCs w:val="21"/>
                <w14:ligatures w14:val="none"/>
              </w:rPr>
            </w:pPr>
            <w:del w:id="1064"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31048D63" w14:textId="0D429904" w:rsidR="00AB54D1" w:rsidRPr="00F475EF" w:rsidDel="001E5999" w:rsidRDefault="00AB54D1" w:rsidP="00AB54D1">
            <w:pPr>
              <w:widowControl/>
              <w:tabs>
                <w:tab w:val="left" w:pos="720"/>
              </w:tabs>
              <w:spacing w:before="100" w:beforeAutospacing="1" w:after="100" w:afterAutospacing="1" w:line="240" w:lineRule="atLeast"/>
              <w:jc w:val="left"/>
              <w:rPr>
                <w:del w:id="1065" w:author="User" w:date="2024-06-13T20:55:00Z"/>
                <w:rFonts w:ascii="微软雅黑" w:eastAsia="微软雅黑" w:hAnsi="微软雅黑" w:cs="宋体"/>
                <w:color w:val="191B1F"/>
                <w:kern w:val="0"/>
                <w:szCs w:val="21"/>
                <w14:ligatures w14:val="none"/>
              </w:rPr>
            </w:pPr>
            <w:del w:id="1066"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16B0ED4D" w14:textId="5CF1C928" w:rsidR="00AB54D1" w:rsidRPr="00F475EF" w:rsidDel="001E5999" w:rsidRDefault="00AB54D1" w:rsidP="00AB54D1">
            <w:pPr>
              <w:rPr>
                <w:del w:id="1067" w:author="User" w:date="2024-06-13T20:55:00Z"/>
                <w:rFonts w:ascii="Calibri" w:eastAsia="宋体" w:hAnsi="Calibri" w:cs="Times New Roman"/>
              </w:rPr>
            </w:pPr>
            <w:del w:id="1068" w:author="User" w:date="2024-06-13T20:55:00Z">
              <w:r w:rsidRPr="00F475EF" w:rsidDel="001E5999">
                <w:rPr>
                  <w:rFonts w:ascii="Calibri" w:eastAsia="宋体" w:hAnsi="Calibri" w:cs="Times New Roman" w:hint="eastAsia"/>
                </w:rPr>
                <w:delText>抗冻性试验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冻融系数</w:delText>
              </w:r>
            </w:del>
          </w:p>
        </w:tc>
      </w:tr>
      <w:tr w:rsidR="00AB54D1" w:rsidDel="001E5999" w14:paraId="6CAE771B" w14:textId="7DF32045" w:rsidTr="00831C8E">
        <w:trPr>
          <w:del w:id="1069" w:author="User" w:date="2024-06-13T20:55:00Z"/>
        </w:trPr>
        <w:tc>
          <w:tcPr>
            <w:tcW w:w="1923" w:type="dxa"/>
          </w:tcPr>
          <w:p w14:paraId="6487A917" w14:textId="76B4A007" w:rsidR="00AB54D1" w:rsidRPr="00F475EF" w:rsidDel="001E5999" w:rsidRDefault="00AB54D1" w:rsidP="00AB54D1">
            <w:pPr>
              <w:widowControl/>
              <w:tabs>
                <w:tab w:val="left" w:pos="720"/>
              </w:tabs>
              <w:spacing w:before="100" w:beforeAutospacing="1" w:after="100" w:afterAutospacing="1" w:line="240" w:lineRule="atLeast"/>
              <w:jc w:val="left"/>
              <w:rPr>
                <w:del w:id="1070" w:author="User" w:date="2024-06-13T20:55:00Z"/>
                <w:rFonts w:ascii="微软雅黑" w:eastAsia="微软雅黑" w:hAnsi="微软雅黑" w:cs="宋体"/>
                <w:color w:val="191B1F"/>
                <w:kern w:val="0"/>
                <w:szCs w:val="21"/>
                <w14:ligatures w14:val="none"/>
              </w:rPr>
            </w:pPr>
            <w:del w:id="1071" w:author="User" w:date="2024-06-13T20:55:00Z">
              <w:r w:rsidRPr="00F475EF" w:rsidDel="001E5999">
                <w:rPr>
                  <w:rFonts w:ascii="微软雅黑" w:eastAsia="微软雅黑" w:hAnsi="微软雅黑" w:cs="宋体" w:hint="eastAsia"/>
                  <w:color w:val="191B1F"/>
                  <w:kern w:val="0"/>
                  <w:szCs w:val="21"/>
                  <w14:ligatures w14:val="none"/>
                </w:rPr>
                <w:delText>drzlssl</w:delText>
              </w:r>
            </w:del>
          </w:p>
        </w:tc>
        <w:tc>
          <w:tcPr>
            <w:tcW w:w="1858" w:type="dxa"/>
          </w:tcPr>
          <w:p w14:paraId="436EC4FA" w14:textId="3F1D0334" w:rsidR="00AB54D1" w:rsidRPr="00F475EF" w:rsidDel="001E5999" w:rsidRDefault="00AB54D1" w:rsidP="00AB54D1">
            <w:pPr>
              <w:widowControl/>
              <w:tabs>
                <w:tab w:val="left" w:pos="720"/>
              </w:tabs>
              <w:spacing w:before="100" w:beforeAutospacing="1" w:after="100" w:afterAutospacing="1" w:line="240" w:lineRule="atLeast"/>
              <w:jc w:val="left"/>
              <w:rPr>
                <w:del w:id="1072" w:author="User" w:date="2024-06-13T20:55:00Z"/>
                <w:rFonts w:ascii="微软雅黑" w:eastAsia="微软雅黑" w:hAnsi="微软雅黑" w:cs="宋体"/>
                <w:color w:val="191B1F"/>
                <w:kern w:val="0"/>
                <w:szCs w:val="21"/>
                <w14:ligatures w14:val="none"/>
              </w:rPr>
            </w:pPr>
            <w:del w:id="1073"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0B877AB3" w14:textId="395A96F5" w:rsidR="00AB54D1" w:rsidRPr="00F475EF" w:rsidDel="001E5999" w:rsidRDefault="00AB54D1" w:rsidP="00AB54D1">
            <w:pPr>
              <w:widowControl/>
              <w:tabs>
                <w:tab w:val="left" w:pos="720"/>
              </w:tabs>
              <w:spacing w:before="100" w:beforeAutospacing="1" w:after="100" w:afterAutospacing="1" w:line="240" w:lineRule="atLeast"/>
              <w:jc w:val="left"/>
              <w:rPr>
                <w:del w:id="1074" w:author="User" w:date="2024-06-13T20:55:00Z"/>
                <w:rFonts w:ascii="微软雅黑" w:eastAsia="微软雅黑" w:hAnsi="微软雅黑" w:cs="宋体"/>
                <w:color w:val="191B1F"/>
                <w:kern w:val="0"/>
                <w:szCs w:val="21"/>
                <w14:ligatures w14:val="none"/>
              </w:rPr>
            </w:pPr>
            <w:del w:id="1075"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677ACA44" w14:textId="0E26B4CF" w:rsidR="00AB54D1" w:rsidRPr="00F475EF" w:rsidDel="001E5999" w:rsidRDefault="00AB54D1" w:rsidP="00AB54D1">
            <w:pPr>
              <w:widowControl/>
              <w:tabs>
                <w:tab w:val="left" w:pos="720"/>
              </w:tabs>
              <w:spacing w:before="100" w:beforeAutospacing="1" w:after="100" w:afterAutospacing="1" w:line="240" w:lineRule="atLeast"/>
              <w:jc w:val="left"/>
              <w:rPr>
                <w:del w:id="1076" w:author="User" w:date="2024-06-13T20:55:00Z"/>
                <w:rFonts w:ascii="微软雅黑" w:eastAsia="微软雅黑" w:hAnsi="微软雅黑" w:cs="宋体"/>
                <w:color w:val="191B1F"/>
                <w:kern w:val="0"/>
                <w:szCs w:val="21"/>
                <w14:ligatures w14:val="none"/>
              </w:rPr>
            </w:pPr>
            <w:del w:id="1077" w:author="User" w:date="2024-06-13T20:55:00Z">
              <w:r w:rsidRPr="00F475EF" w:rsidDel="001E5999">
                <w:rPr>
                  <w:rFonts w:ascii="Calibri" w:eastAsia="宋体" w:hAnsi="Calibri" w:cs="Times New Roman" w:hint="eastAsia"/>
                </w:rPr>
                <w:delText>抗冻性试验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冻融质量损失率</w:delText>
              </w:r>
            </w:del>
          </w:p>
        </w:tc>
      </w:tr>
      <w:tr w:rsidR="00AB54D1" w:rsidDel="001E5999" w14:paraId="4CBE829F" w14:textId="1C156C71" w:rsidTr="00831C8E">
        <w:trPr>
          <w:del w:id="1078" w:author="User" w:date="2024-06-13T20:55:00Z"/>
        </w:trPr>
        <w:tc>
          <w:tcPr>
            <w:tcW w:w="1923" w:type="dxa"/>
          </w:tcPr>
          <w:p w14:paraId="75EC1996" w14:textId="2928A49C" w:rsidR="00AB54D1" w:rsidRPr="00F475EF" w:rsidDel="001E5999" w:rsidRDefault="00AB54D1" w:rsidP="00AB54D1">
            <w:pPr>
              <w:widowControl/>
              <w:tabs>
                <w:tab w:val="left" w:pos="720"/>
              </w:tabs>
              <w:spacing w:before="100" w:beforeAutospacing="1" w:after="100" w:afterAutospacing="1" w:line="240" w:lineRule="atLeast"/>
              <w:jc w:val="left"/>
              <w:rPr>
                <w:del w:id="1079" w:author="User" w:date="2024-06-13T20:55:00Z"/>
                <w:rFonts w:ascii="微软雅黑" w:eastAsia="微软雅黑" w:hAnsi="微软雅黑" w:cs="宋体"/>
                <w:color w:val="191B1F"/>
                <w:kern w:val="0"/>
                <w:szCs w:val="21"/>
                <w14:ligatures w14:val="none"/>
              </w:rPr>
            </w:pPr>
            <w:del w:id="1080" w:author="User" w:date="2024-06-13T20:55:00Z">
              <w:r w:rsidRPr="00F475EF" w:rsidDel="001E5999">
                <w:rPr>
                  <w:rFonts w:ascii="微软雅黑" w:eastAsia="微软雅黑" w:hAnsi="微软雅黑" w:cs="宋体" w:hint="eastAsia"/>
                  <w:color w:val="191B1F"/>
                  <w:kern w:val="0"/>
                  <w:szCs w:val="21"/>
                  <w14:ligatures w14:val="none"/>
                </w:rPr>
                <w:delText>syhszt</w:delText>
              </w:r>
            </w:del>
          </w:p>
        </w:tc>
        <w:tc>
          <w:tcPr>
            <w:tcW w:w="1858" w:type="dxa"/>
          </w:tcPr>
          <w:p w14:paraId="7D9E8F3E" w14:textId="02B6F6E8" w:rsidR="00AB54D1" w:rsidRPr="00F475EF" w:rsidDel="001E5999" w:rsidRDefault="00AB54D1" w:rsidP="00AB54D1">
            <w:pPr>
              <w:widowControl/>
              <w:tabs>
                <w:tab w:val="left" w:pos="720"/>
              </w:tabs>
              <w:spacing w:before="100" w:beforeAutospacing="1" w:after="100" w:afterAutospacing="1" w:line="240" w:lineRule="atLeast"/>
              <w:jc w:val="left"/>
              <w:rPr>
                <w:del w:id="1081" w:author="User" w:date="2024-06-13T20:55:00Z"/>
                <w:rFonts w:ascii="微软雅黑" w:eastAsia="微软雅黑" w:hAnsi="微软雅黑" w:cs="宋体"/>
                <w:color w:val="191B1F"/>
                <w:kern w:val="0"/>
                <w:szCs w:val="21"/>
                <w14:ligatures w14:val="none"/>
              </w:rPr>
            </w:pPr>
            <w:del w:id="1082"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46EA3230" w14:textId="4884EC10" w:rsidR="00AB54D1" w:rsidRPr="00F475EF" w:rsidDel="001E5999" w:rsidRDefault="00AB54D1" w:rsidP="00AB54D1">
            <w:pPr>
              <w:widowControl/>
              <w:tabs>
                <w:tab w:val="left" w:pos="720"/>
              </w:tabs>
              <w:spacing w:before="100" w:beforeAutospacing="1" w:after="100" w:afterAutospacing="1" w:line="240" w:lineRule="atLeast"/>
              <w:jc w:val="left"/>
              <w:rPr>
                <w:del w:id="1083" w:author="User" w:date="2024-06-13T20:55:00Z"/>
                <w:rFonts w:ascii="微软雅黑" w:eastAsia="微软雅黑" w:hAnsi="微软雅黑" w:cs="宋体"/>
                <w:color w:val="191B1F"/>
                <w:kern w:val="0"/>
                <w:szCs w:val="21"/>
                <w14:ligatures w14:val="none"/>
              </w:rPr>
            </w:pPr>
            <w:del w:id="1084"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21942E3C" w14:textId="17DD33B5" w:rsidR="00AB54D1" w:rsidRPr="00F475EF" w:rsidDel="001E5999" w:rsidRDefault="00AB54D1" w:rsidP="00AB54D1">
            <w:pPr>
              <w:widowControl/>
              <w:tabs>
                <w:tab w:val="left" w:pos="720"/>
              </w:tabs>
              <w:spacing w:before="100" w:beforeAutospacing="1" w:after="100" w:afterAutospacing="1" w:line="240" w:lineRule="atLeast"/>
              <w:jc w:val="left"/>
              <w:rPr>
                <w:del w:id="1085" w:author="User" w:date="2024-06-13T20:55:00Z"/>
                <w:rFonts w:ascii="微软雅黑" w:eastAsia="微软雅黑" w:hAnsi="微软雅黑" w:cs="宋体"/>
                <w:color w:val="191B1F"/>
                <w:kern w:val="0"/>
                <w:szCs w:val="21"/>
                <w14:ligatures w14:val="none"/>
              </w:rPr>
            </w:pPr>
            <w:del w:id="1086" w:author="User" w:date="2024-06-13T20:55:00Z">
              <w:r w:rsidRPr="00F475EF" w:rsidDel="001E5999">
                <w:rPr>
                  <w:rFonts w:ascii="Calibri" w:eastAsia="宋体" w:hAnsi="Calibri" w:cs="Times New Roman" w:hint="eastAsia"/>
                </w:rPr>
                <w:delText>单轴压缩变形试验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试样含水状态</w:delText>
              </w:r>
            </w:del>
          </w:p>
        </w:tc>
      </w:tr>
      <w:tr w:rsidR="00AB54D1" w:rsidDel="001E5999" w14:paraId="40DF9579" w14:textId="4A8AD3FB" w:rsidTr="00831C8E">
        <w:trPr>
          <w:del w:id="1087" w:author="User" w:date="2024-06-13T20:55:00Z"/>
        </w:trPr>
        <w:tc>
          <w:tcPr>
            <w:tcW w:w="1923" w:type="dxa"/>
          </w:tcPr>
          <w:p w14:paraId="6EDA5DA8" w14:textId="4C1177A1" w:rsidR="00AB54D1" w:rsidRPr="00F475EF" w:rsidDel="001E5999" w:rsidRDefault="00AB54D1" w:rsidP="00AB54D1">
            <w:pPr>
              <w:widowControl/>
              <w:tabs>
                <w:tab w:val="left" w:pos="720"/>
              </w:tabs>
              <w:spacing w:before="100" w:beforeAutospacing="1" w:after="100" w:afterAutospacing="1" w:line="240" w:lineRule="atLeast"/>
              <w:jc w:val="left"/>
              <w:rPr>
                <w:del w:id="1088" w:author="User" w:date="2024-06-13T20:55:00Z"/>
                <w:rFonts w:ascii="微软雅黑" w:eastAsia="微软雅黑" w:hAnsi="微软雅黑" w:cs="宋体"/>
                <w:color w:val="191B1F"/>
                <w:kern w:val="0"/>
                <w:szCs w:val="21"/>
                <w14:ligatures w14:val="none"/>
              </w:rPr>
            </w:pPr>
            <w:del w:id="1089" w:author="User" w:date="2024-06-13T20:55:00Z">
              <w:r w:rsidRPr="00F475EF" w:rsidDel="001E5999">
                <w:rPr>
                  <w:rFonts w:ascii="微软雅黑" w:eastAsia="微软雅黑" w:hAnsi="微软雅黑" w:cs="宋体" w:hint="eastAsia"/>
                  <w:color w:val="191B1F"/>
                  <w:kern w:val="0"/>
                  <w:szCs w:val="21"/>
                  <w14:ligatures w14:val="none"/>
                </w:rPr>
                <w:delText>bxml</w:delText>
              </w:r>
            </w:del>
          </w:p>
        </w:tc>
        <w:tc>
          <w:tcPr>
            <w:tcW w:w="1858" w:type="dxa"/>
          </w:tcPr>
          <w:p w14:paraId="4A47F688" w14:textId="3F4B6C7A" w:rsidR="00AB54D1" w:rsidRPr="00F475EF" w:rsidDel="001E5999" w:rsidRDefault="00AB54D1" w:rsidP="00AB54D1">
            <w:pPr>
              <w:widowControl/>
              <w:tabs>
                <w:tab w:val="left" w:pos="720"/>
              </w:tabs>
              <w:spacing w:before="100" w:beforeAutospacing="1" w:after="100" w:afterAutospacing="1" w:line="240" w:lineRule="atLeast"/>
              <w:jc w:val="left"/>
              <w:rPr>
                <w:del w:id="1090" w:author="User" w:date="2024-06-13T20:55:00Z"/>
                <w:rFonts w:ascii="微软雅黑" w:eastAsia="微软雅黑" w:hAnsi="微软雅黑" w:cs="宋体"/>
                <w:color w:val="191B1F"/>
                <w:kern w:val="0"/>
                <w:szCs w:val="21"/>
                <w14:ligatures w14:val="none"/>
              </w:rPr>
            </w:pPr>
            <w:del w:id="1091"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45C9AD07" w14:textId="0A17346C" w:rsidR="00AB54D1" w:rsidRPr="00F475EF" w:rsidDel="001E5999" w:rsidRDefault="00AB54D1" w:rsidP="00AB54D1">
            <w:pPr>
              <w:widowControl/>
              <w:tabs>
                <w:tab w:val="left" w:pos="720"/>
              </w:tabs>
              <w:spacing w:before="100" w:beforeAutospacing="1" w:after="100" w:afterAutospacing="1" w:line="240" w:lineRule="atLeast"/>
              <w:jc w:val="left"/>
              <w:rPr>
                <w:del w:id="1092" w:author="User" w:date="2024-06-13T20:55:00Z"/>
                <w:rFonts w:ascii="微软雅黑" w:eastAsia="微软雅黑" w:hAnsi="微软雅黑" w:cs="宋体"/>
                <w:color w:val="191B1F"/>
                <w:kern w:val="0"/>
                <w:szCs w:val="21"/>
                <w14:ligatures w14:val="none"/>
              </w:rPr>
            </w:pPr>
            <w:del w:id="1093"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64FFB56A" w14:textId="5A6AB411" w:rsidR="00AB54D1" w:rsidRPr="00F475EF" w:rsidDel="001E5999" w:rsidRDefault="00AB54D1" w:rsidP="00AB54D1">
            <w:pPr>
              <w:rPr>
                <w:del w:id="1094" w:author="User" w:date="2024-06-13T20:55:00Z"/>
                <w:rFonts w:ascii="Calibri" w:eastAsia="宋体" w:hAnsi="Calibri" w:cs="Times New Roman"/>
              </w:rPr>
            </w:pPr>
            <w:del w:id="1095" w:author="User" w:date="2024-06-13T20:55:00Z">
              <w:r w:rsidRPr="00F475EF" w:rsidDel="001E5999">
                <w:rPr>
                  <w:rFonts w:ascii="Calibri" w:eastAsia="宋体" w:hAnsi="Calibri" w:cs="Times New Roman" w:hint="eastAsia"/>
                </w:rPr>
                <w:delText>单轴压缩变形试验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变形模量</w:delText>
              </w:r>
            </w:del>
          </w:p>
        </w:tc>
      </w:tr>
      <w:tr w:rsidR="00AB54D1" w:rsidDel="001E5999" w14:paraId="5EBB5208" w14:textId="791746C8" w:rsidTr="00831C8E">
        <w:trPr>
          <w:del w:id="1096" w:author="User" w:date="2024-06-13T20:55:00Z"/>
        </w:trPr>
        <w:tc>
          <w:tcPr>
            <w:tcW w:w="1923" w:type="dxa"/>
          </w:tcPr>
          <w:p w14:paraId="686E8445" w14:textId="6EF599C4" w:rsidR="00AB54D1" w:rsidRPr="00F475EF" w:rsidDel="001E5999" w:rsidRDefault="00AB54D1" w:rsidP="00AB54D1">
            <w:pPr>
              <w:widowControl/>
              <w:tabs>
                <w:tab w:val="left" w:pos="720"/>
              </w:tabs>
              <w:spacing w:before="100" w:beforeAutospacing="1" w:after="100" w:afterAutospacing="1" w:line="240" w:lineRule="atLeast"/>
              <w:jc w:val="left"/>
              <w:rPr>
                <w:del w:id="1097" w:author="User" w:date="2024-06-13T20:55:00Z"/>
                <w:rFonts w:ascii="微软雅黑" w:eastAsia="微软雅黑" w:hAnsi="微软雅黑" w:cs="宋体"/>
                <w:color w:val="191B1F"/>
                <w:kern w:val="0"/>
                <w:szCs w:val="21"/>
                <w14:ligatures w14:val="none"/>
              </w:rPr>
            </w:pPr>
            <w:del w:id="1098" w:author="User" w:date="2024-06-13T20:55:00Z">
              <w:r w:rsidRPr="00F475EF" w:rsidDel="001E5999">
                <w:rPr>
                  <w:rFonts w:ascii="微软雅黑" w:eastAsia="微软雅黑" w:hAnsi="微软雅黑" w:cs="宋体" w:hint="eastAsia"/>
                  <w:color w:val="191B1F"/>
                  <w:kern w:val="0"/>
                  <w:szCs w:val="21"/>
                  <w14:ligatures w14:val="none"/>
                </w:rPr>
                <w:delText>psb</w:delText>
              </w:r>
            </w:del>
          </w:p>
        </w:tc>
        <w:tc>
          <w:tcPr>
            <w:tcW w:w="1858" w:type="dxa"/>
          </w:tcPr>
          <w:p w14:paraId="72D547AB" w14:textId="4D3AF372" w:rsidR="00AB54D1" w:rsidRPr="00F475EF" w:rsidDel="001E5999" w:rsidRDefault="00AB54D1" w:rsidP="00AB54D1">
            <w:pPr>
              <w:widowControl/>
              <w:tabs>
                <w:tab w:val="left" w:pos="720"/>
              </w:tabs>
              <w:spacing w:before="100" w:beforeAutospacing="1" w:after="100" w:afterAutospacing="1" w:line="240" w:lineRule="atLeast"/>
              <w:jc w:val="left"/>
              <w:rPr>
                <w:del w:id="1099" w:author="User" w:date="2024-06-13T20:55:00Z"/>
                <w:rFonts w:ascii="微软雅黑" w:eastAsia="微软雅黑" w:hAnsi="微软雅黑" w:cs="宋体"/>
                <w:color w:val="191B1F"/>
                <w:kern w:val="0"/>
                <w:szCs w:val="21"/>
                <w14:ligatures w14:val="none"/>
              </w:rPr>
            </w:pPr>
            <w:del w:id="1100"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7B2B6DF1" w14:textId="59F5663E" w:rsidR="00AB54D1" w:rsidRPr="00F475EF" w:rsidDel="001E5999" w:rsidRDefault="00AB54D1" w:rsidP="00AB54D1">
            <w:pPr>
              <w:widowControl/>
              <w:tabs>
                <w:tab w:val="left" w:pos="720"/>
              </w:tabs>
              <w:spacing w:before="100" w:beforeAutospacing="1" w:after="100" w:afterAutospacing="1" w:line="240" w:lineRule="atLeast"/>
              <w:jc w:val="left"/>
              <w:rPr>
                <w:del w:id="1101" w:author="User" w:date="2024-06-13T20:55:00Z"/>
                <w:rFonts w:ascii="微软雅黑" w:eastAsia="微软雅黑" w:hAnsi="微软雅黑" w:cs="宋体"/>
                <w:color w:val="191B1F"/>
                <w:kern w:val="0"/>
                <w:szCs w:val="21"/>
                <w14:ligatures w14:val="none"/>
              </w:rPr>
            </w:pPr>
            <w:del w:id="1102"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4C25BC72" w14:textId="2D0D7A3D" w:rsidR="00AB54D1" w:rsidRPr="00F475EF" w:rsidDel="001E5999" w:rsidRDefault="00AB54D1" w:rsidP="00AB54D1">
            <w:pPr>
              <w:jc w:val="center"/>
              <w:rPr>
                <w:del w:id="1103" w:author="User" w:date="2024-06-13T20:55:00Z"/>
                <w:rFonts w:ascii="Calibri" w:eastAsia="宋体" w:hAnsi="Calibri" w:cs="Times New Roman"/>
              </w:rPr>
            </w:pPr>
            <w:del w:id="1104" w:author="User" w:date="2024-06-13T20:55:00Z">
              <w:r w:rsidRPr="00F475EF" w:rsidDel="001E5999">
                <w:rPr>
                  <w:rFonts w:ascii="Calibri" w:eastAsia="宋体" w:hAnsi="Calibri" w:cs="Times New Roman" w:hint="eastAsia"/>
                </w:rPr>
                <w:delText>单轴压缩变形试验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泊桑比</w:delText>
              </w:r>
            </w:del>
          </w:p>
        </w:tc>
      </w:tr>
      <w:tr w:rsidR="00AB54D1" w:rsidDel="001E5999" w14:paraId="1445EDD2" w14:textId="7DB8D0ED" w:rsidTr="00831C8E">
        <w:trPr>
          <w:del w:id="1105" w:author="User" w:date="2024-06-13T20:55:00Z"/>
        </w:trPr>
        <w:tc>
          <w:tcPr>
            <w:tcW w:w="1923" w:type="dxa"/>
          </w:tcPr>
          <w:p w14:paraId="72C8490C" w14:textId="535D7C65" w:rsidR="00AB54D1" w:rsidRPr="00F475EF" w:rsidDel="001E5999" w:rsidRDefault="00AB54D1" w:rsidP="00AB54D1">
            <w:pPr>
              <w:widowControl/>
              <w:tabs>
                <w:tab w:val="left" w:pos="720"/>
              </w:tabs>
              <w:spacing w:before="100" w:beforeAutospacing="1" w:after="100" w:afterAutospacing="1" w:line="240" w:lineRule="atLeast"/>
              <w:jc w:val="left"/>
              <w:rPr>
                <w:del w:id="1106" w:author="User" w:date="2024-06-13T20:55:00Z"/>
                <w:rFonts w:ascii="微软雅黑" w:eastAsia="微软雅黑" w:hAnsi="微软雅黑" w:cs="宋体"/>
                <w:color w:val="191B1F"/>
                <w:kern w:val="0"/>
                <w:szCs w:val="21"/>
                <w14:ligatures w14:val="none"/>
              </w:rPr>
            </w:pPr>
            <w:del w:id="1107" w:author="User" w:date="2024-06-13T20:55:00Z">
              <w:r w:rsidRPr="00F475EF" w:rsidDel="001E5999">
                <w:rPr>
                  <w:rFonts w:ascii="微软雅黑" w:eastAsia="微软雅黑" w:hAnsi="微软雅黑" w:cs="宋体" w:hint="eastAsia"/>
                  <w:color w:val="191B1F"/>
                  <w:kern w:val="0"/>
                  <w:szCs w:val="21"/>
                  <w14:ligatures w14:val="none"/>
                </w:rPr>
                <w:delText>kjd</w:delText>
              </w:r>
            </w:del>
          </w:p>
        </w:tc>
        <w:tc>
          <w:tcPr>
            <w:tcW w:w="1858" w:type="dxa"/>
          </w:tcPr>
          <w:p w14:paraId="08A73432" w14:textId="57A66B72" w:rsidR="00AB54D1" w:rsidRPr="00F475EF" w:rsidDel="001E5999" w:rsidRDefault="00AB54D1" w:rsidP="00AB54D1">
            <w:pPr>
              <w:widowControl/>
              <w:tabs>
                <w:tab w:val="left" w:pos="720"/>
              </w:tabs>
              <w:spacing w:before="100" w:beforeAutospacing="1" w:after="100" w:afterAutospacing="1" w:line="240" w:lineRule="atLeast"/>
              <w:jc w:val="left"/>
              <w:rPr>
                <w:del w:id="1108" w:author="User" w:date="2024-06-13T20:55:00Z"/>
                <w:rFonts w:ascii="微软雅黑" w:eastAsia="微软雅黑" w:hAnsi="微软雅黑" w:cs="宋体"/>
                <w:color w:val="191B1F"/>
                <w:kern w:val="0"/>
                <w:szCs w:val="21"/>
                <w14:ligatures w14:val="none"/>
              </w:rPr>
            </w:pPr>
            <w:del w:id="1109"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118A05C2" w14:textId="6AD43CE0" w:rsidR="00AB54D1" w:rsidRPr="00F475EF" w:rsidDel="001E5999" w:rsidRDefault="00AB54D1" w:rsidP="00AB54D1">
            <w:pPr>
              <w:widowControl/>
              <w:tabs>
                <w:tab w:val="left" w:pos="720"/>
              </w:tabs>
              <w:spacing w:before="100" w:beforeAutospacing="1" w:after="100" w:afterAutospacing="1" w:line="240" w:lineRule="atLeast"/>
              <w:jc w:val="left"/>
              <w:rPr>
                <w:del w:id="1110" w:author="User" w:date="2024-06-13T20:55:00Z"/>
                <w:rFonts w:ascii="微软雅黑" w:eastAsia="微软雅黑" w:hAnsi="微软雅黑" w:cs="宋体"/>
                <w:color w:val="191B1F"/>
                <w:kern w:val="0"/>
                <w:szCs w:val="21"/>
                <w14:ligatures w14:val="none"/>
              </w:rPr>
            </w:pPr>
            <w:del w:id="1111"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770BA1AA" w14:textId="2EAB53C1" w:rsidR="00AB54D1" w:rsidRPr="00F475EF" w:rsidDel="001E5999" w:rsidRDefault="00AB54D1" w:rsidP="00AB54D1">
            <w:pPr>
              <w:widowControl/>
              <w:tabs>
                <w:tab w:val="left" w:pos="720"/>
              </w:tabs>
              <w:spacing w:before="100" w:beforeAutospacing="1" w:after="100" w:afterAutospacing="1" w:line="240" w:lineRule="atLeast"/>
              <w:jc w:val="left"/>
              <w:rPr>
                <w:del w:id="1112" w:author="User" w:date="2024-06-13T20:55:00Z"/>
                <w:rFonts w:ascii="微软雅黑" w:eastAsia="微软雅黑" w:hAnsi="微软雅黑" w:cs="宋体"/>
                <w:color w:val="191B1F"/>
                <w:kern w:val="0"/>
                <w:szCs w:val="21"/>
                <w14:ligatures w14:val="none"/>
              </w:rPr>
            </w:pPr>
            <w:del w:id="1113" w:author="User" w:date="2024-06-13T20:55:00Z">
              <w:r w:rsidRPr="00F475EF" w:rsidDel="001E5999">
                <w:rPr>
                  <w:rFonts w:ascii="Calibri" w:eastAsia="宋体" w:hAnsi="Calibri" w:cs="Times New Roman" w:hint="eastAsia"/>
                </w:rPr>
                <w:delText>直剪强度试验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抗剪断</w:delText>
              </w:r>
            </w:del>
          </w:p>
        </w:tc>
      </w:tr>
      <w:tr w:rsidR="00AB54D1" w:rsidDel="001E5999" w14:paraId="3B9C4E76" w14:textId="64AD9297" w:rsidTr="00831C8E">
        <w:trPr>
          <w:del w:id="1114" w:author="User" w:date="2024-06-13T20:55:00Z"/>
        </w:trPr>
        <w:tc>
          <w:tcPr>
            <w:tcW w:w="1923" w:type="dxa"/>
          </w:tcPr>
          <w:p w14:paraId="5A973387" w14:textId="06240959" w:rsidR="00AB54D1" w:rsidRPr="00F475EF" w:rsidDel="001E5999" w:rsidRDefault="00AB54D1" w:rsidP="00AB54D1">
            <w:pPr>
              <w:widowControl/>
              <w:tabs>
                <w:tab w:val="left" w:pos="720"/>
              </w:tabs>
              <w:spacing w:before="100" w:beforeAutospacing="1" w:after="100" w:afterAutospacing="1" w:line="240" w:lineRule="atLeast"/>
              <w:jc w:val="left"/>
              <w:rPr>
                <w:del w:id="1115" w:author="User" w:date="2024-06-13T20:55:00Z"/>
                <w:rFonts w:ascii="微软雅黑" w:eastAsia="微软雅黑" w:hAnsi="微软雅黑" w:cs="宋体"/>
                <w:color w:val="191B1F"/>
                <w:kern w:val="0"/>
                <w:szCs w:val="21"/>
                <w14:ligatures w14:val="none"/>
              </w:rPr>
            </w:pPr>
            <w:del w:id="1116" w:author="User" w:date="2024-06-13T20:55:00Z">
              <w:r w:rsidRPr="00F475EF" w:rsidDel="001E5999">
                <w:rPr>
                  <w:rFonts w:ascii="微软雅黑" w:eastAsia="微软雅黑" w:hAnsi="微软雅黑" w:cs="宋体" w:hint="eastAsia"/>
                  <w:color w:val="191B1F"/>
                  <w:kern w:val="0"/>
                  <w:szCs w:val="21"/>
                  <w14:ligatures w14:val="none"/>
                </w:rPr>
                <w:delText>kj</w:delText>
              </w:r>
            </w:del>
          </w:p>
        </w:tc>
        <w:tc>
          <w:tcPr>
            <w:tcW w:w="1858" w:type="dxa"/>
          </w:tcPr>
          <w:p w14:paraId="75A0B654" w14:textId="5C61F1A3" w:rsidR="00AB54D1" w:rsidRPr="00F475EF" w:rsidDel="001E5999" w:rsidRDefault="00AB54D1" w:rsidP="00AB54D1">
            <w:pPr>
              <w:widowControl/>
              <w:tabs>
                <w:tab w:val="left" w:pos="720"/>
              </w:tabs>
              <w:spacing w:before="100" w:beforeAutospacing="1" w:after="100" w:afterAutospacing="1" w:line="240" w:lineRule="atLeast"/>
              <w:jc w:val="left"/>
              <w:rPr>
                <w:del w:id="1117" w:author="User" w:date="2024-06-13T20:55:00Z"/>
                <w:rFonts w:ascii="微软雅黑" w:eastAsia="微软雅黑" w:hAnsi="微软雅黑" w:cs="宋体"/>
                <w:color w:val="191B1F"/>
                <w:kern w:val="0"/>
                <w:szCs w:val="21"/>
                <w14:ligatures w14:val="none"/>
              </w:rPr>
            </w:pPr>
            <w:del w:id="1118"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317FB11F" w14:textId="2AD0E267" w:rsidR="00AB54D1" w:rsidRPr="00F475EF" w:rsidDel="001E5999" w:rsidRDefault="00AB54D1" w:rsidP="00AB54D1">
            <w:pPr>
              <w:widowControl/>
              <w:tabs>
                <w:tab w:val="left" w:pos="720"/>
              </w:tabs>
              <w:spacing w:before="100" w:beforeAutospacing="1" w:after="100" w:afterAutospacing="1" w:line="240" w:lineRule="atLeast"/>
              <w:jc w:val="left"/>
              <w:rPr>
                <w:del w:id="1119" w:author="User" w:date="2024-06-13T20:55:00Z"/>
                <w:rFonts w:ascii="微软雅黑" w:eastAsia="微软雅黑" w:hAnsi="微软雅黑" w:cs="宋体"/>
                <w:color w:val="191B1F"/>
                <w:kern w:val="0"/>
                <w:szCs w:val="21"/>
                <w14:ligatures w14:val="none"/>
              </w:rPr>
            </w:pPr>
            <w:del w:id="1120"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0ABACECD" w14:textId="07F532E1" w:rsidR="00AB54D1" w:rsidRPr="00F475EF" w:rsidDel="001E5999" w:rsidRDefault="00AB54D1" w:rsidP="00AB54D1">
            <w:pPr>
              <w:widowControl/>
              <w:tabs>
                <w:tab w:val="left" w:pos="720"/>
              </w:tabs>
              <w:spacing w:before="100" w:beforeAutospacing="1" w:after="100" w:afterAutospacing="1" w:line="240" w:lineRule="atLeast"/>
              <w:jc w:val="left"/>
              <w:rPr>
                <w:del w:id="1121" w:author="User" w:date="2024-06-13T20:55:00Z"/>
                <w:rFonts w:ascii="微软雅黑" w:eastAsia="微软雅黑" w:hAnsi="微软雅黑" w:cs="宋体"/>
                <w:color w:val="191B1F"/>
                <w:kern w:val="0"/>
                <w:szCs w:val="21"/>
                <w14:ligatures w14:val="none"/>
              </w:rPr>
            </w:pPr>
            <w:del w:id="1122" w:author="User" w:date="2024-06-13T20:55:00Z">
              <w:r w:rsidRPr="00F475EF" w:rsidDel="001E5999">
                <w:rPr>
                  <w:rFonts w:ascii="Calibri" w:eastAsia="宋体" w:hAnsi="Calibri" w:cs="Times New Roman" w:hint="eastAsia"/>
                </w:rPr>
                <w:delText>直剪强度试验</w:delText>
              </w:r>
              <w:r w:rsidRPr="00F475EF" w:rsidDel="001E5999">
                <w:rPr>
                  <w:rFonts w:ascii="Calibri" w:eastAsia="宋体" w:hAnsi="Calibri" w:cs="Times New Roman" w:hint="eastAsia"/>
                </w:rPr>
                <w:delText>-</w:delText>
              </w:r>
              <w:r w:rsidRPr="00F475EF" w:rsidDel="001E5999">
                <w:rPr>
                  <w:rFonts w:ascii="Calibri" w:eastAsia="宋体" w:hAnsi="Calibri" w:cs="Times New Roman" w:hint="eastAsia"/>
                </w:rPr>
                <w:delText>抗剪</w:delText>
              </w:r>
            </w:del>
          </w:p>
        </w:tc>
      </w:tr>
      <w:tr w:rsidR="00AB54D1" w:rsidDel="001E5999" w14:paraId="6C3432A9" w14:textId="1BC09205" w:rsidTr="00831C8E">
        <w:trPr>
          <w:del w:id="1123" w:author="User" w:date="2024-06-13T20:55:00Z"/>
        </w:trPr>
        <w:tc>
          <w:tcPr>
            <w:tcW w:w="1923" w:type="dxa"/>
          </w:tcPr>
          <w:p w14:paraId="0E531C80" w14:textId="5CB0D5E2" w:rsidR="00AB54D1" w:rsidRPr="00F475EF" w:rsidDel="001E5999" w:rsidRDefault="00AB54D1" w:rsidP="00AB54D1">
            <w:pPr>
              <w:widowControl/>
              <w:tabs>
                <w:tab w:val="left" w:pos="720"/>
              </w:tabs>
              <w:spacing w:before="100" w:beforeAutospacing="1" w:after="100" w:afterAutospacing="1" w:line="240" w:lineRule="atLeast"/>
              <w:jc w:val="left"/>
              <w:rPr>
                <w:del w:id="1124" w:author="User" w:date="2024-06-13T20:55:00Z"/>
                <w:rFonts w:ascii="微软雅黑" w:eastAsia="微软雅黑" w:hAnsi="微软雅黑" w:cs="宋体"/>
                <w:color w:val="191B1F"/>
                <w:kern w:val="0"/>
                <w:szCs w:val="21"/>
                <w14:ligatures w14:val="none"/>
              </w:rPr>
            </w:pPr>
            <w:del w:id="1125" w:author="User" w:date="2024-06-13T20:55:00Z">
              <w:r w:rsidRPr="00F475EF" w:rsidDel="001E5999">
                <w:rPr>
                  <w:rFonts w:ascii="微软雅黑" w:eastAsia="微软雅黑" w:hAnsi="微软雅黑" w:cs="宋体" w:hint="eastAsia"/>
                  <w:color w:val="191B1F"/>
                  <w:kern w:val="0"/>
                  <w:szCs w:val="21"/>
                  <w14:ligatures w14:val="none"/>
                </w:rPr>
                <w:delText>ssyjlhw</w:delText>
              </w:r>
            </w:del>
          </w:p>
        </w:tc>
        <w:tc>
          <w:tcPr>
            <w:tcW w:w="1858" w:type="dxa"/>
          </w:tcPr>
          <w:p w14:paraId="25790297" w14:textId="7A541EE6" w:rsidR="00AB54D1" w:rsidRPr="00F475EF" w:rsidDel="001E5999" w:rsidRDefault="00AB54D1" w:rsidP="00AB54D1">
            <w:pPr>
              <w:widowControl/>
              <w:tabs>
                <w:tab w:val="left" w:pos="720"/>
              </w:tabs>
              <w:spacing w:before="100" w:beforeAutospacing="1" w:after="100" w:afterAutospacing="1" w:line="240" w:lineRule="atLeast"/>
              <w:jc w:val="left"/>
              <w:rPr>
                <w:del w:id="1126" w:author="User" w:date="2024-06-13T20:55:00Z"/>
                <w:rFonts w:ascii="微软雅黑" w:eastAsia="微软雅黑" w:hAnsi="微软雅黑" w:cs="宋体"/>
                <w:color w:val="191B1F"/>
                <w:kern w:val="0"/>
                <w:szCs w:val="21"/>
                <w14:ligatures w14:val="none"/>
              </w:rPr>
            </w:pPr>
            <w:del w:id="1127"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2E651527" w14:textId="103AE21B" w:rsidR="00AB54D1" w:rsidRPr="00F475EF" w:rsidDel="001E5999" w:rsidRDefault="00AB54D1" w:rsidP="00AB54D1">
            <w:pPr>
              <w:widowControl/>
              <w:tabs>
                <w:tab w:val="left" w:pos="720"/>
              </w:tabs>
              <w:spacing w:before="100" w:beforeAutospacing="1" w:after="100" w:afterAutospacing="1" w:line="240" w:lineRule="atLeast"/>
              <w:jc w:val="left"/>
              <w:rPr>
                <w:del w:id="1128" w:author="User" w:date="2024-06-13T20:55:00Z"/>
                <w:rFonts w:ascii="微软雅黑" w:eastAsia="微软雅黑" w:hAnsi="微软雅黑" w:cs="宋体"/>
                <w:color w:val="191B1F"/>
                <w:kern w:val="0"/>
                <w:szCs w:val="21"/>
                <w14:ligatures w14:val="none"/>
              </w:rPr>
            </w:pPr>
            <w:del w:id="1129"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76E938C7" w14:textId="4137FBB8" w:rsidR="00AB54D1" w:rsidRPr="00F475EF" w:rsidDel="001E5999" w:rsidRDefault="00AB54D1" w:rsidP="00AB54D1">
            <w:pPr>
              <w:widowControl/>
              <w:tabs>
                <w:tab w:val="left" w:pos="720"/>
              </w:tabs>
              <w:spacing w:before="100" w:beforeAutospacing="1" w:after="100" w:afterAutospacing="1" w:line="240" w:lineRule="atLeast"/>
              <w:jc w:val="left"/>
              <w:rPr>
                <w:del w:id="1130" w:author="User" w:date="2024-06-13T20:55:00Z"/>
                <w:rFonts w:ascii="微软雅黑" w:eastAsia="微软雅黑" w:hAnsi="微软雅黑" w:cs="宋体"/>
                <w:color w:val="191B1F"/>
                <w:kern w:val="0"/>
                <w:szCs w:val="21"/>
                <w14:ligatures w14:val="none"/>
              </w:rPr>
            </w:pPr>
            <w:del w:id="1131" w:author="User" w:date="2024-06-13T20:55:00Z">
              <w:r w:rsidRPr="00F475EF" w:rsidDel="001E5999">
                <w:rPr>
                  <w:rFonts w:ascii="Calibri" w:eastAsia="宋体" w:hAnsi="Calibri" w:cs="Times New Roman" w:hint="eastAsia"/>
                </w:rPr>
                <w:delText>硫酸盐及硫化物含量</w:delText>
              </w:r>
            </w:del>
          </w:p>
        </w:tc>
      </w:tr>
      <w:tr w:rsidR="00AB54D1" w:rsidDel="001E5999" w14:paraId="10931A18" w14:textId="4EA84FE1" w:rsidTr="00831C8E">
        <w:trPr>
          <w:del w:id="1132" w:author="User" w:date="2024-06-13T20:55:00Z"/>
        </w:trPr>
        <w:tc>
          <w:tcPr>
            <w:tcW w:w="1923" w:type="dxa"/>
          </w:tcPr>
          <w:p w14:paraId="3FC34895" w14:textId="365993DD" w:rsidR="00AB54D1" w:rsidRPr="00F475EF" w:rsidDel="001E5999" w:rsidRDefault="00AB54D1" w:rsidP="00AB54D1">
            <w:pPr>
              <w:widowControl/>
              <w:tabs>
                <w:tab w:val="left" w:pos="720"/>
              </w:tabs>
              <w:spacing w:before="100" w:beforeAutospacing="1" w:after="100" w:afterAutospacing="1" w:line="240" w:lineRule="atLeast"/>
              <w:jc w:val="left"/>
              <w:rPr>
                <w:del w:id="1133" w:author="User" w:date="2024-06-13T20:55:00Z"/>
                <w:rFonts w:ascii="微软雅黑" w:eastAsia="微软雅黑" w:hAnsi="微软雅黑" w:cs="宋体"/>
                <w:color w:val="191B1F"/>
                <w:kern w:val="0"/>
                <w:szCs w:val="21"/>
                <w14:ligatures w14:val="none"/>
              </w:rPr>
            </w:pPr>
            <w:del w:id="1134" w:author="User" w:date="2024-06-13T20:55:00Z">
              <w:r w:rsidRPr="00F475EF" w:rsidDel="001E5999">
                <w:rPr>
                  <w:rFonts w:ascii="微软雅黑" w:eastAsia="微软雅黑" w:hAnsi="微软雅黑" w:cs="宋体"/>
                  <w:color w:val="191B1F"/>
                  <w:kern w:val="0"/>
                  <w:szCs w:val="21"/>
                  <w14:ligatures w14:val="none"/>
                </w:rPr>
                <w:delText>K</w:delText>
              </w:r>
              <w:r w:rsidRPr="00F475EF" w:rsidDel="001E5999">
                <w:rPr>
                  <w:rFonts w:ascii="微软雅黑" w:eastAsia="微软雅黑" w:hAnsi="微软雅黑" w:cs="宋体" w:hint="eastAsia"/>
                  <w:color w:val="191B1F"/>
                  <w:kern w:val="0"/>
                  <w:szCs w:val="21"/>
                  <w14:ligatures w14:val="none"/>
                </w:rPr>
                <w:delText>lqd</w:delText>
              </w:r>
            </w:del>
          </w:p>
        </w:tc>
        <w:tc>
          <w:tcPr>
            <w:tcW w:w="1858" w:type="dxa"/>
          </w:tcPr>
          <w:p w14:paraId="41C46208" w14:textId="709D37CB" w:rsidR="00AB54D1" w:rsidRPr="00F475EF" w:rsidDel="001E5999" w:rsidRDefault="00AB54D1" w:rsidP="00AB54D1">
            <w:pPr>
              <w:widowControl/>
              <w:tabs>
                <w:tab w:val="left" w:pos="720"/>
              </w:tabs>
              <w:spacing w:before="100" w:beforeAutospacing="1" w:after="100" w:afterAutospacing="1" w:line="240" w:lineRule="atLeast"/>
              <w:jc w:val="left"/>
              <w:rPr>
                <w:del w:id="1135" w:author="User" w:date="2024-06-13T20:55:00Z"/>
                <w:rFonts w:ascii="微软雅黑" w:eastAsia="微软雅黑" w:hAnsi="微软雅黑" w:cs="宋体"/>
                <w:color w:val="191B1F"/>
                <w:kern w:val="0"/>
                <w:szCs w:val="21"/>
                <w14:ligatures w14:val="none"/>
              </w:rPr>
            </w:pPr>
            <w:del w:id="1136"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25F1A7F2" w14:textId="722F06A9" w:rsidR="00AB54D1" w:rsidRPr="00F475EF" w:rsidDel="001E5999" w:rsidRDefault="00AB54D1" w:rsidP="00AB54D1">
            <w:pPr>
              <w:widowControl/>
              <w:tabs>
                <w:tab w:val="left" w:pos="720"/>
              </w:tabs>
              <w:spacing w:before="100" w:beforeAutospacing="1" w:after="100" w:afterAutospacing="1" w:line="240" w:lineRule="atLeast"/>
              <w:jc w:val="left"/>
              <w:rPr>
                <w:del w:id="1137" w:author="User" w:date="2024-06-13T20:55:00Z"/>
                <w:rFonts w:ascii="微软雅黑" w:eastAsia="微软雅黑" w:hAnsi="微软雅黑" w:cs="宋体"/>
                <w:color w:val="191B1F"/>
                <w:kern w:val="0"/>
                <w:szCs w:val="21"/>
                <w14:ligatures w14:val="none"/>
              </w:rPr>
            </w:pPr>
            <w:del w:id="1138"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42C4BCFD" w14:textId="7D26A581" w:rsidR="00AB54D1" w:rsidRPr="00F475EF" w:rsidDel="001E5999" w:rsidRDefault="00AB54D1" w:rsidP="00AB54D1">
            <w:pPr>
              <w:rPr>
                <w:del w:id="1139" w:author="User" w:date="2024-06-13T20:55:00Z"/>
                <w:rFonts w:ascii="Calibri" w:eastAsia="宋体" w:hAnsi="Calibri" w:cs="Times New Roman"/>
              </w:rPr>
            </w:pPr>
            <w:del w:id="1140" w:author="User" w:date="2024-06-13T20:55:00Z">
              <w:r w:rsidRPr="00F475EF" w:rsidDel="001E5999">
                <w:rPr>
                  <w:rFonts w:ascii="Calibri" w:eastAsia="宋体" w:hAnsi="Calibri" w:cs="Times New Roman" w:hint="eastAsia"/>
                </w:rPr>
                <w:delText>抗拉强度</w:delText>
              </w:r>
            </w:del>
          </w:p>
        </w:tc>
      </w:tr>
      <w:tr w:rsidR="00AB54D1" w:rsidDel="001E5999" w14:paraId="2417FF30" w14:textId="6588EDD8" w:rsidTr="00831C8E">
        <w:trPr>
          <w:del w:id="1141" w:author="User" w:date="2024-06-13T20:55:00Z"/>
        </w:trPr>
        <w:tc>
          <w:tcPr>
            <w:tcW w:w="1923" w:type="dxa"/>
          </w:tcPr>
          <w:p w14:paraId="1EF904BD" w14:textId="5D6B0CA3" w:rsidR="00AB54D1" w:rsidRPr="00F475EF" w:rsidDel="001E5999" w:rsidRDefault="00AB54D1" w:rsidP="00AB54D1">
            <w:pPr>
              <w:widowControl/>
              <w:tabs>
                <w:tab w:val="left" w:pos="720"/>
              </w:tabs>
              <w:spacing w:before="100" w:beforeAutospacing="1" w:after="100" w:afterAutospacing="1" w:line="240" w:lineRule="atLeast"/>
              <w:jc w:val="left"/>
              <w:rPr>
                <w:del w:id="1142" w:author="User" w:date="2024-06-13T20:55:00Z"/>
                <w:rFonts w:ascii="微软雅黑" w:eastAsia="微软雅黑" w:hAnsi="微软雅黑" w:cs="宋体"/>
                <w:color w:val="191B1F"/>
                <w:kern w:val="0"/>
                <w:szCs w:val="21"/>
                <w14:ligatures w14:val="none"/>
              </w:rPr>
            </w:pPr>
            <w:del w:id="1143" w:author="User" w:date="2024-06-13T20:55:00Z">
              <w:r w:rsidRPr="00F475EF" w:rsidDel="001E5999">
                <w:rPr>
                  <w:rFonts w:ascii="微软雅黑" w:eastAsia="微软雅黑" w:hAnsi="微软雅黑" w:cs="宋体" w:hint="eastAsia"/>
                  <w:color w:val="191B1F"/>
                  <w:kern w:val="0"/>
                  <w:szCs w:val="21"/>
                  <w14:ligatures w14:val="none"/>
                </w:rPr>
                <w:delText>dhzqd</w:delText>
              </w:r>
            </w:del>
          </w:p>
        </w:tc>
        <w:tc>
          <w:tcPr>
            <w:tcW w:w="1858" w:type="dxa"/>
          </w:tcPr>
          <w:p w14:paraId="52377783" w14:textId="598F1E7A" w:rsidR="00AB54D1" w:rsidRPr="00F475EF" w:rsidDel="001E5999" w:rsidRDefault="00AB54D1" w:rsidP="00AB54D1">
            <w:pPr>
              <w:widowControl/>
              <w:tabs>
                <w:tab w:val="left" w:pos="720"/>
              </w:tabs>
              <w:spacing w:before="100" w:beforeAutospacing="1" w:after="100" w:afterAutospacing="1" w:line="240" w:lineRule="atLeast"/>
              <w:jc w:val="left"/>
              <w:rPr>
                <w:del w:id="1144" w:author="User" w:date="2024-06-13T20:55:00Z"/>
                <w:rFonts w:ascii="微软雅黑" w:eastAsia="微软雅黑" w:hAnsi="微软雅黑" w:cs="宋体"/>
                <w:color w:val="191B1F"/>
                <w:kern w:val="0"/>
                <w:szCs w:val="21"/>
                <w14:ligatures w14:val="none"/>
              </w:rPr>
            </w:pPr>
            <w:del w:id="1145" w:author="User" w:date="2024-06-13T20:55:00Z">
              <w:r w:rsidRPr="00F475EF" w:rsidDel="001E5999">
                <w:rPr>
                  <w:rFonts w:ascii="微软雅黑" w:eastAsia="微软雅黑" w:hAnsi="微软雅黑" w:cs="宋体"/>
                  <w:color w:val="191B1F"/>
                  <w:kern w:val="0"/>
                  <w:szCs w:val="21"/>
                  <w14:ligatures w14:val="none"/>
                </w:rPr>
                <w:delText>V</w:delText>
              </w:r>
              <w:r w:rsidRPr="00F475EF" w:rsidDel="001E5999">
                <w:rPr>
                  <w:rFonts w:ascii="微软雅黑" w:eastAsia="微软雅黑" w:hAnsi="微软雅黑" w:cs="宋体" w:hint="eastAsia"/>
                  <w:color w:val="191B1F"/>
                  <w:kern w:val="0"/>
                  <w:szCs w:val="21"/>
                  <w14:ligatures w14:val="none"/>
                </w:rPr>
                <w:delText>archar（25）</w:delText>
              </w:r>
            </w:del>
          </w:p>
        </w:tc>
        <w:tc>
          <w:tcPr>
            <w:tcW w:w="1851" w:type="dxa"/>
          </w:tcPr>
          <w:p w14:paraId="34F0C6EA" w14:textId="72404F90" w:rsidR="00AB54D1" w:rsidRPr="00F475EF" w:rsidDel="001E5999" w:rsidRDefault="00AB54D1" w:rsidP="00AB54D1">
            <w:pPr>
              <w:widowControl/>
              <w:tabs>
                <w:tab w:val="left" w:pos="720"/>
              </w:tabs>
              <w:spacing w:before="100" w:beforeAutospacing="1" w:after="100" w:afterAutospacing="1" w:line="240" w:lineRule="atLeast"/>
              <w:jc w:val="left"/>
              <w:rPr>
                <w:del w:id="1146" w:author="User" w:date="2024-06-13T20:55:00Z"/>
                <w:rFonts w:ascii="微软雅黑" w:eastAsia="微软雅黑" w:hAnsi="微软雅黑" w:cs="宋体"/>
                <w:color w:val="191B1F"/>
                <w:kern w:val="0"/>
                <w:szCs w:val="21"/>
                <w14:ligatures w14:val="none"/>
              </w:rPr>
            </w:pPr>
            <w:del w:id="1147" w:author="User" w:date="2024-06-13T20:55:00Z">
              <w:r w:rsidRPr="00F475EF" w:rsidDel="001E5999">
                <w:rPr>
                  <w:rFonts w:ascii="微软雅黑" w:eastAsia="微软雅黑" w:hAnsi="微软雅黑" w:cs="宋体" w:hint="eastAsia"/>
                  <w:color w:val="191B1F"/>
                  <w:kern w:val="0"/>
                  <w:szCs w:val="21"/>
                  <w14:ligatures w14:val="none"/>
                </w:rPr>
                <w:delText>输入</w:delText>
              </w:r>
            </w:del>
          </w:p>
        </w:tc>
        <w:tc>
          <w:tcPr>
            <w:tcW w:w="3141" w:type="dxa"/>
          </w:tcPr>
          <w:p w14:paraId="140BCF2F" w14:textId="35C1C3FF" w:rsidR="00AB54D1" w:rsidRPr="00F475EF" w:rsidDel="001E5999" w:rsidRDefault="00AB54D1" w:rsidP="00AB54D1">
            <w:pPr>
              <w:widowControl/>
              <w:tabs>
                <w:tab w:val="left" w:pos="720"/>
              </w:tabs>
              <w:spacing w:before="100" w:beforeAutospacing="1" w:after="100" w:afterAutospacing="1" w:line="240" w:lineRule="atLeast"/>
              <w:jc w:val="left"/>
              <w:rPr>
                <w:del w:id="1148" w:author="User" w:date="2024-06-13T20:55:00Z"/>
                <w:rFonts w:ascii="微软雅黑" w:eastAsia="微软雅黑" w:hAnsi="微软雅黑" w:cs="宋体"/>
                <w:color w:val="191B1F"/>
                <w:kern w:val="0"/>
                <w:szCs w:val="21"/>
                <w14:ligatures w14:val="none"/>
              </w:rPr>
            </w:pPr>
            <w:del w:id="1149" w:author="User" w:date="2024-06-13T20:55:00Z">
              <w:r w:rsidRPr="00F475EF" w:rsidDel="001E5999">
                <w:rPr>
                  <w:rFonts w:ascii="Calibri" w:eastAsia="宋体" w:hAnsi="Calibri" w:cs="Times New Roman" w:hint="eastAsia"/>
                </w:rPr>
                <w:delText>点荷载强度</w:delText>
              </w:r>
            </w:del>
          </w:p>
        </w:tc>
      </w:tr>
      <w:tr w:rsidR="00ED393C" w14:paraId="24E818E0" w14:textId="77777777" w:rsidTr="00831C8E">
        <w:tc>
          <w:tcPr>
            <w:tcW w:w="1923" w:type="dxa"/>
          </w:tcPr>
          <w:p w14:paraId="651889AA" w14:textId="52ECF9D8"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Attribute_</w:t>
            </w:r>
            <w:ins w:id="1150" w:author="User" w:date="2024-05-21T15:59:00Z">
              <w:r w:rsidRPr="00F475EF">
                <w:rPr>
                  <w:rFonts w:ascii="微软雅黑" w:eastAsia="微软雅黑" w:hAnsi="微软雅黑" w:cs="宋体"/>
                  <w:color w:val="191B1F"/>
                  <w:kern w:val="0"/>
                  <w:szCs w:val="21"/>
                  <w14:ligatures w14:val="none"/>
                </w:rPr>
                <w:t>1</w:t>
              </w:r>
            </w:ins>
            <w:del w:id="1151" w:author="User" w:date="2024-05-21T15:59:00Z">
              <w:r w:rsidRPr="00F475EF" w:rsidDel="00ED393C">
                <w:rPr>
                  <w:rFonts w:ascii="微软雅黑" w:eastAsia="微软雅黑" w:hAnsi="微软雅黑" w:cs="宋体"/>
                  <w:color w:val="191B1F"/>
                  <w:kern w:val="0"/>
                  <w:szCs w:val="21"/>
                  <w14:ligatures w14:val="none"/>
                </w:rPr>
                <w:delText>4</w:delText>
              </w:r>
            </w:del>
          </w:p>
        </w:tc>
        <w:tc>
          <w:tcPr>
            <w:tcW w:w="1858" w:type="dxa"/>
          </w:tcPr>
          <w:p w14:paraId="79663418" w14:textId="2EA4A807"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color w:val="191B1F"/>
                <w:kern w:val="0"/>
                <w:szCs w:val="21"/>
                <w14:ligatures w14:val="none"/>
              </w:rPr>
              <w:t>varchar(</w:t>
            </w:r>
            <w:proofErr w:type="gramEnd"/>
            <w:r w:rsidRPr="00F475EF">
              <w:rPr>
                <w:rFonts w:ascii="微软雅黑" w:eastAsia="微软雅黑" w:hAnsi="微软雅黑" w:cs="宋体"/>
                <w:color w:val="191B1F"/>
                <w:kern w:val="0"/>
                <w:szCs w:val="21"/>
                <w14:ligatures w14:val="none"/>
              </w:rPr>
              <w:t>2</w:t>
            </w:r>
            <w:del w:id="1152" w:author="User" w:date="2024-05-21T15:59:00Z">
              <w:r w:rsidRPr="00F475EF" w:rsidDel="00ED393C">
                <w:rPr>
                  <w:rFonts w:ascii="微软雅黑" w:eastAsia="微软雅黑" w:hAnsi="微软雅黑" w:cs="宋体"/>
                  <w:color w:val="191B1F"/>
                  <w:kern w:val="0"/>
                  <w:szCs w:val="21"/>
                  <w14:ligatures w14:val="none"/>
                </w:rPr>
                <w:delText>5</w:delText>
              </w:r>
            </w:del>
            <w:r w:rsidRPr="00F475EF">
              <w:rPr>
                <w:rFonts w:ascii="微软雅黑" w:eastAsia="微软雅黑" w:hAnsi="微软雅黑" w:cs="宋体"/>
                <w:color w:val="191B1F"/>
                <w:kern w:val="0"/>
                <w:szCs w:val="21"/>
                <w14:ligatures w14:val="none"/>
              </w:rPr>
              <w:t>5)</w:t>
            </w:r>
          </w:p>
        </w:tc>
        <w:tc>
          <w:tcPr>
            <w:tcW w:w="1851" w:type="dxa"/>
          </w:tcPr>
          <w:p w14:paraId="60E967CA" w14:textId="1D16777F"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153" w:author="User" w:date="2024-05-21T15:59:00Z">
              <w:r w:rsidRPr="00F475EF">
                <w:rPr>
                  <w:rFonts w:ascii="微软雅黑" w:eastAsia="微软雅黑" w:hAnsi="微软雅黑" w:cs="宋体" w:hint="eastAsia"/>
                  <w:color w:val="191B1F"/>
                  <w:kern w:val="0"/>
                  <w:szCs w:val="21"/>
                  <w14:ligatures w14:val="none"/>
                </w:rPr>
                <w:t>数据建立日期</w:t>
              </w:r>
            </w:ins>
          </w:p>
        </w:tc>
        <w:tc>
          <w:tcPr>
            <w:tcW w:w="3141" w:type="dxa"/>
          </w:tcPr>
          <w:p w14:paraId="753F9FF3" w14:textId="7D1AAE3F" w:rsidR="00ED393C" w:rsidRPr="00F475EF" w:rsidRDefault="00ED393C" w:rsidP="00ED393C">
            <w:pPr>
              <w:widowControl/>
              <w:tabs>
                <w:tab w:val="left" w:pos="720"/>
              </w:tabs>
              <w:spacing w:before="100" w:beforeAutospacing="1" w:after="100" w:afterAutospacing="1" w:line="240" w:lineRule="atLeast"/>
              <w:jc w:val="left"/>
              <w:rPr>
                <w:rFonts w:ascii="Calibri" w:eastAsia="宋体" w:hAnsi="Calibri" w:cs="Times New Roman"/>
              </w:rPr>
            </w:pPr>
            <w:del w:id="1154" w:author="User" w:date="2024-05-21T15:59:00Z">
              <w:r w:rsidRPr="00F475EF" w:rsidDel="00ED393C">
                <w:rPr>
                  <w:rFonts w:ascii="微软雅黑" w:eastAsia="微软雅黑" w:hAnsi="微软雅黑" w:cs="宋体" w:hint="eastAsia"/>
                  <w:color w:val="191B1F"/>
                  <w:kern w:val="0"/>
                  <w:szCs w:val="21"/>
                  <w14:ligatures w14:val="none"/>
                </w:rPr>
                <w:delText>预留属性</w:delText>
              </w:r>
            </w:del>
            <w:ins w:id="1155" w:author="User" w:date="2024-05-21T15:59:00Z">
              <w:r w:rsidRPr="00F475EF">
                <w:rPr>
                  <w:rFonts w:ascii="微软雅黑" w:eastAsia="微软雅黑" w:hAnsi="微软雅黑" w:cs="宋体" w:hint="eastAsia"/>
                  <w:color w:val="191B1F"/>
                  <w:kern w:val="0"/>
                  <w:szCs w:val="21"/>
                  <w14:ligatures w14:val="none"/>
                </w:rPr>
                <w:t>数据日期（</w:t>
              </w:r>
              <w:r w:rsidRPr="00F475EF">
                <w:rPr>
                  <w:rFonts w:ascii="微软雅黑" w:eastAsia="微软雅黑" w:hAnsi="微软雅黑" w:cs="宋体"/>
                  <w:color w:val="191B1F"/>
                  <w:kern w:val="0"/>
                  <w:szCs w:val="21"/>
                  <w14:ligatures w14:val="none"/>
                </w:rPr>
                <w:t>YYYY-MM-DD</w:t>
              </w:r>
            </w:ins>
            <w:ins w:id="1156" w:author="User" w:date="2024-05-21T16:00:00Z">
              <w:r w:rsidRPr="00F475EF">
                <w:rPr>
                  <w:rFonts w:ascii="微软雅黑" w:eastAsia="微软雅黑" w:hAnsi="微软雅黑" w:cs="宋体"/>
                  <w:color w:val="191B1F"/>
                  <w:kern w:val="0"/>
                  <w:szCs w:val="21"/>
                  <w14:ligatures w14:val="none"/>
                </w:rPr>
                <w:t>）</w:t>
              </w:r>
            </w:ins>
          </w:p>
        </w:tc>
      </w:tr>
      <w:tr w:rsidR="00ED393C" w14:paraId="2F3D549B" w14:textId="77777777" w:rsidTr="00831C8E">
        <w:tc>
          <w:tcPr>
            <w:tcW w:w="1923" w:type="dxa"/>
          </w:tcPr>
          <w:p w14:paraId="64409ADC" w14:textId="54C46F26"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w:t>
            </w:r>
            <w:ins w:id="1157" w:author="User" w:date="2024-05-21T15:59:00Z">
              <w:r w:rsidRPr="00F475EF">
                <w:rPr>
                  <w:rFonts w:ascii="微软雅黑" w:eastAsia="微软雅黑" w:hAnsi="微软雅黑" w:cs="宋体" w:hint="eastAsia"/>
                  <w:color w:val="191B1F"/>
                  <w:kern w:val="0"/>
                  <w:szCs w:val="21"/>
                  <w14:ligatures w14:val="none"/>
                </w:rPr>
                <w:t>2</w:t>
              </w:r>
            </w:ins>
            <w:del w:id="1158" w:author="User" w:date="2024-05-21T15:59:00Z">
              <w:r w:rsidRPr="00F475EF" w:rsidDel="00ED393C">
                <w:rPr>
                  <w:rFonts w:ascii="微软雅黑" w:eastAsia="微软雅黑" w:hAnsi="微软雅黑" w:cs="宋体" w:hint="eastAsia"/>
                  <w:color w:val="191B1F"/>
                  <w:kern w:val="0"/>
                  <w:szCs w:val="21"/>
                  <w14:ligatures w14:val="none"/>
                </w:rPr>
                <w:delText>5</w:delText>
              </w:r>
            </w:del>
          </w:p>
        </w:tc>
        <w:tc>
          <w:tcPr>
            <w:tcW w:w="1858" w:type="dxa"/>
          </w:tcPr>
          <w:p w14:paraId="1D81C902" w14:textId="4A53B15F"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 xml:space="preserve">varchar(25)                                                                                                                                                                                                                                                                                                                                                                                                                                                                                                                                                                                                                                                                                                                                                                                                                                                                                                                                                                                                                                                                                                                                                                                                                                                                                                                                                                                                                                                                                                                                                                                                                                                                                                                                                                                                                                                                                                                                                                                                                                                                                                                                                                                                                                                                                                                                                                                                     </w:t>
            </w:r>
          </w:p>
        </w:tc>
        <w:tc>
          <w:tcPr>
            <w:tcW w:w="1851" w:type="dxa"/>
          </w:tcPr>
          <w:p w14:paraId="17091876" w14:textId="7E152C31"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159" w:author="User" w:date="2024-05-21T15:59:00Z">
              <w:r w:rsidRPr="00F475EF">
                <w:rPr>
                  <w:rFonts w:ascii="微软雅黑" w:eastAsia="微软雅黑" w:hAnsi="微软雅黑" w:cs="宋体" w:hint="eastAsia"/>
                  <w:color w:val="191B1F"/>
                  <w:kern w:val="0"/>
                  <w:szCs w:val="21"/>
                  <w14:ligatures w14:val="none"/>
                </w:rPr>
                <w:t>输入</w:t>
              </w:r>
            </w:ins>
          </w:p>
        </w:tc>
        <w:tc>
          <w:tcPr>
            <w:tcW w:w="3141" w:type="dxa"/>
          </w:tcPr>
          <w:p w14:paraId="52FC2C53" w14:textId="07C85425" w:rsidR="00ED393C" w:rsidRPr="00F475EF" w:rsidRDefault="00ED393C" w:rsidP="00ED393C">
            <w:pPr>
              <w:widowControl/>
              <w:tabs>
                <w:tab w:val="left" w:pos="720"/>
              </w:tabs>
              <w:spacing w:before="100" w:beforeAutospacing="1" w:after="100" w:afterAutospacing="1" w:line="240" w:lineRule="atLeast"/>
              <w:jc w:val="left"/>
              <w:rPr>
                <w:rFonts w:ascii="Calibri" w:eastAsia="宋体" w:hAnsi="Calibri" w:cs="Times New Roman"/>
              </w:rPr>
            </w:pPr>
            <w:r w:rsidRPr="00F475EF">
              <w:rPr>
                <w:rFonts w:ascii="微软雅黑" w:eastAsia="微软雅黑" w:hAnsi="微软雅黑" w:cs="宋体" w:hint="eastAsia"/>
                <w:color w:val="191B1F"/>
                <w:kern w:val="0"/>
                <w:szCs w:val="21"/>
                <w14:ligatures w14:val="none"/>
              </w:rPr>
              <w:t>预留属性</w:t>
            </w:r>
          </w:p>
        </w:tc>
      </w:tr>
      <w:tr w:rsidR="00ED393C" w14:paraId="00422BC5" w14:textId="77777777" w:rsidTr="00831C8E">
        <w:tc>
          <w:tcPr>
            <w:tcW w:w="1923" w:type="dxa"/>
          </w:tcPr>
          <w:p w14:paraId="4BD128AC" w14:textId="2BFB9D15"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w:t>
            </w:r>
            <w:ins w:id="1160" w:author="User" w:date="2024-05-21T15:59:00Z">
              <w:r w:rsidRPr="00F475EF">
                <w:rPr>
                  <w:rFonts w:ascii="微软雅黑" w:eastAsia="微软雅黑" w:hAnsi="微软雅黑" w:cs="宋体" w:hint="eastAsia"/>
                  <w:color w:val="191B1F"/>
                  <w:kern w:val="0"/>
                  <w:szCs w:val="21"/>
                  <w14:ligatures w14:val="none"/>
                </w:rPr>
                <w:t>3</w:t>
              </w:r>
            </w:ins>
            <w:del w:id="1161" w:author="User" w:date="2024-05-21T15:59:00Z">
              <w:r w:rsidRPr="00F475EF" w:rsidDel="00ED393C">
                <w:rPr>
                  <w:rFonts w:ascii="微软雅黑" w:eastAsia="微软雅黑" w:hAnsi="微软雅黑" w:cs="宋体" w:hint="eastAsia"/>
                  <w:color w:val="191B1F"/>
                  <w:kern w:val="0"/>
                  <w:szCs w:val="21"/>
                  <w14:ligatures w14:val="none"/>
                </w:rPr>
                <w:delText>4</w:delText>
              </w:r>
            </w:del>
          </w:p>
        </w:tc>
        <w:tc>
          <w:tcPr>
            <w:tcW w:w="1858" w:type="dxa"/>
          </w:tcPr>
          <w:p w14:paraId="32121BF6" w14:textId="47DDE2AB"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hint="eastAsia"/>
                <w:color w:val="191B1F"/>
                <w:kern w:val="0"/>
                <w:szCs w:val="21"/>
                <w14:ligatures w14:val="none"/>
              </w:rPr>
              <w:t>varchar(</w:t>
            </w:r>
            <w:proofErr w:type="gramEnd"/>
            <w:r w:rsidRPr="00F475EF">
              <w:rPr>
                <w:rFonts w:ascii="微软雅黑" w:eastAsia="微软雅黑" w:hAnsi="微软雅黑" w:cs="宋体" w:hint="eastAsia"/>
                <w:color w:val="191B1F"/>
                <w:kern w:val="0"/>
                <w:szCs w:val="21"/>
                <w14:ligatures w14:val="none"/>
              </w:rPr>
              <w:t>2</w:t>
            </w:r>
            <w:del w:id="1162" w:author="User" w:date="2024-05-21T15:59:00Z">
              <w:r w:rsidRPr="00F475EF" w:rsidDel="00ED393C">
                <w:rPr>
                  <w:rFonts w:ascii="微软雅黑" w:eastAsia="微软雅黑" w:hAnsi="微软雅黑" w:cs="宋体" w:hint="eastAsia"/>
                  <w:color w:val="191B1F"/>
                  <w:kern w:val="0"/>
                  <w:szCs w:val="21"/>
                  <w14:ligatures w14:val="none"/>
                </w:rPr>
                <w:delText>5</w:delText>
              </w:r>
            </w:del>
            <w:r w:rsidRPr="00F475EF">
              <w:rPr>
                <w:rFonts w:ascii="微软雅黑" w:eastAsia="微软雅黑" w:hAnsi="微软雅黑" w:cs="宋体"/>
                <w:color w:val="191B1F"/>
                <w:kern w:val="0"/>
                <w:szCs w:val="21"/>
                <w14:ligatures w14:val="none"/>
              </w:rPr>
              <w:t>5</w:t>
            </w:r>
            <w:r w:rsidRPr="00F475EF">
              <w:rPr>
                <w:rFonts w:ascii="微软雅黑" w:eastAsia="微软雅黑" w:hAnsi="微软雅黑" w:cs="宋体" w:hint="eastAsia"/>
                <w:color w:val="191B1F"/>
                <w:kern w:val="0"/>
                <w:szCs w:val="21"/>
                <w14:ligatures w14:val="none"/>
              </w:rPr>
              <w:t>)</w:t>
            </w:r>
          </w:p>
        </w:tc>
        <w:tc>
          <w:tcPr>
            <w:tcW w:w="1851" w:type="dxa"/>
          </w:tcPr>
          <w:p w14:paraId="7BC77F29" w14:textId="0D4D5D26"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163" w:author="User" w:date="2024-05-21T15:59:00Z">
              <w:r w:rsidRPr="00F475EF">
                <w:rPr>
                  <w:rFonts w:ascii="微软雅黑" w:eastAsia="微软雅黑" w:hAnsi="微软雅黑" w:cs="宋体" w:hint="eastAsia"/>
                  <w:color w:val="191B1F"/>
                  <w:kern w:val="0"/>
                  <w:szCs w:val="21"/>
                  <w14:ligatures w14:val="none"/>
                </w:rPr>
                <w:t>输入</w:t>
              </w:r>
            </w:ins>
          </w:p>
        </w:tc>
        <w:tc>
          <w:tcPr>
            <w:tcW w:w="3141" w:type="dxa"/>
          </w:tcPr>
          <w:p w14:paraId="2F663D15" w14:textId="70FEF27F" w:rsidR="00ED393C" w:rsidRPr="00F475EF" w:rsidRDefault="00ED393C" w:rsidP="00ED393C">
            <w:pPr>
              <w:widowControl/>
              <w:tabs>
                <w:tab w:val="left" w:pos="720"/>
              </w:tabs>
              <w:spacing w:before="100" w:beforeAutospacing="1" w:after="100" w:afterAutospacing="1" w:line="240" w:lineRule="atLeast"/>
              <w:jc w:val="left"/>
              <w:rPr>
                <w:rFonts w:ascii="Calibri" w:eastAsia="宋体" w:hAnsi="Calibri" w:cs="Times New Roman"/>
              </w:rPr>
            </w:pPr>
            <w:r w:rsidRPr="00F475EF">
              <w:rPr>
                <w:rFonts w:ascii="微软雅黑" w:eastAsia="微软雅黑" w:hAnsi="微软雅黑" w:cs="宋体" w:hint="eastAsia"/>
                <w:color w:val="191B1F"/>
                <w:kern w:val="0"/>
                <w:szCs w:val="21"/>
                <w14:ligatures w14:val="none"/>
              </w:rPr>
              <w:t>预留属性</w:t>
            </w:r>
          </w:p>
        </w:tc>
      </w:tr>
      <w:tr w:rsidR="00ED393C" w14:paraId="3FD7FA3E" w14:textId="77777777" w:rsidTr="00831C8E">
        <w:tc>
          <w:tcPr>
            <w:tcW w:w="1923" w:type="dxa"/>
          </w:tcPr>
          <w:p w14:paraId="7A7895C7" w14:textId="48308F00"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w:t>
            </w:r>
            <w:ins w:id="1164" w:author="User" w:date="2024-05-21T15:59:00Z">
              <w:r w:rsidRPr="00F475EF">
                <w:rPr>
                  <w:rFonts w:ascii="微软雅黑" w:eastAsia="微软雅黑" w:hAnsi="微软雅黑" w:cs="宋体" w:hint="eastAsia"/>
                  <w:color w:val="191B1F"/>
                  <w:kern w:val="0"/>
                  <w:szCs w:val="21"/>
                  <w14:ligatures w14:val="none"/>
                </w:rPr>
                <w:t>4</w:t>
              </w:r>
            </w:ins>
            <w:del w:id="1165" w:author="User" w:date="2024-05-21T15:59:00Z">
              <w:r w:rsidRPr="00F475EF" w:rsidDel="00ED393C">
                <w:rPr>
                  <w:rFonts w:ascii="微软雅黑" w:eastAsia="微软雅黑" w:hAnsi="微软雅黑" w:cs="宋体" w:hint="eastAsia"/>
                  <w:color w:val="191B1F"/>
                  <w:kern w:val="0"/>
                  <w:szCs w:val="21"/>
                  <w14:ligatures w14:val="none"/>
                </w:rPr>
                <w:delText>5</w:delText>
              </w:r>
            </w:del>
          </w:p>
        </w:tc>
        <w:tc>
          <w:tcPr>
            <w:tcW w:w="1858" w:type="dxa"/>
          </w:tcPr>
          <w:p w14:paraId="7F16FB5C" w14:textId="32BAA845"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 xml:space="preserve">varchar(25)                                                                                                                                                                                                                                                                                                                                                                                                                                                                                                                                                                                                                                                                                                                                                                                                                                                                                                                                                                                                                                                                                                                                                                                                                                                                                                                                                                                                                                                                                                                                                                                                                                                                                                                                                                                                                                                                                                                                                                                                                                                                                                                                                                                                                                                                                                                                                                                                     </w:t>
            </w:r>
          </w:p>
        </w:tc>
        <w:tc>
          <w:tcPr>
            <w:tcW w:w="1851" w:type="dxa"/>
          </w:tcPr>
          <w:p w14:paraId="2FB5F33B" w14:textId="6BFB2C54"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166" w:author="User" w:date="2024-05-21T15:59:00Z">
              <w:r w:rsidRPr="00F475EF">
                <w:rPr>
                  <w:rFonts w:ascii="微软雅黑" w:eastAsia="微软雅黑" w:hAnsi="微软雅黑" w:cs="宋体" w:hint="eastAsia"/>
                  <w:color w:val="191B1F"/>
                  <w:kern w:val="0"/>
                  <w:szCs w:val="21"/>
                  <w14:ligatures w14:val="none"/>
                </w:rPr>
                <w:t>输入</w:t>
              </w:r>
            </w:ins>
          </w:p>
        </w:tc>
        <w:tc>
          <w:tcPr>
            <w:tcW w:w="3141" w:type="dxa"/>
          </w:tcPr>
          <w:p w14:paraId="7240ED2E" w14:textId="3DD63FA6" w:rsidR="00ED393C" w:rsidRPr="00F475EF" w:rsidRDefault="00ED393C" w:rsidP="00ED393C">
            <w:pPr>
              <w:widowControl/>
              <w:tabs>
                <w:tab w:val="left" w:pos="720"/>
              </w:tabs>
              <w:spacing w:before="100" w:beforeAutospacing="1" w:after="100" w:afterAutospacing="1" w:line="240" w:lineRule="atLeast"/>
              <w:jc w:val="left"/>
              <w:rPr>
                <w:rFonts w:ascii="Calibri" w:eastAsia="宋体" w:hAnsi="Calibri" w:cs="Times New Roman"/>
              </w:rPr>
            </w:pPr>
            <w:r w:rsidRPr="00F475EF">
              <w:rPr>
                <w:rFonts w:ascii="微软雅黑" w:eastAsia="微软雅黑" w:hAnsi="微软雅黑" w:cs="宋体" w:hint="eastAsia"/>
                <w:color w:val="191B1F"/>
                <w:kern w:val="0"/>
                <w:szCs w:val="21"/>
                <w14:ligatures w14:val="none"/>
              </w:rPr>
              <w:t>预留属性</w:t>
            </w:r>
          </w:p>
        </w:tc>
      </w:tr>
      <w:tr w:rsidR="00ED393C" w14:paraId="48BDA32E" w14:textId="77777777" w:rsidTr="00831C8E">
        <w:tc>
          <w:tcPr>
            <w:tcW w:w="1923" w:type="dxa"/>
          </w:tcPr>
          <w:p w14:paraId="50AB541F" w14:textId="09140901"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w:t>
            </w:r>
            <w:ins w:id="1167" w:author="User" w:date="2024-05-21T15:59:00Z">
              <w:r w:rsidRPr="00F475EF">
                <w:rPr>
                  <w:rFonts w:ascii="微软雅黑" w:eastAsia="微软雅黑" w:hAnsi="微软雅黑" w:cs="宋体" w:hint="eastAsia"/>
                  <w:color w:val="191B1F"/>
                  <w:kern w:val="0"/>
                  <w:szCs w:val="21"/>
                  <w14:ligatures w14:val="none"/>
                </w:rPr>
                <w:t>5</w:t>
              </w:r>
            </w:ins>
            <w:del w:id="1168" w:author="User" w:date="2024-05-21T15:59:00Z">
              <w:r w:rsidRPr="00F475EF" w:rsidDel="00ED393C">
                <w:rPr>
                  <w:rFonts w:ascii="微软雅黑" w:eastAsia="微软雅黑" w:hAnsi="微软雅黑" w:cs="宋体" w:hint="eastAsia"/>
                  <w:color w:val="191B1F"/>
                  <w:kern w:val="0"/>
                  <w:szCs w:val="21"/>
                  <w14:ligatures w14:val="none"/>
                </w:rPr>
                <w:delText>4</w:delText>
              </w:r>
            </w:del>
          </w:p>
        </w:tc>
        <w:tc>
          <w:tcPr>
            <w:tcW w:w="1858" w:type="dxa"/>
          </w:tcPr>
          <w:p w14:paraId="57C6FA42" w14:textId="2CB16D27"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hint="eastAsia"/>
                <w:color w:val="191B1F"/>
                <w:kern w:val="0"/>
                <w:szCs w:val="21"/>
                <w14:ligatures w14:val="none"/>
              </w:rPr>
              <w:t>varchar(</w:t>
            </w:r>
            <w:proofErr w:type="gramEnd"/>
            <w:r w:rsidRPr="00F475EF">
              <w:rPr>
                <w:rFonts w:ascii="微软雅黑" w:eastAsia="微软雅黑" w:hAnsi="微软雅黑" w:cs="宋体" w:hint="eastAsia"/>
                <w:color w:val="191B1F"/>
                <w:kern w:val="0"/>
                <w:szCs w:val="21"/>
                <w14:ligatures w14:val="none"/>
              </w:rPr>
              <w:t>2</w:t>
            </w:r>
            <w:del w:id="1169" w:author="User" w:date="2024-05-21T15:59:00Z">
              <w:r w:rsidRPr="00F475EF" w:rsidDel="00ED393C">
                <w:rPr>
                  <w:rFonts w:ascii="微软雅黑" w:eastAsia="微软雅黑" w:hAnsi="微软雅黑" w:cs="宋体" w:hint="eastAsia"/>
                  <w:color w:val="191B1F"/>
                  <w:kern w:val="0"/>
                  <w:szCs w:val="21"/>
                  <w14:ligatures w14:val="none"/>
                </w:rPr>
                <w:delText>5</w:delText>
              </w:r>
            </w:del>
            <w:r w:rsidRPr="00F475EF">
              <w:rPr>
                <w:rFonts w:ascii="微软雅黑" w:eastAsia="微软雅黑" w:hAnsi="微软雅黑" w:cs="宋体"/>
                <w:color w:val="191B1F"/>
                <w:kern w:val="0"/>
                <w:szCs w:val="21"/>
                <w14:ligatures w14:val="none"/>
              </w:rPr>
              <w:t>5</w:t>
            </w:r>
            <w:r w:rsidRPr="00F475EF">
              <w:rPr>
                <w:rFonts w:ascii="微软雅黑" w:eastAsia="微软雅黑" w:hAnsi="微软雅黑" w:cs="宋体" w:hint="eastAsia"/>
                <w:color w:val="191B1F"/>
                <w:kern w:val="0"/>
                <w:szCs w:val="21"/>
                <w14:ligatures w14:val="none"/>
              </w:rPr>
              <w:t>)</w:t>
            </w:r>
          </w:p>
        </w:tc>
        <w:tc>
          <w:tcPr>
            <w:tcW w:w="1851" w:type="dxa"/>
          </w:tcPr>
          <w:p w14:paraId="077B9D62" w14:textId="1DE09531" w:rsidR="00ED393C" w:rsidRPr="00F475EF" w:rsidRDefault="00ED393C" w:rsidP="00ED393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170" w:author="User" w:date="2024-05-21T15:59:00Z">
              <w:r w:rsidRPr="00F475EF">
                <w:rPr>
                  <w:rFonts w:ascii="微软雅黑" w:eastAsia="微软雅黑" w:hAnsi="微软雅黑" w:cs="宋体" w:hint="eastAsia"/>
                  <w:color w:val="191B1F"/>
                  <w:kern w:val="0"/>
                  <w:szCs w:val="21"/>
                  <w14:ligatures w14:val="none"/>
                </w:rPr>
                <w:t>输入</w:t>
              </w:r>
            </w:ins>
          </w:p>
        </w:tc>
        <w:tc>
          <w:tcPr>
            <w:tcW w:w="3141" w:type="dxa"/>
          </w:tcPr>
          <w:p w14:paraId="2C515F31" w14:textId="43426365" w:rsidR="00ED393C" w:rsidRPr="00F475EF" w:rsidRDefault="00ED393C" w:rsidP="00ED393C">
            <w:pPr>
              <w:widowControl/>
              <w:tabs>
                <w:tab w:val="left" w:pos="720"/>
              </w:tabs>
              <w:spacing w:before="100" w:beforeAutospacing="1" w:after="100" w:afterAutospacing="1" w:line="240" w:lineRule="atLeast"/>
              <w:jc w:val="left"/>
              <w:rPr>
                <w:rFonts w:ascii="Calibri" w:eastAsia="宋体" w:hAnsi="Calibri" w:cs="Times New Roman"/>
              </w:rPr>
            </w:pPr>
            <w:r w:rsidRPr="00F475EF">
              <w:rPr>
                <w:rFonts w:ascii="微软雅黑" w:eastAsia="微软雅黑" w:hAnsi="微软雅黑" w:cs="宋体" w:hint="eastAsia"/>
                <w:color w:val="191B1F"/>
                <w:kern w:val="0"/>
                <w:szCs w:val="21"/>
                <w14:ligatures w14:val="none"/>
              </w:rPr>
              <w:t>预留属性</w:t>
            </w:r>
          </w:p>
        </w:tc>
      </w:tr>
      <w:tr w:rsidR="00BF0FF1" w:rsidDel="00BF0FF1" w14:paraId="362D6C82" w14:textId="35B24297" w:rsidTr="00831C8E">
        <w:trPr>
          <w:del w:id="1171" w:author="User" w:date="2024-05-21T15:59:00Z"/>
        </w:trPr>
        <w:tc>
          <w:tcPr>
            <w:tcW w:w="1923" w:type="dxa"/>
          </w:tcPr>
          <w:p w14:paraId="7AC45AD8" w14:textId="7F3D15B1" w:rsidR="00BF0FF1" w:rsidDel="00BF0FF1" w:rsidRDefault="00BF0FF1" w:rsidP="00BF0FF1">
            <w:pPr>
              <w:widowControl/>
              <w:tabs>
                <w:tab w:val="left" w:pos="720"/>
              </w:tabs>
              <w:spacing w:before="100" w:beforeAutospacing="1" w:after="100" w:afterAutospacing="1" w:line="240" w:lineRule="atLeast"/>
              <w:jc w:val="left"/>
              <w:rPr>
                <w:del w:id="1172" w:author="User" w:date="2024-05-21T15:59:00Z"/>
                <w:rFonts w:ascii="微软雅黑" w:eastAsia="微软雅黑" w:hAnsi="微软雅黑" w:cs="宋体"/>
                <w:color w:val="191B1F"/>
                <w:kern w:val="0"/>
                <w:szCs w:val="21"/>
                <w14:ligatures w14:val="none"/>
              </w:rPr>
            </w:pPr>
            <w:del w:id="1173" w:author="User" w:date="2024-05-21T15:59:00Z">
              <w:r w:rsidDel="00BF0FF1">
                <w:rPr>
                  <w:rFonts w:ascii="微软雅黑" w:eastAsia="微软雅黑" w:hAnsi="微软雅黑" w:cs="宋体"/>
                  <w:color w:val="191B1F"/>
                  <w:kern w:val="0"/>
                  <w:szCs w:val="21"/>
                  <w14:ligatures w14:val="none"/>
                </w:rPr>
                <w:delText>A</w:delText>
              </w:r>
              <w:r w:rsidDel="00BF0FF1">
                <w:rPr>
                  <w:rFonts w:ascii="微软雅黑" w:eastAsia="微软雅黑" w:hAnsi="微软雅黑" w:cs="宋体" w:hint="eastAsia"/>
                  <w:color w:val="191B1F"/>
                  <w:kern w:val="0"/>
                  <w:szCs w:val="21"/>
                  <w14:ligatures w14:val="none"/>
                </w:rPr>
                <w:delText>ttribute_5</w:delText>
              </w:r>
            </w:del>
          </w:p>
        </w:tc>
        <w:tc>
          <w:tcPr>
            <w:tcW w:w="1858" w:type="dxa"/>
          </w:tcPr>
          <w:p w14:paraId="59DE09DA" w14:textId="4B514DAA" w:rsidR="00BF0FF1" w:rsidDel="00BF0FF1" w:rsidRDefault="00BF0FF1" w:rsidP="00BF0FF1">
            <w:pPr>
              <w:widowControl/>
              <w:tabs>
                <w:tab w:val="left" w:pos="720"/>
              </w:tabs>
              <w:spacing w:before="100" w:beforeAutospacing="1" w:after="100" w:afterAutospacing="1" w:line="240" w:lineRule="atLeast"/>
              <w:jc w:val="left"/>
              <w:rPr>
                <w:del w:id="1174" w:author="User" w:date="2024-05-21T15:59:00Z"/>
                <w:rFonts w:ascii="微软雅黑" w:eastAsia="微软雅黑" w:hAnsi="微软雅黑" w:cs="宋体"/>
                <w:color w:val="191B1F"/>
                <w:kern w:val="0"/>
                <w:szCs w:val="21"/>
                <w14:ligatures w14:val="none"/>
              </w:rPr>
            </w:pPr>
            <w:del w:id="1175" w:author="User" w:date="2024-05-21T15:59:00Z">
              <w:r w:rsidDel="00BF0FF1">
                <w:rPr>
                  <w:rFonts w:ascii="微软雅黑" w:eastAsia="微软雅黑" w:hAnsi="微软雅黑" w:cs="宋体" w:hint="eastAsia"/>
                  <w:color w:val="191B1F"/>
                  <w:kern w:val="0"/>
                  <w:szCs w:val="21"/>
                  <w14:ligatures w14:val="none"/>
                </w:rPr>
                <w:delText xml:space="preserve">varchar(25)                                                                                                                                                                                                                                                                                                                                                                                                                                                                                                                                                                                                                                                                                                                                                                                                                                                                                                                                                                                                                                                                                                                                                                                                                                                                                                                                                                                                                                                                                                                                                                                                                                                                                                                                                                                                                                                                                                                                                                                                                                                                                                                                                                                                                                                                                                                                                                                                     </w:delText>
              </w:r>
            </w:del>
          </w:p>
        </w:tc>
        <w:tc>
          <w:tcPr>
            <w:tcW w:w="1851" w:type="dxa"/>
          </w:tcPr>
          <w:p w14:paraId="362CD3ED" w14:textId="091D4C9A" w:rsidR="00BF0FF1" w:rsidDel="00BF0FF1" w:rsidRDefault="00BF0FF1" w:rsidP="00BF0FF1">
            <w:pPr>
              <w:widowControl/>
              <w:tabs>
                <w:tab w:val="left" w:pos="720"/>
              </w:tabs>
              <w:spacing w:before="100" w:beforeAutospacing="1" w:after="100" w:afterAutospacing="1" w:line="240" w:lineRule="atLeast"/>
              <w:jc w:val="left"/>
              <w:rPr>
                <w:del w:id="1176" w:author="User" w:date="2024-05-21T15:59:00Z"/>
                <w:rFonts w:ascii="微软雅黑" w:eastAsia="微软雅黑" w:hAnsi="微软雅黑" w:cs="宋体"/>
                <w:color w:val="191B1F"/>
                <w:kern w:val="0"/>
                <w:szCs w:val="21"/>
                <w14:ligatures w14:val="none"/>
              </w:rPr>
            </w:pPr>
          </w:p>
        </w:tc>
        <w:tc>
          <w:tcPr>
            <w:tcW w:w="3141" w:type="dxa"/>
          </w:tcPr>
          <w:p w14:paraId="70CAFBDE" w14:textId="4289A601" w:rsidR="00BF0FF1" w:rsidDel="00BF0FF1" w:rsidRDefault="00BF0FF1" w:rsidP="00BF0FF1">
            <w:pPr>
              <w:widowControl/>
              <w:tabs>
                <w:tab w:val="left" w:pos="720"/>
              </w:tabs>
              <w:spacing w:before="100" w:beforeAutospacing="1" w:after="100" w:afterAutospacing="1" w:line="240" w:lineRule="atLeast"/>
              <w:jc w:val="left"/>
              <w:rPr>
                <w:del w:id="1177" w:author="User" w:date="2024-05-21T15:59:00Z"/>
                <w:rFonts w:ascii="微软雅黑" w:eastAsia="微软雅黑" w:hAnsi="微软雅黑" w:cs="宋体"/>
                <w:color w:val="191B1F"/>
                <w:kern w:val="0"/>
                <w:szCs w:val="21"/>
                <w14:ligatures w14:val="none"/>
              </w:rPr>
            </w:pPr>
            <w:del w:id="1178" w:author="User" w:date="2024-05-21T15:59:00Z">
              <w:r w:rsidDel="00BF0FF1">
                <w:rPr>
                  <w:rFonts w:ascii="微软雅黑" w:eastAsia="微软雅黑" w:hAnsi="微软雅黑" w:cs="宋体" w:hint="eastAsia"/>
                  <w:color w:val="191B1F"/>
                  <w:kern w:val="0"/>
                  <w:szCs w:val="21"/>
                  <w14:ligatures w14:val="none"/>
                </w:rPr>
                <w:delText>预留属性</w:delText>
              </w:r>
            </w:del>
          </w:p>
        </w:tc>
      </w:tr>
    </w:tbl>
    <w:p w14:paraId="29AA49CF" w14:textId="4637BBBB"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CREATE TABLE </w:t>
      </w:r>
      <w:proofErr w:type="spellStart"/>
      <w:r w:rsidRPr="0012078F">
        <w:rPr>
          <w:rFonts w:ascii="微软雅黑" w:eastAsia="微软雅黑" w:hAnsi="微软雅黑" w:cs="宋体"/>
          <w:color w:val="191B1F"/>
          <w:kern w:val="0"/>
          <w:szCs w:val="21"/>
          <w14:ligatures w14:val="none"/>
        </w:rPr>
        <w:t>commission_sheet_</w:t>
      </w:r>
      <w:r w:rsidR="006E77EB">
        <w:rPr>
          <w:rFonts w:ascii="微软雅黑" w:eastAsia="微软雅黑" w:hAnsi="微软雅黑" w:cs="宋体" w:hint="eastAsia"/>
          <w:color w:val="191B1F"/>
          <w:kern w:val="0"/>
          <w:szCs w:val="21"/>
          <w14:ligatures w14:val="none"/>
        </w:rPr>
        <w:t>ys</w:t>
      </w:r>
      <w:proofErr w:type="spellEnd"/>
    </w:p>
    <w:p w14:paraId="04DE54D5" w14:textId="7777777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
    <w:p w14:paraId="60691F8E" w14:textId="7777777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 varchar(25) NOT NULL COMMENT '任务单编号',</w:t>
      </w:r>
    </w:p>
    <w:p w14:paraId="3BEC82EC" w14:textId="4CEE9B7A"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Gcmc</w:t>
      </w:r>
      <w:proofErr w:type="spellEnd"/>
      <w:r w:rsidR="006E77EB" w:rsidRPr="0012078F">
        <w:rPr>
          <w:rFonts w:ascii="微软雅黑" w:eastAsia="微软雅黑" w:hAnsi="微软雅黑" w:cs="宋体"/>
          <w:color w:val="191B1F"/>
          <w:kern w:val="0"/>
          <w:szCs w:val="21"/>
          <w14:ligatures w14:val="none"/>
        </w:rPr>
        <w:t>`</w:t>
      </w:r>
      <w:r w:rsidRPr="0012078F">
        <w:rPr>
          <w:rFonts w:ascii="微软雅黑" w:eastAsia="微软雅黑" w:hAnsi="微软雅黑" w:cs="宋体"/>
          <w:color w:val="191B1F"/>
          <w:kern w:val="0"/>
          <w:szCs w:val="21"/>
          <w14:ligatures w14:val="none"/>
        </w:rPr>
        <w:t xml:space="preserve"> varchar(255) NOT NULL COMMENT '工程</w:t>
      </w:r>
      <w:r w:rsidR="00FC145D">
        <w:rPr>
          <w:rFonts w:ascii="微软雅黑" w:eastAsia="微软雅黑" w:hAnsi="微软雅黑" w:cs="宋体" w:hint="eastAsia"/>
          <w:color w:val="191B1F"/>
          <w:kern w:val="0"/>
          <w:szCs w:val="21"/>
          <w14:ligatures w14:val="none"/>
        </w:rPr>
        <w:t>名称</w:t>
      </w:r>
      <w:r w:rsidRPr="0012078F">
        <w:rPr>
          <w:rFonts w:ascii="微软雅黑" w:eastAsia="微软雅黑" w:hAnsi="微软雅黑" w:cs="宋体"/>
          <w:color w:val="191B1F"/>
          <w:kern w:val="0"/>
          <w:szCs w:val="21"/>
          <w14:ligatures w14:val="none"/>
        </w:rPr>
        <w:t>',</w:t>
      </w:r>
    </w:p>
    <w:p w14:paraId="7B6766A1" w14:textId="74AC06AC"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lastRenderedPageBreak/>
        <w:t xml:space="preserve">  `</w:t>
      </w:r>
      <w:proofErr w:type="spellStart"/>
      <w:r w:rsidR="006E77EB">
        <w:rPr>
          <w:rFonts w:ascii="微软雅黑" w:eastAsia="微软雅黑" w:hAnsi="微软雅黑" w:cs="宋体" w:hint="eastAsia"/>
          <w:color w:val="191B1F"/>
          <w:kern w:val="0"/>
          <w:szCs w:val="21"/>
          <w14:ligatures w14:val="none"/>
        </w:rPr>
        <w:t>Gcbh</w:t>
      </w:r>
      <w:proofErr w:type="spellEnd"/>
      <w:r w:rsidRPr="0012078F">
        <w:rPr>
          <w:rFonts w:ascii="微软雅黑" w:eastAsia="微软雅黑" w:hAnsi="微软雅黑" w:cs="宋体"/>
          <w:color w:val="191B1F"/>
          <w:kern w:val="0"/>
          <w:szCs w:val="21"/>
          <w14:ligatures w14:val="none"/>
        </w:rPr>
        <w:t>` varchar(255) NOT NULL COMMENT '</w:t>
      </w:r>
      <w:r w:rsidR="00FC145D">
        <w:rPr>
          <w:rFonts w:ascii="微软雅黑" w:eastAsia="微软雅黑" w:hAnsi="微软雅黑" w:cs="宋体" w:hint="eastAsia"/>
          <w:color w:val="191B1F"/>
          <w:kern w:val="0"/>
          <w:szCs w:val="21"/>
          <w14:ligatures w14:val="none"/>
        </w:rPr>
        <w:t>工程编号</w:t>
      </w:r>
      <w:r w:rsidRPr="0012078F">
        <w:rPr>
          <w:rFonts w:ascii="微软雅黑" w:eastAsia="微软雅黑" w:hAnsi="微软雅黑" w:cs="宋体"/>
          <w:color w:val="191B1F"/>
          <w:kern w:val="0"/>
          <w:szCs w:val="21"/>
          <w14:ligatures w14:val="none"/>
        </w:rPr>
        <w:t>',</w:t>
      </w:r>
    </w:p>
    <w:p w14:paraId="48D938F5" w14:textId="46F77F0B"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sydw</w:t>
      </w:r>
      <w:proofErr w:type="spellEnd"/>
      <w:r w:rsidRPr="0012078F">
        <w:rPr>
          <w:rFonts w:ascii="微软雅黑" w:eastAsia="微软雅黑" w:hAnsi="微软雅黑" w:cs="宋体"/>
          <w:color w:val="191B1F"/>
          <w:kern w:val="0"/>
          <w:szCs w:val="21"/>
          <w14:ligatures w14:val="none"/>
        </w:rPr>
        <w:t>` varchar(255) NULL COMMENT '</w:t>
      </w:r>
      <w:r w:rsidR="00FC145D">
        <w:rPr>
          <w:rFonts w:ascii="微软雅黑" w:eastAsia="微软雅黑" w:hAnsi="微软雅黑" w:cs="宋体" w:hint="eastAsia"/>
          <w:color w:val="191B1F"/>
          <w:kern w:val="0"/>
          <w:szCs w:val="21"/>
          <w14:ligatures w14:val="none"/>
        </w:rPr>
        <w:t>送样单位</w:t>
      </w:r>
      <w:r w:rsidRPr="0012078F">
        <w:rPr>
          <w:rFonts w:ascii="微软雅黑" w:eastAsia="微软雅黑" w:hAnsi="微软雅黑" w:cs="宋体"/>
          <w:color w:val="191B1F"/>
          <w:kern w:val="0"/>
          <w:szCs w:val="21"/>
          <w14:ligatures w14:val="none"/>
        </w:rPr>
        <w:t>',</w:t>
      </w:r>
    </w:p>
    <w:p w14:paraId="506ADC41" w14:textId="37CE12D9"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Qyrq</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取样日期</w:t>
      </w:r>
      <w:r w:rsidRPr="0012078F">
        <w:rPr>
          <w:rFonts w:ascii="微软雅黑" w:eastAsia="微软雅黑" w:hAnsi="微软雅黑" w:cs="宋体"/>
          <w:color w:val="191B1F"/>
          <w:kern w:val="0"/>
          <w:szCs w:val="21"/>
          <w14:ligatures w14:val="none"/>
        </w:rPr>
        <w:t>',</w:t>
      </w:r>
    </w:p>
    <w:p w14:paraId="2E908DDE" w14:textId="5DB88928"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Syrq</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送样日期</w:t>
      </w:r>
      <w:r w:rsidRPr="0012078F">
        <w:rPr>
          <w:rFonts w:ascii="微软雅黑" w:eastAsia="微软雅黑" w:hAnsi="微软雅黑" w:cs="宋体"/>
          <w:color w:val="191B1F"/>
          <w:kern w:val="0"/>
          <w:szCs w:val="21"/>
          <w14:ligatures w14:val="none"/>
        </w:rPr>
        <w:t>',</w:t>
      </w:r>
    </w:p>
    <w:p w14:paraId="7A9F58D5" w14:textId="04344C72"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jsr</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接收人</w:t>
      </w:r>
      <w:r w:rsidRPr="0012078F">
        <w:rPr>
          <w:rFonts w:ascii="微软雅黑" w:eastAsia="微软雅黑" w:hAnsi="微软雅黑" w:cs="宋体"/>
          <w:color w:val="191B1F"/>
          <w:kern w:val="0"/>
          <w:szCs w:val="21"/>
          <w14:ligatures w14:val="none"/>
        </w:rPr>
        <w:t>',</w:t>
      </w:r>
    </w:p>
    <w:p w14:paraId="4E1FE5C1" w14:textId="24E32209"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SNno</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室内编号</w:t>
      </w:r>
      <w:r w:rsidRPr="0012078F">
        <w:rPr>
          <w:rFonts w:ascii="微软雅黑" w:eastAsia="微软雅黑" w:hAnsi="微软雅黑" w:cs="宋体"/>
          <w:color w:val="191B1F"/>
          <w:kern w:val="0"/>
          <w:szCs w:val="21"/>
          <w14:ligatures w14:val="none"/>
        </w:rPr>
        <w:t>',</w:t>
      </w:r>
    </w:p>
    <w:p w14:paraId="38BDF90D" w14:textId="19FDBA50"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YWno</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野外编号</w:t>
      </w:r>
      <w:r w:rsidRPr="0012078F">
        <w:rPr>
          <w:rFonts w:ascii="微软雅黑" w:eastAsia="微软雅黑" w:hAnsi="微软雅黑" w:cs="宋体"/>
          <w:color w:val="191B1F"/>
          <w:kern w:val="0"/>
          <w:szCs w:val="21"/>
          <w14:ligatures w14:val="none"/>
        </w:rPr>
        <w:t>',</w:t>
      </w:r>
    </w:p>
    <w:p w14:paraId="6B083CB0" w14:textId="1ECB033C"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ysmc</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岩石名称</w:t>
      </w:r>
      <w:r w:rsidRPr="0012078F">
        <w:rPr>
          <w:rFonts w:ascii="微软雅黑" w:eastAsia="微软雅黑" w:hAnsi="微软雅黑" w:cs="宋体"/>
          <w:color w:val="191B1F"/>
          <w:kern w:val="0"/>
          <w:szCs w:val="21"/>
          <w14:ligatures w14:val="none"/>
        </w:rPr>
        <w:t>',</w:t>
      </w:r>
    </w:p>
    <w:p w14:paraId="360D2B64" w14:textId="32C4EC0E"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qywz</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取样位置</w:t>
      </w:r>
      <w:r w:rsidRPr="0012078F">
        <w:rPr>
          <w:rFonts w:ascii="微软雅黑" w:eastAsia="微软雅黑" w:hAnsi="微软雅黑" w:cs="宋体"/>
          <w:color w:val="191B1F"/>
          <w:kern w:val="0"/>
          <w:szCs w:val="21"/>
          <w14:ligatures w14:val="none"/>
        </w:rPr>
        <w:t>',</w:t>
      </w:r>
    </w:p>
    <w:p w14:paraId="3246741F" w14:textId="08CB636D"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qysd</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取样深度</w:t>
      </w:r>
      <w:r w:rsidRPr="0012078F">
        <w:rPr>
          <w:rFonts w:ascii="微软雅黑" w:eastAsia="微软雅黑" w:hAnsi="微软雅黑" w:cs="宋体"/>
          <w:color w:val="191B1F"/>
          <w:kern w:val="0"/>
          <w:szCs w:val="21"/>
          <w14:ligatures w14:val="none"/>
        </w:rPr>
        <w:t>',</w:t>
      </w:r>
    </w:p>
    <w:p w14:paraId="53E1861A" w14:textId="4B915AE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006E77EB">
        <w:rPr>
          <w:rFonts w:ascii="微软雅黑" w:eastAsia="微软雅黑" w:hAnsi="微软雅黑" w:cs="宋体" w:hint="eastAsia"/>
          <w:color w:val="191B1F"/>
          <w:kern w:val="0"/>
          <w:szCs w:val="21"/>
          <w14:ligatures w14:val="none"/>
        </w:rPr>
        <w:t>Fhcd</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风化程度</w:t>
      </w:r>
      <w:r w:rsidRPr="0012078F">
        <w:rPr>
          <w:rFonts w:ascii="微软雅黑" w:eastAsia="微软雅黑" w:hAnsi="微软雅黑" w:cs="宋体"/>
          <w:color w:val="191B1F"/>
          <w:kern w:val="0"/>
          <w:szCs w:val="21"/>
          <w14:ligatures w14:val="none"/>
        </w:rPr>
        <w:t>',</w:t>
      </w:r>
    </w:p>
    <w:p w14:paraId="0DE2802B" w14:textId="739E0875"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Yp</w:t>
      </w:r>
      <w:r w:rsidR="006E77EB">
        <w:rPr>
          <w:rFonts w:ascii="微软雅黑" w:eastAsia="微软雅黑" w:hAnsi="微软雅黑" w:cs="宋体" w:hint="eastAsia"/>
          <w:color w:val="191B1F"/>
          <w:kern w:val="0"/>
          <w:szCs w:val="21"/>
          <w14:ligatures w14:val="none"/>
        </w:rPr>
        <w:t>sl</w:t>
      </w:r>
      <w:proofErr w:type="spellEnd"/>
      <w:r w:rsidRPr="0012078F">
        <w:rPr>
          <w:rFonts w:ascii="微软雅黑" w:eastAsia="微软雅黑" w:hAnsi="微软雅黑" w:cs="宋体"/>
          <w:color w:val="191B1F"/>
          <w:kern w:val="0"/>
          <w:szCs w:val="21"/>
          <w14:ligatures w14:val="none"/>
        </w:rPr>
        <w:t>` varchar(255) NULL COMMENT '</w:t>
      </w:r>
      <w:r w:rsidR="00D645D2">
        <w:rPr>
          <w:rFonts w:ascii="微软雅黑" w:eastAsia="微软雅黑" w:hAnsi="微软雅黑" w:cs="宋体" w:hint="eastAsia"/>
          <w:color w:val="191B1F"/>
          <w:kern w:val="0"/>
          <w:szCs w:val="21"/>
          <w14:ligatures w14:val="none"/>
        </w:rPr>
        <w:t>样品数量</w:t>
      </w:r>
      <w:r w:rsidRPr="0012078F">
        <w:rPr>
          <w:rFonts w:ascii="微软雅黑" w:eastAsia="微软雅黑" w:hAnsi="微软雅黑" w:cs="宋体"/>
          <w:color w:val="191B1F"/>
          <w:kern w:val="0"/>
          <w:szCs w:val="21"/>
          <w14:ligatures w14:val="none"/>
        </w:rPr>
        <w:t>',</w:t>
      </w:r>
    </w:p>
    <w:p w14:paraId="455BBA9A" w14:textId="17ABAFF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w:t>
      </w:r>
      <w:proofErr w:type="spellStart"/>
      <w:ins w:id="1179" w:author="User" w:date="2024-06-13T21:02:00Z">
        <w:r w:rsidR="00F27191">
          <w:rPr>
            <w:rFonts w:ascii="微软雅黑" w:eastAsia="微软雅黑" w:hAnsi="微软雅黑" w:cs="宋体" w:hint="eastAsia"/>
            <w:color w:val="191B1F"/>
            <w:kern w:val="0"/>
            <w:szCs w:val="21"/>
            <w14:ligatures w14:val="none"/>
          </w:rPr>
          <w:t>xmbh</w:t>
        </w:r>
      </w:ins>
      <w:proofErr w:type="spellEnd"/>
      <w:del w:id="1180" w:author="User" w:date="2024-06-13T21:02:00Z">
        <w:r w:rsidR="006E77EB" w:rsidDel="00F27191">
          <w:rPr>
            <w:rFonts w:ascii="微软雅黑" w:eastAsia="微软雅黑" w:hAnsi="微软雅黑" w:cs="宋体" w:hint="eastAsia"/>
            <w:color w:val="191B1F"/>
            <w:kern w:val="0"/>
            <w:szCs w:val="21"/>
            <w14:ligatures w14:val="none"/>
          </w:rPr>
          <w:delText>Bz</w:delText>
        </w:r>
      </w:del>
      <w:r w:rsidRPr="0012078F">
        <w:rPr>
          <w:rFonts w:ascii="微软雅黑" w:eastAsia="微软雅黑" w:hAnsi="微软雅黑" w:cs="宋体"/>
          <w:color w:val="191B1F"/>
          <w:kern w:val="0"/>
          <w:szCs w:val="21"/>
          <w14:ligatures w14:val="none"/>
        </w:rPr>
        <w:t>` varchar(</w:t>
      </w:r>
      <w:del w:id="1181" w:author="User" w:date="2024-06-13T21:02:00Z">
        <w:r w:rsidRPr="0012078F" w:rsidDel="00F27191">
          <w:rPr>
            <w:rFonts w:ascii="微软雅黑" w:eastAsia="微软雅黑" w:hAnsi="微软雅黑" w:cs="宋体"/>
            <w:color w:val="191B1F"/>
            <w:kern w:val="0"/>
            <w:szCs w:val="21"/>
            <w14:ligatures w14:val="none"/>
          </w:rPr>
          <w:delText>255</w:delText>
        </w:r>
      </w:del>
      <w:ins w:id="1182" w:author="User" w:date="2024-06-13T21:02:00Z">
        <w:r w:rsidR="00F27191">
          <w:rPr>
            <w:rFonts w:ascii="微软雅黑" w:eastAsia="微软雅黑" w:hAnsi="微软雅黑" w:cs="宋体" w:hint="eastAsia"/>
            <w:color w:val="191B1F"/>
            <w:kern w:val="0"/>
            <w:szCs w:val="21"/>
            <w14:ligatures w14:val="none"/>
          </w:rPr>
          <w:t>800</w:t>
        </w:r>
      </w:ins>
      <w:r w:rsidRPr="0012078F">
        <w:rPr>
          <w:rFonts w:ascii="微软雅黑" w:eastAsia="微软雅黑" w:hAnsi="微软雅黑" w:cs="宋体"/>
          <w:color w:val="191B1F"/>
          <w:kern w:val="0"/>
          <w:szCs w:val="21"/>
          <w14:ligatures w14:val="none"/>
        </w:rPr>
        <w:t>) NULL COMMENT '</w:t>
      </w:r>
      <w:r w:rsidR="00D645D2">
        <w:rPr>
          <w:rFonts w:ascii="微软雅黑" w:eastAsia="微软雅黑" w:hAnsi="微软雅黑" w:cs="宋体" w:hint="eastAsia"/>
          <w:color w:val="191B1F"/>
          <w:kern w:val="0"/>
          <w:szCs w:val="21"/>
          <w14:ligatures w14:val="none"/>
        </w:rPr>
        <w:t>比重</w:t>
      </w:r>
      <w:r w:rsidRPr="0012078F">
        <w:rPr>
          <w:rFonts w:ascii="微软雅黑" w:eastAsia="微软雅黑" w:hAnsi="微软雅黑" w:cs="宋体"/>
          <w:color w:val="191B1F"/>
          <w:kern w:val="0"/>
          <w:szCs w:val="21"/>
          <w14:ligatures w14:val="none"/>
        </w:rPr>
        <w:t>',</w:t>
      </w:r>
    </w:p>
    <w:p w14:paraId="6B127CA3" w14:textId="11DC2AAF"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83" w:author="User" w:date="2024-06-13T21:02:00Z"/>
          <w:rFonts w:ascii="微软雅黑" w:eastAsia="微软雅黑" w:hAnsi="微软雅黑" w:cs="宋体"/>
          <w:color w:val="191B1F"/>
          <w:kern w:val="0"/>
          <w:szCs w:val="21"/>
          <w14:ligatures w14:val="none"/>
        </w:rPr>
      </w:pPr>
      <w:del w:id="1184" w:author="User" w:date="2024-06-13T21:02:00Z">
        <w:r w:rsidRPr="0012078F" w:rsidDel="00F27191">
          <w:rPr>
            <w:rFonts w:ascii="微软雅黑" w:eastAsia="微软雅黑" w:hAnsi="微软雅黑" w:cs="宋体"/>
            <w:color w:val="191B1F"/>
            <w:kern w:val="0"/>
            <w:szCs w:val="21"/>
            <w14:ligatures w14:val="none"/>
          </w:rPr>
          <w:delText xml:space="preserve">  `</w:delText>
        </w:r>
        <w:r w:rsidR="006E77EB" w:rsidDel="00F27191">
          <w:rPr>
            <w:rFonts w:ascii="微软雅黑" w:eastAsia="微软雅黑" w:hAnsi="微软雅黑" w:cs="宋体" w:hint="eastAsia"/>
            <w:color w:val="191B1F"/>
            <w:kern w:val="0"/>
            <w:szCs w:val="21"/>
            <w14:ligatures w14:val="none"/>
          </w:rPr>
          <w:delText>gmd</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干密度</w:delText>
        </w:r>
        <w:r w:rsidRPr="0012078F" w:rsidDel="00F27191">
          <w:rPr>
            <w:rFonts w:ascii="微软雅黑" w:eastAsia="微软雅黑" w:hAnsi="微软雅黑" w:cs="宋体"/>
            <w:color w:val="191B1F"/>
            <w:kern w:val="0"/>
            <w:szCs w:val="21"/>
            <w14:ligatures w14:val="none"/>
          </w:rPr>
          <w:delText>',</w:delText>
        </w:r>
      </w:del>
    </w:p>
    <w:p w14:paraId="3F445920" w14:textId="0D1548A4"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85" w:author="User" w:date="2024-06-13T21:02:00Z"/>
          <w:rFonts w:ascii="微软雅黑" w:eastAsia="微软雅黑" w:hAnsi="微软雅黑" w:cs="宋体"/>
          <w:color w:val="191B1F"/>
          <w:kern w:val="0"/>
          <w:szCs w:val="21"/>
          <w14:ligatures w14:val="none"/>
        </w:rPr>
      </w:pPr>
      <w:del w:id="1186" w:author="User" w:date="2024-06-13T21:02:00Z">
        <w:r w:rsidRPr="0012078F" w:rsidDel="00F27191">
          <w:rPr>
            <w:rFonts w:ascii="微软雅黑" w:eastAsia="微软雅黑" w:hAnsi="微软雅黑" w:cs="宋体"/>
            <w:color w:val="191B1F"/>
            <w:kern w:val="0"/>
            <w:szCs w:val="21"/>
            <w14:ligatures w14:val="none"/>
          </w:rPr>
          <w:delText xml:space="preserve">  `</w:delText>
        </w:r>
        <w:r w:rsidR="006E77EB" w:rsidDel="00F27191">
          <w:rPr>
            <w:rFonts w:ascii="微软雅黑" w:eastAsia="微软雅黑" w:hAnsi="微软雅黑" w:cs="宋体" w:hint="eastAsia"/>
            <w:color w:val="191B1F"/>
            <w:kern w:val="0"/>
            <w:szCs w:val="21"/>
            <w14:ligatures w14:val="none"/>
          </w:rPr>
          <w:delText>Bhmd</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饱和密度</w:delText>
        </w:r>
        <w:r w:rsidRPr="0012078F" w:rsidDel="00F27191">
          <w:rPr>
            <w:rFonts w:ascii="微软雅黑" w:eastAsia="微软雅黑" w:hAnsi="微软雅黑" w:cs="宋体"/>
            <w:color w:val="191B1F"/>
            <w:kern w:val="0"/>
            <w:szCs w:val="21"/>
            <w14:ligatures w14:val="none"/>
          </w:rPr>
          <w:delText>',</w:delText>
        </w:r>
      </w:del>
    </w:p>
    <w:p w14:paraId="3C1BE748" w14:textId="01B882F3"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87" w:author="User" w:date="2024-06-13T21:02:00Z"/>
          <w:rFonts w:ascii="微软雅黑" w:eastAsia="微软雅黑" w:hAnsi="微软雅黑" w:cs="宋体"/>
          <w:color w:val="191B1F"/>
          <w:kern w:val="0"/>
          <w:szCs w:val="21"/>
          <w14:ligatures w14:val="none"/>
        </w:rPr>
      </w:pPr>
      <w:del w:id="1188"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xsl</w:delText>
        </w:r>
        <w:r w:rsidRPr="0012078F" w:rsidDel="00F27191">
          <w:rPr>
            <w:rFonts w:ascii="微软雅黑" w:eastAsia="微软雅黑" w:hAnsi="微软雅黑" w:cs="宋体"/>
            <w:color w:val="191B1F"/>
            <w:kern w:val="0"/>
            <w:szCs w:val="21"/>
            <w14:ligatures w14:val="none"/>
          </w:rPr>
          <w:delText>` varchar(255) NOT NULL COMMENT '</w:delText>
        </w:r>
        <w:r w:rsidR="00D645D2" w:rsidDel="00F27191">
          <w:rPr>
            <w:rFonts w:ascii="微软雅黑" w:eastAsia="微软雅黑" w:hAnsi="微软雅黑" w:cs="宋体" w:hint="eastAsia"/>
            <w:color w:val="191B1F"/>
            <w:kern w:val="0"/>
            <w:szCs w:val="21"/>
            <w14:ligatures w14:val="none"/>
          </w:rPr>
          <w:delText>吸水率</w:delText>
        </w:r>
        <w:r w:rsidRPr="0012078F" w:rsidDel="00F27191">
          <w:rPr>
            <w:rFonts w:ascii="微软雅黑" w:eastAsia="微软雅黑" w:hAnsi="微软雅黑" w:cs="宋体"/>
            <w:color w:val="191B1F"/>
            <w:kern w:val="0"/>
            <w:szCs w:val="21"/>
            <w14:ligatures w14:val="none"/>
          </w:rPr>
          <w:delText>',</w:delText>
        </w:r>
      </w:del>
    </w:p>
    <w:p w14:paraId="15849A03" w14:textId="3BE99731"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89" w:author="User" w:date="2024-06-13T21:02:00Z"/>
          <w:rFonts w:ascii="微软雅黑" w:eastAsia="微软雅黑" w:hAnsi="微软雅黑" w:cs="宋体"/>
          <w:color w:val="191B1F"/>
          <w:kern w:val="0"/>
          <w:szCs w:val="21"/>
          <w14:ligatures w14:val="none"/>
        </w:rPr>
      </w:pPr>
      <w:del w:id="1190"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Bhxsl</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饱和吸水率</w:delText>
        </w:r>
        <w:r w:rsidRPr="0012078F" w:rsidDel="00F27191">
          <w:rPr>
            <w:rFonts w:ascii="微软雅黑" w:eastAsia="微软雅黑" w:hAnsi="微软雅黑" w:cs="宋体"/>
            <w:color w:val="191B1F"/>
            <w:kern w:val="0"/>
            <w:szCs w:val="21"/>
            <w14:ligatures w14:val="none"/>
          </w:rPr>
          <w:delText>',</w:delText>
        </w:r>
      </w:del>
    </w:p>
    <w:p w14:paraId="1B152B4D" w14:textId="147CDEB5"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91" w:author="User" w:date="2024-06-13T21:02:00Z"/>
          <w:rFonts w:ascii="微软雅黑" w:eastAsia="微软雅黑" w:hAnsi="微软雅黑" w:cs="宋体"/>
          <w:color w:val="191B1F"/>
          <w:kern w:val="0"/>
          <w:szCs w:val="21"/>
          <w14:ligatures w14:val="none"/>
        </w:rPr>
      </w:pPr>
      <w:del w:id="1192"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Bhxs</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饱和系数</w:delText>
        </w:r>
        <w:r w:rsidRPr="0012078F" w:rsidDel="00F27191">
          <w:rPr>
            <w:rFonts w:ascii="微软雅黑" w:eastAsia="微软雅黑" w:hAnsi="微软雅黑" w:cs="宋体"/>
            <w:color w:val="191B1F"/>
            <w:kern w:val="0"/>
            <w:szCs w:val="21"/>
            <w14:ligatures w14:val="none"/>
          </w:rPr>
          <w:delText>',</w:delText>
        </w:r>
      </w:del>
    </w:p>
    <w:p w14:paraId="162AE405" w14:textId="2BEF31FB"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93" w:author="User" w:date="2024-06-13T21:02:00Z"/>
          <w:rFonts w:ascii="微软雅黑" w:eastAsia="微软雅黑" w:hAnsi="微软雅黑" w:cs="宋体"/>
          <w:color w:val="191B1F"/>
          <w:kern w:val="0"/>
          <w:szCs w:val="21"/>
          <w14:ligatures w14:val="none"/>
        </w:rPr>
      </w:pPr>
      <w:del w:id="1194"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xkxl</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显孔隙率</w:delText>
        </w:r>
        <w:r w:rsidRPr="0012078F" w:rsidDel="00F27191">
          <w:rPr>
            <w:rFonts w:ascii="微软雅黑" w:eastAsia="微软雅黑" w:hAnsi="微软雅黑" w:cs="宋体"/>
            <w:color w:val="191B1F"/>
            <w:kern w:val="0"/>
            <w:szCs w:val="21"/>
            <w14:ligatures w14:val="none"/>
          </w:rPr>
          <w:delText>',</w:delText>
        </w:r>
      </w:del>
    </w:p>
    <w:p w14:paraId="067A4C64" w14:textId="5659103F"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95" w:author="User" w:date="2024-06-13T21:02:00Z"/>
          <w:rFonts w:ascii="微软雅黑" w:eastAsia="微软雅黑" w:hAnsi="微软雅黑" w:cs="宋体"/>
          <w:color w:val="191B1F"/>
          <w:kern w:val="0"/>
          <w:szCs w:val="21"/>
          <w14:ligatures w14:val="none"/>
        </w:rPr>
      </w:pPr>
      <w:del w:id="1196"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ylyclgx</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压力与层理关系</w:delText>
        </w:r>
        <w:r w:rsidRPr="0012078F" w:rsidDel="00F27191">
          <w:rPr>
            <w:rFonts w:ascii="微软雅黑" w:eastAsia="微软雅黑" w:hAnsi="微软雅黑" w:cs="宋体"/>
            <w:color w:val="191B1F"/>
            <w:kern w:val="0"/>
            <w:szCs w:val="21"/>
            <w14:ligatures w14:val="none"/>
          </w:rPr>
          <w:delText>',</w:delText>
        </w:r>
      </w:del>
    </w:p>
    <w:p w14:paraId="1CD15120" w14:textId="002F54C9"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97" w:author="User" w:date="2024-06-13T21:02:00Z"/>
          <w:rFonts w:ascii="微软雅黑" w:eastAsia="微软雅黑" w:hAnsi="微软雅黑" w:cs="宋体"/>
          <w:color w:val="191B1F"/>
          <w:kern w:val="0"/>
          <w:szCs w:val="21"/>
          <w14:ligatures w14:val="none"/>
        </w:rPr>
      </w:pPr>
      <w:del w:id="1198"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Gzdzkyqd</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单轴抗压强度试验-干燥单轴抗压强度</w:delText>
        </w:r>
        <w:r w:rsidRPr="0012078F" w:rsidDel="00F27191">
          <w:rPr>
            <w:rFonts w:ascii="微软雅黑" w:eastAsia="微软雅黑" w:hAnsi="微软雅黑" w:cs="宋体"/>
            <w:color w:val="191B1F"/>
            <w:kern w:val="0"/>
            <w:szCs w:val="21"/>
            <w14:ligatures w14:val="none"/>
          </w:rPr>
          <w:delText>',</w:delText>
        </w:r>
      </w:del>
    </w:p>
    <w:p w14:paraId="25220654" w14:textId="371F8219"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199" w:author="User" w:date="2024-06-13T21:02:00Z"/>
          <w:rFonts w:ascii="微软雅黑" w:eastAsia="微软雅黑" w:hAnsi="微软雅黑" w:cs="宋体"/>
          <w:color w:val="191B1F"/>
          <w:kern w:val="0"/>
          <w:szCs w:val="21"/>
          <w14:ligatures w14:val="none"/>
        </w:rPr>
      </w:pPr>
      <w:del w:id="1200" w:author="User" w:date="2024-06-13T21:02:00Z">
        <w:r w:rsidRPr="0012078F" w:rsidDel="00F27191">
          <w:rPr>
            <w:rFonts w:ascii="微软雅黑" w:eastAsia="微软雅黑" w:hAnsi="微软雅黑" w:cs="宋体"/>
            <w:color w:val="191B1F"/>
            <w:kern w:val="0"/>
            <w:szCs w:val="21"/>
            <w14:ligatures w14:val="none"/>
          </w:rPr>
          <w:delText xml:space="preserve">  `</w:delText>
        </w:r>
        <w:r w:rsidR="00E95442" w:rsidDel="00F27191">
          <w:rPr>
            <w:rFonts w:ascii="微软雅黑" w:eastAsia="微软雅黑" w:hAnsi="微软雅黑" w:cs="宋体" w:hint="eastAsia"/>
            <w:color w:val="191B1F"/>
            <w:kern w:val="0"/>
            <w:szCs w:val="21"/>
            <w14:ligatures w14:val="none"/>
          </w:rPr>
          <w:delText>Bhdzkyqd</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单轴抗压强度试验-饱和单轴抗压强度</w:delText>
        </w:r>
        <w:r w:rsidRPr="0012078F" w:rsidDel="00F27191">
          <w:rPr>
            <w:rFonts w:ascii="微软雅黑" w:eastAsia="微软雅黑" w:hAnsi="微软雅黑" w:cs="宋体"/>
            <w:color w:val="191B1F"/>
            <w:kern w:val="0"/>
            <w:szCs w:val="21"/>
            <w14:ligatures w14:val="none"/>
          </w:rPr>
          <w:delText>',</w:delText>
        </w:r>
      </w:del>
    </w:p>
    <w:p w14:paraId="255985DB" w14:textId="6C301E1D"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01" w:author="User" w:date="2024-06-13T21:02:00Z"/>
          <w:rFonts w:ascii="微软雅黑" w:eastAsia="微软雅黑" w:hAnsi="微软雅黑" w:cs="宋体"/>
          <w:color w:val="191B1F"/>
          <w:kern w:val="0"/>
          <w:szCs w:val="21"/>
          <w14:ligatures w14:val="none"/>
        </w:rPr>
      </w:pPr>
      <w:del w:id="1202" w:author="User" w:date="2024-06-13T21:02:00Z">
        <w:r w:rsidRPr="0012078F" w:rsidDel="00F27191">
          <w:rPr>
            <w:rFonts w:ascii="微软雅黑" w:eastAsia="微软雅黑" w:hAnsi="微软雅黑" w:cs="宋体"/>
            <w:color w:val="191B1F"/>
            <w:kern w:val="0"/>
            <w:szCs w:val="21"/>
            <w14:ligatures w14:val="none"/>
          </w:rPr>
          <w:delText xml:space="preserve">  `</w:delText>
        </w:r>
        <w:r w:rsidR="00BE2E7D" w:rsidDel="00F27191">
          <w:rPr>
            <w:rFonts w:ascii="微软雅黑" w:eastAsia="微软雅黑" w:hAnsi="微软雅黑" w:cs="宋体" w:hint="eastAsia"/>
            <w:color w:val="191B1F"/>
            <w:kern w:val="0"/>
            <w:szCs w:val="21"/>
            <w14:ligatures w14:val="none"/>
          </w:rPr>
          <w:delText>rhxs</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单轴抗压强度试验-软化系数</w:delText>
        </w:r>
        <w:r w:rsidRPr="0012078F" w:rsidDel="00F27191">
          <w:rPr>
            <w:rFonts w:ascii="微软雅黑" w:eastAsia="微软雅黑" w:hAnsi="微软雅黑" w:cs="宋体"/>
            <w:color w:val="191B1F"/>
            <w:kern w:val="0"/>
            <w:szCs w:val="21"/>
            <w14:ligatures w14:val="none"/>
          </w:rPr>
          <w:delText>',</w:delText>
        </w:r>
      </w:del>
    </w:p>
    <w:p w14:paraId="7670E504" w14:textId="3371E2E6"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03" w:author="User" w:date="2024-06-13T21:02:00Z"/>
          <w:rFonts w:ascii="微软雅黑" w:eastAsia="微软雅黑" w:hAnsi="微软雅黑" w:cs="宋体"/>
          <w:color w:val="191B1F"/>
          <w:kern w:val="0"/>
          <w:szCs w:val="21"/>
          <w14:ligatures w14:val="none"/>
        </w:rPr>
      </w:pPr>
      <w:del w:id="1204" w:author="User" w:date="2024-06-13T21:02:00Z">
        <w:r w:rsidRPr="0012078F" w:rsidDel="00F27191">
          <w:rPr>
            <w:rFonts w:ascii="微软雅黑" w:eastAsia="微软雅黑" w:hAnsi="微软雅黑" w:cs="宋体"/>
            <w:color w:val="191B1F"/>
            <w:kern w:val="0"/>
            <w:szCs w:val="21"/>
            <w14:ligatures w14:val="none"/>
          </w:rPr>
          <w:delText xml:space="preserve">  `</w:delText>
        </w:r>
        <w:r w:rsidR="00BE2E7D" w:rsidDel="00F27191">
          <w:rPr>
            <w:rFonts w:ascii="微软雅黑" w:eastAsia="微软雅黑" w:hAnsi="微软雅黑" w:cs="宋体" w:hint="eastAsia"/>
            <w:color w:val="191B1F"/>
            <w:kern w:val="0"/>
            <w:szCs w:val="21"/>
            <w14:ligatures w14:val="none"/>
          </w:rPr>
          <w:delText>drbhdzkyqd</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抗冻性试验-冻融后饱和单轴抗压强度</w:delText>
        </w:r>
        <w:r w:rsidRPr="0012078F" w:rsidDel="00F27191">
          <w:rPr>
            <w:rFonts w:ascii="微软雅黑" w:eastAsia="微软雅黑" w:hAnsi="微软雅黑" w:cs="宋体"/>
            <w:color w:val="191B1F"/>
            <w:kern w:val="0"/>
            <w:szCs w:val="21"/>
            <w14:ligatures w14:val="none"/>
          </w:rPr>
          <w:delText>',</w:delText>
        </w:r>
      </w:del>
    </w:p>
    <w:p w14:paraId="640ECF13" w14:textId="493C41C6"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05" w:author="User" w:date="2024-06-13T21:02:00Z"/>
          <w:rFonts w:ascii="微软雅黑" w:eastAsia="微软雅黑" w:hAnsi="微软雅黑" w:cs="宋体"/>
          <w:color w:val="191B1F"/>
          <w:kern w:val="0"/>
          <w:szCs w:val="21"/>
          <w14:ligatures w14:val="none"/>
        </w:rPr>
      </w:pPr>
      <w:del w:id="1206" w:author="User" w:date="2024-06-13T21:02:00Z">
        <w:r w:rsidRPr="0012078F" w:rsidDel="00F27191">
          <w:rPr>
            <w:rFonts w:ascii="微软雅黑" w:eastAsia="微软雅黑" w:hAnsi="微软雅黑" w:cs="宋体"/>
            <w:color w:val="191B1F"/>
            <w:kern w:val="0"/>
            <w:szCs w:val="21"/>
            <w14:ligatures w14:val="none"/>
          </w:rPr>
          <w:delText xml:space="preserve">  `</w:delText>
        </w:r>
        <w:r w:rsidR="00BE2E7D" w:rsidDel="00F27191">
          <w:rPr>
            <w:rFonts w:ascii="微软雅黑" w:eastAsia="微软雅黑" w:hAnsi="微软雅黑" w:cs="宋体" w:hint="eastAsia"/>
            <w:color w:val="191B1F"/>
            <w:kern w:val="0"/>
            <w:szCs w:val="21"/>
            <w14:ligatures w14:val="none"/>
          </w:rPr>
          <w:delText>drxs</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抗冻性试验-冻融系数</w:delText>
        </w:r>
        <w:r w:rsidRPr="0012078F" w:rsidDel="00F27191">
          <w:rPr>
            <w:rFonts w:ascii="微软雅黑" w:eastAsia="微软雅黑" w:hAnsi="微软雅黑" w:cs="宋体"/>
            <w:color w:val="191B1F"/>
            <w:kern w:val="0"/>
            <w:szCs w:val="21"/>
            <w14:ligatures w14:val="none"/>
          </w:rPr>
          <w:delText>',</w:delText>
        </w:r>
      </w:del>
    </w:p>
    <w:p w14:paraId="272AF939" w14:textId="5507F60B"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07" w:author="User" w:date="2024-06-13T21:02:00Z"/>
          <w:rFonts w:ascii="微软雅黑" w:eastAsia="微软雅黑" w:hAnsi="微软雅黑" w:cs="宋体"/>
          <w:color w:val="191B1F"/>
          <w:kern w:val="0"/>
          <w:szCs w:val="21"/>
          <w14:ligatures w14:val="none"/>
        </w:rPr>
      </w:pPr>
      <w:del w:id="1208" w:author="User" w:date="2024-06-13T21:02:00Z">
        <w:r w:rsidRPr="0012078F" w:rsidDel="00F27191">
          <w:rPr>
            <w:rFonts w:ascii="微软雅黑" w:eastAsia="微软雅黑" w:hAnsi="微软雅黑" w:cs="宋体"/>
            <w:color w:val="191B1F"/>
            <w:kern w:val="0"/>
            <w:szCs w:val="21"/>
            <w14:ligatures w14:val="none"/>
          </w:rPr>
          <w:delText xml:space="preserve">  `</w:delText>
        </w:r>
        <w:r w:rsidR="00BE2E7D" w:rsidDel="00F27191">
          <w:rPr>
            <w:rFonts w:ascii="微软雅黑" w:eastAsia="微软雅黑" w:hAnsi="微软雅黑" w:cs="宋体" w:hint="eastAsia"/>
            <w:color w:val="191B1F"/>
            <w:kern w:val="0"/>
            <w:szCs w:val="21"/>
            <w14:ligatures w14:val="none"/>
          </w:rPr>
          <w:delText>dr</w:delText>
        </w:r>
        <w:r w:rsidR="00907672" w:rsidDel="00F27191">
          <w:rPr>
            <w:rFonts w:ascii="微软雅黑" w:eastAsia="微软雅黑" w:hAnsi="微软雅黑" w:cs="宋体" w:hint="eastAsia"/>
            <w:color w:val="191B1F"/>
            <w:kern w:val="0"/>
            <w:szCs w:val="21"/>
            <w14:ligatures w14:val="none"/>
          </w:rPr>
          <w:delText>zlssl</w:delText>
        </w:r>
        <w:r w:rsidRPr="0012078F" w:rsidDel="00F27191">
          <w:rPr>
            <w:rFonts w:ascii="微软雅黑" w:eastAsia="微软雅黑" w:hAnsi="微软雅黑" w:cs="宋体"/>
            <w:color w:val="191B1F"/>
            <w:kern w:val="0"/>
            <w:szCs w:val="21"/>
            <w14:ligatures w14:val="none"/>
          </w:rPr>
          <w:delText>` varchar(255) NULL COMMENT '</w:delText>
        </w:r>
        <w:r w:rsidR="00D645D2" w:rsidDel="00F27191">
          <w:rPr>
            <w:rFonts w:ascii="微软雅黑" w:eastAsia="微软雅黑" w:hAnsi="微软雅黑" w:cs="宋体" w:hint="eastAsia"/>
            <w:color w:val="191B1F"/>
            <w:kern w:val="0"/>
            <w:szCs w:val="21"/>
            <w14:ligatures w14:val="none"/>
          </w:rPr>
          <w:delText>抗冻性试验-冻融质量损失率</w:delText>
        </w:r>
        <w:r w:rsidRPr="0012078F" w:rsidDel="00F27191">
          <w:rPr>
            <w:rFonts w:ascii="微软雅黑" w:eastAsia="微软雅黑" w:hAnsi="微软雅黑" w:cs="宋体"/>
            <w:color w:val="191B1F"/>
            <w:kern w:val="0"/>
            <w:szCs w:val="21"/>
            <w14:ligatures w14:val="none"/>
          </w:rPr>
          <w:delText>',</w:delText>
        </w:r>
      </w:del>
    </w:p>
    <w:p w14:paraId="36A7DA12" w14:textId="488633D1"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09" w:author="User" w:date="2024-06-13T21:02:00Z"/>
          <w:rFonts w:ascii="微软雅黑" w:eastAsia="微软雅黑" w:hAnsi="微软雅黑" w:cs="宋体"/>
          <w:color w:val="191B1F"/>
          <w:kern w:val="0"/>
          <w:szCs w:val="21"/>
          <w14:ligatures w14:val="none"/>
        </w:rPr>
      </w:pPr>
      <w:del w:id="1210"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syhszt</w:delText>
        </w:r>
        <w:r w:rsidRPr="0012078F" w:rsidDel="00F27191">
          <w:rPr>
            <w:rFonts w:ascii="微软雅黑" w:eastAsia="微软雅黑" w:hAnsi="微软雅黑" w:cs="宋体"/>
            <w:color w:val="191B1F"/>
            <w:kern w:val="0"/>
            <w:szCs w:val="21"/>
            <w14:ligatures w14:val="none"/>
          </w:rPr>
          <w:delText>` varchar(255) NULL COMMENT '</w:delText>
        </w:r>
        <w:r w:rsidR="006C14CF" w:rsidDel="00F27191">
          <w:rPr>
            <w:rFonts w:ascii="微软雅黑" w:eastAsia="微软雅黑" w:hAnsi="微软雅黑" w:cs="宋体" w:hint="eastAsia"/>
            <w:color w:val="191B1F"/>
            <w:kern w:val="0"/>
            <w:szCs w:val="21"/>
            <w14:ligatures w14:val="none"/>
          </w:rPr>
          <w:delText>单轴压缩变形试验-试样含水状态</w:delText>
        </w:r>
        <w:r w:rsidRPr="0012078F" w:rsidDel="00F27191">
          <w:rPr>
            <w:rFonts w:ascii="微软雅黑" w:eastAsia="微软雅黑" w:hAnsi="微软雅黑" w:cs="宋体"/>
            <w:color w:val="191B1F"/>
            <w:kern w:val="0"/>
            <w:szCs w:val="21"/>
            <w14:ligatures w14:val="none"/>
          </w:rPr>
          <w:delText>',</w:delText>
        </w:r>
      </w:del>
    </w:p>
    <w:p w14:paraId="6065C0A0" w14:textId="7115EDC9"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11" w:author="User" w:date="2024-06-13T21:02:00Z"/>
          <w:rFonts w:ascii="微软雅黑" w:eastAsia="微软雅黑" w:hAnsi="微软雅黑" w:cs="宋体"/>
          <w:color w:val="191B1F"/>
          <w:kern w:val="0"/>
          <w:szCs w:val="21"/>
          <w14:ligatures w14:val="none"/>
        </w:rPr>
      </w:pPr>
      <w:del w:id="1212"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bxml</w:delText>
        </w:r>
        <w:r w:rsidRPr="0012078F" w:rsidDel="00F27191">
          <w:rPr>
            <w:rFonts w:ascii="微软雅黑" w:eastAsia="微软雅黑" w:hAnsi="微软雅黑" w:cs="宋体"/>
            <w:color w:val="191B1F"/>
            <w:kern w:val="0"/>
            <w:szCs w:val="21"/>
            <w14:ligatures w14:val="none"/>
          </w:rPr>
          <w:delText>` varchar(255) NULL COMMENT '</w:delText>
        </w:r>
        <w:r w:rsidR="006C14CF" w:rsidDel="00F27191">
          <w:rPr>
            <w:rFonts w:ascii="微软雅黑" w:eastAsia="微软雅黑" w:hAnsi="微软雅黑" w:cs="宋体" w:hint="eastAsia"/>
            <w:color w:val="191B1F"/>
            <w:kern w:val="0"/>
            <w:szCs w:val="21"/>
            <w14:ligatures w14:val="none"/>
          </w:rPr>
          <w:delText>单轴压缩变形试验-变形模量</w:delText>
        </w:r>
        <w:r w:rsidRPr="0012078F" w:rsidDel="00F27191">
          <w:rPr>
            <w:rFonts w:ascii="微软雅黑" w:eastAsia="微软雅黑" w:hAnsi="微软雅黑" w:cs="宋体"/>
            <w:color w:val="191B1F"/>
            <w:kern w:val="0"/>
            <w:szCs w:val="21"/>
            <w14:ligatures w14:val="none"/>
          </w:rPr>
          <w:delText>',</w:delText>
        </w:r>
      </w:del>
    </w:p>
    <w:p w14:paraId="3A9B9D08" w14:textId="0A8EC963"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13" w:author="User" w:date="2024-06-13T21:02:00Z"/>
          <w:rFonts w:ascii="微软雅黑" w:eastAsia="微软雅黑" w:hAnsi="微软雅黑" w:cs="宋体"/>
          <w:color w:val="191B1F"/>
          <w:kern w:val="0"/>
          <w:szCs w:val="21"/>
          <w14:ligatures w14:val="none"/>
        </w:rPr>
      </w:pPr>
      <w:del w:id="1214"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psb</w:delText>
        </w:r>
        <w:r w:rsidRPr="0012078F" w:rsidDel="00F27191">
          <w:rPr>
            <w:rFonts w:ascii="微软雅黑" w:eastAsia="微软雅黑" w:hAnsi="微软雅黑" w:cs="宋体"/>
            <w:color w:val="191B1F"/>
            <w:kern w:val="0"/>
            <w:szCs w:val="21"/>
            <w14:ligatures w14:val="none"/>
          </w:rPr>
          <w:delText>` varchar(255) NULL COMMENT '</w:delText>
        </w:r>
        <w:r w:rsidR="006C14CF" w:rsidDel="00F27191">
          <w:rPr>
            <w:rFonts w:ascii="微软雅黑" w:eastAsia="微软雅黑" w:hAnsi="微软雅黑" w:cs="宋体" w:hint="eastAsia"/>
            <w:color w:val="191B1F"/>
            <w:kern w:val="0"/>
            <w:szCs w:val="21"/>
            <w14:ligatures w14:val="none"/>
          </w:rPr>
          <w:delText>单轴压缩变形试验-泊桑比</w:delText>
        </w:r>
        <w:r w:rsidRPr="0012078F" w:rsidDel="00F27191">
          <w:rPr>
            <w:rFonts w:ascii="微软雅黑" w:eastAsia="微软雅黑" w:hAnsi="微软雅黑" w:cs="宋体"/>
            <w:color w:val="191B1F"/>
            <w:kern w:val="0"/>
            <w:szCs w:val="21"/>
            <w14:ligatures w14:val="none"/>
          </w:rPr>
          <w:delText>',</w:delText>
        </w:r>
      </w:del>
    </w:p>
    <w:p w14:paraId="7EE40CC0" w14:textId="6FFBFA54"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15" w:author="User" w:date="2024-06-13T21:02:00Z"/>
          <w:rFonts w:ascii="微软雅黑" w:eastAsia="微软雅黑" w:hAnsi="微软雅黑" w:cs="宋体"/>
          <w:color w:val="191B1F"/>
          <w:kern w:val="0"/>
          <w:szCs w:val="21"/>
          <w14:ligatures w14:val="none"/>
        </w:rPr>
      </w:pPr>
      <w:del w:id="1216"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kjd</w:delText>
        </w:r>
        <w:r w:rsidRPr="0012078F" w:rsidDel="00F27191">
          <w:rPr>
            <w:rFonts w:ascii="微软雅黑" w:eastAsia="微软雅黑" w:hAnsi="微软雅黑" w:cs="宋体"/>
            <w:color w:val="191B1F"/>
            <w:kern w:val="0"/>
            <w:szCs w:val="21"/>
            <w14:ligatures w14:val="none"/>
          </w:rPr>
          <w:delText>` varchar(255) NOT NULL COMMENT '</w:delText>
        </w:r>
        <w:r w:rsidR="006C14CF" w:rsidDel="00F27191">
          <w:rPr>
            <w:rFonts w:ascii="微软雅黑" w:eastAsia="微软雅黑" w:hAnsi="微软雅黑" w:cs="宋体" w:hint="eastAsia"/>
            <w:color w:val="191B1F"/>
            <w:kern w:val="0"/>
            <w:szCs w:val="21"/>
            <w14:ligatures w14:val="none"/>
          </w:rPr>
          <w:delText>直剪强度试验-抗剪断</w:delText>
        </w:r>
        <w:r w:rsidRPr="0012078F" w:rsidDel="00F27191">
          <w:rPr>
            <w:rFonts w:ascii="微软雅黑" w:eastAsia="微软雅黑" w:hAnsi="微软雅黑" w:cs="宋体"/>
            <w:color w:val="191B1F"/>
            <w:kern w:val="0"/>
            <w:szCs w:val="21"/>
            <w14:ligatures w14:val="none"/>
          </w:rPr>
          <w:delText>',</w:delText>
        </w:r>
      </w:del>
    </w:p>
    <w:p w14:paraId="0DCA2195" w14:textId="077DDED2"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17" w:author="User" w:date="2024-06-13T21:02:00Z"/>
          <w:rFonts w:ascii="微软雅黑" w:eastAsia="微软雅黑" w:hAnsi="微软雅黑" w:cs="宋体"/>
          <w:color w:val="191B1F"/>
          <w:kern w:val="0"/>
          <w:szCs w:val="21"/>
          <w14:ligatures w14:val="none"/>
        </w:rPr>
      </w:pPr>
      <w:del w:id="1218"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kj</w:delText>
        </w:r>
        <w:r w:rsidRPr="0012078F" w:rsidDel="00F27191">
          <w:rPr>
            <w:rFonts w:ascii="微软雅黑" w:eastAsia="微软雅黑" w:hAnsi="微软雅黑" w:cs="宋体"/>
            <w:color w:val="191B1F"/>
            <w:kern w:val="0"/>
            <w:szCs w:val="21"/>
            <w14:ligatures w14:val="none"/>
          </w:rPr>
          <w:delText>` varchar(255) NULL COMMENT '</w:delText>
        </w:r>
        <w:r w:rsidR="006C14CF" w:rsidDel="00F27191">
          <w:rPr>
            <w:rFonts w:ascii="微软雅黑" w:eastAsia="微软雅黑" w:hAnsi="微软雅黑" w:cs="宋体" w:hint="eastAsia"/>
            <w:color w:val="191B1F"/>
            <w:kern w:val="0"/>
            <w:szCs w:val="21"/>
            <w14:ligatures w14:val="none"/>
          </w:rPr>
          <w:delText>直剪强度试验-抗剪</w:delText>
        </w:r>
        <w:r w:rsidRPr="0012078F" w:rsidDel="00F27191">
          <w:rPr>
            <w:rFonts w:ascii="微软雅黑" w:eastAsia="微软雅黑" w:hAnsi="微软雅黑" w:cs="宋体"/>
            <w:color w:val="191B1F"/>
            <w:kern w:val="0"/>
            <w:szCs w:val="21"/>
            <w14:ligatures w14:val="none"/>
          </w:rPr>
          <w:delText>',</w:delText>
        </w:r>
      </w:del>
    </w:p>
    <w:p w14:paraId="1E77001C" w14:textId="1D5028A4"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19" w:author="User" w:date="2024-06-13T21:02:00Z"/>
          <w:rFonts w:ascii="微软雅黑" w:eastAsia="微软雅黑" w:hAnsi="微软雅黑" w:cs="宋体"/>
          <w:color w:val="191B1F"/>
          <w:kern w:val="0"/>
          <w:szCs w:val="21"/>
          <w14:ligatures w14:val="none"/>
        </w:rPr>
      </w:pPr>
      <w:del w:id="1220"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ssyjlhw</w:delText>
        </w:r>
        <w:r w:rsidRPr="0012078F" w:rsidDel="00F27191">
          <w:rPr>
            <w:rFonts w:ascii="微软雅黑" w:eastAsia="微软雅黑" w:hAnsi="微软雅黑" w:cs="宋体"/>
            <w:color w:val="191B1F"/>
            <w:kern w:val="0"/>
            <w:szCs w:val="21"/>
            <w14:ligatures w14:val="none"/>
          </w:rPr>
          <w:delText>` varchar(255) NULL COMMENT '</w:delText>
        </w:r>
        <w:r w:rsidR="006C14CF" w:rsidDel="00F27191">
          <w:rPr>
            <w:rFonts w:ascii="微软雅黑" w:eastAsia="微软雅黑" w:hAnsi="微软雅黑" w:cs="宋体" w:hint="eastAsia"/>
            <w:color w:val="191B1F"/>
            <w:kern w:val="0"/>
            <w:szCs w:val="21"/>
            <w14:ligatures w14:val="none"/>
          </w:rPr>
          <w:delText>硫酸盐及硫化物含量</w:delText>
        </w:r>
        <w:r w:rsidRPr="0012078F" w:rsidDel="00F27191">
          <w:rPr>
            <w:rFonts w:ascii="微软雅黑" w:eastAsia="微软雅黑" w:hAnsi="微软雅黑" w:cs="宋体"/>
            <w:color w:val="191B1F"/>
            <w:kern w:val="0"/>
            <w:szCs w:val="21"/>
            <w14:ligatures w14:val="none"/>
          </w:rPr>
          <w:delText>',</w:delText>
        </w:r>
      </w:del>
    </w:p>
    <w:p w14:paraId="564C07BD" w14:textId="054EA35F"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21" w:author="User" w:date="2024-06-13T21:02:00Z"/>
          <w:rFonts w:ascii="微软雅黑" w:eastAsia="微软雅黑" w:hAnsi="微软雅黑" w:cs="宋体"/>
          <w:color w:val="191B1F"/>
          <w:kern w:val="0"/>
          <w:szCs w:val="21"/>
          <w14:ligatures w14:val="none"/>
        </w:rPr>
      </w:pPr>
      <w:del w:id="1222"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Klqd</w:delText>
        </w:r>
        <w:r w:rsidRPr="0012078F" w:rsidDel="00F27191">
          <w:rPr>
            <w:rFonts w:ascii="微软雅黑" w:eastAsia="微软雅黑" w:hAnsi="微软雅黑" w:cs="宋体"/>
            <w:color w:val="191B1F"/>
            <w:kern w:val="0"/>
            <w:szCs w:val="21"/>
            <w14:ligatures w14:val="none"/>
          </w:rPr>
          <w:delText>` date NOT NULL COMMENT '</w:delText>
        </w:r>
        <w:r w:rsidR="006C14CF" w:rsidDel="00F27191">
          <w:rPr>
            <w:rFonts w:ascii="微软雅黑" w:eastAsia="微软雅黑" w:hAnsi="微软雅黑" w:cs="宋体" w:hint="eastAsia"/>
            <w:color w:val="191B1F"/>
            <w:kern w:val="0"/>
            <w:szCs w:val="21"/>
            <w14:ligatures w14:val="none"/>
          </w:rPr>
          <w:delText>抗拉强度</w:delText>
        </w:r>
        <w:r w:rsidRPr="0012078F" w:rsidDel="00F27191">
          <w:rPr>
            <w:rFonts w:ascii="微软雅黑" w:eastAsia="微软雅黑" w:hAnsi="微软雅黑" w:cs="宋体"/>
            <w:color w:val="191B1F"/>
            <w:kern w:val="0"/>
            <w:szCs w:val="21"/>
            <w14:ligatures w14:val="none"/>
          </w:rPr>
          <w:delText>',</w:delText>
        </w:r>
      </w:del>
    </w:p>
    <w:p w14:paraId="3DD1C822" w14:textId="70589D3B" w:rsidR="00AB54D1" w:rsidRPr="0012078F" w:rsidDel="00F27191" w:rsidRDefault="00AB54D1" w:rsidP="00AB54D1">
      <w:pPr>
        <w:widowControl/>
        <w:shd w:val="clear" w:color="auto" w:fill="FFFFFF"/>
        <w:tabs>
          <w:tab w:val="left" w:pos="720"/>
        </w:tabs>
        <w:spacing w:before="100" w:beforeAutospacing="1" w:after="100" w:afterAutospacing="1" w:line="240" w:lineRule="atLeast"/>
        <w:jc w:val="left"/>
        <w:rPr>
          <w:del w:id="1223" w:author="User" w:date="2024-06-13T21:02:00Z"/>
          <w:rFonts w:ascii="微软雅黑" w:eastAsia="微软雅黑" w:hAnsi="微软雅黑" w:cs="宋体"/>
          <w:color w:val="191B1F"/>
          <w:kern w:val="0"/>
          <w:szCs w:val="21"/>
          <w14:ligatures w14:val="none"/>
        </w:rPr>
      </w:pPr>
      <w:del w:id="1224" w:author="User" w:date="2024-06-13T21:02:00Z">
        <w:r w:rsidRPr="0012078F" w:rsidDel="00F27191">
          <w:rPr>
            <w:rFonts w:ascii="微软雅黑" w:eastAsia="微软雅黑" w:hAnsi="微软雅黑" w:cs="宋体"/>
            <w:color w:val="191B1F"/>
            <w:kern w:val="0"/>
            <w:szCs w:val="21"/>
            <w14:ligatures w14:val="none"/>
          </w:rPr>
          <w:delText xml:space="preserve">  `</w:delText>
        </w:r>
        <w:r w:rsidR="00907672" w:rsidDel="00F27191">
          <w:rPr>
            <w:rFonts w:ascii="微软雅黑" w:eastAsia="微软雅黑" w:hAnsi="微软雅黑" w:cs="宋体" w:hint="eastAsia"/>
            <w:color w:val="191B1F"/>
            <w:kern w:val="0"/>
            <w:szCs w:val="21"/>
            <w14:ligatures w14:val="none"/>
          </w:rPr>
          <w:delText>dhzqd</w:delText>
        </w:r>
        <w:r w:rsidRPr="0012078F" w:rsidDel="00F27191">
          <w:rPr>
            <w:rFonts w:ascii="微软雅黑" w:eastAsia="微软雅黑" w:hAnsi="微软雅黑" w:cs="宋体"/>
            <w:color w:val="191B1F"/>
            <w:kern w:val="0"/>
            <w:szCs w:val="21"/>
            <w14:ligatures w14:val="none"/>
          </w:rPr>
          <w:delText>` date NULL COMMENT '</w:delText>
        </w:r>
        <w:r w:rsidR="006C14CF" w:rsidDel="00F27191">
          <w:rPr>
            <w:rFonts w:ascii="微软雅黑" w:eastAsia="微软雅黑" w:hAnsi="微软雅黑" w:cs="宋体" w:hint="eastAsia"/>
            <w:color w:val="191B1F"/>
            <w:kern w:val="0"/>
            <w:szCs w:val="21"/>
            <w14:ligatures w14:val="none"/>
          </w:rPr>
          <w:delText>点荷载强度</w:delText>
        </w:r>
        <w:r w:rsidRPr="0012078F" w:rsidDel="00F27191">
          <w:rPr>
            <w:rFonts w:ascii="微软雅黑" w:eastAsia="微软雅黑" w:hAnsi="微软雅黑" w:cs="宋体"/>
            <w:color w:val="191B1F"/>
            <w:kern w:val="0"/>
            <w:szCs w:val="21"/>
            <w14:ligatures w14:val="none"/>
          </w:rPr>
          <w:delText>',</w:delText>
        </w:r>
      </w:del>
    </w:p>
    <w:p w14:paraId="33F79E76" w14:textId="0C72D695"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`Attribute_1` varchar(255) NULL COMMENT '</w:t>
      </w:r>
      <w:del w:id="1225" w:author="User" w:date="2024-05-21T16:00:00Z">
        <w:r w:rsidRPr="0012078F" w:rsidDel="00BB36EF">
          <w:rPr>
            <w:rFonts w:ascii="微软雅黑" w:eastAsia="微软雅黑" w:hAnsi="微软雅黑" w:cs="宋体"/>
            <w:color w:val="191B1F"/>
            <w:kern w:val="0"/>
            <w:szCs w:val="21"/>
            <w14:ligatures w14:val="none"/>
          </w:rPr>
          <w:delText>预留属性\r\n\r\n</w:delText>
        </w:r>
      </w:del>
      <w:ins w:id="1226" w:author="User" w:date="2024-05-21T16:00:00Z">
        <w:r w:rsidR="00BB36EF">
          <w:rPr>
            <w:rFonts w:ascii="微软雅黑" w:eastAsia="微软雅黑" w:hAnsi="微软雅黑" w:cs="宋体" w:hint="eastAsia"/>
            <w:color w:val="191B1F"/>
            <w:kern w:val="0"/>
            <w:szCs w:val="21"/>
            <w14:ligatures w14:val="none"/>
          </w:rPr>
          <w:t>数据日期（YYYY-MM-DD</w:t>
        </w:r>
        <w:r w:rsidR="00BB36EF">
          <w:rPr>
            <w:rFonts w:ascii="微软雅黑" w:eastAsia="微软雅黑" w:hAnsi="微软雅黑" w:cs="宋体"/>
            <w:color w:val="191B1F"/>
            <w:kern w:val="0"/>
            <w:szCs w:val="21"/>
            <w14:ligatures w14:val="none"/>
          </w:rPr>
          <w:t>）</w:t>
        </w:r>
      </w:ins>
      <w:r w:rsidRPr="0012078F">
        <w:rPr>
          <w:rFonts w:ascii="微软雅黑" w:eastAsia="微软雅黑" w:hAnsi="微软雅黑" w:cs="宋体"/>
          <w:color w:val="191B1F"/>
          <w:kern w:val="0"/>
          <w:szCs w:val="21"/>
          <w14:ligatures w14:val="none"/>
        </w:rPr>
        <w:t>',</w:t>
      </w:r>
    </w:p>
    <w:p w14:paraId="3D86F41A" w14:textId="7777777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`Attribute_2` varchar(255) NULL COMMENT '预留属性\r\n',</w:t>
      </w:r>
    </w:p>
    <w:p w14:paraId="7D4F5E1C" w14:textId="7777777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lastRenderedPageBreak/>
        <w:t xml:space="preserve">  `Attribute_3` varchar(255) NULL COMMENT '预留属性\r\n',</w:t>
      </w:r>
    </w:p>
    <w:p w14:paraId="68DA621D" w14:textId="7777777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`Attribute_4` varchar(255) NULL COMMENT '预留属性\r\n',</w:t>
      </w:r>
    </w:p>
    <w:p w14:paraId="1CF2DBD0" w14:textId="77777777" w:rsidR="00AB54D1" w:rsidRPr="0012078F"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`Attribute_5` varchar(255) NULL COMMENT '预留属性\r\n',</w:t>
      </w:r>
    </w:p>
    <w:p w14:paraId="2BE775E8" w14:textId="77777777" w:rsidR="00AB54D1" w:rsidRDefault="00AB54D1" w:rsidP="00AB54D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12078F">
        <w:rPr>
          <w:rFonts w:ascii="微软雅黑" w:eastAsia="微软雅黑" w:hAnsi="微软雅黑" w:cs="宋体"/>
          <w:color w:val="191B1F"/>
          <w:kern w:val="0"/>
          <w:szCs w:val="21"/>
          <w14:ligatures w14:val="none"/>
        </w:rPr>
        <w:t xml:space="preserve">  PRIMARY KEY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w:t>
      </w:r>
    </w:p>
    <w:p w14:paraId="109F610E" w14:textId="77777777" w:rsidR="00AB54D1" w:rsidRPr="00AB54D1" w:rsidRDefault="00AB54D1"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p w14:paraId="442FC297" w14:textId="11A8B7C9" w:rsidR="001B2727" w:rsidRDefault="00065CA8"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commission_sheet_tg</w:t>
      </w:r>
      <w:proofErr w:type="spellEnd"/>
    </w:p>
    <w:tbl>
      <w:tblPr>
        <w:tblStyle w:val="ad"/>
        <w:tblW w:w="8773" w:type="dxa"/>
        <w:tblInd w:w="720" w:type="dxa"/>
        <w:tblLook w:val="04A0" w:firstRow="1" w:lastRow="0" w:firstColumn="1" w:lastColumn="0" w:noHBand="0" w:noVBand="1"/>
      </w:tblPr>
      <w:tblGrid>
        <w:gridCol w:w="1877"/>
        <w:gridCol w:w="2233"/>
        <w:gridCol w:w="1731"/>
        <w:gridCol w:w="2932"/>
        <w:tblGridChange w:id="1227">
          <w:tblGrid>
            <w:gridCol w:w="113"/>
            <w:gridCol w:w="1764"/>
            <w:gridCol w:w="123"/>
            <w:gridCol w:w="2110"/>
            <w:gridCol w:w="1731"/>
            <w:gridCol w:w="46"/>
            <w:gridCol w:w="2886"/>
            <w:gridCol w:w="113"/>
          </w:tblGrid>
        </w:tblGridChange>
      </w:tblGrid>
      <w:tr w:rsidR="00065CA8" w14:paraId="7C86E72C" w14:textId="77777777" w:rsidTr="00823E17">
        <w:tc>
          <w:tcPr>
            <w:tcW w:w="1887" w:type="dxa"/>
          </w:tcPr>
          <w:p w14:paraId="68A1AE3B" w14:textId="77777777" w:rsidR="00065CA8" w:rsidRDefault="00065CA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2110" w:type="dxa"/>
          </w:tcPr>
          <w:p w14:paraId="1DA60D6A" w14:textId="77777777" w:rsidR="00065CA8" w:rsidRDefault="00065CA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777" w:type="dxa"/>
          </w:tcPr>
          <w:p w14:paraId="065D5847" w14:textId="77777777" w:rsidR="00065CA8" w:rsidRDefault="00065CA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2999" w:type="dxa"/>
          </w:tcPr>
          <w:p w14:paraId="46105B2F" w14:textId="77777777" w:rsidR="00065CA8" w:rsidRDefault="00065CA8"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831C8E" w:rsidDel="00ED66BE" w14:paraId="53575276" w14:textId="23BF35EF" w:rsidTr="00823E17">
        <w:trPr>
          <w:del w:id="1228" w:author="User" w:date="2024-05-20T16:15:00Z"/>
        </w:trPr>
        <w:tc>
          <w:tcPr>
            <w:tcW w:w="1887" w:type="dxa"/>
          </w:tcPr>
          <w:p w14:paraId="36F338B3" w14:textId="17EA0195" w:rsidR="00831C8E" w:rsidDel="00ED66BE" w:rsidRDefault="00831C8E" w:rsidP="00831C8E">
            <w:pPr>
              <w:widowControl/>
              <w:tabs>
                <w:tab w:val="left" w:pos="720"/>
              </w:tabs>
              <w:spacing w:before="100" w:beforeAutospacing="1" w:after="100" w:afterAutospacing="1" w:line="240" w:lineRule="atLeast"/>
              <w:jc w:val="left"/>
              <w:rPr>
                <w:del w:id="1229" w:author="User" w:date="2024-05-20T16:15:00Z"/>
                <w:rFonts w:ascii="微软雅黑" w:eastAsia="微软雅黑" w:hAnsi="微软雅黑" w:cs="宋体"/>
                <w:color w:val="191B1F"/>
                <w:kern w:val="0"/>
                <w:szCs w:val="21"/>
                <w14:ligatures w14:val="none"/>
              </w:rPr>
            </w:pPr>
            <w:del w:id="1230" w:author="User" w:date="2024-05-20T16:15:00Z">
              <w:r w:rsidDel="00ED66BE">
                <w:rPr>
                  <w:rFonts w:ascii="微软雅黑" w:eastAsia="微软雅黑" w:hAnsi="微软雅黑" w:cs="宋体" w:hint="eastAsia"/>
                  <w:color w:val="191B1F"/>
                  <w:kern w:val="0"/>
                  <w:szCs w:val="21"/>
                  <w14:ligatures w14:val="none"/>
                </w:rPr>
                <w:delText>cno</w:delText>
              </w:r>
            </w:del>
          </w:p>
        </w:tc>
        <w:tc>
          <w:tcPr>
            <w:tcW w:w="2110" w:type="dxa"/>
          </w:tcPr>
          <w:p w14:paraId="2BD2F296" w14:textId="4595B981" w:rsidR="00831C8E" w:rsidDel="00ED66BE" w:rsidRDefault="00831C8E" w:rsidP="00831C8E">
            <w:pPr>
              <w:widowControl/>
              <w:tabs>
                <w:tab w:val="left" w:pos="720"/>
              </w:tabs>
              <w:spacing w:before="100" w:beforeAutospacing="1" w:after="100" w:afterAutospacing="1" w:line="240" w:lineRule="atLeast"/>
              <w:jc w:val="left"/>
              <w:rPr>
                <w:del w:id="1231" w:author="User" w:date="2024-05-20T16:15:00Z"/>
                <w:rFonts w:ascii="微软雅黑" w:eastAsia="微软雅黑" w:hAnsi="微软雅黑" w:cs="宋体"/>
                <w:color w:val="191B1F"/>
                <w:kern w:val="0"/>
                <w:szCs w:val="21"/>
                <w14:ligatures w14:val="none"/>
              </w:rPr>
            </w:pPr>
            <w:del w:id="1232" w:author="User" w:date="2024-05-20T16:15:00Z">
              <w:r w:rsidDel="00ED66BE">
                <w:rPr>
                  <w:rFonts w:ascii="微软雅黑" w:eastAsia="微软雅黑" w:hAnsi="微软雅黑" w:cs="宋体"/>
                  <w:color w:val="191B1F"/>
                  <w:kern w:val="0"/>
                  <w:szCs w:val="21"/>
                  <w14:ligatures w14:val="none"/>
                </w:rPr>
                <w:delText>V</w:delText>
              </w:r>
              <w:r w:rsidDel="00ED66BE">
                <w:rPr>
                  <w:rFonts w:ascii="微软雅黑" w:eastAsia="微软雅黑" w:hAnsi="微软雅黑" w:cs="宋体" w:hint="eastAsia"/>
                  <w:color w:val="191B1F"/>
                  <w:kern w:val="0"/>
                  <w:szCs w:val="21"/>
                  <w14:ligatures w14:val="none"/>
                </w:rPr>
                <w:delText>archar(25)</w:delText>
              </w:r>
            </w:del>
          </w:p>
        </w:tc>
        <w:tc>
          <w:tcPr>
            <w:tcW w:w="1777" w:type="dxa"/>
          </w:tcPr>
          <w:p w14:paraId="56B129E0" w14:textId="1BFA7264" w:rsidR="00831C8E" w:rsidDel="00ED66BE" w:rsidRDefault="00831C8E" w:rsidP="00831C8E">
            <w:pPr>
              <w:widowControl/>
              <w:tabs>
                <w:tab w:val="left" w:pos="720"/>
              </w:tabs>
              <w:spacing w:before="100" w:beforeAutospacing="1" w:after="100" w:afterAutospacing="1" w:line="240" w:lineRule="atLeast"/>
              <w:jc w:val="left"/>
              <w:rPr>
                <w:del w:id="1233" w:author="User" w:date="2024-05-20T16:15:00Z"/>
                <w:rFonts w:ascii="微软雅黑" w:eastAsia="微软雅黑" w:hAnsi="微软雅黑" w:cs="宋体"/>
                <w:color w:val="191B1F"/>
                <w:kern w:val="0"/>
                <w:szCs w:val="21"/>
                <w14:ligatures w14:val="none"/>
              </w:rPr>
            </w:pPr>
          </w:p>
        </w:tc>
        <w:tc>
          <w:tcPr>
            <w:tcW w:w="2999" w:type="dxa"/>
          </w:tcPr>
          <w:p w14:paraId="65A057DB" w14:textId="7E3DCBC5" w:rsidR="00831C8E" w:rsidDel="00ED66BE" w:rsidRDefault="00831C8E" w:rsidP="00831C8E">
            <w:pPr>
              <w:widowControl/>
              <w:tabs>
                <w:tab w:val="left" w:pos="720"/>
              </w:tabs>
              <w:spacing w:before="100" w:beforeAutospacing="1" w:after="100" w:afterAutospacing="1" w:line="240" w:lineRule="atLeast"/>
              <w:jc w:val="left"/>
              <w:rPr>
                <w:del w:id="1234" w:author="User" w:date="2024-05-20T16:15:00Z"/>
                <w:rFonts w:ascii="微软雅黑" w:eastAsia="微软雅黑" w:hAnsi="微软雅黑" w:cs="宋体"/>
                <w:color w:val="191B1F"/>
                <w:kern w:val="0"/>
                <w:szCs w:val="21"/>
                <w14:ligatures w14:val="none"/>
              </w:rPr>
            </w:pPr>
            <w:del w:id="1235" w:author="User" w:date="2024-05-20T16:15:00Z">
              <w:r w:rsidDel="00ED66BE">
                <w:rPr>
                  <w:rFonts w:ascii="微软雅黑" w:eastAsia="微软雅黑" w:hAnsi="微软雅黑" w:cs="宋体" w:hint="eastAsia"/>
                  <w:color w:val="191B1F"/>
                  <w:kern w:val="0"/>
                  <w:szCs w:val="21"/>
                  <w14:ligatures w14:val="none"/>
                </w:rPr>
                <w:delText>任务单编号</w:delText>
              </w:r>
            </w:del>
          </w:p>
        </w:tc>
      </w:tr>
      <w:tr w:rsidR="00ED66BE" w14:paraId="48F193D7" w14:textId="77777777" w:rsidTr="00823E17">
        <w:tc>
          <w:tcPr>
            <w:tcW w:w="1887" w:type="dxa"/>
          </w:tcPr>
          <w:p w14:paraId="6539E92C" w14:textId="353F8024"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36" w:author="User" w:date="2024-05-20T16:14:00Z">
              <w:r>
                <w:rPr>
                  <w:rFonts w:ascii="微软雅黑" w:eastAsia="微软雅黑" w:hAnsi="微软雅黑" w:cs="宋体" w:hint="eastAsia"/>
                  <w:color w:val="191B1F"/>
                  <w:kern w:val="0"/>
                  <w:szCs w:val="21"/>
                  <w14:ligatures w14:val="none"/>
                </w:rPr>
                <w:t>cno</w:t>
              </w:r>
            </w:ins>
            <w:proofErr w:type="spellEnd"/>
          </w:p>
        </w:tc>
        <w:tc>
          <w:tcPr>
            <w:tcW w:w="2110" w:type="dxa"/>
          </w:tcPr>
          <w:p w14:paraId="79B32DD3" w14:textId="2421739D"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1237" w:author="User" w:date="2024-05-20T16:14: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w:t>
              </w:r>
            </w:ins>
            <w:ins w:id="1238" w:author="User" w:date="2024-07-01T09:40:00Z">
              <w:r w:rsidR="00823E17">
                <w:rPr>
                  <w:rFonts w:ascii="微软雅黑" w:eastAsia="微软雅黑" w:hAnsi="微软雅黑" w:cs="宋体" w:hint="eastAsia"/>
                  <w:color w:val="191B1F"/>
                  <w:kern w:val="0"/>
                  <w:szCs w:val="21"/>
                  <w14:ligatures w14:val="none"/>
                </w:rPr>
                <w:t>55</w:t>
              </w:r>
            </w:ins>
            <w:ins w:id="1239" w:author="User" w:date="2024-05-20T16:14:00Z">
              <w:r>
                <w:rPr>
                  <w:rFonts w:ascii="微软雅黑" w:eastAsia="微软雅黑" w:hAnsi="微软雅黑" w:cs="宋体" w:hint="eastAsia"/>
                  <w:color w:val="191B1F"/>
                  <w:kern w:val="0"/>
                  <w:szCs w:val="21"/>
                  <w14:ligatures w14:val="none"/>
                </w:rPr>
                <w:t>)</w:t>
              </w:r>
            </w:ins>
          </w:p>
        </w:tc>
        <w:tc>
          <w:tcPr>
            <w:tcW w:w="1777" w:type="dxa"/>
          </w:tcPr>
          <w:p w14:paraId="69F1E69E" w14:textId="5232BF27"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40" w:author="User" w:date="2024-05-20T16:14:00Z">
              <w:r>
                <w:rPr>
                  <w:rFonts w:ascii="微软雅黑" w:eastAsia="微软雅黑" w:hAnsi="微软雅黑" w:cs="宋体" w:hint="eastAsia"/>
                  <w:color w:val="191B1F"/>
                  <w:kern w:val="0"/>
                  <w:szCs w:val="21"/>
                  <w14:ligatures w14:val="none"/>
                </w:rPr>
                <w:t>输入</w:t>
              </w:r>
            </w:ins>
          </w:p>
        </w:tc>
        <w:tc>
          <w:tcPr>
            <w:tcW w:w="2999" w:type="dxa"/>
          </w:tcPr>
          <w:p w14:paraId="00293C0E" w14:textId="7FDC130E"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41" w:author="User" w:date="2024-05-20T16:14:00Z">
              <w:r>
                <w:rPr>
                  <w:rFonts w:ascii="微软雅黑" w:eastAsia="微软雅黑" w:hAnsi="微软雅黑" w:cs="宋体" w:hint="eastAsia"/>
                  <w:color w:val="191B1F"/>
                  <w:kern w:val="0"/>
                  <w:szCs w:val="21"/>
                  <w14:ligatures w14:val="none"/>
                </w:rPr>
                <w:t>任务单编号</w:t>
              </w:r>
            </w:ins>
          </w:p>
        </w:tc>
      </w:tr>
      <w:tr w:rsidR="00ED66BE" w14:paraId="5B393A41" w14:textId="77777777" w:rsidTr="00823E17">
        <w:tc>
          <w:tcPr>
            <w:tcW w:w="1887" w:type="dxa"/>
          </w:tcPr>
          <w:p w14:paraId="01921BD7" w14:textId="38D402C3"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42" w:author="User" w:date="2024-05-20T16:14:00Z">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cmc</w:t>
              </w:r>
            </w:ins>
            <w:proofErr w:type="spellEnd"/>
          </w:p>
        </w:tc>
        <w:tc>
          <w:tcPr>
            <w:tcW w:w="2110" w:type="dxa"/>
          </w:tcPr>
          <w:p w14:paraId="5D42A753" w14:textId="63D5FE69"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1243" w:author="User" w:date="2024-05-20T16:14: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w:t>
              </w:r>
            </w:ins>
            <w:ins w:id="1244" w:author="User" w:date="2024-07-01T09:40:00Z">
              <w:r w:rsidR="00823E17">
                <w:rPr>
                  <w:rFonts w:ascii="微软雅黑" w:eastAsia="微软雅黑" w:hAnsi="微软雅黑" w:cs="宋体" w:hint="eastAsia"/>
                  <w:color w:val="191B1F"/>
                  <w:kern w:val="0"/>
                  <w:szCs w:val="21"/>
                  <w14:ligatures w14:val="none"/>
                </w:rPr>
                <w:t>55</w:t>
              </w:r>
            </w:ins>
            <w:ins w:id="1245" w:author="User" w:date="2024-05-20T16:14:00Z">
              <w:r>
                <w:rPr>
                  <w:rFonts w:ascii="微软雅黑" w:eastAsia="微软雅黑" w:hAnsi="微软雅黑" w:cs="宋体" w:hint="eastAsia"/>
                  <w:color w:val="191B1F"/>
                  <w:kern w:val="0"/>
                  <w:szCs w:val="21"/>
                  <w14:ligatures w14:val="none"/>
                </w:rPr>
                <w:t>)</w:t>
              </w:r>
            </w:ins>
          </w:p>
        </w:tc>
        <w:tc>
          <w:tcPr>
            <w:tcW w:w="1777" w:type="dxa"/>
          </w:tcPr>
          <w:p w14:paraId="611A0489" w14:textId="58C90F5E"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46" w:author="User" w:date="2024-05-20T16:14:00Z">
              <w:r>
                <w:rPr>
                  <w:rFonts w:ascii="微软雅黑" w:eastAsia="微软雅黑" w:hAnsi="微软雅黑" w:cs="宋体" w:hint="eastAsia"/>
                  <w:color w:val="191B1F"/>
                  <w:kern w:val="0"/>
                  <w:szCs w:val="21"/>
                  <w14:ligatures w14:val="none"/>
                </w:rPr>
                <w:t>输入</w:t>
              </w:r>
            </w:ins>
          </w:p>
        </w:tc>
        <w:tc>
          <w:tcPr>
            <w:tcW w:w="2999" w:type="dxa"/>
          </w:tcPr>
          <w:p w14:paraId="3E2CE425" w14:textId="345F63BD"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47" w:author="User" w:date="2024-05-20T16:14:00Z">
              <w:r>
                <w:rPr>
                  <w:rFonts w:ascii="微软雅黑" w:eastAsia="微软雅黑" w:hAnsi="微软雅黑" w:cs="宋体" w:hint="eastAsia"/>
                  <w:color w:val="191B1F"/>
                  <w:kern w:val="0"/>
                  <w:szCs w:val="21"/>
                  <w14:ligatures w14:val="none"/>
                </w:rPr>
                <w:t>工程名称</w:t>
              </w:r>
            </w:ins>
          </w:p>
        </w:tc>
      </w:tr>
      <w:tr w:rsidR="00ED66BE" w14:paraId="10CE4442" w14:textId="77777777" w:rsidTr="00823E17">
        <w:tc>
          <w:tcPr>
            <w:tcW w:w="1887" w:type="dxa"/>
          </w:tcPr>
          <w:p w14:paraId="29B74711" w14:textId="4A82144A"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48" w:author="User" w:date="2024-05-20T16:14:00Z">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cbh</w:t>
              </w:r>
            </w:ins>
            <w:proofErr w:type="spellEnd"/>
          </w:p>
        </w:tc>
        <w:tc>
          <w:tcPr>
            <w:tcW w:w="2110" w:type="dxa"/>
          </w:tcPr>
          <w:p w14:paraId="772E2C84" w14:textId="331B7C2C"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1249" w:author="User" w:date="2024-05-20T16:14: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w:t>
              </w:r>
            </w:ins>
            <w:ins w:id="1250" w:author="User" w:date="2024-07-01T09:40:00Z">
              <w:r w:rsidR="00823E17">
                <w:rPr>
                  <w:rFonts w:ascii="微软雅黑" w:eastAsia="微软雅黑" w:hAnsi="微软雅黑" w:cs="宋体" w:hint="eastAsia"/>
                  <w:color w:val="191B1F"/>
                  <w:kern w:val="0"/>
                  <w:szCs w:val="21"/>
                  <w14:ligatures w14:val="none"/>
                </w:rPr>
                <w:t>55</w:t>
              </w:r>
            </w:ins>
            <w:ins w:id="1251" w:author="User" w:date="2024-05-20T16:14:00Z">
              <w:r>
                <w:rPr>
                  <w:rFonts w:ascii="微软雅黑" w:eastAsia="微软雅黑" w:hAnsi="微软雅黑" w:cs="宋体" w:hint="eastAsia"/>
                  <w:color w:val="191B1F"/>
                  <w:kern w:val="0"/>
                  <w:szCs w:val="21"/>
                  <w14:ligatures w14:val="none"/>
                </w:rPr>
                <w:t>)</w:t>
              </w:r>
            </w:ins>
          </w:p>
        </w:tc>
        <w:tc>
          <w:tcPr>
            <w:tcW w:w="1777" w:type="dxa"/>
          </w:tcPr>
          <w:p w14:paraId="416EBFE3" w14:textId="74E1F491"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52" w:author="User" w:date="2024-05-20T16:14:00Z">
              <w:r>
                <w:rPr>
                  <w:rFonts w:ascii="微软雅黑" w:eastAsia="微软雅黑" w:hAnsi="微软雅黑" w:cs="宋体" w:hint="eastAsia"/>
                  <w:color w:val="191B1F"/>
                  <w:kern w:val="0"/>
                  <w:szCs w:val="21"/>
                  <w14:ligatures w14:val="none"/>
                </w:rPr>
                <w:t>输入</w:t>
              </w:r>
            </w:ins>
          </w:p>
        </w:tc>
        <w:tc>
          <w:tcPr>
            <w:tcW w:w="2999" w:type="dxa"/>
          </w:tcPr>
          <w:p w14:paraId="50C42BB9" w14:textId="1B705417"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53" w:author="User" w:date="2024-05-20T16:14:00Z">
              <w:r>
                <w:rPr>
                  <w:rFonts w:ascii="微软雅黑" w:eastAsia="微软雅黑" w:hAnsi="微软雅黑" w:cs="宋体" w:hint="eastAsia"/>
                  <w:color w:val="191B1F"/>
                  <w:kern w:val="0"/>
                  <w:szCs w:val="21"/>
                  <w14:ligatures w14:val="none"/>
                </w:rPr>
                <w:t>工程编号</w:t>
              </w:r>
            </w:ins>
          </w:p>
        </w:tc>
      </w:tr>
      <w:tr w:rsidR="00ED66BE" w14:paraId="75D17470" w14:textId="77777777" w:rsidTr="00823E17">
        <w:trPr>
          <w:ins w:id="1254" w:author="User" w:date="2024-05-20T16:14:00Z"/>
        </w:trPr>
        <w:tc>
          <w:tcPr>
            <w:tcW w:w="1887" w:type="dxa"/>
          </w:tcPr>
          <w:p w14:paraId="7E52979C" w14:textId="3F56C21C" w:rsidR="00ED66BE" w:rsidRDefault="00ED66BE" w:rsidP="00ED66BE">
            <w:pPr>
              <w:widowControl/>
              <w:tabs>
                <w:tab w:val="left" w:pos="720"/>
              </w:tabs>
              <w:spacing w:before="100" w:beforeAutospacing="1" w:after="100" w:afterAutospacing="1" w:line="240" w:lineRule="atLeast"/>
              <w:jc w:val="left"/>
              <w:rPr>
                <w:ins w:id="1255" w:author="User" w:date="2024-05-20T16:14:00Z"/>
                <w:rFonts w:ascii="微软雅黑" w:eastAsia="微软雅黑" w:hAnsi="微软雅黑" w:cs="宋体"/>
                <w:color w:val="191B1F"/>
                <w:kern w:val="0"/>
                <w:szCs w:val="21"/>
                <w14:ligatures w14:val="none"/>
              </w:rPr>
            </w:pPr>
            <w:proofErr w:type="spellStart"/>
            <w:ins w:id="1256" w:author="User" w:date="2024-05-20T16:14:00Z">
              <w:r>
                <w:rPr>
                  <w:rFonts w:ascii="微软雅黑" w:eastAsia="微软雅黑" w:hAnsi="微软雅黑" w:cs="宋体" w:hint="eastAsia"/>
                  <w:color w:val="191B1F"/>
                  <w:kern w:val="0"/>
                  <w:szCs w:val="21"/>
                  <w14:ligatures w14:val="none"/>
                </w:rPr>
                <w:t>sydw</w:t>
              </w:r>
              <w:proofErr w:type="spellEnd"/>
            </w:ins>
          </w:p>
        </w:tc>
        <w:tc>
          <w:tcPr>
            <w:tcW w:w="2110" w:type="dxa"/>
          </w:tcPr>
          <w:p w14:paraId="418F258C" w14:textId="7D23C8A3" w:rsidR="00ED66BE" w:rsidRDefault="00ED66BE" w:rsidP="00ED66BE">
            <w:pPr>
              <w:widowControl/>
              <w:tabs>
                <w:tab w:val="left" w:pos="720"/>
              </w:tabs>
              <w:spacing w:before="100" w:beforeAutospacing="1" w:after="100" w:afterAutospacing="1" w:line="240" w:lineRule="atLeast"/>
              <w:jc w:val="left"/>
              <w:rPr>
                <w:ins w:id="1257" w:author="User" w:date="2024-05-20T16:14:00Z"/>
                <w:rFonts w:ascii="微软雅黑" w:eastAsia="微软雅黑" w:hAnsi="微软雅黑" w:cs="宋体"/>
                <w:color w:val="191B1F"/>
                <w:kern w:val="0"/>
                <w:szCs w:val="21"/>
                <w14:ligatures w14:val="none"/>
              </w:rPr>
            </w:pPr>
            <w:proofErr w:type="gramStart"/>
            <w:ins w:id="1258" w:author="User" w:date="2024-05-20T16:14: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w:t>
              </w:r>
            </w:ins>
            <w:ins w:id="1259" w:author="User" w:date="2024-07-01T09:40:00Z">
              <w:r w:rsidR="00823E17">
                <w:rPr>
                  <w:rFonts w:ascii="微软雅黑" w:eastAsia="微软雅黑" w:hAnsi="微软雅黑" w:cs="宋体" w:hint="eastAsia"/>
                  <w:color w:val="191B1F"/>
                  <w:kern w:val="0"/>
                  <w:szCs w:val="21"/>
                  <w14:ligatures w14:val="none"/>
                </w:rPr>
                <w:t>55</w:t>
              </w:r>
            </w:ins>
            <w:ins w:id="1260" w:author="User" w:date="2024-05-20T16:14:00Z">
              <w:r>
                <w:rPr>
                  <w:rFonts w:ascii="微软雅黑" w:eastAsia="微软雅黑" w:hAnsi="微软雅黑" w:cs="宋体" w:hint="eastAsia"/>
                  <w:color w:val="191B1F"/>
                  <w:kern w:val="0"/>
                  <w:szCs w:val="21"/>
                  <w14:ligatures w14:val="none"/>
                </w:rPr>
                <w:t>)</w:t>
              </w:r>
            </w:ins>
          </w:p>
        </w:tc>
        <w:tc>
          <w:tcPr>
            <w:tcW w:w="1777" w:type="dxa"/>
          </w:tcPr>
          <w:p w14:paraId="2BA038AA" w14:textId="7C4B2AAF" w:rsidR="00ED66BE" w:rsidRDefault="00ED66BE" w:rsidP="00ED66BE">
            <w:pPr>
              <w:widowControl/>
              <w:tabs>
                <w:tab w:val="left" w:pos="720"/>
              </w:tabs>
              <w:spacing w:before="100" w:beforeAutospacing="1" w:after="100" w:afterAutospacing="1" w:line="240" w:lineRule="atLeast"/>
              <w:jc w:val="left"/>
              <w:rPr>
                <w:ins w:id="1261" w:author="User" w:date="2024-05-20T16:14:00Z"/>
                <w:rFonts w:ascii="微软雅黑" w:eastAsia="微软雅黑" w:hAnsi="微软雅黑" w:cs="宋体"/>
                <w:color w:val="191B1F"/>
                <w:kern w:val="0"/>
                <w:szCs w:val="21"/>
                <w14:ligatures w14:val="none"/>
              </w:rPr>
            </w:pPr>
            <w:ins w:id="1262" w:author="User" w:date="2024-05-20T16:14:00Z">
              <w:r>
                <w:rPr>
                  <w:rFonts w:ascii="微软雅黑" w:eastAsia="微软雅黑" w:hAnsi="微软雅黑" w:cs="宋体" w:hint="eastAsia"/>
                  <w:color w:val="191B1F"/>
                  <w:kern w:val="0"/>
                  <w:szCs w:val="21"/>
                  <w14:ligatures w14:val="none"/>
                </w:rPr>
                <w:t>输入</w:t>
              </w:r>
            </w:ins>
          </w:p>
        </w:tc>
        <w:tc>
          <w:tcPr>
            <w:tcW w:w="2999" w:type="dxa"/>
          </w:tcPr>
          <w:p w14:paraId="3CAA8C34" w14:textId="6AB17687" w:rsidR="00ED66BE" w:rsidRDefault="00ED66BE" w:rsidP="00ED66BE">
            <w:pPr>
              <w:widowControl/>
              <w:tabs>
                <w:tab w:val="left" w:pos="720"/>
              </w:tabs>
              <w:spacing w:before="100" w:beforeAutospacing="1" w:after="100" w:afterAutospacing="1" w:line="240" w:lineRule="atLeast"/>
              <w:jc w:val="left"/>
              <w:rPr>
                <w:ins w:id="1263" w:author="User" w:date="2024-05-20T16:14:00Z"/>
                <w:rFonts w:ascii="微软雅黑" w:eastAsia="微软雅黑" w:hAnsi="微软雅黑" w:cs="宋体"/>
                <w:color w:val="191B1F"/>
                <w:kern w:val="0"/>
                <w:szCs w:val="21"/>
                <w14:ligatures w14:val="none"/>
              </w:rPr>
            </w:pPr>
            <w:ins w:id="1264" w:author="User" w:date="2024-05-20T16:14:00Z">
              <w:r>
                <w:rPr>
                  <w:rFonts w:ascii="微软雅黑" w:eastAsia="微软雅黑" w:hAnsi="微软雅黑" w:cs="宋体" w:hint="eastAsia"/>
                  <w:color w:val="191B1F"/>
                  <w:kern w:val="0"/>
                  <w:szCs w:val="21"/>
                  <w14:ligatures w14:val="none"/>
                </w:rPr>
                <w:t>送样单位</w:t>
              </w:r>
            </w:ins>
          </w:p>
        </w:tc>
      </w:tr>
      <w:tr w:rsidR="00ED66BE" w14:paraId="006D172A" w14:textId="77777777" w:rsidTr="00823E17">
        <w:tc>
          <w:tcPr>
            <w:tcW w:w="1887" w:type="dxa"/>
          </w:tcPr>
          <w:p w14:paraId="047B9C80" w14:textId="351D1C18"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65" w:author="User" w:date="2024-05-20T16:14:00Z">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yrq</w:t>
              </w:r>
            </w:ins>
            <w:proofErr w:type="spellEnd"/>
          </w:p>
        </w:tc>
        <w:tc>
          <w:tcPr>
            <w:tcW w:w="2110" w:type="dxa"/>
          </w:tcPr>
          <w:p w14:paraId="152F9014" w14:textId="38CB92A5"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66" w:author="User" w:date="2024-05-20T16:14:00Z">
              <w:r>
                <w:rPr>
                  <w:rFonts w:ascii="微软雅黑" w:eastAsia="微软雅黑" w:hAnsi="微软雅黑" w:cs="宋体" w:hint="eastAsia"/>
                  <w:color w:val="191B1F"/>
                  <w:kern w:val="0"/>
                  <w:szCs w:val="21"/>
                  <w14:ligatures w14:val="none"/>
                </w:rPr>
                <w:t>date</w:t>
              </w:r>
            </w:ins>
          </w:p>
        </w:tc>
        <w:tc>
          <w:tcPr>
            <w:tcW w:w="1777" w:type="dxa"/>
          </w:tcPr>
          <w:p w14:paraId="5CB6FDDF" w14:textId="74C59A2E"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67" w:author="User" w:date="2024-05-20T16:14:00Z">
              <w:r>
                <w:rPr>
                  <w:rFonts w:ascii="微软雅黑" w:eastAsia="微软雅黑" w:hAnsi="微软雅黑" w:cs="宋体" w:hint="eastAsia"/>
                  <w:color w:val="191B1F"/>
                  <w:kern w:val="0"/>
                  <w:szCs w:val="21"/>
                  <w14:ligatures w14:val="none"/>
                </w:rPr>
                <w:t>输入</w:t>
              </w:r>
            </w:ins>
          </w:p>
        </w:tc>
        <w:tc>
          <w:tcPr>
            <w:tcW w:w="2999" w:type="dxa"/>
          </w:tcPr>
          <w:p w14:paraId="73362D19" w14:textId="5BB8D989"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68" w:author="User" w:date="2024-05-20T16:14:00Z">
              <w:r>
                <w:rPr>
                  <w:rFonts w:ascii="微软雅黑" w:eastAsia="微软雅黑" w:hAnsi="微软雅黑" w:cs="宋体" w:hint="eastAsia"/>
                  <w:color w:val="191B1F"/>
                  <w:kern w:val="0"/>
                  <w:szCs w:val="21"/>
                  <w14:ligatures w14:val="none"/>
                </w:rPr>
                <w:t>取样日期</w:t>
              </w:r>
            </w:ins>
          </w:p>
        </w:tc>
      </w:tr>
      <w:tr w:rsidR="00ED66BE" w14:paraId="608F2E8A" w14:textId="77777777" w:rsidTr="00823E17">
        <w:tc>
          <w:tcPr>
            <w:tcW w:w="1887" w:type="dxa"/>
          </w:tcPr>
          <w:p w14:paraId="5E5F7FAA" w14:textId="4EDC4684"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69" w:author="User" w:date="2024-05-20T16:14:00Z">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yrq</w:t>
              </w:r>
            </w:ins>
            <w:proofErr w:type="spellEnd"/>
            <w:del w:id="1270" w:author="User" w:date="2024-05-20T16:14:00Z">
              <w:r w:rsidDel="00544C9F">
                <w:rPr>
                  <w:rFonts w:ascii="微软雅黑" w:eastAsia="微软雅黑" w:hAnsi="微软雅黑" w:cs="宋体" w:hint="eastAsia"/>
                  <w:color w:val="191B1F"/>
                  <w:kern w:val="0"/>
                  <w:szCs w:val="21"/>
                  <w14:ligatures w14:val="none"/>
                </w:rPr>
                <w:delText>SNno</w:delText>
              </w:r>
            </w:del>
          </w:p>
        </w:tc>
        <w:tc>
          <w:tcPr>
            <w:tcW w:w="2110" w:type="dxa"/>
          </w:tcPr>
          <w:p w14:paraId="10B18031" w14:textId="1189FC0F"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71" w:author="User" w:date="2024-05-20T16:14:00Z">
              <w:r>
                <w:rPr>
                  <w:rFonts w:ascii="微软雅黑" w:eastAsia="微软雅黑" w:hAnsi="微软雅黑" w:cs="宋体" w:hint="eastAsia"/>
                  <w:color w:val="191B1F"/>
                  <w:kern w:val="0"/>
                  <w:szCs w:val="21"/>
                  <w14:ligatures w14:val="none"/>
                </w:rPr>
                <w:t>date</w:t>
              </w:r>
            </w:ins>
            <w:del w:id="1272" w:author="User" w:date="2024-05-20T16:14:00Z">
              <w:r w:rsidDel="00544C9F">
                <w:rPr>
                  <w:rFonts w:ascii="微软雅黑" w:eastAsia="微软雅黑" w:hAnsi="微软雅黑" w:cs="宋体" w:hint="eastAsia"/>
                  <w:color w:val="191B1F"/>
                  <w:kern w:val="0"/>
                  <w:szCs w:val="21"/>
                  <w14:ligatures w14:val="none"/>
                </w:rPr>
                <w:delText>int</w:delText>
              </w:r>
            </w:del>
          </w:p>
        </w:tc>
        <w:tc>
          <w:tcPr>
            <w:tcW w:w="1777" w:type="dxa"/>
          </w:tcPr>
          <w:p w14:paraId="048F8CB4" w14:textId="53B2F051"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73" w:author="User" w:date="2024-05-20T16:14:00Z">
              <w:r>
                <w:rPr>
                  <w:rFonts w:ascii="微软雅黑" w:eastAsia="微软雅黑" w:hAnsi="微软雅黑" w:cs="宋体" w:hint="eastAsia"/>
                  <w:color w:val="191B1F"/>
                  <w:kern w:val="0"/>
                  <w:szCs w:val="21"/>
                  <w14:ligatures w14:val="none"/>
                </w:rPr>
                <w:t>输入</w:t>
              </w:r>
            </w:ins>
            <w:del w:id="1274" w:author="User" w:date="2024-05-20T16:14:00Z">
              <w:r w:rsidDel="00544C9F">
                <w:rPr>
                  <w:rFonts w:ascii="微软雅黑" w:eastAsia="微软雅黑" w:hAnsi="微软雅黑" w:cs="宋体" w:hint="eastAsia"/>
                  <w:color w:val="191B1F"/>
                  <w:kern w:val="0"/>
                  <w:szCs w:val="21"/>
                  <w14:ligatures w14:val="none"/>
                </w:rPr>
                <w:delText>主键</w:delText>
              </w:r>
            </w:del>
          </w:p>
        </w:tc>
        <w:tc>
          <w:tcPr>
            <w:tcW w:w="2999" w:type="dxa"/>
          </w:tcPr>
          <w:p w14:paraId="12159203" w14:textId="0AD1E21A"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75" w:author="User" w:date="2024-05-20T16:14:00Z">
              <w:r>
                <w:rPr>
                  <w:rFonts w:ascii="微软雅黑" w:eastAsia="微软雅黑" w:hAnsi="微软雅黑" w:cs="宋体" w:hint="eastAsia"/>
                  <w:color w:val="191B1F"/>
                  <w:kern w:val="0"/>
                  <w:szCs w:val="21"/>
                  <w14:ligatures w14:val="none"/>
                </w:rPr>
                <w:t>送样日期</w:t>
              </w:r>
            </w:ins>
            <w:del w:id="1276" w:author="User" w:date="2024-05-20T16:14:00Z">
              <w:r w:rsidDel="00544C9F">
                <w:rPr>
                  <w:rFonts w:ascii="微软雅黑" w:eastAsia="微软雅黑" w:hAnsi="微软雅黑" w:cs="宋体" w:hint="eastAsia"/>
                  <w:color w:val="191B1F"/>
                  <w:kern w:val="0"/>
                  <w:szCs w:val="21"/>
                  <w14:ligatures w14:val="none"/>
                </w:rPr>
                <w:delText>室内编号</w:delText>
              </w:r>
            </w:del>
          </w:p>
        </w:tc>
      </w:tr>
      <w:tr w:rsidR="00ED66BE" w14:paraId="76E82C8C" w14:textId="77777777" w:rsidTr="00823E17">
        <w:tc>
          <w:tcPr>
            <w:tcW w:w="1887" w:type="dxa"/>
          </w:tcPr>
          <w:p w14:paraId="6FF95FD6" w14:textId="7AB8F362"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77" w:author="User" w:date="2024-05-20T16:14:00Z">
              <w:r>
                <w:rPr>
                  <w:rFonts w:ascii="微软雅黑" w:eastAsia="微软雅黑" w:hAnsi="微软雅黑" w:cs="宋体" w:hint="eastAsia"/>
                  <w:color w:val="191B1F"/>
                  <w:kern w:val="0"/>
                  <w:szCs w:val="21"/>
                  <w14:ligatures w14:val="none"/>
                </w:rPr>
                <w:t>jsr</w:t>
              </w:r>
            </w:ins>
            <w:proofErr w:type="spellEnd"/>
            <w:del w:id="1278" w:author="User" w:date="2024-05-20T16:14:00Z">
              <w:r w:rsidDel="00544C9F">
                <w:rPr>
                  <w:rFonts w:ascii="微软雅黑" w:eastAsia="微软雅黑" w:hAnsi="微软雅黑" w:cs="宋体" w:hint="eastAsia"/>
                  <w:color w:val="191B1F"/>
                  <w:kern w:val="0"/>
                  <w:szCs w:val="21"/>
                  <w14:ligatures w14:val="none"/>
                </w:rPr>
                <w:delText>YWno</w:delText>
              </w:r>
            </w:del>
          </w:p>
        </w:tc>
        <w:tc>
          <w:tcPr>
            <w:tcW w:w="2110" w:type="dxa"/>
          </w:tcPr>
          <w:p w14:paraId="4CDE90AC" w14:textId="77B31911"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1279" w:author="User" w:date="2024-05-20T16:14: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ins>
            <w:proofErr w:type="gramEnd"/>
            <w:ins w:id="1280" w:author="User" w:date="2024-07-01T09:40:00Z">
              <w:r w:rsidR="00823E17">
                <w:rPr>
                  <w:rFonts w:ascii="微软雅黑" w:eastAsia="微软雅黑" w:hAnsi="微软雅黑" w:cs="宋体" w:hint="eastAsia"/>
                  <w:color w:val="191B1F"/>
                  <w:kern w:val="0"/>
                  <w:szCs w:val="21"/>
                  <w14:ligatures w14:val="none"/>
                </w:rPr>
                <w:t>255</w:t>
              </w:r>
            </w:ins>
            <w:ins w:id="1281" w:author="User" w:date="2024-05-20T16:14:00Z">
              <w:r>
                <w:rPr>
                  <w:rFonts w:ascii="微软雅黑" w:eastAsia="微软雅黑" w:hAnsi="微软雅黑" w:cs="宋体" w:hint="eastAsia"/>
                  <w:color w:val="191B1F"/>
                  <w:kern w:val="0"/>
                  <w:szCs w:val="21"/>
                  <w14:ligatures w14:val="none"/>
                </w:rPr>
                <w:t>)</w:t>
              </w:r>
            </w:ins>
            <w:del w:id="1282" w:author="User" w:date="2024-05-20T16:14:00Z">
              <w:r w:rsidDel="00544C9F">
                <w:rPr>
                  <w:rFonts w:ascii="微软雅黑" w:eastAsia="微软雅黑" w:hAnsi="微软雅黑" w:cs="宋体" w:hint="eastAsia"/>
                  <w:color w:val="191B1F"/>
                  <w:kern w:val="0"/>
                  <w:szCs w:val="21"/>
                  <w14:ligatures w14:val="none"/>
                </w:rPr>
                <w:delText>varchar</w:delText>
              </w:r>
            </w:del>
          </w:p>
        </w:tc>
        <w:tc>
          <w:tcPr>
            <w:tcW w:w="1777" w:type="dxa"/>
          </w:tcPr>
          <w:p w14:paraId="1161011C" w14:textId="0C4529E0"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83" w:author="User" w:date="2024-05-20T16:14:00Z">
              <w:r>
                <w:rPr>
                  <w:rFonts w:ascii="微软雅黑" w:eastAsia="微软雅黑" w:hAnsi="微软雅黑" w:cs="宋体" w:hint="eastAsia"/>
                  <w:color w:val="191B1F"/>
                  <w:kern w:val="0"/>
                  <w:szCs w:val="21"/>
                  <w14:ligatures w14:val="none"/>
                </w:rPr>
                <w:t>输入</w:t>
              </w:r>
            </w:ins>
            <w:del w:id="1284" w:author="User" w:date="2024-05-20T16:14:00Z">
              <w:r w:rsidDel="00544C9F">
                <w:rPr>
                  <w:rFonts w:ascii="微软雅黑" w:eastAsia="微软雅黑" w:hAnsi="微软雅黑" w:cs="宋体" w:hint="eastAsia"/>
                  <w:color w:val="191B1F"/>
                  <w:kern w:val="0"/>
                  <w:szCs w:val="21"/>
                  <w14:ligatures w14:val="none"/>
                </w:rPr>
                <w:delText>输入</w:delText>
              </w:r>
            </w:del>
          </w:p>
        </w:tc>
        <w:tc>
          <w:tcPr>
            <w:tcW w:w="2999" w:type="dxa"/>
          </w:tcPr>
          <w:p w14:paraId="517454DB" w14:textId="24D0FD66"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85" w:author="User" w:date="2024-05-20T16:14:00Z">
              <w:r>
                <w:rPr>
                  <w:rFonts w:ascii="微软雅黑" w:eastAsia="微软雅黑" w:hAnsi="微软雅黑" w:cs="宋体" w:hint="eastAsia"/>
                  <w:color w:val="191B1F"/>
                  <w:kern w:val="0"/>
                  <w:szCs w:val="21"/>
                  <w14:ligatures w14:val="none"/>
                </w:rPr>
                <w:t>接收人</w:t>
              </w:r>
            </w:ins>
            <w:del w:id="1286" w:author="User" w:date="2024-05-20T16:14:00Z">
              <w:r w:rsidDel="00544C9F">
                <w:rPr>
                  <w:rFonts w:ascii="微软雅黑" w:eastAsia="微软雅黑" w:hAnsi="微软雅黑" w:cs="宋体" w:hint="eastAsia"/>
                  <w:color w:val="191B1F"/>
                  <w:kern w:val="0"/>
                  <w:szCs w:val="21"/>
                  <w14:ligatures w14:val="none"/>
                </w:rPr>
                <w:delText>野外编号</w:delText>
              </w:r>
            </w:del>
          </w:p>
        </w:tc>
      </w:tr>
      <w:tr w:rsidR="00ED66BE" w14:paraId="5344CFFD" w14:textId="77777777" w:rsidTr="00823E17">
        <w:tc>
          <w:tcPr>
            <w:tcW w:w="1887" w:type="dxa"/>
          </w:tcPr>
          <w:p w14:paraId="4401F2A4" w14:textId="385E6DBC"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87" w:author="User" w:date="2024-05-20T16:14:00Z">
              <w:r>
                <w:rPr>
                  <w:rFonts w:ascii="微软雅黑" w:eastAsia="微软雅黑" w:hAnsi="微软雅黑" w:cs="宋体" w:hint="eastAsia"/>
                  <w:color w:val="191B1F"/>
                  <w:kern w:val="0"/>
                  <w:szCs w:val="21"/>
                  <w14:ligatures w14:val="none"/>
                </w:rPr>
                <w:t>SNno</w:t>
              </w:r>
            </w:ins>
            <w:proofErr w:type="spellEnd"/>
            <w:del w:id="1288" w:author="User" w:date="2024-05-20T16:14:00Z">
              <w:r w:rsidDel="00544C9F">
                <w:rPr>
                  <w:rFonts w:ascii="微软雅黑" w:eastAsia="微软雅黑" w:hAnsi="微软雅黑" w:cs="宋体"/>
                  <w:color w:val="191B1F"/>
                  <w:kern w:val="0"/>
                  <w:szCs w:val="21"/>
                  <w14:ligatures w14:val="none"/>
                </w:rPr>
                <w:delText>Y</w:delText>
              </w:r>
              <w:r w:rsidDel="00544C9F">
                <w:rPr>
                  <w:rFonts w:ascii="微软雅黑" w:eastAsia="微软雅黑" w:hAnsi="微软雅黑" w:cs="宋体" w:hint="eastAsia"/>
                  <w:color w:val="191B1F"/>
                  <w:kern w:val="0"/>
                  <w:szCs w:val="21"/>
                  <w14:ligatures w14:val="none"/>
                </w:rPr>
                <w:delText>x</w:delText>
              </w:r>
            </w:del>
          </w:p>
        </w:tc>
        <w:tc>
          <w:tcPr>
            <w:tcW w:w="2110" w:type="dxa"/>
          </w:tcPr>
          <w:p w14:paraId="19C65A1E" w14:textId="327AACC1" w:rsidR="00ED66BE"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89" w:author="User" w:date="2024-07-0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290" w:author="User" w:date="2024-05-20T16:14:00Z">
              <w:r w:rsidR="00ED66BE" w:rsidDel="00544C9F">
                <w:rPr>
                  <w:rFonts w:ascii="微软雅黑" w:eastAsia="微软雅黑" w:hAnsi="微软雅黑" w:cs="宋体" w:hint="eastAsia"/>
                  <w:color w:val="191B1F"/>
                  <w:kern w:val="0"/>
                  <w:szCs w:val="21"/>
                  <w14:ligatures w14:val="none"/>
                </w:rPr>
                <w:delText>varchar</w:delText>
              </w:r>
            </w:del>
          </w:p>
        </w:tc>
        <w:tc>
          <w:tcPr>
            <w:tcW w:w="1777" w:type="dxa"/>
          </w:tcPr>
          <w:p w14:paraId="697BF0E3" w14:textId="50970BB1"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91" w:author="User" w:date="2024-05-20T16:14:00Z">
              <w:r>
                <w:rPr>
                  <w:rFonts w:ascii="微软雅黑" w:eastAsia="微软雅黑" w:hAnsi="微软雅黑" w:cs="宋体" w:hint="eastAsia"/>
                  <w:color w:val="191B1F"/>
                  <w:kern w:val="0"/>
                  <w:szCs w:val="21"/>
                  <w14:ligatures w14:val="none"/>
                </w:rPr>
                <w:t>主键</w:t>
              </w:r>
            </w:ins>
            <w:del w:id="1292" w:author="User" w:date="2024-05-20T16:14:00Z">
              <w:r w:rsidDel="00544C9F">
                <w:rPr>
                  <w:rFonts w:ascii="微软雅黑" w:eastAsia="微软雅黑" w:hAnsi="微软雅黑" w:cs="宋体" w:hint="eastAsia"/>
                  <w:color w:val="191B1F"/>
                  <w:kern w:val="0"/>
                  <w:szCs w:val="21"/>
                  <w14:ligatures w14:val="none"/>
                </w:rPr>
                <w:delText>输入</w:delText>
              </w:r>
            </w:del>
          </w:p>
        </w:tc>
        <w:tc>
          <w:tcPr>
            <w:tcW w:w="2999" w:type="dxa"/>
          </w:tcPr>
          <w:p w14:paraId="52D512F3" w14:textId="51732170"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93" w:author="User" w:date="2024-05-20T16:14:00Z">
              <w:r>
                <w:rPr>
                  <w:rFonts w:ascii="微软雅黑" w:eastAsia="微软雅黑" w:hAnsi="微软雅黑" w:cs="宋体" w:hint="eastAsia"/>
                  <w:color w:val="191B1F"/>
                  <w:kern w:val="0"/>
                  <w:szCs w:val="21"/>
                  <w14:ligatures w14:val="none"/>
                </w:rPr>
                <w:t>室内编号</w:t>
              </w:r>
            </w:ins>
            <w:del w:id="1294" w:author="User" w:date="2024-05-20T16:14:00Z">
              <w:r w:rsidDel="00544C9F">
                <w:rPr>
                  <w:rFonts w:ascii="微软雅黑" w:eastAsia="微软雅黑" w:hAnsi="微软雅黑" w:cs="宋体" w:hint="eastAsia"/>
                  <w:color w:val="191B1F"/>
                  <w:kern w:val="0"/>
                  <w:szCs w:val="21"/>
                  <w14:ligatures w14:val="none"/>
                </w:rPr>
                <w:delText>岩性</w:delText>
              </w:r>
            </w:del>
          </w:p>
        </w:tc>
      </w:tr>
      <w:tr w:rsidR="00ED66BE" w14:paraId="43CD5770" w14:textId="77777777" w:rsidTr="00823E17">
        <w:tc>
          <w:tcPr>
            <w:tcW w:w="1887" w:type="dxa"/>
          </w:tcPr>
          <w:p w14:paraId="11EC0357" w14:textId="79AFA075"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1295" w:author="User" w:date="2024-05-20T16:14:00Z">
              <w:r>
                <w:rPr>
                  <w:rFonts w:ascii="微软雅黑" w:eastAsia="微软雅黑" w:hAnsi="微软雅黑" w:cs="宋体" w:hint="eastAsia"/>
                  <w:color w:val="191B1F"/>
                  <w:kern w:val="0"/>
                  <w:szCs w:val="21"/>
                  <w14:ligatures w14:val="none"/>
                </w:rPr>
                <w:t>YWno</w:t>
              </w:r>
            </w:ins>
            <w:proofErr w:type="spellEnd"/>
            <w:del w:id="1296" w:author="User" w:date="2024-05-20T16:14:00Z">
              <w:r w:rsidDel="00544C9F">
                <w:rPr>
                  <w:rFonts w:ascii="微软雅黑" w:eastAsia="微软雅黑" w:hAnsi="微软雅黑" w:cs="宋体"/>
                  <w:color w:val="191B1F"/>
                  <w:kern w:val="0"/>
                  <w:szCs w:val="21"/>
                  <w14:ligatures w14:val="none"/>
                </w:rPr>
                <w:delText>Y</w:delText>
              </w:r>
              <w:r w:rsidDel="00544C9F">
                <w:rPr>
                  <w:rFonts w:ascii="微软雅黑" w:eastAsia="微软雅黑" w:hAnsi="微软雅黑" w:cs="宋体" w:hint="eastAsia"/>
                  <w:color w:val="191B1F"/>
                  <w:kern w:val="0"/>
                  <w:szCs w:val="21"/>
                  <w14:ligatures w14:val="none"/>
                </w:rPr>
                <w:delText>pzl</w:delText>
              </w:r>
            </w:del>
          </w:p>
        </w:tc>
        <w:tc>
          <w:tcPr>
            <w:tcW w:w="2110" w:type="dxa"/>
          </w:tcPr>
          <w:p w14:paraId="2648DFB2" w14:textId="01D31A78"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297" w:author="User" w:date="2024-05-20T16:14: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ins>
            <w:ins w:id="1298" w:author="User" w:date="2024-07-01T09:40:00Z">
              <w:r w:rsidR="00823E17">
                <w:rPr>
                  <w:rFonts w:ascii="微软雅黑" w:eastAsia="微软雅黑" w:hAnsi="微软雅黑" w:cs="宋体" w:hint="eastAsia"/>
                  <w:color w:val="191B1F"/>
                  <w:kern w:val="0"/>
                  <w:szCs w:val="21"/>
                  <w14:ligatures w14:val="none"/>
                </w:rPr>
                <w:t>255</w:t>
              </w:r>
            </w:ins>
            <w:ins w:id="1299" w:author="User" w:date="2024-05-20T16:14:00Z">
              <w:r>
                <w:rPr>
                  <w:rFonts w:ascii="微软雅黑" w:eastAsia="微软雅黑" w:hAnsi="微软雅黑" w:cs="宋体" w:hint="eastAsia"/>
                  <w:color w:val="191B1F"/>
                  <w:kern w:val="0"/>
                  <w:szCs w:val="21"/>
                  <w14:ligatures w14:val="none"/>
                </w:rPr>
                <w:t>）</w:t>
              </w:r>
            </w:ins>
            <w:del w:id="1300" w:author="User" w:date="2024-05-20T16:14:00Z">
              <w:r w:rsidDel="00544C9F">
                <w:rPr>
                  <w:rFonts w:ascii="微软雅黑" w:eastAsia="微软雅黑" w:hAnsi="微软雅黑" w:cs="宋体" w:hint="eastAsia"/>
                  <w:color w:val="191B1F"/>
                  <w:kern w:val="0"/>
                  <w:szCs w:val="21"/>
                  <w14:ligatures w14:val="none"/>
                </w:rPr>
                <w:delText>varchar</w:delText>
              </w:r>
            </w:del>
          </w:p>
        </w:tc>
        <w:tc>
          <w:tcPr>
            <w:tcW w:w="1777" w:type="dxa"/>
          </w:tcPr>
          <w:p w14:paraId="54BA8741" w14:textId="1A847627"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301" w:author="User" w:date="2024-05-20T16:14:00Z">
              <w:r>
                <w:rPr>
                  <w:rFonts w:ascii="微软雅黑" w:eastAsia="微软雅黑" w:hAnsi="微软雅黑" w:cs="宋体" w:hint="eastAsia"/>
                  <w:color w:val="191B1F"/>
                  <w:kern w:val="0"/>
                  <w:szCs w:val="21"/>
                  <w14:ligatures w14:val="none"/>
                </w:rPr>
                <w:t>输入</w:t>
              </w:r>
            </w:ins>
            <w:del w:id="1302" w:author="User" w:date="2024-05-20T16:14:00Z">
              <w:r w:rsidDel="00544C9F">
                <w:rPr>
                  <w:rFonts w:ascii="微软雅黑" w:eastAsia="微软雅黑" w:hAnsi="微软雅黑" w:cs="宋体" w:hint="eastAsia"/>
                  <w:color w:val="191B1F"/>
                  <w:kern w:val="0"/>
                  <w:szCs w:val="21"/>
                  <w14:ligatures w14:val="none"/>
                </w:rPr>
                <w:delText>输入</w:delText>
              </w:r>
            </w:del>
          </w:p>
        </w:tc>
        <w:tc>
          <w:tcPr>
            <w:tcW w:w="2999" w:type="dxa"/>
          </w:tcPr>
          <w:p w14:paraId="12E3AF6B" w14:textId="79F77734" w:rsidR="00ED66BE" w:rsidRDefault="00ED66BE"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303" w:author="User" w:date="2024-05-20T16:14:00Z">
              <w:r>
                <w:rPr>
                  <w:rFonts w:ascii="微软雅黑" w:eastAsia="微软雅黑" w:hAnsi="微软雅黑" w:cs="宋体" w:hint="eastAsia"/>
                  <w:color w:val="191B1F"/>
                  <w:kern w:val="0"/>
                  <w:szCs w:val="21"/>
                  <w14:ligatures w14:val="none"/>
                </w:rPr>
                <w:t>野外编号</w:t>
              </w:r>
            </w:ins>
          </w:p>
        </w:tc>
      </w:tr>
      <w:tr w:rsidR="00823E17" w14:paraId="33B1E607" w14:textId="77777777" w:rsidTr="00823E17">
        <w:tc>
          <w:tcPr>
            <w:tcW w:w="1887" w:type="dxa"/>
          </w:tcPr>
          <w:p w14:paraId="128556DF" w14:textId="2CD459B8"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04" w:author="User" w:date="2024-07-01T09:41:00Z">
                  <w:rPr>
                    <w:rFonts w:ascii="微软雅黑" w:eastAsia="微软雅黑" w:hAnsi="微软雅黑" w:cs="宋体"/>
                    <w:color w:val="191B1F"/>
                    <w:kern w:val="0"/>
                    <w:szCs w:val="21"/>
                    <w14:ligatures w14:val="none"/>
                  </w:rPr>
                </w:rPrChange>
              </w:rPr>
            </w:pPr>
            <w:proofErr w:type="spellStart"/>
            <w:ins w:id="1305" w:author="User" w:date="2024-07-01T09:39:00Z">
              <w:r w:rsidRPr="00823E17">
                <w:rPr>
                  <w:rFonts w:ascii="微软雅黑" w:eastAsia="微软雅黑" w:hAnsi="微软雅黑" w:cs="宋体"/>
                  <w:color w:val="191B1F"/>
                  <w:kern w:val="0"/>
                  <w:szCs w:val="21"/>
                  <w:highlight w:val="magenta"/>
                  <w14:ligatures w14:val="none"/>
                  <w:rPrChange w:id="1306" w:author="User" w:date="2024-07-01T09:41:00Z">
                    <w:rPr>
                      <w:rFonts w:ascii="微软雅黑" w:eastAsia="微软雅黑" w:hAnsi="微软雅黑" w:cs="宋体"/>
                      <w:color w:val="191B1F"/>
                      <w:kern w:val="0"/>
                      <w:szCs w:val="21"/>
                      <w14:ligatures w14:val="none"/>
                    </w:rPr>
                  </w:rPrChange>
                </w:rPr>
                <w:t>qtdz</w:t>
              </w:r>
            </w:ins>
            <w:proofErr w:type="spellEnd"/>
          </w:p>
        </w:tc>
        <w:tc>
          <w:tcPr>
            <w:tcW w:w="2110" w:type="dxa"/>
          </w:tcPr>
          <w:p w14:paraId="20626FAC" w14:textId="4F6F507E"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07" w:author="User" w:date="2024-07-01T09:41:00Z">
                  <w:rPr>
                    <w:rFonts w:ascii="微软雅黑" w:eastAsia="微软雅黑" w:hAnsi="微软雅黑" w:cs="宋体"/>
                    <w:color w:val="191B1F"/>
                    <w:kern w:val="0"/>
                    <w:szCs w:val="21"/>
                    <w14:ligatures w14:val="none"/>
                  </w:rPr>
                </w:rPrChange>
              </w:rPr>
            </w:pPr>
            <w:ins w:id="1308" w:author="User" w:date="2024-07-01T09:40:00Z">
              <w:r w:rsidRPr="00823E17">
                <w:rPr>
                  <w:rFonts w:ascii="微软雅黑" w:eastAsia="微软雅黑" w:hAnsi="微软雅黑" w:cs="宋体"/>
                  <w:color w:val="191B1F"/>
                  <w:kern w:val="0"/>
                  <w:szCs w:val="21"/>
                  <w:highlight w:val="magenta"/>
                  <w14:ligatures w14:val="none"/>
                  <w:rPrChange w:id="1309" w:author="User" w:date="2024-07-01T09:41:00Z">
                    <w:rPr>
                      <w:rFonts w:ascii="微软雅黑" w:eastAsia="微软雅黑" w:hAnsi="微软雅黑" w:cs="宋体"/>
                      <w:color w:val="191B1F"/>
                      <w:kern w:val="0"/>
                      <w:szCs w:val="21"/>
                      <w14:ligatures w14:val="none"/>
                    </w:rPr>
                  </w:rPrChange>
                </w:rPr>
                <w:t>Varchar（255）</w:t>
              </w:r>
            </w:ins>
          </w:p>
        </w:tc>
        <w:tc>
          <w:tcPr>
            <w:tcW w:w="1777" w:type="dxa"/>
          </w:tcPr>
          <w:p w14:paraId="7B62D7F9" w14:textId="77777777"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10" w:author="User" w:date="2024-07-01T09:41:00Z">
                  <w:rPr>
                    <w:rFonts w:ascii="微软雅黑" w:eastAsia="微软雅黑" w:hAnsi="微软雅黑" w:cs="宋体"/>
                    <w:color w:val="191B1F"/>
                    <w:kern w:val="0"/>
                    <w:szCs w:val="21"/>
                    <w14:ligatures w14:val="none"/>
                  </w:rPr>
                </w:rPrChange>
              </w:rPr>
            </w:pPr>
          </w:p>
        </w:tc>
        <w:tc>
          <w:tcPr>
            <w:tcW w:w="2999" w:type="dxa"/>
          </w:tcPr>
          <w:p w14:paraId="1A045808" w14:textId="1A7282CF"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11" w:author="User" w:date="2024-07-01T09:41:00Z">
                  <w:rPr>
                    <w:rFonts w:ascii="微软雅黑" w:eastAsia="微软雅黑" w:hAnsi="微软雅黑" w:cs="宋体"/>
                    <w:color w:val="191B1F"/>
                    <w:kern w:val="0"/>
                    <w:szCs w:val="21"/>
                    <w14:ligatures w14:val="none"/>
                  </w:rPr>
                </w:rPrChange>
              </w:rPr>
            </w:pPr>
            <w:r w:rsidRPr="00823E17">
              <w:rPr>
                <w:rFonts w:ascii="微软雅黑" w:eastAsia="微软雅黑" w:hAnsi="微软雅黑" w:cs="宋体" w:hint="eastAsia"/>
                <w:color w:val="191B1F"/>
                <w:kern w:val="0"/>
                <w:szCs w:val="21"/>
                <w:highlight w:val="magenta"/>
                <w14:ligatures w14:val="none"/>
                <w:rPrChange w:id="1312" w:author="User" w:date="2024-07-01T09:41:00Z">
                  <w:rPr>
                    <w:rFonts w:ascii="微软雅黑" w:eastAsia="微软雅黑" w:hAnsi="微软雅黑" w:cs="宋体" w:hint="eastAsia"/>
                    <w:color w:val="191B1F"/>
                    <w:kern w:val="0"/>
                    <w:szCs w:val="21"/>
                    <w14:ligatures w14:val="none"/>
                  </w:rPr>
                </w:rPrChange>
              </w:rPr>
              <w:t>取土地址</w:t>
            </w:r>
          </w:p>
        </w:tc>
      </w:tr>
      <w:tr w:rsidR="00823E17" w14:paraId="1D5C0ABD" w14:textId="77777777" w:rsidTr="00823E17">
        <w:tc>
          <w:tcPr>
            <w:tcW w:w="1887" w:type="dxa"/>
          </w:tcPr>
          <w:p w14:paraId="23A3AA71" w14:textId="42366F8A"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13" w:author="User" w:date="2024-07-01T09:41:00Z">
                  <w:rPr>
                    <w:rFonts w:ascii="微软雅黑" w:eastAsia="微软雅黑" w:hAnsi="微软雅黑" w:cs="宋体"/>
                    <w:color w:val="191B1F"/>
                    <w:kern w:val="0"/>
                    <w:szCs w:val="21"/>
                    <w14:ligatures w14:val="none"/>
                  </w:rPr>
                </w:rPrChange>
              </w:rPr>
            </w:pPr>
            <w:proofErr w:type="spellStart"/>
            <w:ins w:id="1314" w:author="User" w:date="2024-07-01T09:39:00Z">
              <w:r w:rsidRPr="00823E17">
                <w:rPr>
                  <w:rFonts w:ascii="微软雅黑" w:eastAsia="微软雅黑" w:hAnsi="微软雅黑" w:cs="宋体"/>
                  <w:color w:val="191B1F"/>
                  <w:kern w:val="0"/>
                  <w:szCs w:val="21"/>
                  <w:highlight w:val="magenta"/>
                  <w14:ligatures w14:val="none"/>
                  <w:rPrChange w:id="1315" w:author="User" w:date="2024-07-01T09:41:00Z">
                    <w:rPr>
                      <w:rFonts w:ascii="微软雅黑" w:eastAsia="微软雅黑" w:hAnsi="微软雅黑" w:cs="宋体"/>
                      <w:color w:val="191B1F"/>
                      <w:kern w:val="0"/>
                      <w:szCs w:val="21"/>
                      <w14:ligatures w14:val="none"/>
                    </w:rPr>
                  </w:rPrChange>
                </w:rPr>
                <w:t>yx</w:t>
              </w:r>
            </w:ins>
            <w:proofErr w:type="spellEnd"/>
          </w:p>
        </w:tc>
        <w:tc>
          <w:tcPr>
            <w:tcW w:w="2110" w:type="dxa"/>
          </w:tcPr>
          <w:p w14:paraId="58CE8246" w14:textId="606633AF"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16" w:author="User" w:date="2024-07-01T09:41:00Z">
                  <w:rPr>
                    <w:rFonts w:ascii="微软雅黑" w:eastAsia="微软雅黑" w:hAnsi="微软雅黑" w:cs="宋体"/>
                    <w:color w:val="191B1F"/>
                    <w:kern w:val="0"/>
                    <w:szCs w:val="21"/>
                    <w14:ligatures w14:val="none"/>
                  </w:rPr>
                </w:rPrChange>
              </w:rPr>
            </w:pPr>
            <w:ins w:id="1317" w:author="User" w:date="2024-07-01T09:40:00Z">
              <w:r w:rsidRPr="00823E17">
                <w:rPr>
                  <w:rFonts w:ascii="微软雅黑" w:eastAsia="微软雅黑" w:hAnsi="微软雅黑" w:cs="宋体"/>
                  <w:color w:val="191B1F"/>
                  <w:kern w:val="0"/>
                  <w:szCs w:val="21"/>
                  <w:highlight w:val="magenta"/>
                  <w14:ligatures w14:val="none"/>
                  <w:rPrChange w:id="1318" w:author="User" w:date="2024-07-01T09:41:00Z">
                    <w:rPr>
                      <w:rFonts w:ascii="微软雅黑" w:eastAsia="微软雅黑" w:hAnsi="微软雅黑" w:cs="宋体"/>
                      <w:color w:val="191B1F"/>
                      <w:kern w:val="0"/>
                      <w:szCs w:val="21"/>
                      <w14:ligatures w14:val="none"/>
                    </w:rPr>
                  </w:rPrChange>
                </w:rPr>
                <w:t>Varchar（255）</w:t>
              </w:r>
            </w:ins>
          </w:p>
        </w:tc>
        <w:tc>
          <w:tcPr>
            <w:tcW w:w="1777" w:type="dxa"/>
          </w:tcPr>
          <w:p w14:paraId="05688D60" w14:textId="77777777"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19" w:author="User" w:date="2024-07-01T09:41:00Z">
                  <w:rPr>
                    <w:rFonts w:ascii="微软雅黑" w:eastAsia="微软雅黑" w:hAnsi="微软雅黑" w:cs="宋体"/>
                    <w:color w:val="191B1F"/>
                    <w:kern w:val="0"/>
                    <w:szCs w:val="21"/>
                    <w14:ligatures w14:val="none"/>
                  </w:rPr>
                </w:rPrChange>
              </w:rPr>
            </w:pPr>
          </w:p>
        </w:tc>
        <w:tc>
          <w:tcPr>
            <w:tcW w:w="2999" w:type="dxa"/>
          </w:tcPr>
          <w:p w14:paraId="17045C77" w14:textId="3D090DD4" w:rsidR="00823E17" w:rsidRPr="00823E17" w:rsidRDefault="00823E17" w:rsidP="00ED66B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highlight w:val="magenta"/>
                <w14:ligatures w14:val="none"/>
                <w:rPrChange w:id="1320" w:author="User" w:date="2024-07-01T09:41:00Z">
                  <w:rPr>
                    <w:rFonts w:ascii="微软雅黑" w:eastAsia="微软雅黑" w:hAnsi="微软雅黑" w:cs="宋体"/>
                    <w:color w:val="191B1F"/>
                    <w:kern w:val="0"/>
                    <w:szCs w:val="21"/>
                    <w14:ligatures w14:val="none"/>
                  </w:rPr>
                </w:rPrChange>
              </w:rPr>
            </w:pPr>
            <w:r w:rsidRPr="00823E17">
              <w:rPr>
                <w:rFonts w:ascii="微软雅黑" w:eastAsia="微软雅黑" w:hAnsi="微软雅黑" w:cs="宋体" w:hint="eastAsia"/>
                <w:color w:val="191B1F"/>
                <w:kern w:val="0"/>
                <w:szCs w:val="21"/>
                <w:highlight w:val="magenta"/>
                <w14:ligatures w14:val="none"/>
                <w:rPrChange w:id="1321" w:author="User" w:date="2024-07-01T09:41:00Z">
                  <w:rPr>
                    <w:rFonts w:ascii="微软雅黑" w:eastAsia="微软雅黑" w:hAnsi="微软雅黑" w:cs="宋体" w:hint="eastAsia"/>
                    <w:color w:val="191B1F"/>
                    <w:kern w:val="0"/>
                    <w:szCs w:val="21"/>
                    <w14:ligatures w14:val="none"/>
                  </w:rPr>
                </w:rPrChange>
              </w:rPr>
              <w:t>岩性</w:t>
            </w:r>
          </w:p>
        </w:tc>
      </w:tr>
      <w:tr w:rsidR="00823E17" w14:paraId="1E2C1A68" w14:textId="77777777" w:rsidTr="00823E17">
        <w:trPr>
          <w:ins w:id="1322" w:author="User" w:date="2024-07-01T09:39:00Z"/>
        </w:trPr>
        <w:tc>
          <w:tcPr>
            <w:tcW w:w="1887" w:type="dxa"/>
          </w:tcPr>
          <w:p w14:paraId="7367E2F8" w14:textId="30CD42A0" w:rsidR="00823E17" w:rsidRPr="00823E17" w:rsidRDefault="00823E17" w:rsidP="00ED66BE">
            <w:pPr>
              <w:widowControl/>
              <w:tabs>
                <w:tab w:val="left" w:pos="720"/>
              </w:tabs>
              <w:spacing w:before="100" w:beforeAutospacing="1" w:after="100" w:afterAutospacing="1" w:line="240" w:lineRule="atLeast"/>
              <w:jc w:val="left"/>
              <w:rPr>
                <w:ins w:id="1323" w:author="User" w:date="2024-07-01T09:39:00Z"/>
                <w:rFonts w:ascii="微软雅黑" w:eastAsia="微软雅黑" w:hAnsi="微软雅黑" w:cs="宋体"/>
                <w:color w:val="191B1F"/>
                <w:kern w:val="0"/>
                <w:szCs w:val="21"/>
                <w:highlight w:val="magenta"/>
                <w14:ligatures w14:val="none"/>
                <w:rPrChange w:id="1324" w:author="User" w:date="2024-07-01T09:41:00Z">
                  <w:rPr>
                    <w:ins w:id="1325" w:author="User" w:date="2024-07-01T09:39:00Z"/>
                    <w:rFonts w:ascii="微软雅黑" w:eastAsia="微软雅黑" w:hAnsi="微软雅黑" w:cs="宋体"/>
                    <w:color w:val="191B1F"/>
                    <w:kern w:val="0"/>
                    <w:szCs w:val="21"/>
                    <w14:ligatures w14:val="none"/>
                  </w:rPr>
                </w:rPrChange>
              </w:rPr>
            </w:pPr>
            <w:proofErr w:type="spellStart"/>
            <w:ins w:id="1326" w:author="User" w:date="2024-07-01T09:39:00Z">
              <w:r w:rsidRPr="00823E17">
                <w:rPr>
                  <w:rFonts w:ascii="微软雅黑" w:eastAsia="微软雅黑" w:hAnsi="微软雅黑" w:cs="宋体"/>
                  <w:color w:val="191B1F"/>
                  <w:kern w:val="0"/>
                  <w:szCs w:val="21"/>
                  <w:highlight w:val="magenta"/>
                  <w14:ligatures w14:val="none"/>
                  <w:rPrChange w:id="1327" w:author="User" w:date="2024-07-01T09:41:00Z">
                    <w:rPr>
                      <w:rFonts w:ascii="微软雅黑" w:eastAsia="微软雅黑" w:hAnsi="微软雅黑" w:cs="宋体"/>
                      <w:color w:val="191B1F"/>
                      <w:kern w:val="0"/>
                      <w:szCs w:val="21"/>
                      <w14:ligatures w14:val="none"/>
                    </w:rPr>
                  </w:rPrChange>
                </w:rPr>
                <w:t>ypzl</w:t>
              </w:r>
              <w:proofErr w:type="spellEnd"/>
            </w:ins>
          </w:p>
        </w:tc>
        <w:tc>
          <w:tcPr>
            <w:tcW w:w="2110" w:type="dxa"/>
          </w:tcPr>
          <w:p w14:paraId="737B384E" w14:textId="44F2AA1A" w:rsidR="00823E17" w:rsidRPr="00823E17" w:rsidRDefault="00823E17" w:rsidP="00ED66BE">
            <w:pPr>
              <w:widowControl/>
              <w:tabs>
                <w:tab w:val="left" w:pos="720"/>
              </w:tabs>
              <w:spacing w:before="100" w:beforeAutospacing="1" w:after="100" w:afterAutospacing="1" w:line="240" w:lineRule="atLeast"/>
              <w:jc w:val="left"/>
              <w:rPr>
                <w:ins w:id="1328" w:author="User" w:date="2024-07-01T09:39:00Z"/>
                <w:rFonts w:ascii="微软雅黑" w:eastAsia="微软雅黑" w:hAnsi="微软雅黑" w:cs="宋体"/>
                <w:color w:val="191B1F"/>
                <w:kern w:val="0"/>
                <w:szCs w:val="21"/>
                <w:highlight w:val="magenta"/>
                <w14:ligatures w14:val="none"/>
                <w:rPrChange w:id="1329" w:author="User" w:date="2024-07-01T09:41:00Z">
                  <w:rPr>
                    <w:ins w:id="1330" w:author="User" w:date="2024-07-01T09:39:00Z"/>
                    <w:rFonts w:ascii="微软雅黑" w:eastAsia="微软雅黑" w:hAnsi="微软雅黑" w:cs="宋体"/>
                    <w:color w:val="191B1F"/>
                    <w:kern w:val="0"/>
                    <w:szCs w:val="21"/>
                    <w14:ligatures w14:val="none"/>
                  </w:rPr>
                </w:rPrChange>
              </w:rPr>
            </w:pPr>
            <w:ins w:id="1331" w:author="User" w:date="2024-07-01T09:40:00Z">
              <w:r w:rsidRPr="00823E17">
                <w:rPr>
                  <w:rFonts w:ascii="微软雅黑" w:eastAsia="微软雅黑" w:hAnsi="微软雅黑" w:cs="宋体"/>
                  <w:color w:val="191B1F"/>
                  <w:kern w:val="0"/>
                  <w:szCs w:val="21"/>
                  <w:highlight w:val="magenta"/>
                  <w14:ligatures w14:val="none"/>
                  <w:rPrChange w:id="1332" w:author="User" w:date="2024-07-01T09:41:00Z">
                    <w:rPr>
                      <w:rFonts w:ascii="微软雅黑" w:eastAsia="微软雅黑" w:hAnsi="微软雅黑" w:cs="宋体"/>
                      <w:color w:val="191B1F"/>
                      <w:kern w:val="0"/>
                      <w:szCs w:val="21"/>
                      <w14:ligatures w14:val="none"/>
                    </w:rPr>
                  </w:rPrChange>
                </w:rPr>
                <w:t>Varchar（255）</w:t>
              </w:r>
            </w:ins>
          </w:p>
        </w:tc>
        <w:tc>
          <w:tcPr>
            <w:tcW w:w="1777" w:type="dxa"/>
          </w:tcPr>
          <w:p w14:paraId="592BFE0C" w14:textId="77777777" w:rsidR="00823E17" w:rsidRPr="00823E17" w:rsidRDefault="00823E17" w:rsidP="00ED66BE">
            <w:pPr>
              <w:widowControl/>
              <w:tabs>
                <w:tab w:val="left" w:pos="720"/>
              </w:tabs>
              <w:spacing w:before="100" w:beforeAutospacing="1" w:after="100" w:afterAutospacing="1" w:line="240" w:lineRule="atLeast"/>
              <w:jc w:val="left"/>
              <w:rPr>
                <w:ins w:id="1333" w:author="User" w:date="2024-07-01T09:39:00Z"/>
                <w:rFonts w:ascii="微软雅黑" w:eastAsia="微软雅黑" w:hAnsi="微软雅黑" w:cs="宋体"/>
                <w:color w:val="191B1F"/>
                <w:kern w:val="0"/>
                <w:szCs w:val="21"/>
                <w:highlight w:val="magenta"/>
                <w14:ligatures w14:val="none"/>
                <w:rPrChange w:id="1334" w:author="User" w:date="2024-07-01T09:41:00Z">
                  <w:rPr>
                    <w:ins w:id="1335" w:author="User" w:date="2024-07-01T09:39:00Z"/>
                    <w:rFonts w:ascii="微软雅黑" w:eastAsia="微软雅黑" w:hAnsi="微软雅黑" w:cs="宋体"/>
                    <w:color w:val="191B1F"/>
                    <w:kern w:val="0"/>
                    <w:szCs w:val="21"/>
                    <w14:ligatures w14:val="none"/>
                  </w:rPr>
                </w:rPrChange>
              </w:rPr>
            </w:pPr>
          </w:p>
        </w:tc>
        <w:tc>
          <w:tcPr>
            <w:tcW w:w="2999" w:type="dxa"/>
          </w:tcPr>
          <w:p w14:paraId="07BDF9FD" w14:textId="0ECEBCE6" w:rsidR="00823E17" w:rsidRPr="00823E17" w:rsidRDefault="00823E17" w:rsidP="00ED66BE">
            <w:pPr>
              <w:widowControl/>
              <w:tabs>
                <w:tab w:val="left" w:pos="720"/>
              </w:tabs>
              <w:spacing w:before="100" w:beforeAutospacing="1" w:after="100" w:afterAutospacing="1" w:line="240" w:lineRule="atLeast"/>
              <w:jc w:val="left"/>
              <w:rPr>
                <w:ins w:id="1336" w:author="User" w:date="2024-07-01T09:39:00Z"/>
                <w:rFonts w:ascii="微软雅黑" w:eastAsia="微软雅黑" w:hAnsi="微软雅黑" w:cs="宋体"/>
                <w:color w:val="191B1F"/>
                <w:kern w:val="0"/>
                <w:szCs w:val="21"/>
                <w:highlight w:val="magenta"/>
                <w14:ligatures w14:val="none"/>
                <w:rPrChange w:id="1337" w:author="User" w:date="2024-07-01T09:41:00Z">
                  <w:rPr>
                    <w:ins w:id="1338" w:author="User" w:date="2024-07-01T09:39:00Z"/>
                    <w:rFonts w:ascii="微软雅黑" w:eastAsia="微软雅黑" w:hAnsi="微软雅黑" w:cs="宋体"/>
                    <w:color w:val="191B1F"/>
                    <w:kern w:val="0"/>
                    <w:szCs w:val="21"/>
                    <w14:ligatures w14:val="none"/>
                  </w:rPr>
                </w:rPrChange>
              </w:rPr>
            </w:pPr>
            <w:ins w:id="1339" w:author="User" w:date="2024-07-01T09:39:00Z">
              <w:r w:rsidRPr="00823E17">
                <w:rPr>
                  <w:rFonts w:ascii="微软雅黑" w:eastAsia="微软雅黑" w:hAnsi="微软雅黑" w:cs="宋体" w:hint="eastAsia"/>
                  <w:color w:val="191B1F"/>
                  <w:kern w:val="0"/>
                  <w:szCs w:val="21"/>
                  <w:highlight w:val="magenta"/>
                  <w14:ligatures w14:val="none"/>
                  <w:rPrChange w:id="1340" w:author="User" w:date="2024-07-01T09:41:00Z">
                    <w:rPr>
                      <w:rFonts w:ascii="微软雅黑" w:eastAsia="微软雅黑" w:hAnsi="微软雅黑" w:cs="宋体" w:hint="eastAsia"/>
                      <w:color w:val="191B1F"/>
                      <w:kern w:val="0"/>
                      <w:szCs w:val="21"/>
                      <w14:ligatures w14:val="none"/>
                    </w:rPr>
                  </w:rPrChange>
                </w:rPr>
                <w:t>样品种类</w:t>
              </w:r>
            </w:ins>
          </w:p>
        </w:tc>
      </w:tr>
      <w:tr w:rsidR="009C6F5E" w14:paraId="7B56004B" w14:textId="77777777" w:rsidTr="00823E17">
        <w:tc>
          <w:tcPr>
            <w:tcW w:w="1887" w:type="dxa"/>
          </w:tcPr>
          <w:p w14:paraId="37A04D0A" w14:textId="22A2B53F" w:rsidR="009C6F5E" w:rsidRDefault="009C6F5E"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Y</w:t>
            </w:r>
            <w:r>
              <w:rPr>
                <w:rFonts w:ascii="微软雅黑" w:eastAsia="微软雅黑" w:hAnsi="微软雅黑" w:cs="宋体" w:hint="eastAsia"/>
                <w:color w:val="191B1F"/>
                <w:kern w:val="0"/>
                <w:szCs w:val="21"/>
                <w14:ligatures w14:val="none"/>
              </w:rPr>
              <w:t>psl</w:t>
            </w:r>
            <w:proofErr w:type="spellEnd"/>
          </w:p>
        </w:tc>
        <w:tc>
          <w:tcPr>
            <w:tcW w:w="2110" w:type="dxa"/>
          </w:tcPr>
          <w:p w14:paraId="1BB83AF2" w14:textId="730AF643" w:rsidR="009C6F5E" w:rsidRDefault="00823E17"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341" w:author="User" w:date="2024-07-0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ins w:id="1342" w:author="User" w:date="2024-05-20T17:18:00Z">
              <w:r w:rsidR="009C6F5E">
                <w:rPr>
                  <w:rFonts w:ascii="微软雅黑" w:eastAsia="微软雅黑" w:hAnsi="微软雅黑" w:cs="宋体" w:hint="eastAsia"/>
                  <w:color w:val="191B1F"/>
                  <w:kern w:val="0"/>
                  <w:szCs w:val="21"/>
                  <w14:ligatures w14:val="none"/>
                </w:rPr>
                <w:t>）</w:t>
              </w:r>
            </w:ins>
          </w:p>
        </w:tc>
        <w:tc>
          <w:tcPr>
            <w:tcW w:w="1777" w:type="dxa"/>
          </w:tcPr>
          <w:p w14:paraId="05BA263E" w14:textId="3A40AAAA" w:rsidR="009C6F5E" w:rsidRDefault="009C6F5E"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343" w:author="User" w:date="2024-05-20T17:19:00Z">
              <w:r w:rsidRPr="00A01EB0">
                <w:rPr>
                  <w:rFonts w:ascii="微软雅黑" w:eastAsia="微软雅黑" w:hAnsi="微软雅黑" w:cs="宋体" w:hint="eastAsia"/>
                  <w:color w:val="191B1F"/>
                  <w:kern w:val="0"/>
                  <w:szCs w:val="21"/>
                  <w14:ligatures w14:val="none"/>
                </w:rPr>
                <w:t>输入</w:t>
              </w:r>
            </w:ins>
          </w:p>
        </w:tc>
        <w:tc>
          <w:tcPr>
            <w:tcW w:w="2999" w:type="dxa"/>
          </w:tcPr>
          <w:p w14:paraId="5159C135" w14:textId="63E292CE" w:rsidR="009C6F5E" w:rsidRDefault="009C6F5E"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样品数量</w:t>
            </w:r>
          </w:p>
        </w:tc>
      </w:tr>
      <w:tr w:rsidR="009C6F5E" w14:paraId="56F82E48" w14:textId="77777777" w:rsidTr="00823E17">
        <w:tc>
          <w:tcPr>
            <w:tcW w:w="1887" w:type="dxa"/>
          </w:tcPr>
          <w:p w14:paraId="2D56289F" w14:textId="6D6CE507" w:rsidR="009C6F5E" w:rsidRDefault="009C6F5E"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tsd</w:t>
            </w:r>
            <w:proofErr w:type="spellEnd"/>
          </w:p>
        </w:tc>
        <w:tc>
          <w:tcPr>
            <w:tcW w:w="2110" w:type="dxa"/>
          </w:tcPr>
          <w:p w14:paraId="5D611A7A" w14:textId="0FCE2232" w:rsidR="009C6F5E" w:rsidRDefault="00823E17"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344" w:author="User" w:date="2024-07-0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p>
        </w:tc>
        <w:tc>
          <w:tcPr>
            <w:tcW w:w="1777" w:type="dxa"/>
          </w:tcPr>
          <w:p w14:paraId="7141956E" w14:textId="5DE02182" w:rsidR="009C6F5E" w:rsidRDefault="009C6F5E"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345" w:author="User" w:date="2024-05-20T17:19:00Z">
              <w:r w:rsidRPr="00A01EB0">
                <w:rPr>
                  <w:rFonts w:ascii="微软雅黑" w:eastAsia="微软雅黑" w:hAnsi="微软雅黑" w:cs="宋体" w:hint="eastAsia"/>
                  <w:color w:val="191B1F"/>
                  <w:kern w:val="0"/>
                  <w:szCs w:val="21"/>
                  <w14:ligatures w14:val="none"/>
                </w:rPr>
                <w:t>输入</w:t>
              </w:r>
            </w:ins>
          </w:p>
        </w:tc>
        <w:tc>
          <w:tcPr>
            <w:tcW w:w="2999" w:type="dxa"/>
          </w:tcPr>
          <w:p w14:paraId="7C0E985D" w14:textId="196BA87C" w:rsidR="009C6F5E" w:rsidRDefault="009C6F5E" w:rsidP="009C6F5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取土深度</w:t>
            </w:r>
          </w:p>
        </w:tc>
      </w:tr>
      <w:tr w:rsidR="00823E17" w14:paraId="282B6243" w14:textId="77777777" w:rsidTr="00823E17">
        <w:trPr>
          <w:ins w:id="1346" w:author="User" w:date="2024-07-01T09:39:00Z"/>
        </w:trPr>
        <w:tc>
          <w:tcPr>
            <w:tcW w:w="1887" w:type="dxa"/>
          </w:tcPr>
          <w:p w14:paraId="11CF66AA" w14:textId="749630C0" w:rsidR="00823E17" w:rsidRPr="00823E17" w:rsidRDefault="00823E17" w:rsidP="009C6F5E">
            <w:pPr>
              <w:widowControl/>
              <w:tabs>
                <w:tab w:val="left" w:pos="720"/>
              </w:tabs>
              <w:spacing w:before="100" w:beforeAutospacing="1" w:after="100" w:afterAutospacing="1" w:line="240" w:lineRule="atLeast"/>
              <w:jc w:val="left"/>
              <w:rPr>
                <w:ins w:id="1347" w:author="User" w:date="2024-07-01T09:39:00Z"/>
                <w:rFonts w:ascii="微软雅黑" w:eastAsia="微软雅黑" w:hAnsi="微软雅黑" w:cs="宋体"/>
                <w:color w:val="191B1F"/>
                <w:kern w:val="0"/>
                <w:szCs w:val="21"/>
                <w:highlight w:val="magenta"/>
                <w14:ligatures w14:val="none"/>
                <w:rPrChange w:id="1348" w:author="User" w:date="2024-07-01T09:41:00Z">
                  <w:rPr>
                    <w:ins w:id="1349" w:author="User" w:date="2024-07-01T09:39:00Z"/>
                    <w:rFonts w:ascii="微软雅黑" w:eastAsia="微软雅黑" w:hAnsi="微软雅黑" w:cs="宋体"/>
                    <w:color w:val="191B1F"/>
                    <w:kern w:val="0"/>
                    <w:szCs w:val="21"/>
                    <w14:ligatures w14:val="none"/>
                  </w:rPr>
                </w:rPrChange>
              </w:rPr>
            </w:pPr>
            <w:proofErr w:type="spellStart"/>
            <w:ins w:id="1350" w:author="User" w:date="2024-07-01T09:39:00Z">
              <w:r w:rsidRPr="00823E17">
                <w:rPr>
                  <w:rFonts w:ascii="微软雅黑" w:eastAsia="微软雅黑" w:hAnsi="微软雅黑" w:cs="宋体"/>
                  <w:color w:val="191B1F"/>
                  <w:kern w:val="0"/>
                  <w:szCs w:val="21"/>
                  <w:highlight w:val="magenta"/>
                  <w14:ligatures w14:val="none"/>
                  <w:rPrChange w:id="1351" w:author="User" w:date="2024-07-01T09:41:00Z">
                    <w:rPr>
                      <w:rFonts w:ascii="微软雅黑" w:eastAsia="微软雅黑" w:hAnsi="微软雅黑" w:cs="宋体"/>
                      <w:color w:val="191B1F"/>
                      <w:kern w:val="0"/>
                      <w:szCs w:val="21"/>
                      <w14:ligatures w14:val="none"/>
                    </w:rPr>
                  </w:rPrChange>
                </w:rPr>
                <w:t>yxmc</w:t>
              </w:r>
              <w:proofErr w:type="spellEnd"/>
            </w:ins>
          </w:p>
        </w:tc>
        <w:tc>
          <w:tcPr>
            <w:tcW w:w="2110" w:type="dxa"/>
          </w:tcPr>
          <w:p w14:paraId="5CA231D4" w14:textId="489A6583" w:rsidR="00823E17" w:rsidRPr="00823E17" w:rsidRDefault="00823E17" w:rsidP="009C6F5E">
            <w:pPr>
              <w:widowControl/>
              <w:tabs>
                <w:tab w:val="left" w:pos="720"/>
              </w:tabs>
              <w:spacing w:before="100" w:beforeAutospacing="1" w:after="100" w:afterAutospacing="1" w:line="240" w:lineRule="atLeast"/>
              <w:jc w:val="left"/>
              <w:rPr>
                <w:ins w:id="1352" w:author="User" w:date="2024-07-01T09:39:00Z"/>
                <w:rFonts w:ascii="微软雅黑" w:eastAsia="微软雅黑" w:hAnsi="微软雅黑" w:cs="宋体"/>
                <w:color w:val="191B1F"/>
                <w:kern w:val="0"/>
                <w:szCs w:val="21"/>
                <w:highlight w:val="magenta"/>
                <w14:ligatures w14:val="none"/>
                <w:rPrChange w:id="1353" w:author="User" w:date="2024-07-01T09:41:00Z">
                  <w:rPr>
                    <w:ins w:id="1354" w:author="User" w:date="2024-07-01T09:39:00Z"/>
                    <w:rFonts w:ascii="微软雅黑" w:eastAsia="微软雅黑" w:hAnsi="微软雅黑" w:cs="宋体"/>
                    <w:color w:val="191B1F"/>
                    <w:kern w:val="0"/>
                    <w:szCs w:val="21"/>
                    <w14:ligatures w14:val="none"/>
                  </w:rPr>
                </w:rPrChange>
              </w:rPr>
            </w:pPr>
            <w:ins w:id="1355" w:author="User" w:date="2024-07-01T09:41:00Z">
              <w:r w:rsidRPr="00823E17">
                <w:rPr>
                  <w:rFonts w:ascii="微软雅黑" w:eastAsia="微软雅黑" w:hAnsi="微软雅黑" w:cs="宋体"/>
                  <w:color w:val="191B1F"/>
                  <w:kern w:val="0"/>
                  <w:szCs w:val="21"/>
                  <w:highlight w:val="magenta"/>
                  <w14:ligatures w14:val="none"/>
                  <w:rPrChange w:id="1356" w:author="User" w:date="2024-07-01T09:41:00Z">
                    <w:rPr>
                      <w:rFonts w:ascii="微软雅黑" w:eastAsia="微软雅黑" w:hAnsi="微软雅黑" w:cs="宋体"/>
                      <w:color w:val="191B1F"/>
                      <w:kern w:val="0"/>
                      <w:szCs w:val="21"/>
                      <w14:ligatures w14:val="none"/>
                    </w:rPr>
                  </w:rPrChange>
                </w:rPr>
                <w:t>Varchar（255）</w:t>
              </w:r>
            </w:ins>
          </w:p>
        </w:tc>
        <w:tc>
          <w:tcPr>
            <w:tcW w:w="1777" w:type="dxa"/>
          </w:tcPr>
          <w:p w14:paraId="555E7EB3" w14:textId="77777777" w:rsidR="00823E17" w:rsidRPr="00823E17" w:rsidRDefault="00823E17" w:rsidP="009C6F5E">
            <w:pPr>
              <w:widowControl/>
              <w:tabs>
                <w:tab w:val="left" w:pos="720"/>
              </w:tabs>
              <w:spacing w:before="100" w:beforeAutospacing="1" w:after="100" w:afterAutospacing="1" w:line="240" w:lineRule="atLeast"/>
              <w:jc w:val="left"/>
              <w:rPr>
                <w:ins w:id="1357" w:author="User" w:date="2024-07-01T09:39:00Z"/>
                <w:rFonts w:ascii="微软雅黑" w:eastAsia="微软雅黑" w:hAnsi="微软雅黑" w:cs="宋体"/>
                <w:color w:val="191B1F"/>
                <w:kern w:val="0"/>
                <w:szCs w:val="21"/>
                <w:highlight w:val="magenta"/>
                <w14:ligatures w14:val="none"/>
                <w:rPrChange w:id="1358" w:author="User" w:date="2024-07-01T09:41:00Z">
                  <w:rPr>
                    <w:ins w:id="1359" w:author="User" w:date="2024-07-01T09:39:00Z"/>
                    <w:rFonts w:ascii="微软雅黑" w:eastAsia="微软雅黑" w:hAnsi="微软雅黑" w:cs="宋体"/>
                    <w:color w:val="191B1F"/>
                    <w:kern w:val="0"/>
                    <w:szCs w:val="21"/>
                    <w14:ligatures w14:val="none"/>
                  </w:rPr>
                </w:rPrChange>
              </w:rPr>
            </w:pPr>
          </w:p>
        </w:tc>
        <w:tc>
          <w:tcPr>
            <w:tcW w:w="2999" w:type="dxa"/>
          </w:tcPr>
          <w:p w14:paraId="252F71BF" w14:textId="584D544C" w:rsidR="00823E17" w:rsidRPr="00823E17" w:rsidRDefault="00823E17" w:rsidP="009C6F5E">
            <w:pPr>
              <w:widowControl/>
              <w:tabs>
                <w:tab w:val="left" w:pos="720"/>
              </w:tabs>
              <w:spacing w:before="100" w:beforeAutospacing="1" w:after="100" w:afterAutospacing="1" w:line="240" w:lineRule="atLeast"/>
              <w:jc w:val="left"/>
              <w:rPr>
                <w:ins w:id="1360" w:author="User" w:date="2024-07-01T09:39:00Z"/>
                <w:rFonts w:ascii="微软雅黑" w:eastAsia="微软雅黑" w:hAnsi="微软雅黑" w:cs="宋体"/>
                <w:color w:val="191B1F"/>
                <w:kern w:val="0"/>
                <w:szCs w:val="21"/>
                <w:highlight w:val="magenta"/>
                <w14:ligatures w14:val="none"/>
                <w:rPrChange w:id="1361" w:author="User" w:date="2024-07-01T09:41:00Z">
                  <w:rPr>
                    <w:ins w:id="1362" w:author="User" w:date="2024-07-01T09:39:00Z"/>
                    <w:rFonts w:ascii="微软雅黑" w:eastAsia="微软雅黑" w:hAnsi="微软雅黑" w:cs="宋体"/>
                    <w:color w:val="191B1F"/>
                    <w:kern w:val="0"/>
                    <w:szCs w:val="21"/>
                    <w14:ligatures w14:val="none"/>
                  </w:rPr>
                </w:rPrChange>
              </w:rPr>
            </w:pPr>
            <w:ins w:id="1363" w:author="User" w:date="2024-07-01T09:39:00Z">
              <w:r w:rsidRPr="00823E17">
                <w:rPr>
                  <w:rFonts w:ascii="微软雅黑" w:eastAsia="微软雅黑" w:hAnsi="微软雅黑" w:cs="宋体" w:hint="eastAsia"/>
                  <w:color w:val="191B1F"/>
                  <w:kern w:val="0"/>
                  <w:szCs w:val="21"/>
                  <w:highlight w:val="magenta"/>
                  <w14:ligatures w14:val="none"/>
                  <w:rPrChange w:id="1364" w:author="User" w:date="2024-07-01T09:41:00Z">
                    <w:rPr>
                      <w:rFonts w:ascii="微软雅黑" w:eastAsia="微软雅黑" w:hAnsi="微软雅黑" w:cs="宋体" w:hint="eastAsia"/>
                      <w:color w:val="191B1F"/>
                      <w:kern w:val="0"/>
                      <w:szCs w:val="21"/>
                      <w14:ligatures w14:val="none"/>
                    </w:rPr>
                  </w:rPrChange>
                </w:rPr>
                <w:t>岩</w:t>
              </w:r>
              <w:proofErr w:type="gramStart"/>
              <w:r w:rsidRPr="00823E17">
                <w:rPr>
                  <w:rFonts w:ascii="微软雅黑" w:eastAsia="微软雅黑" w:hAnsi="微软雅黑" w:cs="宋体" w:hint="eastAsia"/>
                  <w:color w:val="191B1F"/>
                  <w:kern w:val="0"/>
                  <w:szCs w:val="21"/>
                  <w:highlight w:val="magenta"/>
                  <w14:ligatures w14:val="none"/>
                  <w:rPrChange w:id="1365" w:author="User" w:date="2024-07-01T09:41:00Z">
                    <w:rPr>
                      <w:rFonts w:ascii="微软雅黑" w:eastAsia="微软雅黑" w:hAnsi="微软雅黑" w:cs="宋体" w:hint="eastAsia"/>
                      <w:color w:val="191B1F"/>
                      <w:kern w:val="0"/>
                      <w:szCs w:val="21"/>
                      <w14:ligatures w14:val="none"/>
                    </w:rPr>
                  </w:rPrChange>
                </w:rPr>
                <w:t>性名</w:t>
              </w:r>
              <w:proofErr w:type="gramEnd"/>
              <w:r w:rsidRPr="00823E17">
                <w:rPr>
                  <w:rFonts w:ascii="微软雅黑" w:eastAsia="微软雅黑" w:hAnsi="微软雅黑" w:cs="宋体" w:hint="eastAsia"/>
                  <w:color w:val="191B1F"/>
                  <w:kern w:val="0"/>
                  <w:szCs w:val="21"/>
                  <w:highlight w:val="magenta"/>
                  <w14:ligatures w14:val="none"/>
                  <w:rPrChange w:id="1366" w:author="User" w:date="2024-07-01T09:41:00Z">
                    <w:rPr>
                      <w:rFonts w:ascii="微软雅黑" w:eastAsia="微软雅黑" w:hAnsi="微软雅黑" w:cs="宋体" w:hint="eastAsia"/>
                      <w:color w:val="191B1F"/>
                      <w:kern w:val="0"/>
                      <w:szCs w:val="21"/>
                      <w14:ligatures w14:val="none"/>
                    </w:rPr>
                  </w:rPrChange>
                </w:rPr>
                <w:t>称</w:t>
              </w:r>
            </w:ins>
          </w:p>
        </w:tc>
      </w:tr>
      <w:tr w:rsidR="009C6F5E" w:rsidDel="00113C58" w14:paraId="519B91BD" w14:textId="1252E3CC" w:rsidTr="00823E17">
        <w:trPr>
          <w:del w:id="1367" w:author="User" w:date="2024-06-13T21:04:00Z"/>
        </w:trPr>
        <w:tc>
          <w:tcPr>
            <w:tcW w:w="1887" w:type="dxa"/>
          </w:tcPr>
          <w:p w14:paraId="0A145BCC" w14:textId="4084ACB4" w:rsidR="009C6F5E" w:rsidDel="00113C58" w:rsidRDefault="009C6F5E" w:rsidP="009C6F5E">
            <w:pPr>
              <w:widowControl/>
              <w:tabs>
                <w:tab w:val="left" w:pos="720"/>
              </w:tabs>
              <w:spacing w:before="100" w:beforeAutospacing="1" w:after="100" w:afterAutospacing="1" w:line="240" w:lineRule="atLeast"/>
              <w:jc w:val="left"/>
              <w:rPr>
                <w:del w:id="1368" w:author="User" w:date="2024-06-13T21:04:00Z"/>
                <w:rFonts w:ascii="微软雅黑" w:eastAsia="微软雅黑" w:hAnsi="微软雅黑" w:cs="宋体"/>
                <w:color w:val="191B1F"/>
                <w:kern w:val="0"/>
                <w:szCs w:val="21"/>
                <w14:ligatures w14:val="none"/>
              </w:rPr>
            </w:pPr>
            <w:del w:id="1369" w:author="User" w:date="2024-06-13T21:04:00Z">
              <w:r w:rsidDel="00113C58">
                <w:rPr>
                  <w:rFonts w:ascii="微软雅黑" w:eastAsia="微软雅黑" w:hAnsi="微软雅黑" w:cs="宋体"/>
                  <w:color w:val="191B1F"/>
                  <w:kern w:val="0"/>
                  <w:szCs w:val="21"/>
                  <w14:ligatures w14:val="none"/>
                </w:rPr>
                <w:delText>B</w:delText>
              </w:r>
              <w:r w:rsidDel="00113C58">
                <w:rPr>
                  <w:rFonts w:ascii="微软雅黑" w:eastAsia="微软雅黑" w:hAnsi="微软雅黑" w:cs="宋体" w:hint="eastAsia"/>
                  <w:color w:val="191B1F"/>
                  <w:kern w:val="0"/>
                  <w:szCs w:val="21"/>
                  <w14:ligatures w14:val="none"/>
                </w:rPr>
                <w:delText>z</w:delText>
              </w:r>
            </w:del>
          </w:p>
        </w:tc>
        <w:tc>
          <w:tcPr>
            <w:tcW w:w="2110" w:type="dxa"/>
          </w:tcPr>
          <w:p w14:paraId="4A125A34" w14:textId="748E3423" w:rsidR="009C6F5E" w:rsidDel="00113C58" w:rsidRDefault="009C6F5E" w:rsidP="009C6F5E">
            <w:pPr>
              <w:widowControl/>
              <w:tabs>
                <w:tab w:val="left" w:pos="720"/>
              </w:tabs>
              <w:spacing w:before="100" w:beforeAutospacing="1" w:after="100" w:afterAutospacing="1" w:line="240" w:lineRule="atLeast"/>
              <w:jc w:val="left"/>
              <w:rPr>
                <w:del w:id="1370" w:author="User" w:date="2024-06-13T21:04:00Z"/>
                <w:rFonts w:ascii="微软雅黑" w:eastAsia="微软雅黑" w:hAnsi="微软雅黑" w:cs="宋体"/>
                <w:color w:val="191B1F"/>
                <w:kern w:val="0"/>
                <w:szCs w:val="21"/>
                <w14:ligatures w14:val="none"/>
              </w:rPr>
            </w:pPr>
          </w:p>
        </w:tc>
        <w:tc>
          <w:tcPr>
            <w:tcW w:w="1777" w:type="dxa"/>
          </w:tcPr>
          <w:p w14:paraId="3D1B6677" w14:textId="701859AC" w:rsidR="009C6F5E" w:rsidDel="00113C58" w:rsidRDefault="009C6F5E" w:rsidP="009C6F5E">
            <w:pPr>
              <w:widowControl/>
              <w:tabs>
                <w:tab w:val="left" w:pos="720"/>
              </w:tabs>
              <w:spacing w:before="100" w:beforeAutospacing="1" w:after="100" w:afterAutospacing="1" w:line="240" w:lineRule="atLeast"/>
              <w:jc w:val="left"/>
              <w:rPr>
                <w:del w:id="1371" w:author="User" w:date="2024-06-13T21:04:00Z"/>
                <w:rFonts w:ascii="微软雅黑" w:eastAsia="微软雅黑" w:hAnsi="微软雅黑" w:cs="宋体"/>
                <w:color w:val="191B1F"/>
                <w:kern w:val="0"/>
                <w:szCs w:val="21"/>
                <w14:ligatures w14:val="none"/>
              </w:rPr>
            </w:pPr>
          </w:p>
        </w:tc>
        <w:tc>
          <w:tcPr>
            <w:tcW w:w="2999" w:type="dxa"/>
          </w:tcPr>
          <w:p w14:paraId="5F36BA72" w14:textId="1C3AAEDC" w:rsidR="009C6F5E" w:rsidDel="00113C58" w:rsidRDefault="009C6F5E" w:rsidP="009C6F5E">
            <w:pPr>
              <w:widowControl/>
              <w:tabs>
                <w:tab w:val="left" w:pos="720"/>
              </w:tabs>
              <w:spacing w:before="100" w:beforeAutospacing="1" w:after="100" w:afterAutospacing="1" w:line="240" w:lineRule="atLeast"/>
              <w:jc w:val="left"/>
              <w:rPr>
                <w:del w:id="1372" w:author="User" w:date="2024-06-13T21:04:00Z"/>
                <w:rFonts w:ascii="微软雅黑" w:eastAsia="微软雅黑" w:hAnsi="微软雅黑" w:cs="宋体"/>
                <w:color w:val="191B1F"/>
                <w:kern w:val="0"/>
                <w:szCs w:val="21"/>
                <w14:ligatures w14:val="none"/>
              </w:rPr>
            </w:pPr>
            <w:del w:id="1373" w:author="User" w:date="2024-06-13T21:04:00Z">
              <w:r w:rsidDel="00113C58">
                <w:rPr>
                  <w:rFonts w:ascii="微软雅黑" w:eastAsia="微软雅黑" w:hAnsi="微软雅黑" w:cs="宋体" w:hint="eastAsia"/>
                  <w:color w:val="191B1F"/>
                  <w:kern w:val="0"/>
                  <w:szCs w:val="21"/>
                  <w14:ligatures w14:val="none"/>
                </w:rPr>
                <w:delText>比重</w:delText>
              </w:r>
            </w:del>
          </w:p>
        </w:tc>
      </w:tr>
      <w:tr w:rsidR="009C6F5E" w:rsidDel="00113C58" w14:paraId="304DD999" w14:textId="7E1A9B18" w:rsidTr="00823E17">
        <w:trPr>
          <w:del w:id="1374" w:author="User" w:date="2024-06-13T21:04:00Z"/>
        </w:trPr>
        <w:tc>
          <w:tcPr>
            <w:tcW w:w="1887" w:type="dxa"/>
          </w:tcPr>
          <w:p w14:paraId="5832CFD5" w14:textId="6A7F5914" w:rsidR="009C6F5E" w:rsidDel="00113C58" w:rsidRDefault="009C6F5E" w:rsidP="009C6F5E">
            <w:pPr>
              <w:widowControl/>
              <w:tabs>
                <w:tab w:val="left" w:pos="720"/>
              </w:tabs>
              <w:spacing w:before="100" w:beforeAutospacing="1" w:after="100" w:afterAutospacing="1" w:line="240" w:lineRule="atLeast"/>
              <w:jc w:val="left"/>
              <w:rPr>
                <w:del w:id="1375" w:author="User" w:date="2024-06-13T21:04:00Z"/>
                <w:rFonts w:ascii="微软雅黑" w:eastAsia="微软雅黑" w:hAnsi="微软雅黑" w:cs="宋体"/>
                <w:color w:val="191B1F"/>
                <w:kern w:val="0"/>
                <w:szCs w:val="21"/>
                <w14:ligatures w14:val="none"/>
              </w:rPr>
            </w:pPr>
            <w:del w:id="1376" w:author="User" w:date="2024-06-13T21:04:00Z">
              <w:r w:rsidDel="00113C58">
                <w:rPr>
                  <w:rFonts w:ascii="微软雅黑" w:eastAsia="微软雅黑" w:hAnsi="微软雅黑" w:cs="宋体"/>
                  <w:color w:val="191B1F"/>
                  <w:kern w:val="0"/>
                  <w:szCs w:val="21"/>
                  <w14:ligatures w14:val="none"/>
                </w:rPr>
                <w:delText>H</w:delText>
              </w:r>
              <w:r w:rsidDel="00113C58">
                <w:rPr>
                  <w:rFonts w:ascii="微软雅黑" w:eastAsia="微软雅黑" w:hAnsi="微软雅黑" w:cs="宋体" w:hint="eastAsia"/>
                  <w:color w:val="191B1F"/>
                  <w:kern w:val="0"/>
                  <w:szCs w:val="21"/>
                  <w14:ligatures w14:val="none"/>
                </w:rPr>
                <w:delText>sl</w:delText>
              </w:r>
            </w:del>
          </w:p>
        </w:tc>
        <w:tc>
          <w:tcPr>
            <w:tcW w:w="2110" w:type="dxa"/>
          </w:tcPr>
          <w:p w14:paraId="305C05DB" w14:textId="43C682B2" w:rsidR="009C6F5E" w:rsidDel="00113C58" w:rsidRDefault="009C6F5E" w:rsidP="009C6F5E">
            <w:pPr>
              <w:widowControl/>
              <w:tabs>
                <w:tab w:val="left" w:pos="720"/>
              </w:tabs>
              <w:spacing w:before="100" w:beforeAutospacing="1" w:after="100" w:afterAutospacing="1" w:line="240" w:lineRule="atLeast"/>
              <w:jc w:val="left"/>
              <w:rPr>
                <w:del w:id="1377" w:author="User" w:date="2024-06-13T21:04:00Z"/>
                <w:rFonts w:ascii="微软雅黑" w:eastAsia="微软雅黑" w:hAnsi="微软雅黑" w:cs="宋体"/>
                <w:color w:val="191B1F"/>
                <w:kern w:val="0"/>
                <w:szCs w:val="21"/>
                <w14:ligatures w14:val="none"/>
              </w:rPr>
            </w:pPr>
          </w:p>
        </w:tc>
        <w:tc>
          <w:tcPr>
            <w:tcW w:w="1777" w:type="dxa"/>
          </w:tcPr>
          <w:p w14:paraId="5559767A" w14:textId="16B7C340" w:rsidR="009C6F5E" w:rsidDel="00113C58" w:rsidRDefault="009C6F5E" w:rsidP="009C6F5E">
            <w:pPr>
              <w:widowControl/>
              <w:tabs>
                <w:tab w:val="left" w:pos="720"/>
              </w:tabs>
              <w:spacing w:before="100" w:beforeAutospacing="1" w:after="100" w:afterAutospacing="1" w:line="240" w:lineRule="atLeast"/>
              <w:jc w:val="left"/>
              <w:rPr>
                <w:del w:id="1378" w:author="User" w:date="2024-06-13T21:04:00Z"/>
                <w:rFonts w:ascii="微软雅黑" w:eastAsia="微软雅黑" w:hAnsi="微软雅黑" w:cs="宋体"/>
                <w:color w:val="191B1F"/>
                <w:kern w:val="0"/>
                <w:szCs w:val="21"/>
                <w14:ligatures w14:val="none"/>
              </w:rPr>
            </w:pPr>
          </w:p>
        </w:tc>
        <w:tc>
          <w:tcPr>
            <w:tcW w:w="2999" w:type="dxa"/>
          </w:tcPr>
          <w:p w14:paraId="642310F1" w14:textId="3E8B391B" w:rsidR="009C6F5E" w:rsidDel="00113C58" w:rsidRDefault="009C6F5E" w:rsidP="009C6F5E">
            <w:pPr>
              <w:widowControl/>
              <w:tabs>
                <w:tab w:val="left" w:pos="720"/>
              </w:tabs>
              <w:spacing w:before="100" w:beforeAutospacing="1" w:after="100" w:afterAutospacing="1" w:line="240" w:lineRule="atLeast"/>
              <w:jc w:val="left"/>
              <w:rPr>
                <w:del w:id="1379" w:author="User" w:date="2024-06-13T21:04:00Z"/>
                <w:rFonts w:ascii="微软雅黑" w:eastAsia="微软雅黑" w:hAnsi="微软雅黑" w:cs="宋体"/>
                <w:color w:val="191B1F"/>
                <w:kern w:val="0"/>
                <w:szCs w:val="21"/>
                <w14:ligatures w14:val="none"/>
              </w:rPr>
            </w:pPr>
            <w:del w:id="1380" w:author="User" w:date="2024-06-13T21:04:00Z">
              <w:r w:rsidDel="00113C58">
                <w:rPr>
                  <w:rFonts w:ascii="微软雅黑" w:eastAsia="微软雅黑" w:hAnsi="微软雅黑" w:cs="宋体" w:hint="eastAsia"/>
                  <w:color w:val="191B1F"/>
                  <w:kern w:val="0"/>
                  <w:szCs w:val="21"/>
                  <w14:ligatures w14:val="none"/>
                </w:rPr>
                <w:delText>含水量</w:delText>
              </w:r>
            </w:del>
          </w:p>
        </w:tc>
      </w:tr>
      <w:tr w:rsidR="009C6F5E" w:rsidDel="00113C58" w14:paraId="56D47ED9" w14:textId="168E2CA7" w:rsidTr="00823E17">
        <w:trPr>
          <w:del w:id="1381" w:author="User" w:date="2024-06-13T21:04:00Z"/>
        </w:trPr>
        <w:tc>
          <w:tcPr>
            <w:tcW w:w="1887" w:type="dxa"/>
          </w:tcPr>
          <w:p w14:paraId="35A19993" w14:textId="681FD20F" w:rsidR="009C6F5E" w:rsidDel="00113C58" w:rsidRDefault="009C6F5E" w:rsidP="009C6F5E">
            <w:pPr>
              <w:widowControl/>
              <w:tabs>
                <w:tab w:val="left" w:pos="720"/>
              </w:tabs>
              <w:spacing w:before="100" w:beforeAutospacing="1" w:after="100" w:afterAutospacing="1" w:line="240" w:lineRule="atLeast"/>
              <w:jc w:val="left"/>
              <w:rPr>
                <w:del w:id="1382" w:author="User" w:date="2024-06-13T21:04:00Z"/>
                <w:rFonts w:ascii="微软雅黑" w:eastAsia="微软雅黑" w:hAnsi="微软雅黑" w:cs="宋体"/>
                <w:color w:val="191B1F"/>
                <w:kern w:val="0"/>
                <w:szCs w:val="21"/>
                <w14:ligatures w14:val="none"/>
              </w:rPr>
            </w:pPr>
            <w:del w:id="1383" w:author="User" w:date="2024-06-13T21:04:00Z">
              <w:r w:rsidDel="00113C58">
                <w:rPr>
                  <w:rFonts w:ascii="微软雅黑" w:eastAsia="微软雅黑" w:hAnsi="微软雅黑" w:cs="宋体"/>
                  <w:color w:val="191B1F"/>
                  <w:kern w:val="0"/>
                  <w:szCs w:val="21"/>
                  <w14:ligatures w14:val="none"/>
                </w:rPr>
                <w:delText>S</w:delText>
              </w:r>
              <w:r w:rsidDel="00113C58">
                <w:rPr>
                  <w:rFonts w:ascii="微软雅黑" w:eastAsia="微软雅黑" w:hAnsi="微软雅黑" w:cs="宋体" w:hint="eastAsia"/>
                  <w:color w:val="191B1F"/>
                  <w:kern w:val="0"/>
                  <w:szCs w:val="21"/>
                  <w14:ligatures w14:val="none"/>
                </w:rPr>
                <w:delText>rz</w:delText>
              </w:r>
            </w:del>
          </w:p>
        </w:tc>
        <w:tc>
          <w:tcPr>
            <w:tcW w:w="2110" w:type="dxa"/>
          </w:tcPr>
          <w:p w14:paraId="138D71D3" w14:textId="7BB73294" w:rsidR="009C6F5E" w:rsidDel="00113C58" w:rsidRDefault="009C6F5E" w:rsidP="009C6F5E">
            <w:pPr>
              <w:widowControl/>
              <w:tabs>
                <w:tab w:val="left" w:pos="720"/>
              </w:tabs>
              <w:spacing w:before="100" w:beforeAutospacing="1" w:after="100" w:afterAutospacing="1" w:line="240" w:lineRule="atLeast"/>
              <w:jc w:val="left"/>
              <w:rPr>
                <w:del w:id="1384" w:author="User" w:date="2024-06-13T21:04:00Z"/>
                <w:rFonts w:ascii="微软雅黑" w:eastAsia="微软雅黑" w:hAnsi="微软雅黑" w:cs="宋体"/>
                <w:color w:val="191B1F"/>
                <w:kern w:val="0"/>
                <w:szCs w:val="21"/>
                <w14:ligatures w14:val="none"/>
              </w:rPr>
            </w:pPr>
          </w:p>
        </w:tc>
        <w:tc>
          <w:tcPr>
            <w:tcW w:w="1777" w:type="dxa"/>
          </w:tcPr>
          <w:p w14:paraId="345461D4" w14:textId="61C08752" w:rsidR="009C6F5E" w:rsidDel="00113C58" w:rsidRDefault="009C6F5E" w:rsidP="009C6F5E">
            <w:pPr>
              <w:widowControl/>
              <w:tabs>
                <w:tab w:val="left" w:pos="720"/>
              </w:tabs>
              <w:spacing w:before="100" w:beforeAutospacing="1" w:after="100" w:afterAutospacing="1" w:line="240" w:lineRule="atLeast"/>
              <w:jc w:val="left"/>
              <w:rPr>
                <w:del w:id="1385" w:author="User" w:date="2024-06-13T21:04:00Z"/>
                <w:rFonts w:ascii="微软雅黑" w:eastAsia="微软雅黑" w:hAnsi="微软雅黑" w:cs="宋体"/>
                <w:color w:val="191B1F"/>
                <w:kern w:val="0"/>
                <w:szCs w:val="21"/>
                <w14:ligatures w14:val="none"/>
              </w:rPr>
            </w:pPr>
          </w:p>
        </w:tc>
        <w:tc>
          <w:tcPr>
            <w:tcW w:w="2999" w:type="dxa"/>
          </w:tcPr>
          <w:p w14:paraId="2439C202" w14:textId="4CE8B5AB" w:rsidR="009C6F5E" w:rsidDel="00113C58" w:rsidRDefault="009C6F5E" w:rsidP="009C6F5E">
            <w:pPr>
              <w:widowControl/>
              <w:tabs>
                <w:tab w:val="left" w:pos="720"/>
              </w:tabs>
              <w:spacing w:before="100" w:beforeAutospacing="1" w:after="100" w:afterAutospacing="1" w:line="240" w:lineRule="atLeast"/>
              <w:jc w:val="left"/>
              <w:rPr>
                <w:del w:id="1386" w:author="User" w:date="2024-06-13T21:04:00Z"/>
                <w:rFonts w:ascii="微软雅黑" w:eastAsia="微软雅黑" w:hAnsi="微软雅黑" w:cs="宋体"/>
                <w:color w:val="191B1F"/>
                <w:kern w:val="0"/>
                <w:szCs w:val="21"/>
                <w14:ligatures w14:val="none"/>
              </w:rPr>
            </w:pPr>
            <w:del w:id="1387" w:author="User" w:date="2024-06-13T21:04:00Z">
              <w:r w:rsidDel="00113C58">
                <w:rPr>
                  <w:rFonts w:ascii="微软雅黑" w:eastAsia="微软雅黑" w:hAnsi="微软雅黑" w:cs="宋体" w:hint="eastAsia"/>
                  <w:color w:val="191B1F"/>
                  <w:kern w:val="0"/>
                  <w:szCs w:val="21"/>
                  <w14:ligatures w14:val="none"/>
                </w:rPr>
                <w:delText>湿容量</w:delText>
              </w:r>
            </w:del>
          </w:p>
        </w:tc>
      </w:tr>
      <w:tr w:rsidR="009C6F5E" w:rsidDel="00113C58" w14:paraId="15EB7B6C" w14:textId="6EEA6D8B" w:rsidTr="00823E17">
        <w:trPr>
          <w:del w:id="1388" w:author="User" w:date="2024-06-13T21:04:00Z"/>
        </w:trPr>
        <w:tc>
          <w:tcPr>
            <w:tcW w:w="1887" w:type="dxa"/>
          </w:tcPr>
          <w:p w14:paraId="3113268C" w14:textId="0FD6BBAE" w:rsidR="009C6F5E" w:rsidDel="00113C58" w:rsidRDefault="00F36F7B" w:rsidP="009C6F5E">
            <w:pPr>
              <w:widowControl/>
              <w:tabs>
                <w:tab w:val="left" w:pos="720"/>
              </w:tabs>
              <w:spacing w:before="100" w:beforeAutospacing="1" w:after="100" w:afterAutospacing="1" w:line="240" w:lineRule="atLeast"/>
              <w:jc w:val="left"/>
              <w:rPr>
                <w:del w:id="1389" w:author="User" w:date="2024-06-13T21:04:00Z"/>
                <w:rFonts w:ascii="微软雅黑" w:eastAsia="微软雅黑" w:hAnsi="微软雅黑" w:cs="宋体"/>
                <w:color w:val="191B1F"/>
                <w:kern w:val="0"/>
                <w:szCs w:val="21"/>
                <w14:ligatures w14:val="none"/>
              </w:rPr>
            </w:pPr>
            <w:del w:id="1390" w:author="User" w:date="2024-06-13T21:04:00Z">
              <w:r w:rsidDel="00113C58">
                <w:rPr>
                  <w:rFonts w:ascii="微软雅黑" w:eastAsia="微软雅黑" w:hAnsi="微软雅黑" w:cs="宋体"/>
                  <w:color w:val="191B1F"/>
                  <w:kern w:val="0"/>
                  <w:szCs w:val="21"/>
                  <w14:ligatures w14:val="none"/>
                </w:rPr>
                <w:delText>G</w:delText>
              </w:r>
              <w:r w:rsidR="009C6F5E" w:rsidDel="00113C58">
                <w:rPr>
                  <w:rFonts w:ascii="微软雅黑" w:eastAsia="微软雅黑" w:hAnsi="微软雅黑" w:cs="宋体" w:hint="eastAsia"/>
                  <w:color w:val="191B1F"/>
                  <w:kern w:val="0"/>
                  <w:szCs w:val="21"/>
                  <w14:ligatures w14:val="none"/>
                </w:rPr>
                <w:delText>rz</w:delText>
              </w:r>
            </w:del>
          </w:p>
        </w:tc>
        <w:tc>
          <w:tcPr>
            <w:tcW w:w="2110" w:type="dxa"/>
          </w:tcPr>
          <w:p w14:paraId="46BA88EC" w14:textId="6AA79FFD" w:rsidR="009C6F5E" w:rsidDel="00113C58" w:rsidRDefault="009C6F5E" w:rsidP="009C6F5E">
            <w:pPr>
              <w:widowControl/>
              <w:tabs>
                <w:tab w:val="left" w:pos="720"/>
              </w:tabs>
              <w:spacing w:before="100" w:beforeAutospacing="1" w:after="100" w:afterAutospacing="1" w:line="240" w:lineRule="atLeast"/>
              <w:jc w:val="left"/>
              <w:rPr>
                <w:del w:id="1391" w:author="User" w:date="2024-06-13T21:04:00Z"/>
                <w:rFonts w:ascii="微软雅黑" w:eastAsia="微软雅黑" w:hAnsi="微软雅黑" w:cs="宋体"/>
                <w:color w:val="191B1F"/>
                <w:kern w:val="0"/>
                <w:szCs w:val="21"/>
                <w14:ligatures w14:val="none"/>
              </w:rPr>
            </w:pPr>
          </w:p>
        </w:tc>
        <w:tc>
          <w:tcPr>
            <w:tcW w:w="1777" w:type="dxa"/>
          </w:tcPr>
          <w:p w14:paraId="7D23AB2F" w14:textId="2676CF4F" w:rsidR="009C6F5E" w:rsidDel="00113C58" w:rsidRDefault="009C6F5E" w:rsidP="009C6F5E">
            <w:pPr>
              <w:widowControl/>
              <w:tabs>
                <w:tab w:val="left" w:pos="720"/>
              </w:tabs>
              <w:spacing w:before="100" w:beforeAutospacing="1" w:after="100" w:afterAutospacing="1" w:line="240" w:lineRule="atLeast"/>
              <w:jc w:val="left"/>
              <w:rPr>
                <w:del w:id="1392" w:author="User" w:date="2024-06-13T21:04:00Z"/>
                <w:rFonts w:ascii="微软雅黑" w:eastAsia="微软雅黑" w:hAnsi="微软雅黑" w:cs="宋体"/>
                <w:color w:val="191B1F"/>
                <w:kern w:val="0"/>
                <w:szCs w:val="21"/>
                <w14:ligatures w14:val="none"/>
              </w:rPr>
            </w:pPr>
          </w:p>
        </w:tc>
        <w:tc>
          <w:tcPr>
            <w:tcW w:w="2999" w:type="dxa"/>
          </w:tcPr>
          <w:p w14:paraId="5C6B2807" w14:textId="76247005" w:rsidR="009C6F5E" w:rsidDel="00113C58" w:rsidRDefault="009C6F5E" w:rsidP="009C6F5E">
            <w:pPr>
              <w:widowControl/>
              <w:tabs>
                <w:tab w:val="left" w:pos="720"/>
              </w:tabs>
              <w:spacing w:before="100" w:beforeAutospacing="1" w:after="100" w:afterAutospacing="1" w:line="240" w:lineRule="atLeast"/>
              <w:jc w:val="left"/>
              <w:rPr>
                <w:del w:id="1393" w:author="User" w:date="2024-06-13T21:04:00Z"/>
                <w:rFonts w:ascii="微软雅黑" w:eastAsia="微软雅黑" w:hAnsi="微软雅黑" w:cs="宋体"/>
                <w:color w:val="191B1F"/>
                <w:kern w:val="0"/>
                <w:szCs w:val="21"/>
                <w14:ligatures w14:val="none"/>
              </w:rPr>
            </w:pPr>
          </w:p>
        </w:tc>
      </w:tr>
      <w:tr w:rsidR="009C6F5E" w:rsidDel="00113C58" w14:paraId="2B7E9775" w14:textId="6DE32344" w:rsidTr="00823E17">
        <w:trPr>
          <w:del w:id="1394" w:author="User" w:date="2024-06-13T21:04:00Z"/>
        </w:trPr>
        <w:tc>
          <w:tcPr>
            <w:tcW w:w="1887" w:type="dxa"/>
          </w:tcPr>
          <w:p w14:paraId="05EAA0C6" w14:textId="281DB0A9" w:rsidR="009C6F5E" w:rsidDel="00113C58" w:rsidRDefault="009C6F5E" w:rsidP="009C6F5E">
            <w:pPr>
              <w:widowControl/>
              <w:tabs>
                <w:tab w:val="left" w:pos="720"/>
              </w:tabs>
              <w:spacing w:before="100" w:beforeAutospacing="1" w:after="100" w:afterAutospacing="1" w:line="240" w:lineRule="atLeast"/>
              <w:jc w:val="left"/>
              <w:rPr>
                <w:del w:id="1395" w:author="User" w:date="2024-06-13T21:04:00Z"/>
                <w:rFonts w:ascii="微软雅黑" w:eastAsia="微软雅黑" w:hAnsi="微软雅黑" w:cs="宋体"/>
                <w:color w:val="191B1F"/>
                <w:kern w:val="0"/>
                <w:szCs w:val="21"/>
                <w14:ligatures w14:val="none"/>
              </w:rPr>
            </w:pPr>
            <w:del w:id="1396" w:author="User" w:date="2024-06-13T21:04:00Z">
              <w:r w:rsidDel="00113C58">
                <w:rPr>
                  <w:rFonts w:ascii="微软雅黑" w:eastAsia="微软雅黑" w:hAnsi="微软雅黑" w:cs="宋体"/>
                  <w:color w:val="191B1F"/>
                  <w:kern w:val="0"/>
                  <w:szCs w:val="21"/>
                  <w14:ligatures w14:val="none"/>
                </w:rPr>
                <w:delText>S</w:delText>
              </w:r>
              <w:r w:rsidDel="00113C58">
                <w:rPr>
                  <w:rFonts w:ascii="微软雅黑" w:eastAsia="微软雅黑" w:hAnsi="微软雅黑" w:cs="宋体" w:hint="eastAsia"/>
                  <w:color w:val="191B1F"/>
                  <w:kern w:val="0"/>
                  <w:szCs w:val="21"/>
                  <w14:ligatures w14:val="none"/>
                </w:rPr>
                <w:delText>xzs</w:delText>
              </w:r>
            </w:del>
          </w:p>
        </w:tc>
        <w:tc>
          <w:tcPr>
            <w:tcW w:w="2110" w:type="dxa"/>
          </w:tcPr>
          <w:p w14:paraId="15268ACC" w14:textId="6751A1C2" w:rsidR="009C6F5E" w:rsidDel="00113C58" w:rsidRDefault="009C6F5E" w:rsidP="009C6F5E">
            <w:pPr>
              <w:widowControl/>
              <w:tabs>
                <w:tab w:val="left" w:pos="720"/>
              </w:tabs>
              <w:spacing w:before="100" w:beforeAutospacing="1" w:after="100" w:afterAutospacing="1" w:line="240" w:lineRule="atLeast"/>
              <w:jc w:val="left"/>
              <w:rPr>
                <w:del w:id="1397" w:author="User" w:date="2024-06-13T21:04:00Z"/>
                <w:rFonts w:ascii="微软雅黑" w:eastAsia="微软雅黑" w:hAnsi="微软雅黑" w:cs="宋体"/>
                <w:color w:val="191B1F"/>
                <w:kern w:val="0"/>
                <w:szCs w:val="21"/>
                <w14:ligatures w14:val="none"/>
              </w:rPr>
            </w:pPr>
          </w:p>
        </w:tc>
        <w:tc>
          <w:tcPr>
            <w:tcW w:w="1777" w:type="dxa"/>
          </w:tcPr>
          <w:p w14:paraId="02A776CD" w14:textId="37F92FF0" w:rsidR="009C6F5E" w:rsidDel="00113C58" w:rsidRDefault="009C6F5E" w:rsidP="009C6F5E">
            <w:pPr>
              <w:widowControl/>
              <w:tabs>
                <w:tab w:val="left" w:pos="720"/>
              </w:tabs>
              <w:spacing w:before="100" w:beforeAutospacing="1" w:after="100" w:afterAutospacing="1" w:line="240" w:lineRule="atLeast"/>
              <w:jc w:val="left"/>
              <w:rPr>
                <w:del w:id="1398" w:author="User" w:date="2024-06-13T21:04:00Z"/>
                <w:rFonts w:ascii="微软雅黑" w:eastAsia="微软雅黑" w:hAnsi="微软雅黑" w:cs="宋体"/>
                <w:color w:val="191B1F"/>
                <w:kern w:val="0"/>
                <w:szCs w:val="21"/>
                <w14:ligatures w14:val="none"/>
              </w:rPr>
            </w:pPr>
          </w:p>
        </w:tc>
        <w:tc>
          <w:tcPr>
            <w:tcW w:w="2999" w:type="dxa"/>
          </w:tcPr>
          <w:p w14:paraId="6D853CE9" w14:textId="35FAB449" w:rsidR="009C6F5E" w:rsidDel="00113C58" w:rsidRDefault="009C6F5E" w:rsidP="009C6F5E">
            <w:pPr>
              <w:widowControl/>
              <w:tabs>
                <w:tab w:val="left" w:pos="720"/>
              </w:tabs>
              <w:spacing w:before="100" w:beforeAutospacing="1" w:after="100" w:afterAutospacing="1" w:line="240" w:lineRule="atLeast"/>
              <w:jc w:val="left"/>
              <w:rPr>
                <w:del w:id="1399" w:author="User" w:date="2024-06-13T21:04:00Z"/>
                <w:rFonts w:ascii="微软雅黑" w:eastAsia="微软雅黑" w:hAnsi="微软雅黑" w:cs="宋体"/>
                <w:color w:val="191B1F"/>
                <w:kern w:val="0"/>
                <w:szCs w:val="21"/>
                <w14:ligatures w14:val="none"/>
              </w:rPr>
            </w:pPr>
          </w:p>
        </w:tc>
      </w:tr>
      <w:tr w:rsidR="009C6F5E" w:rsidDel="00113C58" w14:paraId="0A9433C1" w14:textId="5E34CABC" w:rsidTr="00823E17">
        <w:trPr>
          <w:del w:id="1400" w:author="User" w:date="2024-06-13T21:04:00Z"/>
        </w:trPr>
        <w:tc>
          <w:tcPr>
            <w:tcW w:w="1887" w:type="dxa"/>
          </w:tcPr>
          <w:p w14:paraId="328521C5" w14:textId="15906522" w:rsidR="009C6F5E" w:rsidDel="00113C58" w:rsidRDefault="009C6F5E" w:rsidP="009C6F5E">
            <w:pPr>
              <w:widowControl/>
              <w:tabs>
                <w:tab w:val="left" w:pos="720"/>
              </w:tabs>
              <w:spacing w:before="100" w:beforeAutospacing="1" w:after="100" w:afterAutospacing="1" w:line="240" w:lineRule="atLeast"/>
              <w:jc w:val="left"/>
              <w:rPr>
                <w:del w:id="1401" w:author="User" w:date="2024-06-13T21:04:00Z"/>
                <w:rFonts w:ascii="微软雅黑" w:eastAsia="微软雅黑" w:hAnsi="微软雅黑" w:cs="宋体"/>
                <w:color w:val="191B1F"/>
                <w:kern w:val="0"/>
                <w:szCs w:val="21"/>
                <w14:ligatures w14:val="none"/>
              </w:rPr>
            </w:pPr>
            <w:del w:id="1402" w:author="User" w:date="2024-06-13T21:04:00Z">
              <w:r w:rsidDel="00113C58">
                <w:rPr>
                  <w:rFonts w:ascii="微软雅黑" w:eastAsia="微软雅黑" w:hAnsi="微软雅黑" w:cs="宋体"/>
                  <w:color w:val="191B1F"/>
                  <w:kern w:val="0"/>
                  <w:szCs w:val="21"/>
                  <w14:ligatures w14:val="none"/>
                </w:rPr>
                <w:delText>K</w:delText>
              </w:r>
              <w:r w:rsidDel="00113C58">
                <w:rPr>
                  <w:rFonts w:ascii="微软雅黑" w:eastAsia="微软雅黑" w:hAnsi="微软雅黑" w:cs="宋体" w:hint="eastAsia"/>
                  <w:color w:val="191B1F"/>
                  <w:kern w:val="0"/>
                  <w:szCs w:val="21"/>
                  <w14:ligatures w14:val="none"/>
                </w:rPr>
                <w:delText>lfx</w:delText>
              </w:r>
            </w:del>
          </w:p>
        </w:tc>
        <w:tc>
          <w:tcPr>
            <w:tcW w:w="2110" w:type="dxa"/>
          </w:tcPr>
          <w:p w14:paraId="386D5A3C" w14:textId="52A6AAC9" w:rsidR="009C6F5E" w:rsidDel="00113C58" w:rsidRDefault="009C6F5E" w:rsidP="009C6F5E">
            <w:pPr>
              <w:widowControl/>
              <w:tabs>
                <w:tab w:val="left" w:pos="720"/>
              </w:tabs>
              <w:spacing w:before="100" w:beforeAutospacing="1" w:after="100" w:afterAutospacing="1" w:line="240" w:lineRule="atLeast"/>
              <w:jc w:val="left"/>
              <w:rPr>
                <w:del w:id="1403" w:author="User" w:date="2024-06-13T21:04:00Z"/>
                <w:rFonts w:ascii="微软雅黑" w:eastAsia="微软雅黑" w:hAnsi="微软雅黑" w:cs="宋体"/>
                <w:color w:val="191B1F"/>
                <w:kern w:val="0"/>
                <w:szCs w:val="21"/>
                <w14:ligatures w14:val="none"/>
              </w:rPr>
            </w:pPr>
          </w:p>
        </w:tc>
        <w:tc>
          <w:tcPr>
            <w:tcW w:w="1777" w:type="dxa"/>
          </w:tcPr>
          <w:p w14:paraId="562B7734" w14:textId="233361DC" w:rsidR="009C6F5E" w:rsidDel="00113C58" w:rsidRDefault="009C6F5E" w:rsidP="009C6F5E">
            <w:pPr>
              <w:widowControl/>
              <w:tabs>
                <w:tab w:val="left" w:pos="720"/>
              </w:tabs>
              <w:spacing w:before="100" w:beforeAutospacing="1" w:after="100" w:afterAutospacing="1" w:line="240" w:lineRule="atLeast"/>
              <w:jc w:val="left"/>
              <w:rPr>
                <w:del w:id="1404" w:author="User" w:date="2024-06-13T21:04:00Z"/>
                <w:rFonts w:ascii="微软雅黑" w:eastAsia="微软雅黑" w:hAnsi="微软雅黑" w:cs="宋体"/>
                <w:color w:val="191B1F"/>
                <w:kern w:val="0"/>
                <w:szCs w:val="21"/>
                <w14:ligatures w14:val="none"/>
              </w:rPr>
            </w:pPr>
          </w:p>
        </w:tc>
        <w:tc>
          <w:tcPr>
            <w:tcW w:w="2999" w:type="dxa"/>
          </w:tcPr>
          <w:p w14:paraId="5C88E3B3" w14:textId="368D1A40" w:rsidR="009C6F5E" w:rsidDel="00113C58" w:rsidRDefault="009C6F5E" w:rsidP="009C6F5E">
            <w:pPr>
              <w:widowControl/>
              <w:tabs>
                <w:tab w:val="left" w:pos="720"/>
              </w:tabs>
              <w:spacing w:before="100" w:beforeAutospacing="1" w:after="100" w:afterAutospacing="1" w:line="240" w:lineRule="atLeast"/>
              <w:jc w:val="left"/>
              <w:rPr>
                <w:del w:id="1405" w:author="User" w:date="2024-06-13T21:04:00Z"/>
                <w:rFonts w:ascii="微软雅黑" w:eastAsia="微软雅黑" w:hAnsi="微软雅黑" w:cs="宋体"/>
                <w:color w:val="191B1F"/>
                <w:kern w:val="0"/>
                <w:szCs w:val="21"/>
                <w14:ligatures w14:val="none"/>
              </w:rPr>
            </w:pPr>
          </w:p>
        </w:tc>
      </w:tr>
      <w:tr w:rsidR="009C6F5E" w:rsidDel="00113C58" w14:paraId="14B4E388" w14:textId="2A5C63EE" w:rsidTr="00823E17">
        <w:trPr>
          <w:del w:id="1406" w:author="User" w:date="2024-06-13T21:04:00Z"/>
        </w:trPr>
        <w:tc>
          <w:tcPr>
            <w:tcW w:w="1887" w:type="dxa"/>
          </w:tcPr>
          <w:p w14:paraId="729231E7" w14:textId="0EB2D127" w:rsidR="009C6F5E" w:rsidDel="00113C58" w:rsidRDefault="009C6F5E" w:rsidP="009C6F5E">
            <w:pPr>
              <w:widowControl/>
              <w:tabs>
                <w:tab w:val="left" w:pos="720"/>
              </w:tabs>
              <w:spacing w:before="100" w:beforeAutospacing="1" w:after="100" w:afterAutospacing="1" w:line="240" w:lineRule="atLeast"/>
              <w:jc w:val="left"/>
              <w:rPr>
                <w:del w:id="1407" w:author="User" w:date="2024-06-13T21:04:00Z"/>
                <w:rFonts w:ascii="微软雅黑" w:eastAsia="微软雅黑" w:hAnsi="微软雅黑" w:cs="宋体"/>
                <w:color w:val="191B1F"/>
                <w:kern w:val="0"/>
                <w:szCs w:val="21"/>
                <w14:ligatures w14:val="none"/>
              </w:rPr>
            </w:pPr>
            <w:del w:id="1408" w:author="User" w:date="2024-06-13T21:04:00Z">
              <w:r w:rsidDel="00113C58">
                <w:rPr>
                  <w:rFonts w:ascii="微软雅黑" w:eastAsia="微软雅黑" w:hAnsi="微软雅黑" w:cs="宋体"/>
                  <w:color w:val="191B1F"/>
                  <w:kern w:val="0"/>
                  <w:szCs w:val="21"/>
                  <w14:ligatures w14:val="none"/>
                </w:rPr>
                <w:delText>Y</w:delText>
              </w:r>
              <w:r w:rsidDel="00113C58">
                <w:rPr>
                  <w:rFonts w:ascii="微软雅黑" w:eastAsia="微软雅黑" w:hAnsi="微软雅黑" w:cs="宋体" w:hint="eastAsia"/>
                  <w:color w:val="191B1F"/>
                  <w:kern w:val="0"/>
                  <w:szCs w:val="21"/>
                  <w14:ligatures w14:val="none"/>
                </w:rPr>
                <w:delText>ryhl</w:delText>
              </w:r>
            </w:del>
          </w:p>
        </w:tc>
        <w:tc>
          <w:tcPr>
            <w:tcW w:w="2110" w:type="dxa"/>
          </w:tcPr>
          <w:p w14:paraId="6D914CFF" w14:textId="4445989A" w:rsidR="009C6F5E" w:rsidDel="00113C58" w:rsidRDefault="009C6F5E" w:rsidP="009C6F5E">
            <w:pPr>
              <w:widowControl/>
              <w:tabs>
                <w:tab w:val="left" w:pos="720"/>
              </w:tabs>
              <w:spacing w:before="100" w:beforeAutospacing="1" w:after="100" w:afterAutospacing="1" w:line="240" w:lineRule="atLeast"/>
              <w:jc w:val="left"/>
              <w:rPr>
                <w:del w:id="1409" w:author="User" w:date="2024-06-13T21:04:00Z"/>
                <w:rFonts w:ascii="微软雅黑" w:eastAsia="微软雅黑" w:hAnsi="微软雅黑" w:cs="宋体"/>
                <w:color w:val="191B1F"/>
                <w:kern w:val="0"/>
                <w:szCs w:val="21"/>
                <w14:ligatures w14:val="none"/>
              </w:rPr>
            </w:pPr>
          </w:p>
        </w:tc>
        <w:tc>
          <w:tcPr>
            <w:tcW w:w="1777" w:type="dxa"/>
          </w:tcPr>
          <w:p w14:paraId="7A43C9FF" w14:textId="2EE3B178" w:rsidR="009C6F5E" w:rsidDel="00113C58" w:rsidRDefault="009C6F5E" w:rsidP="009C6F5E">
            <w:pPr>
              <w:widowControl/>
              <w:tabs>
                <w:tab w:val="left" w:pos="720"/>
              </w:tabs>
              <w:spacing w:before="100" w:beforeAutospacing="1" w:after="100" w:afterAutospacing="1" w:line="240" w:lineRule="atLeast"/>
              <w:jc w:val="left"/>
              <w:rPr>
                <w:del w:id="1410" w:author="User" w:date="2024-06-13T21:04:00Z"/>
                <w:rFonts w:ascii="微软雅黑" w:eastAsia="微软雅黑" w:hAnsi="微软雅黑" w:cs="宋体"/>
                <w:color w:val="191B1F"/>
                <w:kern w:val="0"/>
                <w:szCs w:val="21"/>
                <w14:ligatures w14:val="none"/>
              </w:rPr>
            </w:pPr>
          </w:p>
        </w:tc>
        <w:tc>
          <w:tcPr>
            <w:tcW w:w="2999" w:type="dxa"/>
          </w:tcPr>
          <w:p w14:paraId="15A9231E" w14:textId="02EBC7CB" w:rsidR="009C6F5E" w:rsidDel="00113C58" w:rsidRDefault="009C6F5E" w:rsidP="009C6F5E">
            <w:pPr>
              <w:widowControl/>
              <w:tabs>
                <w:tab w:val="left" w:pos="720"/>
              </w:tabs>
              <w:spacing w:before="100" w:beforeAutospacing="1" w:after="100" w:afterAutospacing="1" w:line="240" w:lineRule="atLeast"/>
              <w:jc w:val="left"/>
              <w:rPr>
                <w:del w:id="1411" w:author="User" w:date="2024-06-13T21:04:00Z"/>
                <w:rFonts w:ascii="微软雅黑" w:eastAsia="微软雅黑" w:hAnsi="微软雅黑" w:cs="宋体"/>
                <w:color w:val="191B1F"/>
                <w:kern w:val="0"/>
                <w:szCs w:val="21"/>
                <w14:ligatures w14:val="none"/>
              </w:rPr>
            </w:pPr>
          </w:p>
        </w:tc>
      </w:tr>
      <w:tr w:rsidR="009C6F5E" w:rsidDel="00113C58" w14:paraId="42988A38" w14:textId="24C55CE5" w:rsidTr="00823E17">
        <w:trPr>
          <w:del w:id="1412" w:author="User" w:date="2024-06-13T21:04:00Z"/>
        </w:trPr>
        <w:tc>
          <w:tcPr>
            <w:tcW w:w="1887" w:type="dxa"/>
          </w:tcPr>
          <w:p w14:paraId="7A89A3A2" w14:textId="045AFDFB" w:rsidR="009C6F5E" w:rsidDel="00113C58" w:rsidRDefault="009C6F5E" w:rsidP="009C6F5E">
            <w:pPr>
              <w:widowControl/>
              <w:tabs>
                <w:tab w:val="left" w:pos="720"/>
              </w:tabs>
              <w:spacing w:before="100" w:beforeAutospacing="1" w:after="100" w:afterAutospacing="1" w:line="240" w:lineRule="atLeast"/>
              <w:jc w:val="left"/>
              <w:rPr>
                <w:del w:id="1413" w:author="User" w:date="2024-06-13T21:04:00Z"/>
                <w:rFonts w:ascii="微软雅黑" w:eastAsia="微软雅黑" w:hAnsi="微软雅黑" w:cs="宋体"/>
                <w:color w:val="191B1F"/>
                <w:kern w:val="0"/>
                <w:szCs w:val="21"/>
                <w14:ligatures w14:val="none"/>
              </w:rPr>
            </w:pPr>
            <w:del w:id="1414" w:author="User" w:date="2024-06-13T21:04:00Z">
              <w:r w:rsidDel="00113C58">
                <w:rPr>
                  <w:rFonts w:ascii="微软雅黑" w:eastAsia="微软雅黑" w:hAnsi="微软雅黑" w:cs="宋体"/>
                  <w:color w:val="191B1F"/>
                  <w:kern w:val="0"/>
                  <w:szCs w:val="21"/>
                  <w14:ligatures w14:val="none"/>
                </w:rPr>
                <w:delText>Y</w:delText>
              </w:r>
              <w:r w:rsidDel="00113C58">
                <w:rPr>
                  <w:rFonts w:ascii="微软雅黑" w:eastAsia="微软雅黑" w:hAnsi="微软雅黑" w:cs="宋体" w:hint="eastAsia"/>
                  <w:color w:val="191B1F"/>
                  <w:kern w:val="0"/>
                  <w:szCs w:val="21"/>
                  <w14:ligatures w14:val="none"/>
                </w:rPr>
                <w:delText>jzhl</w:delText>
              </w:r>
            </w:del>
          </w:p>
        </w:tc>
        <w:tc>
          <w:tcPr>
            <w:tcW w:w="2110" w:type="dxa"/>
          </w:tcPr>
          <w:p w14:paraId="0D5765C8" w14:textId="4175E3AA" w:rsidR="009C6F5E" w:rsidDel="00113C58" w:rsidRDefault="009C6F5E" w:rsidP="009C6F5E">
            <w:pPr>
              <w:widowControl/>
              <w:tabs>
                <w:tab w:val="left" w:pos="720"/>
              </w:tabs>
              <w:spacing w:before="100" w:beforeAutospacing="1" w:after="100" w:afterAutospacing="1" w:line="240" w:lineRule="atLeast"/>
              <w:jc w:val="left"/>
              <w:rPr>
                <w:del w:id="1415" w:author="User" w:date="2024-06-13T21:04:00Z"/>
                <w:rFonts w:ascii="微软雅黑" w:eastAsia="微软雅黑" w:hAnsi="微软雅黑" w:cs="宋体"/>
                <w:color w:val="191B1F"/>
                <w:kern w:val="0"/>
                <w:szCs w:val="21"/>
                <w14:ligatures w14:val="none"/>
              </w:rPr>
            </w:pPr>
          </w:p>
        </w:tc>
        <w:tc>
          <w:tcPr>
            <w:tcW w:w="1777" w:type="dxa"/>
          </w:tcPr>
          <w:p w14:paraId="6CE85ABB" w14:textId="71F5B35B" w:rsidR="009C6F5E" w:rsidDel="00113C58" w:rsidRDefault="009C6F5E" w:rsidP="009C6F5E">
            <w:pPr>
              <w:widowControl/>
              <w:tabs>
                <w:tab w:val="left" w:pos="720"/>
              </w:tabs>
              <w:spacing w:before="100" w:beforeAutospacing="1" w:after="100" w:afterAutospacing="1" w:line="240" w:lineRule="atLeast"/>
              <w:jc w:val="left"/>
              <w:rPr>
                <w:del w:id="1416" w:author="User" w:date="2024-06-13T21:04:00Z"/>
                <w:rFonts w:ascii="微软雅黑" w:eastAsia="微软雅黑" w:hAnsi="微软雅黑" w:cs="宋体"/>
                <w:color w:val="191B1F"/>
                <w:kern w:val="0"/>
                <w:szCs w:val="21"/>
                <w14:ligatures w14:val="none"/>
              </w:rPr>
            </w:pPr>
          </w:p>
        </w:tc>
        <w:tc>
          <w:tcPr>
            <w:tcW w:w="2999" w:type="dxa"/>
          </w:tcPr>
          <w:p w14:paraId="28EDB72A" w14:textId="542EDC46" w:rsidR="009C6F5E" w:rsidDel="00113C58" w:rsidRDefault="009C6F5E" w:rsidP="009C6F5E">
            <w:pPr>
              <w:widowControl/>
              <w:tabs>
                <w:tab w:val="left" w:pos="720"/>
              </w:tabs>
              <w:spacing w:before="100" w:beforeAutospacing="1" w:after="100" w:afterAutospacing="1" w:line="240" w:lineRule="atLeast"/>
              <w:jc w:val="left"/>
              <w:rPr>
                <w:del w:id="1417" w:author="User" w:date="2024-06-13T21:04:00Z"/>
                <w:rFonts w:ascii="微软雅黑" w:eastAsia="微软雅黑" w:hAnsi="微软雅黑" w:cs="宋体"/>
                <w:color w:val="191B1F"/>
                <w:kern w:val="0"/>
                <w:szCs w:val="21"/>
                <w14:ligatures w14:val="none"/>
              </w:rPr>
            </w:pPr>
          </w:p>
        </w:tc>
      </w:tr>
      <w:tr w:rsidR="009C6F5E" w:rsidDel="00113C58" w14:paraId="1DDD813B" w14:textId="5CBE0C7A" w:rsidTr="00823E17">
        <w:trPr>
          <w:del w:id="1418" w:author="User" w:date="2024-06-13T21:04:00Z"/>
        </w:trPr>
        <w:tc>
          <w:tcPr>
            <w:tcW w:w="1887" w:type="dxa"/>
          </w:tcPr>
          <w:p w14:paraId="70FB5684" w14:textId="4067994B" w:rsidR="009C6F5E" w:rsidDel="00113C58" w:rsidRDefault="009C6F5E" w:rsidP="009C6F5E">
            <w:pPr>
              <w:widowControl/>
              <w:tabs>
                <w:tab w:val="left" w:pos="720"/>
              </w:tabs>
              <w:spacing w:before="100" w:beforeAutospacing="1" w:after="100" w:afterAutospacing="1" w:line="240" w:lineRule="atLeast"/>
              <w:jc w:val="left"/>
              <w:rPr>
                <w:del w:id="1419" w:author="User" w:date="2024-06-13T21:04:00Z"/>
                <w:rFonts w:ascii="微软雅黑" w:eastAsia="微软雅黑" w:hAnsi="微软雅黑" w:cs="宋体"/>
                <w:color w:val="191B1F"/>
                <w:kern w:val="0"/>
                <w:szCs w:val="21"/>
                <w14:ligatures w14:val="none"/>
              </w:rPr>
            </w:pPr>
            <w:del w:id="1420" w:author="User" w:date="2024-06-13T21:04:00Z">
              <w:r w:rsidDel="00113C58">
                <w:rPr>
                  <w:rFonts w:ascii="微软雅黑" w:eastAsia="微软雅黑" w:hAnsi="微软雅黑" w:cs="宋体"/>
                  <w:color w:val="191B1F"/>
                  <w:kern w:val="0"/>
                  <w:szCs w:val="21"/>
                  <w14:ligatures w14:val="none"/>
                </w:rPr>
                <w:delText>S</w:delText>
              </w:r>
              <w:r w:rsidDel="00113C58">
                <w:rPr>
                  <w:rFonts w:ascii="微软雅黑" w:eastAsia="微软雅黑" w:hAnsi="微软雅黑" w:cs="宋体" w:hint="eastAsia"/>
                  <w:color w:val="191B1F"/>
                  <w:kern w:val="0"/>
                  <w:szCs w:val="21"/>
                  <w14:ligatures w14:val="none"/>
                </w:rPr>
                <w:delText>jd</w:delText>
              </w:r>
            </w:del>
          </w:p>
        </w:tc>
        <w:tc>
          <w:tcPr>
            <w:tcW w:w="2110" w:type="dxa"/>
          </w:tcPr>
          <w:p w14:paraId="7532ED6D" w14:textId="5EBB4FF5" w:rsidR="009C6F5E" w:rsidDel="00113C58" w:rsidRDefault="009C6F5E" w:rsidP="009C6F5E">
            <w:pPr>
              <w:widowControl/>
              <w:tabs>
                <w:tab w:val="left" w:pos="720"/>
              </w:tabs>
              <w:spacing w:before="100" w:beforeAutospacing="1" w:after="100" w:afterAutospacing="1" w:line="240" w:lineRule="atLeast"/>
              <w:jc w:val="left"/>
              <w:rPr>
                <w:del w:id="1421" w:author="User" w:date="2024-06-13T21:04:00Z"/>
                <w:rFonts w:ascii="微软雅黑" w:eastAsia="微软雅黑" w:hAnsi="微软雅黑" w:cs="宋体"/>
                <w:color w:val="191B1F"/>
                <w:kern w:val="0"/>
                <w:szCs w:val="21"/>
                <w14:ligatures w14:val="none"/>
              </w:rPr>
            </w:pPr>
          </w:p>
        </w:tc>
        <w:tc>
          <w:tcPr>
            <w:tcW w:w="1777" w:type="dxa"/>
          </w:tcPr>
          <w:p w14:paraId="3DCB68F5" w14:textId="73C17DD4" w:rsidR="009C6F5E" w:rsidDel="00113C58" w:rsidRDefault="009C6F5E" w:rsidP="009C6F5E">
            <w:pPr>
              <w:widowControl/>
              <w:tabs>
                <w:tab w:val="left" w:pos="720"/>
              </w:tabs>
              <w:spacing w:before="100" w:beforeAutospacing="1" w:after="100" w:afterAutospacing="1" w:line="240" w:lineRule="atLeast"/>
              <w:jc w:val="left"/>
              <w:rPr>
                <w:del w:id="1422" w:author="User" w:date="2024-06-13T21:04:00Z"/>
                <w:rFonts w:ascii="微软雅黑" w:eastAsia="微软雅黑" w:hAnsi="微软雅黑" w:cs="宋体"/>
                <w:color w:val="191B1F"/>
                <w:kern w:val="0"/>
                <w:szCs w:val="21"/>
                <w14:ligatures w14:val="none"/>
              </w:rPr>
            </w:pPr>
          </w:p>
        </w:tc>
        <w:tc>
          <w:tcPr>
            <w:tcW w:w="2999" w:type="dxa"/>
          </w:tcPr>
          <w:p w14:paraId="3F864A4F" w14:textId="1A80DD7F" w:rsidR="009C6F5E" w:rsidDel="00113C58" w:rsidRDefault="009C6F5E" w:rsidP="009C6F5E">
            <w:pPr>
              <w:widowControl/>
              <w:tabs>
                <w:tab w:val="left" w:pos="720"/>
              </w:tabs>
              <w:spacing w:before="100" w:beforeAutospacing="1" w:after="100" w:afterAutospacing="1" w:line="240" w:lineRule="atLeast"/>
              <w:jc w:val="left"/>
              <w:rPr>
                <w:del w:id="1423" w:author="User" w:date="2024-06-13T21:04:00Z"/>
                <w:rFonts w:ascii="微软雅黑" w:eastAsia="微软雅黑" w:hAnsi="微软雅黑" w:cs="宋体"/>
                <w:color w:val="191B1F"/>
                <w:kern w:val="0"/>
                <w:szCs w:val="21"/>
                <w14:ligatures w14:val="none"/>
              </w:rPr>
            </w:pPr>
          </w:p>
        </w:tc>
      </w:tr>
      <w:tr w:rsidR="009C6F5E" w:rsidDel="00113C58" w14:paraId="0A9F9761" w14:textId="1AD6BF1D" w:rsidTr="00823E17">
        <w:trPr>
          <w:del w:id="1424" w:author="User" w:date="2024-06-13T21:04:00Z"/>
        </w:trPr>
        <w:tc>
          <w:tcPr>
            <w:tcW w:w="1887" w:type="dxa"/>
          </w:tcPr>
          <w:p w14:paraId="55B387AE" w14:textId="1D31DFF6" w:rsidR="009C6F5E" w:rsidDel="00113C58" w:rsidRDefault="009C6F5E" w:rsidP="009C6F5E">
            <w:pPr>
              <w:widowControl/>
              <w:tabs>
                <w:tab w:val="left" w:pos="720"/>
              </w:tabs>
              <w:spacing w:before="100" w:beforeAutospacing="1" w:after="100" w:afterAutospacing="1" w:line="240" w:lineRule="atLeast"/>
              <w:jc w:val="left"/>
              <w:rPr>
                <w:del w:id="1425" w:author="User" w:date="2024-06-13T21:04:00Z"/>
                <w:rFonts w:ascii="微软雅黑" w:eastAsia="微软雅黑" w:hAnsi="微软雅黑" w:cs="宋体"/>
                <w:color w:val="191B1F"/>
                <w:kern w:val="0"/>
                <w:szCs w:val="21"/>
                <w14:ligatures w14:val="none"/>
              </w:rPr>
            </w:pPr>
            <w:del w:id="1426" w:author="User" w:date="2024-06-13T21:04:00Z">
              <w:r w:rsidDel="00113C58">
                <w:rPr>
                  <w:rFonts w:ascii="微软雅黑" w:eastAsia="微软雅黑" w:hAnsi="微软雅黑" w:cs="宋体"/>
                  <w:color w:val="191B1F"/>
                  <w:kern w:val="0"/>
                  <w:szCs w:val="21"/>
                  <w14:ligatures w14:val="none"/>
                </w:rPr>
                <w:delText>T</w:delText>
              </w:r>
              <w:r w:rsidDel="00113C58">
                <w:rPr>
                  <w:rFonts w:ascii="微软雅黑" w:eastAsia="微软雅黑" w:hAnsi="微软雅黑" w:cs="宋体" w:hint="eastAsia"/>
                  <w:color w:val="191B1F"/>
                  <w:kern w:val="0"/>
                  <w:szCs w:val="21"/>
                  <w14:ligatures w14:val="none"/>
                </w:rPr>
                <w:delText>dfsx</w:delText>
              </w:r>
            </w:del>
          </w:p>
        </w:tc>
        <w:tc>
          <w:tcPr>
            <w:tcW w:w="2110" w:type="dxa"/>
          </w:tcPr>
          <w:p w14:paraId="6368F07B" w14:textId="5D32516C" w:rsidR="009C6F5E" w:rsidDel="00113C58" w:rsidRDefault="009C6F5E" w:rsidP="009C6F5E">
            <w:pPr>
              <w:widowControl/>
              <w:tabs>
                <w:tab w:val="left" w:pos="720"/>
              </w:tabs>
              <w:spacing w:before="100" w:beforeAutospacing="1" w:after="100" w:afterAutospacing="1" w:line="240" w:lineRule="atLeast"/>
              <w:jc w:val="left"/>
              <w:rPr>
                <w:del w:id="1427" w:author="User" w:date="2024-06-13T21:04:00Z"/>
                <w:rFonts w:ascii="微软雅黑" w:eastAsia="微软雅黑" w:hAnsi="微软雅黑" w:cs="宋体"/>
                <w:color w:val="191B1F"/>
                <w:kern w:val="0"/>
                <w:szCs w:val="21"/>
                <w14:ligatures w14:val="none"/>
              </w:rPr>
            </w:pPr>
          </w:p>
        </w:tc>
        <w:tc>
          <w:tcPr>
            <w:tcW w:w="1777" w:type="dxa"/>
          </w:tcPr>
          <w:p w14:paraId="4BDE8975" w14:textId="0577261F" w:rsidR="009C6F5E" w:rsidDel="00113C58" w:rsidRDefault="009C6F5E" w:rsidP="009C6F5E">
            <w:pPr>
              <w:widowControl/>
              <w:tabs>
                <w:tab w:val="left" w:pos="720"/>
              </w:tabs>
              <w:spacing w:before="100" w:beforeAutospacing="1" w:after="100" w:afterAutospacing="1" w:line="240" w:lineRule="atLeast"/>
              <w:jc w:val="left"/>
              <w:rPr>
                <w:del w:id="1428" w:author="User" w:date="2024-06-13T21:04:00Z"/>
                <w:rFonts w:ascii="微软雅黑" w:eastAsia="微软雅黑" w:hAnsi="微软雅黑" w:cs="宋体"/>
                <w:color w:val="191B1F"/>
                <w:kern w:val="0"/>
                <w:szCs w:val="21"/>
                <w14:ligatures w14:val="none"/>
              </w:rPr>
            </w:pPr>
          </w:p>
        </w:tc>
        <w:tc>
          <w:tcPr>
            <w:tcW w:w="2999" w:type="dxa"/>
          </w:tcPr>
          <w:p w14:paraId="334C2120" w14:textId="1ED635B2" w:rsidR="009C6F5E" w:rsidDel="00113C58" w:rsidRDefault="009C6F5E" w:rsidP="009C6F5E">
            <w:pPr>
              <w:widowControl/>
              <w:tabs>
                <w:tab w:val="left" w:pos="720"/>
              </w:tabs>
              <w:spacing w:before="100" w:beforeAutospacing="1" w:after="100" w:afterAutospacing="1" w:line="240" w:lineRule="atLeast"/>
              <w:jc w:val="left"/>
              <w:rPr>
                <w:del w:id="1429" w:author="User" w:date="2024-06-13T21:04:00Z"/>
                <w:rFonts w:ascii="微软雅黑" w:eastAsia="微软雅黑" w:hAnsi="微软雅黑" w:cs="宋体"/>
                <w:color w:val="191B1F"/>
                <w:kern w:val="0"/>
                <w:szCs w:val="21"/>
                <w14:ligatures w14:val="none"/>
              </w:rPr>
            </w:pPr>
          </w:p>
        </w:tc>
      </w:tr>
      <w:tr w:rsidR="009C6F5E" w:rsidDel="00113C58" w14:paraId="37381305" w14:textId="576D03CC" w:rsidTr="00823E17">
        <w:trPr>
          <w:del w:id="1430" w:author="User" w:date="2024-06-13T21:04:00Z"/>
        </w:trPr>
        <w:tc>
          <w:tcPr>
            <w:tcW w:w="1887" w:type="dxa"/>
          </w:tcPr>
          <w:p w14:paraId="277F140B" w14:textId="322BD269" w:rsidR="009C6F5E" w:rsidDel="00113C58" w:rsidRDefault="00F36F7B" w:rsidP="009C6F5E">
            <w:pPr>
              <w:widowControl/>
              <w:tabs>
                <w:tab w:val="left" w:pos="720"/>
              </w:tabs>
              <w:spacing w:before="100" w:beforeAutospacing="1" w:after="100" w:afterAutospacing="1" w:line="240" w:lineRule="atLeast"/>
              <w:jc w:val="left"/>
              <w:rPr>
                <w:del w:id="1431" w:author="User" w:date="2024-06-13T21:04:00Z"/>
                <w:rFonts w:ascii="微软雅黑" w:eastAsia="微软雅黑" w:hAnsi="微软雅黑" w:cs="宋体"/>
                <w:color w:val="191B1F"/>
                <w:kern w:val="0"/>
                <w:szCs w:val="21"/>
                <w14:ligatures w14:val="none"/>
              </w:rPr>
            </w:pPr>
            <w:del w:id="1432" w:author="User" w:date="2024-06-13T21:04:00Z">
              <w:r w:rsidDel="00113C58">
                <w:rPr>
                  <w:rFonts w:ascii="微软雅黑" w:eastAsia="微软雅黑" w:hAnsi="微软雅黑" w:cs="宋体"/>
                  <w:color w:val="191B1F"/>
                  <w:kern w:val="0"/>
                  <w:szCs w:val="21"/>
                  <w14:ligatures w14:val="none"/>
                </w:rPr>
                <w:delText>K</w:delText>
              </w:r>
              <w:r w:rsidR="009C6F5E" w:rsidDel="00113C58">
                <w:rPr>
                  <w:rFonts w:ascii="微软雅黑" w:eastAsia="微软雅黑" w:hAnsi="微软雅黑" w:cs="宋体" w:hint="eastAsia"/>
                  <w:color w:val="191B1F"/>
                  <w:kern w:val="0"/>
                  <w:szCs w:val="21"/>
                  <w14:ligatures w14:val="none"/>
                </w:rPr>
                <w:delText>j</w:delText>
              </w:r>
            </w:del>
          </w:p>
        </w:tc>
        <w:tc>
          <w:tcPr>
            <w:tcW w:w="2110" w:type="dxa"/>
          </w:tcPr>
          <w:p w14:paraId="5130BF7D" w14:textId="0B93E16C" w:rsidR="009C6F5E" w:rsidDel="00113C58" w:rsidRDefault="009C6F5E" w:rsidP="009C6F5E">
            <w:pPr>
              <w:widowControl/>
              <w:tabs>
                <w:tab w:val="left" w:pos="720"/>
              </w:tabs>
              <w:spacing w:before="100" w:beforeAutospacing="1" w:after="100" w:afterAutospacing="1" w:line="240" w:lineRule="atLeast"/>
              <w:jc w:val="left"/>
              <w:rPr>
                <w:del w:id="1433" w:author="User" w:date="2024-06-13T21:04:00Z"/>
                <w:rFonts w:ascii="微软雅黑" w:eastAsia="微软雅黑" w:hAnsi="微软雅黑" w:cs="宋体"/>
                <w:color w:val="191B1F"/>
                <w:kern w:val="0"/>
                <w:szCs w:val="21"/>
                <w14:ligatures w14:val="none"/>
              </w:rPr>
            </w:pPr>
          </w:p>
        </w:tc>
        <w:tc>
          <w:tcPr>
            <w:tcW w:w="1777" w:type="dxa"/>
          </w:tcPr>
          <w:p w14:paraId="562F01EA" w14:textId="619E9876" w:rsidR="009C6F5E" w:rsidDel="00113C58" w:rsidRDefault="009C6F5E" w:rsidP="009C6F5E">
            <w:pPr>
              <w:widowControl/>
              <w:tabs>
                <w:tab w:val="left" w:pos="720"/>
              </w:tabs>
              <w:spacing w:before="100" w:beforeAutospacing="1" w:after="100" w:afterAutospacing="1" w:line="240" w:lineRule="atLeast"/>
              <w:jc w:val="left"/>
              <w:rPr>
                <w:del w:id="1434" w:author="User" w:date="2024-06-13T21:04:00Z"/>
                <w:rFonts w:ascii="微软雅黑" w:eastAsia="微软雅黑" w:hAnsi="微软雅黑" w:cs="宋体"/>
                <w:color w:val="191B1F"/>
                <w:kern w:val="0"/>
                <w:szCs w:val="21"/>
                <w14:ligatures w14:val="none"/>
              </w:rPr>
            </w:pPr>
          </w:p>
        </w:tc>
        <w:tc>
          <w:tcPr>
            <w:tcW w:w="2999" w:type="dxa"/>
          </w:tcPr>
          <w:p w14:paraId="6469503D" w14:textId="3FBD2CD0" w:rsidR="009C6F5E" w:rsidDel="00113C58" w:rsidRDefault="009C6F5E" w:rsidP="009C6F5E">
            <w:pPr>
              <w:widowControl/>
              <w:tabs>
                <w:tab w:val="left" w:pos="720"/>
              </w:tabs>
              <w:spacing w:before="100" w:beforeAutospacing="1" w:after="100" w:afterAutospacing="1" w:line="240" w:lineRule="atLeast"/>
              <w:jc w:val="left"/>
              <w:rPr>
                <w:del w:id="1435" w:author="User" w:date="2024-06-13T21:04:00Z"/>
                <w:rFonts w:ascii="微软雅黑" w:eastAsia="微软雅黑" w:hAnsi="微软雅黑" w:cs="宋体"/>
                <w:color w:val="191B1F"/>
                <w:kern w:val="0"/>
                <w:szCs w:val="21"/>
                <w14:ligatures w14:val="none"/>
              </w:rPr>
            </w:pPr>
          </w:p>
        </w:tc>
      </w:tr>
      <w:tr w:rsidR="009C6F5E" w:rsidDel="00113C58" w14:paraId="1D4C6DBD" w14:textId="7C7D1C8B" w:rsidTr="00823E17">
        <w:trPr>
          <w:del w:id="1436" w:author="User" w:date="2024-06-13T21:04:00Z"/>
        </w:trPr>
        <w:tc>
          <w:tcPr>
            <w:tcW w:w="1887" w:type="dxa"/>
          </w:tcPr>
          <w:p w14:paraId="7D3E7F01" w14:textId="19D5C11A" w:rsidR="009C6F5E" w:rsidDel="00113C58" w:rsidRDefault="009C6F5E" w:rsidP="009C6F5E">
            <w:pPr>
              <w:widowControl/>
              <w:tabs>
                <w:tab w:val="left" w:pos="720"/>
              </w:tabs>
              <w:spacing w:before="100" w:beforeAutospacing="1" w:after="100" w:afterAutospacing="1" w:line="240" w:lineRule="atLeast"/>
              <w:jc w:val="left"/>
              <w:rPr>
                <w:del w:id="1437" w:author="User" w:date="2024-06-13T21:04:00Z"/>
                <w:rFonts w:ascii="微软雅黑" w:eastAsia="微软雅黑" w:hAnsi="微软雅黑" w:cs="宋体"/>
                <w:color w:val="191B1F"/>
                <w:kern w:val="0"/>
                <w:szCs w:val="21"/>
                <w14:ligatures w14:val="none"/>
              </w:rPr>
            </w:pPr>
            <w:del w:id="1438" w:author="User" w:date="2024-06-13T21:04:00Z">
              <w:r w:rsidDel="00113C58">
                <w:rPr>
                  <w:rFonts w:ascii="微软雅黑" w:eastAsia="微软雅黑" w:hAnsi="微软雅黑" w:cs="宋体"/>
                  <w:color w:val="191B1F"/>
                  <w:kern w:val="0"/>
                  <w:szCs w:val="21"/>
                  <w14:ligatures w14:val="none"/>
                </w:rPr>
                <w:delText>B</w:delText>
              </w:r>
              <w:r w:rsidDel="00113C58">
                <w:rPr>
                  <w:rFonts w:ascii="微软雅黑" w:eastAsia="微软雅黑" w:hAnsi="微软雅黑" w:cs="宋体" w:hint="eastAsia"/>
                  <w:color w:val="191B1F"/>
                  <w:kern w:val="0"/>
                  <w:szCs w:val="21"/>
                  <w14:ligatures w14:val="none"/>
                </w:rPr>
                <w:delText>hkj</w:delText>
              </w:r>
            </w:del>
          </w:p>
        </w:tc>
        <w:tc>
          <w:tcPr>
            <w:tcW w:w="2110" w:type="dxa"/>
          </w:tcPr>
          <w:p w14:paraId="619B418C" w14:textId="21C9135A" w:rsidR="009C6F5E" w:rsidDel="00113C58" w:rsidRDefault="009C6F5E" w:rsidP="009C6F5E">
            <w:pPr>
              <w:widowControl/>
              <w:tabs>
                <w:tab w:val="left" w:pos="720"/>
              </w:tabs>
              <w:spacing w:before="100" w:beforeAutospacing="1" w:after="100" w:afterAutospacing="1" w:line="240" w:lineRule="atLeast"/>
              <w:jc w:val="left"/>
              <w:rPr>
                <w:del w:id="1439" w:author="User" w:date="2024-06-13T21:04:00Z"/>
                <w:rFonts w:ascii="微软雅黑" w:eastAsia="微软雅黑" w:hAnsi="微软雅黑" w:cs="宋体"/>
                <w:color w:val="191B1F"/>
                <w:kern w:val="0"/>
                <w:szCs w:val="21"/>
                <w14:ligatures w14:val="none"/>
              </w:rPr>
            </w:pPr>
          </w:p>
        </w:tc>
        <w:tc>
          <w:tcPr>
            <w:tcW w:w="1777" w:type="dxa"/>
          </w:tcPr>
          <w:p w14:paraId="1C2E7F30" w14:textId="0060E4D9" w:rsidR="009C6F5E" w:rsidDel="00113C58" w:rsidRDefault="009C6F5E" w:rsidP="009C6F5E">
            <w:pPr>
              <w:widowControl/>
              <w:tabs>
                <w:tab w:val="left" w:pos="720"/>
              </w:tabs>
              <w:spacing w:before="100" w:beforeAutospacing="1" w:after="100" w:afterAutospacing="1" w:line="240" w:lineRule="atLeast"/>
              <w:jc w:val="left"/>
              <w:rPr>
                <w:del w:id="1440" w:author="User" w:date="2024-06-13T21:04:00Z"/>
                <w:rFonts w:ascii="微软雅黑" w:eastAsia="微软雅黑" w:hAnsi="微软雅黑" w:cs="宋体"/>
                <w:color w:val="191B1F"/>
                <w:kern w:val="0"/>
                <w:szCs w:val="21"/>
                <w14:ligatures w14:val="none"/>
              </w:rPr>
            </w:pPr>
          </w:p>
        </w:tc>
        <w:tc>
          <w:tcPr>
            <w:tcW w:w="2999" w:type="dxa"/>
          </w:tcPr>
          <w:p w14:paraId="3ED21A6C" w14:textId="3961EAE5" w:rsidR="009C6F5E" w:rsidDel="00113C58" w:rsidRDefault="009C6F5E" w:rsidP="009C6F5E">
            <w:pPr>
              <w:widowControl/>
              <w:tabs>
                <w:tab w:val="left" w:pos="720"/>
              </w:tabs>
              <w:spacing w:before="100" w:beforeAutospacing="1" w:after="100" w:afterAutospacing="1" w:line="240" w:lineRule="atLeast"/>
              <w:jc w:val="left"/>
              <w:rPr>
                <w:del w:id="1441" w:author="User" w:date="2024-06-13T21:04:00Z"/>
                <w:rFonts w:ascii="微软雅黑" w:eastAsia="微软雅黑" w:hAnsi="微软雅黑" w:cs="宋体"/>
                <w:color w:val="191B1F"/>
                <w:kern w:val="0"/>
                <w:szCs w:val="21"/>
                <w14:ligatures w14:val="none"/>
              </w:rPr>
            </w:pPr>
          </w:p>
        </w:tc>
      </w:tr>
      <w:tr w:rsidR="00F36F7B" w:rsidDel="00113C58" w14:paraId="4A5B543F" w14:textId="214054C7" w:rsidTr="00823E17">
        <w:trPr>
          <w:del w:id="1442" w:author="User" w:date="2024-06-13T21:04:00Z"/>
        </w:trPr>
        <w:tc>
          <w:tcPr>
            <w:tcW w:w="1887" w:type="dxa"/>
          </w:tcPr>
          <w:p w14:paraId="181AB099" w14:textId="37D62FE4" w:rsidR="00F36F7B" w:rsidDel="00113C58" w:rsidRDefault="00F36F7B" w:rsidP="00F36F7B">
            <w:pPr>
              <w:widowControl/>
              <w:tabs>
                <w:tab w:val="left" w:pos="720"/>
              </w:tabs>
              <w:spacing w:before="100" w:beforeAutospacing="1" w:after="100" w:afterAutospacing="1" w:line="240" w:lineRule="atLeast"/>
              <w:jc w:val="left"/>
              <w:rPr>
                <w:del w:id="1443" w:author="User" w:date="2024-06-13T21:04:00Z"/>
                <w:rFonts w:ascii="微软雅黑" w:eastAsia="微软雅黑" w:hAnsi="微软雅黑" w:cs="宋体"/>
                <w:color w:val="191B1F"/>
                <w:kern w:val="0"/>
                <w:szCs w:val="21"/>
                <w14:ligatures w14:val="none"/>
              </w:rPr>
            </w:pPr>
            <w:del w:id="1444" w:author="User" w:date="2024-05-20T17:20:00Z">
              <w:r w:rsidDel="00B4392F">
                <w:rPr>
                  <w:rFonts w:ascii="微软雅黑" w:eastAsia="微软雅黑" w:hAnsi="微软雅黑" w:cs="宋体"/>
                  <w:color w:val="191B1F"/>
                  <w:kern w:val="0"/>
                  <w:szCs w:val="21"/>
                  <w14:ligatures w14:val="none"/>
                </w:rPr>
                <w:delText>B</w:delText>
              </w:r>
              <w:r w:rsidDel="00B4392F">
                <w:rPr>
                  <w:rFonts w:ascii="微软雅黑" w:eastAsia="微软雅黑" w:hAnsi="微软雅黑" w:cs="宋体" w:hint="eastAsia"/>
                  <w:color w:val="191B1F"/>
                  <w:kern w:val="0"/>
                  <w:szCs w:val="21"/>
                  <w14:ligatures w14:val="none"/>
                </w:rPr>
                <w:delText>hgjkj</w:delText>
              </w:r>
            </w:del>
          </w:p>
        </w:tc>
        <w:tc>
          <w:tcPr>
            <w:tcW w:w="2110" w:type="dxa"/>
          </w:tcPr>
          <w:p w14:paraId="52F59541" w14:textId="0BA3826A" w:rsidR="00F36F7B" w:rsidDel="00113C58" w:rsidRDefault="00F36F7B" w:rsidP="00F36F7B">
            <w:pPr>
              <w:widowControl/>
              <w:tabs>
                <w:tab w:val="left" w:pos="720"/>
              </w:tabs>
              <w:spacing w:before="100" w:beforeAutospacing="1" w:after="100" w:afterAutospacing="1" w:line="240" w:lineRule="atLeast"/>
              <w:jc w:val="left"/>
              <w:rPr>
                <w:del w:id="1445" w:author="User" w:date="2024-06-13T21:04:00Z"/>
                <w:rFonts w:ascii="微软雅黑" w:eastAsia="微软雅黑" w:hAnsi="微软雅黑" w:cs="宋体"/>
                <w:color w:val="191B1F"/>
                <w:kern w:val="0"/>
                <w:szCs w:val="21"/>
                <w14:ligatures w14:val="none"/>
              </w:rPr>
            </w:pPr>
          </w:p>
        </w:tc>
        <w:tc>
          <w:tcPr>
            <w:tcW w:w="1777" w:type="dxa"/>
          </w:tcPr>
          <w:p w14:paraId="326BB6E1" w14:textId="0E04A614" w:rsidR="00F36F7B" w:rsidDel="00113C58" w:rsidRDefault="00F36F7B" w:rsidP="00F36F7B">
            <w:pPr>
              <w:widowControl/>
              <w:tabs>
                <w:tab w:val="left" w:pos="720"/>
              </w:tabs>
              <w:spacing w:before="100" w:beforeAutospacing="1" w:after="100" w:afterAutospacing="1" w:line="240" w:lineRule="atLeast"/>
              <w:jc w:val="left"/>
              <w:rPr>
                <w:del w:id="1446" w:author="User" w:date="2024-06-13T21:04:00Z"/>
                <w:rFonts w:ascii="微软雅黑" w:eastAsia="微软雅黑" w:hAnsi="微软雅黑" w:cs="宋体"/>
                <w:color w:val="191B1F"/>
                <w:kern w:val="0"/>
                <w:szCs w:val="21"/>
                <w14:ligatures w14:val="none"/>
              </w:rPr>
            </w:pPr>
          </w:p>
        </w:tc>
        <w:tc>
          <w:tcPr>
            <w:tcW w:w="2999" w:type="dxa"/>
          </w:tcPr>
          <w:p w14:paraId="6953AE87" w14:textId="1E5440A2" w:rsidR="00F36F7B" w:rsidDel="00113C58" w:rsidRDefault="00F36F7B" w:rsidP="00F36F7B">
            <w:pPr>
              <w:widowControl/>
              <w:tabs>
                <w:tab w:val="left" w:pos="720"/>
              </w:tabs>
              <w:spacing w:before="100" w:beforeAutospacing="1" w:after="100" w:afterAutospacing="1" w:line="240" w:lineRule="atLeast"/>
              <w:jc w:val="left"/>
              <w:rPr>
                <w:del w:id="1447" w:author="User" w:date="2024-06-13T21:04:00Z"/>
                <w:rFonts w:ascii="微软雅黑" w:eastAsia="微软雅黑" w:hAnsi="微软雅黑" w:cs="宋体"/>
                <w:color w:val="191B1F"/>
                <w:kern w:val="0"/>
                <w:szCs w:val="21"/>
                <w14:ligatures w14:val="none"/>
              </w:rPr>
            </w:pPr>
          </w:p>
        </w:tc>
      </w:tr>
      <w:tr w:rsidR="00F36F7B" w:rsidDel="00113C58" w14:paraId="6068EB89" w14:textId="091A92B1" w:rsidTr="00823E17">
        <w:trPr>
          <w:del w:id="1448" w:author="User" w:date="2024-06-13T21:04:00Z"/>
        </w:trPr>
        <w:tc>
          <w:tcPr>
            <w:tcW w:w="1887" w:type="dxa"/>
          </w:tcPr>
          <w:p w14:paraId="2CBBE19C" w14:textId="397696D1" w:rsidR="00F36F7B" w:rsidDel="00113C58" w:rsidRDefault="00F36F7B" w:rsidP="00F36F7B">
            <w:pPr>
              <w:widowControl/>
              <w:tabs>
                <w:tab w:val="left" w:pos="720"/>
              </w:tabs>
              <w:spacing w:before="100" w:beforeAutospacing="1" w:after="100" w:afterAutospacing="1" w:line="240" w:lineRule="atLeast"/>
              <w:jc w:val="left"/>
              <w:rPr>
                <w:del w:id="1449" w:author="User" w:date="2024-06-13T21:04:00Z"/>
                <w:rFonts w:ascii="微软雅黑" w:eastAsia="微软雅黑" w:hAnsi="微软雅黑" w:cs="宋体"/>
                <w:color w:val="191B1F"/>
                <w:kern w:val="0"/>
                <w:szCs w:val="21"/>
                <w14:ligatures w14:val="none"/>
              </w:rPr>
            </w:pPr>
            <w:del w:id="1450" w:author="User" w:date="2024-05-20T17:20:00Z">
              <w:r w:rsidDel="00B4392F">
                <w:rPr>
                  <w:rFonts w:ascii="微软雅黑" w:eastAsia="微软雅黑" w:hAnsi="微软雅黑" w:cs="宋体" w:hint="eastAsia"/>
                  <w:color w:val="191B1F"/>
                  <w:kern w:val="0"/>
                  <w:szCs w:val="21"/>
                  <w14:ligatures w14:val="none"/>
                </w:rPr>
                <w:delText>nxt</w:delText>
              </w:r>
            </w:del>
          </w:p>
        </w:tc>
        <w:tc>
          <w:tcPr>
            <w:tcW w:w="2110" w:type="dxa"/>
          </w:tcPr>
          <w:p w14:paraId="3ECAE6A7" w14:textId="73CDA382" w:rsidR="00F36F7B" w:rsidDel="00113C58" w:rsidRDefault="00F36F7B" w:rsidP="00F36F7B">
            <w:pPr>
              <w:widowControl/>
              <w:tabs>
                <w:tab w:val="left" w:pos="720"/>
              </w:tabs>
              <w:spacing w:before="100" w:beforeAutospacing="1" w:after="100" w:afterAutospacing="1" w:line="240" w:lineRule="atLeast"/>
              <w:jc w:val="left"/>
              <w:rPr>
                <w:del w:id="1451" w:author="User" w:date="2024-06-13T21:04:00Z"/>
                <w:rFonts w:ascii="微软雅黑" w:eastAsia="微软雅黑" w:hAnsi="微软雅黑" w:cs="宋体"/>
                <w:color w:val="191B1F"/>
                <w:kern w:val="0"/>
                <w:szCs w:val="21"/>
                <w14:ligatures w14:val="none"/>
              </w:rPr>
            </w:pPr>
          </w:p>
        </w:tc>
        <w:tc>
          <w:tcPr>
            <w:tcW w:w="1777" w:type="dxa"/>
          </w:tcPr>
          <w:p w14:paraId="08FF6B5D" w14:textId="225F9EA4" w:rsidR="00F36F7B" w:rsidDel="00113C58" w:rsidRDefault="00F36F7B" w:rsidP="00F36F7B">
            <w:pPr>
              <w:widowControl/>
              <w:tabs>
                <w:tab w:val="left" w:pos="720"/>
              </w:tabs>
              <w:spacing w:before="100" w:beforeAutospacing="1" w:after="100" w:afterAutospacing="1" w:line="240" w:lineRule="atLeast"/>
              <w:jc w:val="left"/>
              <w:rPr>
                <w:del w:id="1452" w:author="User" w:date="2024-06-13T21:04:00Z"/>
                <w:rFonts w:ascii="微软雅黑" w:eastAsia="微软雅黑" w:hAnsi="微软雅黑" w:cs="宋体"/>
                <w:color w:val="191B1F"/>
                <w:kern w:val="0"/>
                <w:szCs w:val="21"/>
                <w14:ligatures w14:val="none"/>
              </w:rPr>
            </w:pPr>
          </w:p>
        </w:tc>
        <w:tc>
          <w:tcPr>
            <w:tcW w:w="2999" w:type="dxa"/>
          </w:tcPr>
          <w:p w14:paraId="49C68854" w14:textId="4A71C189" w:rsidR="00F36F7B" w:rsidDel="00113C58" w:rsidRDefault="00F36F7B" w:rsidP="00F36F7B">
            <w:pPr>
              <w:widowControl/>
              <w:tabs>
                <w:tab w:val="left" w:pos="720"/>
              </w:tabs>
              <w:spacing w:before="100" w:beforeAutospacing="1" w:after="100" w:afterAutospacing="1" w:line="240" w:lineRule="atLeast"/>
              <w:jc w:val="left"/>
              <w:rPr>
                <w:del w:id="1453" w:author="User" w:date="2024-06-13T21:04:00Z"/>
                <w:rFonts w:ascii="微软雅黑" w:eastAsia="微软雅黑" w:hAnsi="微软雅黑" w:cs="宋体"/>
                <w:color w:val="191B1F"/>
                <w:kern w:val="0"/>
                <w:szCs w:val="21"/>
                <w14:ligatures w14:val="none"/>
              </w:rPr>
            </w:pPr>
          </w:p>
        </w:tc>
      </w:tr>
      <w:tr w:rsidR="00F36F7B" w:rsidDel="00113C58" w14:paraId="2C6BFD4D" w14:textId="45CE8365" w:rsidTr="00823E17">
        <w:trPr>
          <w:del w:id="1454" w:author="User" w:date="2024-06-13T21:04:00Z"/>
        </w:trPr>
        <w:tc>
          <w:tcPr>
            <w:tcW w:w="1887" w:type="dxa"/>
          </w:tcPr>
          <w:p w14:paraId="3420CBA0" w14:textId="7F35FC0D" w:rsidR="00F36F7B" w:rsidDel="00113C58" w:rsidRDefault="00F36F7B" w:rsidP="00F36F7B">
            <w:pPr>
              <w:widowControl/>
              <w:tabs>
                <w:tab w:val="left" w:pos="720"/>
              </w:tabs>
              <w:spacing w:before="100" w:beforeAutospacing="1" w:after="100" w:afterAutospacing="1" w:line="240" w:lineRule="atLeast"/>
              <w:jc w:val="left"/>
              <w:rPr>
                <w:del w:id="1455" w:author="User" w:date="2024-06-13T21:04:00Z"/>
                <w:rFonts w:ascii="微软雅黑" w:eastAsia="微软雅黑" w:hAnsi="微软雅黑" w:cs="宋体"/>
                <w:color w:val="191B1F"/>
                <w:kern w:val="0"/>
                <w:szCs w:val="21"/>
                <w14:ligatures w14:val="none"/>
              </w:rPr>
            </w:pPr>
            <w:del w:id="1456" w:author="User" w:date="2024-05-20T17:20:00Z">
              <w:r w:rsidDel="00B4392F">
                <w:rPr>
                  <w:rFonts w:ascii="微软雅黑" w:eastAsia="微软雅黑" w:hAnsi="微软雅黑" w:cs="宋体"/>
                  <w:color w:val="191B1F"/>
                  <w:kern w:val="0"/>
                  <w:szCs w:val="21"/>
                  <w14:ligatures w14:val="none"/>
                </w:rPr>
                <w:delText>D</w:delText>
              </w:r>
              <w:r w:rsidDel="00B4392F">
                <w:rPr>
                  <w:rFonts w:ascii="微软雅黑" w:eastAsia="微软雅黑" w:hAnsi="微软雅黑" w:cs="宋体" w:hint="eastAsia"/>
                  <w:color w:val="191B1F"/>
                  <w:kern w:val="0"/>
                  <w:szCs w:val="21"/>
                  <w14:ligatures w14:val="none"/>
                </w:rPr>
                <w:delText>xf</w:delText>
              </w:r>
            </w:del>
          </w:p>
        </w:tc>
        <w:tc>
          <w:tcPr>
            <w:tcW w:w="2110" w:type="dxa"/>
          </w:tcPr>
          <w:p w14:paraId="69307F55" w14:textId="6C049659" w:rsidR="00F36F7B" w:rsidDel="00113C58" w:rsidRDefault="00F36F7B" w:rsidP="00F36F7B">
            <w:pPr>
              <w:widowControl/>
              <w:tabs>
                <w:tab w:val="left" w:pos="720"/>
              </w:tabs>
              <w:spacing w:before="100" w:beforeAutospacing="1" w:after="100" w:afterAutospacing="1" w:line="240" w:lineRule="atLeast"/>
              <w:jc w:val="left"/>
              <w:rPr>
                <w:del w:id="1457" w:author="User" w:date="2024-06-13T21:04:00Z"/>
                <w:rFonts w:ascii="微软雅黑" w:eastAsia="微软雅黑" w:hAnsi="微软雅黑" w:cs="宋体"/>
                <w:color w:val="191B1F"/>
                <w:kern w:val="0"/>
                <w:szCs w:val="21"/>
                <w14:ligatures w14:val="none"/>
              </w:rPr>
            </w:pPr>
          </w:p>
        </w:tc>
        <w:tc>
          <w:tcPr>
            <w:tcW w:w="1777" w:type="dxa"/>
          </w:tcPr>
          <w:p w14:paraId="0491C14A" w14:textId="79107A9D" w:rsidR="00F36F7B" w:rsidDel="00113C58" w:rsidRDefault="00F36F7B" w:rsidP="00F36F7B">
            <w:pPr>
              <w:widowControl/>
              <w:tabs>
                <w:tab w:val="left" w:pos="720"/>
              </w:tabs>
              <w:spacing w:before="100" w:beforeAutospacing="1" w:after="100" w:afterAutospacing="1" w:line="240" w:lineRule="atLeast"/>
              <w:jc w:val="left"/>
              <w:rPr>
                <w:del w:id="1458" w:author="User" w:date="2024-06-13T21:04:00Z"/>
                <w:rFonts w:ascii="微软雅黑" w:eastAsia="微软雅黑" w:hAnsi="微软雅黑" w:cs="宋体"/>
                <w:color w:val="191B1F"/>
                <w:kern w:val="0"/>
                <w:szCs w:val="21"/>
                <w14:ligatures w14:val="none"/>
              </w:rPr>
            </w:pPr>
          </w:p>
        </w:tc>
        <w:tc>
          <w:tcPr>
            <w:tcW w:w="2999" w:type="dxa"/>
          </w:tcPr>
          <w:p w14:paraId="66B0EC74" w14:textId="05B9D935" w:rsidR="00F36F7B" w:rsidDel="00113C58" w:rsidRDefault="00F36F7B" w:rsidP="00F36F7B">
            <w:pPr>
              <w:widowControl/>
              <w:tabs>
                <w:tab w:val="left" w:pos="720"/>
              </w:tabs>
              <w:spacing w:before="100" w:beforeAutospacing="1" w:after="100" w:afterAutospacing="1" w:line="240" w:lineRule="atLeast"/>
              <w:jc w:val="left"/>
              <w:rPr>
                <w:del w:id="1459" w:author="User" w:date="2024-06-13T21:04:00Z"/>
                <w:rFonts w:ascii="微软雅黑" w:eastAsia="微软雅黑" w:hAnsi="微软雅黑" w:cs="宋体"/>
                <w:color w:val="191B1F"/>
                <w:kern w:val="0"/>
                <w:szCs w:val="21"/>
                <w14:ligatures w14:val="none"/>
              </w:rPr>
            </w:pPr>
          </w:p>
        </w:tc>
      </w:tr>
      <w:tr w:rsidR="00F36F7B" w:rsidDel="00113C58" w14:paraId="23664A9B" w14:textId="33C19953" w:rsidTr="00823E17">
        <w:trPr>
          <w:del w:id="1460" w:author="User" w:date="2024-06-13T21:04:00Z"/>
        </w:trPr>
        <w:tc>
          <w:tcPr>
            <w:tcW w:w="1887" w:type="dxa"/>
          </w:tcPr>
          <w:p w14:paraId="45E140AC" w14:textId="44E51E69" w:rsidR="00F36F7B" w:rsidDel="00113C58" w:rsidRDefault="00F36F7B" w:rsidP="00F36F7B">
            <w:pPr>
              <w:widowControl/>
              <w:tabs>
                <w:tab w:val="left" w:pos="720"/>
              </w:tabs>
              <w:spacing w:before="100" w:beforeAutospacing="1" w:after="100" w:afterAutospacing="1" w:line="240" w:lineRule="atLeast"/>
              <w:jc w:val="left"/>
              <w:rPr>
                <w:del w:id="1461" w:author="User" w:date="2024-06-13T21:04:00Z"/>
                <w:rFonts w:ascii="微软雅黑" w:eastAsia="微软雅黑" w:hAnsi="微软雅黑" w:cs="宋体"/>
                <w:color w:val="191B1F"/>
                <w:kern w:val="0"/>
                <w:szCs w:val="21"/>
                <w14:ligatures w14:val="none"/>
              </w:rPr>
            </w:pPr>
            <w:del w:id="1462" w:author="User" w:date="2024-05-20T17:20:00Z">
              <w:r w:rsidDel="00B4392F">
                <w:rPr>
                  <w:rFonts w:ascii="微软雅黑" w:eastAsia="微软雅黑" w:hAnsi="微软雅黑" w:cs="宋体"/>
                  <w:color w:val="191B1F"/>
                  <w:kern w:val="0"/>
                  <w:szCs w:val="21"/>
                  <w14:ligatures w14:val="none"/>
                </w:rPr>
                <w:delText>S</w:delText>
              </w:r>
              <w:r w:rsidDel="00B4392F">
                <w:rPr>
                  <w:rFonts w:ascii="微软雅黑" w:eastAsia="微软雅黑" w:hAnsi="微软雅黑" w:cs="宋体" w:hint="eastAsia"/>
                  <w:color w:val="191B1F"/>
                  <w:kern w:val="0"/>
                  <w:szCs w:val="21"/>
                  <w14:ligatures w14:val="none"/>
                </w:rPr>
                <w:delText>xf</w:delText>
              </w:r>
            </w:del>
          </w:p>
        </w:tc>
        <w:tc>
          <w:tcPr>
            <w:tcW w:w="2110" w:type="dxa"/>
          </w:tcPr>
          <w:p w14:paraId="6D7AEE2F" w14:textId="1841D651" w:rsidR="00F36F7B" w:rsidDel="00113C58" w:rsidRDefault="00F36F7B" w:rsidP="00F36F7B">
            <w:pPr>
              <w:widowControl/>
              <w:tabs>
                <w:tab w:val="left" w:pos="720"/>
              </w:tabs>
              <w:spacing w:before="100" w:beforeAutospacing="1" w:after="100" w:afterAutospacing="1" w:line="240" w:lineRule="atLeast"/>
              <w:jc w:val="left"/>
              <w:rPr>
                <w:del w:id="1463" w:author="User" w:date="2024-06-13T21:04:00Z"/>
                <w:rFonts w:ascii="微软雅黑" w:eastAsia="微软雅黑" w:hAnsi="微软雅黑" w:cs="宋体"/>
                <w:color w:val="191B1F"/>
                <w:kern w:val="0"/>
                <w:szCs w:val="21"/>
                <w14:ligatures w14:val="none"/>
              </w:rPr>
            </w:pPr>
          </w:p>
        </w:tc>
        <w:tc>
          <w:tcPr>
            <w:tcW w:w="1777" w:type="dxa"/>
          </w:tcPr>
          <w:p w14:paraId="201069E7" w14:textId="736BD64E" w:rsidR="00F36F7B" w:rsidDel="00113C58" w:rsidRDefault="00F36F7B" w:rsidP="00F36F7B">
            <w:pPr>
              <w:widowControl/>
              <w:tabs>
                <w:tab w:val="left" w:pos="720"/>
              </w:tabs>
              <w:spacing w:before="100" w:beforeAutospacing="1" w:after="100" w:afterAutospacing="1" w:line="240" w:lineRule="atLeast"/>
              <w:jc w:val="left"/>
              <w:rPr>
                <w:del w:id="1464" w:author="User" w:date="2024-06-13T21:04:00Z"/>
                <w:rFonts w:ascii="微软雅黑" w:eastAsia="微软雅黑" w:hAnsi="微软雅黑" w:cs="宋体"/>
                <w:color w:val="191B1F"/>
                <w:kern w:val="0"/>
                <w:szCs w:val="21"/>
                <w14:ligatures w14:val="none"/>
              </w:rPr>
            </w:pPr>
          </w:p>
        </w:tc>
        <w:tc>
          <w:tcPr>
            <w:tcW w:w="2999" w:type="dxa"/>
          </w:tcPr>
          <w:p w14:paraId="30BB7AE4" w14:textId="180931A1" w:rsidR="00F36F7B" w:rsidDel="00113C58" w:rsidRDefault="00F36F7B" w:rsidP="00F36F7B">
            <w:pPr>
              <w:widowControl/>
              <w:tabs>
                <w:tab w:val="left" w:pos="720"/>
              </w:tabs>
              <w:spacing w:before="100" w:beforeAutospacing="1" w:after="100" w:afterAutospacing="1" w:line="240" w:lineRule="atLeast"/>
              <w:jc w:val="left"/>
              <w:rPr>
                <w:del w:id="1465" w:author="User" w:date="2024-06-13T21:04:00Z"/>
                <w:rFonts w:ascii="微软雅黑" w:eastAsia="微软雅黑" w:hAnsi="微软雅黑" w:cs="宋体"/>
                <w:color w:val="191B1F"/>
                <w:kern w:val="0"/>
                <w:szCs w:val="21"/>
                <w14:ligatures w14:val="none"/>
              </w:rPr>
            </w:pPr>
          </w:p>
        </w:tc>
      </w:tr>
      <w:tr w:rsidR="00F36F7B" w:rsidDel="00113C58" w14:paraId="15A9B161" w14:textId="14A828DE" w:rsidTr="00823E17">
        <w:trPr>
          <w:del w:id="1466" w:author="User" w:date="2024-06-13T21:04:00Z"/>
        </w:trPr>
        <w:tc>
          <w:tcPr>
            <w:tcW w:w="1887" w:type="dxa"/>
          </w:tcPr>
          <w:p w14:paraId="2648E49E" w14:textId="0DE363BF" w:rsidR="00F36F7B" w:rsidDel="00113C58" w:rsidRDefault="00F36F7B" w:rsidP="00F36F7B">
            <w:pPr>
              <w:widowControl/>
              <w:tabs>
                <w:tab w:val="left" w:pos="720"/>
              </w:tabs>
              <w:spacing w:before="100" w:beforeAutospacing="1" w:after="100" w:afterAutospacing="1" w:line="240" w:lineRule="atLeast"/>
              <w:jc w:val="left"/>
              <w:rPr>
                <w:del w:id="1467" w:author="User" w:date="2024-06-13T21:04:00Z"/>
                <w:rFonts w:ascii="微软雅黑" w:eastAsia="微软雅黑" w:hAnsi="微软雅黑" w:cs="宋体"/>
                <w:color w:val="191B1F"/>
                <w:kern w:val="0"/>
                <w:szCs w:val="21"/>
                <w14:ligatures w14:val="none"/>
              </w:rPr>
            </w:pPr>
            <w:del w:id="1468" w:author="User" w:date="2024-05-20T17:20:00Z">
              <w:r w:rsidDel="00B4392F">
                <w:rPr>
                  <w:rFonts w:ascii="微软雅黑" w:eastAsia="微软雅黑" w:hAnsi="微软雅黑" w:cs="宋体"/>
                  <w:color w:val="191B1F"/>
                  <w:kern w:val="0"/>
                  <w:szCs w:val="21"/>
                  <w14:ligatures w14:val="none"/>
                </w:rPr>
                <w:delText>S</w:delText>
              </w:r>
              <w:r w:rsidDel="00B4392F">
                <w:rPr>
                  <w:rFonts w:ascii="微软雅黑" w:eastAsia="微软雅黑" w:hAnsi="微软雅黑" w:cs="宋体" w:hint="eastAsia"/>
                  <w:color w:val="191B1F"/>
                  <w:kern w:val="0"/>
                  <w:szCs w:val="21"/>
                  <w14:ligatures w14:val="none"/>
                </w:rPr>
                <w:delText>p</w:delText>
              </w:r>
            </w:del>
          </w:p>
        </w:tc>
        <w:tc>
          <w:tcPr>
            <w:tcW w:w="2110" w:type="dxa"/>
          </w:tcPr>
          <w:p w14:paraId="55773FBD" w14:textId="448BDC9B" w:rsidR="00F36F7B" w:rsidDel="00113C58" w:rsidRDefault="00F36F7B" w:rsidP="00F36F7B">
            <w:pPr>
              <w:widowControl/>
              <w:tabs>
                <w:tab w:val="left" w:pos="720"/>
              </w:tabs>
              <w:spacing w:before="100" w:beforeAutospacing="1" w:after="100" w:afterAutospacing="1" w:line="240" w:lineRule="atLeast"/>
              <w:jc w:val="left"/>
              <w:rPr>
                <w:del w:id="1469" w:author="User" w:date="2024-06-13T21:04:00Z"/>
                <w:rFonts w:ascii="微软雅黑" w:eastAsia="微软雅黑" w:hAnsi="微软雅黑" w:cs="宋体"/>
                <w:color w:val="191B1F"/>
                <w:kern w:val="0"/>
                <w:szCs w:val="21"/>
                <w14:ligatures w14:val="none"/>
              </w:rPr>
            </w:pPr>
          </w:p>
        </w:tc>
        <w:tc>
          <w:tcPr>
            <w:tcW w:w="1777" w:type="dxa"/>
          </w:tcPr>
          <w:p w14:paraId="5AD5144B" w14:textId="09AF1FFD" w:rsidR="00F36F7B" w:rsidDel="00113C58" w:rsidRDefault="00F36F7B" w:rsidP="00F36F7B">
            <w:pPr>
              <w:widowControl/>
              <w:tabs>
                <w:tab w:val="left" w:pos="720"/>
              </w:tabs>
              <w:spacing w:before="100" w:beforeAutospacing="1" w:after="100" w:afterAutospacing="1" w:line="240" w:lineRule="atLeast"/>
              <w:jc w:val="left"/>
              <w:rPr>
                <w:del w:id="1470" w:author="User" w:date="2024-06-13T21:04:00Z"/>
                <w:rFonts w:ascii="微软雅黑" w:eastAsia="微软雅黑" w:hAnsi="微软雅黑" w:cs="宋体"/>
                <w:color w:val="191B1F"/>
                <w:kern w:val="0"/>
                <w:szCs w:val="21"/>
                <w14:ligatures w14:val="none"/>
              </w:rPr>
            </w:pPr>
          </w:p>
        </w:tc>
        <w:tc>
          <w:tcPr>
            <w:tcW w:w="2999" w:type="dxa"/>
          </w:tcPr>
          <w:p w14:paraId="3B786AE5" w14:textId="635A2772" w:rsidR="00F36F7B" w:rsidDel="00113C58" w:rsidRDefault="00F36F7B" w:rsidP="00F36F7B">
            <w:pPr>
              <w:widowControl/>
              <w:tabs>
                <w:tab w:val="left" w:pos="720"/>
              </w:tabs>
              <w:spacing w:before="100" w:beforeAutospacing="1" w:after="100" w:afterAutospacing="1" w:line="240" w:lineRule="atLeast"/>
              <w:jc w:val="left"/>
              <w:rPr>
                <w:del w:id="1471" w:author="User" w:date="2024-06-13T21:04:00Z"/>
                <w:rFonts w:ascii="微软雅黑" w:eastAsia="微软雅黑" w:hAnsi="微软雅黑" w:cs="宋体"/>
                <w:color w:val="191B1F"/>
                <w:kern w:val="0"/>
                <w:szCs w:val="21"/>
                <w14:ligatures w14:val="none"/>
              </w:rPr>
            </w:pPr>
          </w:p>
        </w:tc>
      </w:tr>
      <w:tr w:rsidR="00F36F7B" w:rsidDel="00113C58" w14:paraId="111E2DFD" w14:textId="66BE7A93" w:rsidTr="00823E17">
        <w:trPr>
          <w:del w:id="1472" w:author="User" w:date="2024-06-13T21:04:00Z"/>
        </w:trPr>
        <w:tc>
          <w:tcPr>
            <w:tcW w:w="1887" w:type="dxa"/>
          </w:tcPr>
          <w:p w14:paraId="2A069614" w14:textId="44AC9E69" w:rsidR="00F36F7B" w:rsidDel="00113C58" w:rsidRDefault="00F36F7B" w:rsidP="00F36F7B">
            <w:pPr>
              <w:widowControl/>
              <w:tabs>
                <w:tab w:val="left" w:pos="720"/>
              </w:tabs>
              <w:spacing w:before="100" w:beforeAutospacing="1" w:after="100" w:afterAutospacing="1" w:line="240" w:lineRule="atLeast"/>
              <w:jc w:val="left"/>
              <w:rPr>
                <w:del w:id="1473" w:author="User" w:date="2024-06-13T21:04:00Z"/>
                <w:rFonts w:ascii="微软雅黑" w:eastAsia="微软雅黑" w:hAnsi="微软雅黑" w:cs="宋体"/>
                <w:color w:val="191B1F"/>
                <w:kern w:val="0"/>
                <w:szCs w:val="21"/>
                <w14:ligatures w14:val="none"/>
              </w:rPr>
            </w:pPr>
            <w:del w:id="1474" w:author="User" w:date="2024-05-20T17:20:00Z">
              <w:r w:rsidDel="00B4392F">
                <w:rPr>
                  <w:rFonts w:ascii="微软雅黑" w:eastAsia="微软雅黑" w:hAnsi="微软雅黑" w:cs="宋体"/>
                  <w:color w:val="191B1F"/>
                  <w:kern w:val="0"/>
                  <w:szCs w:val="21"/>
                  <w14:ligatures w14:val="none"/>
                </w:rPr>
                <w:delText>C</w:delText>
              </w:r>
              <w:r w:rsidDel="00B4392F">
                <w:rPr>
                  <w:rFonts w:ascii="微软雅黑" w:eastAsia="微软雅黑" w:hAnsi="微软雅黑" w:cs="宋体" w:hint="eastAsia"/>
                  <w:color w:val="191B1F"/>
                  <w:kern w:val="0"/>
                  <w:szCs w:val="21"/>
                  <w14:ligatures w14:val="none"/>
                </w:rPr>
                <w:delText>z</w:delText>
              </w:r>
            </w:del>
          </w:p>
        </w:tc>
        <w:tc>
          <w:tcPr>
            <w:tcW w:w="2110" w:type="dxa"/>
          </w:tcPr>
          <w:p w14:paraId="59B84DD0" w14:textId="2EC45EFE" w:rsidR="00F36F7B" w:rsidDel="00113C58" w:rsidRDefault="00F36F7B" w:rsidP="00F36F7B">
            <w:pPr>
              <w:widowControl/>
              <w:tabs>
                <w:tab w:val="left" w:pos="720"/>
              </w:tabs>
              <w:spacing w:before="100" w:beforeAutospacing="1" w:after="100" w:afterAutospacing="1" w:line="240" w:lineRule="atLeast"/>
              <w:jc w:val="left"/>
              <w:rPr>
                <w:del w:id="1475" w:author="User" w:date="2024-06-13T21:04:00Z"/>
                <w:rFonts w:ascii="微软雅黑" w:eastAsia="微软雅黑" w:hAnsi="微软雅黑" w:cs="宋体"/>
                <w:color w:val="191B1F"/>
                <w:kern w:val="0"/>
                <w:szCs w:val="21"/>
                <w14:ligatures w14:val="none"/>
              </w:rPr>
            </w:pPr>
          </w:p>
        </w:tc>
        <w:tc>
          <w:tcPr>
            <w:tcW w:w="1777" w:type="dxa"/>
          </w:tcPr>
          <w:p w14:paraId="0E8E0885" w14:textId="5B5962D0" w:rsidR="00F36F7B" w:rsidDel="00113C58" w:rsidRDefault="00F36F7B" w:rsidP="00F36F7B">
            <w:pPr>
              <w:widowControl/>
              <w:tabs>
                <w:tab w:val="left" w:pos="720"/>
              </w:tabs>
              <w:spacing w:before="100" w:beforeAutospacing="1" w:after="100" w:afterAutospacing="1" w:line="240" w:lineRule="atLeast"/>
              <w:jc w:val="left"/>
              <w:rPr>
                <w:del w:id="1476" w:author="User" w:date="2024-06-13T21:04:00Z"/>
                <w:rFonts w:ascii="微软雅黑" w:eastAsia="微软雅黑" w:hAnsi="微软雅黑" w:cs="宋体"/>
                <w:color w:val="191B1F"/>
                <w:kern w:val="0"/>
                <w:szCs w:val="21"/>
                <w14:ligatures w14:val="none"/>
              </w:rPr>
            </w:pPr>
          </w:p>
        </w:tc>
        <w:tc>
          <w:tcPr>
            <w:tcW w:w="2999" w:type="dxa"/>
          </w:tcPr>
          <w:p w14:paraId="79E995A1" w14:textId="12411B3C" w:rsidR="00F36F7B" w:rsidDel="00113C58" w:rsidRDefault="00F36F7B" w:rsidP="00F36F7B">
            <w:pPr>
              <w:widowControl/>
              <w:tabs>
                <w:tab w:val="left" w:pos="720"/>
              </w:tabs>
              <w:spacing w:before="100" w:beforeAutospacing="1" w:after="100" w:afterAutospacing="1" w:line="240" w:lineRule="atLeast"/>
              <w:jc w:val="left"/>
              <w:rPr>
                <w:del w:id="1477" w:author="User" w:date="2024-06-13T21:04:00Z"/>
                <w:rFonts w:ascii="微软雅黑" w:eastAsia="微软雅黑" w:hAnsi="微软雅黑" w:cs="宋体"/>
                <w:color w:val="191B1F"/>
                <w:kern w:val="0"/>
                <w:szCs w:val="21"/>
                <w14:ligatures w14:val="none"/>
              </w:rPr>
            </w:pPr>
          </w:p>
        </w:tc>
      </w:tr>
      <w:tr w:rsidR="00F36F7B" w:rsidDel="00113C58" w14:paraId="24DC057A" w14:textId="2EF06039" w:rsidTr="00823E17">
        <w:trPr>
          <w:del w:id="1478" w:author="User" w:date="2024-06-13T21:04:00Z"/>
        </w:trPr>
        <w:tc>
          <w:tcPr>
            <w:tcW w:w="1887" w:type="dxa"/>
          </w:tcPr>
          <w:p w14:paraId="4DD6F6FC" w14:textId="33269D8F" w:rsidR="00F36F7B" w:rsidDel="00113C58" w:rsidRDefault="00F36F7B" w:rsidP="00F36F7B">
            <w:pPr>
              <w:widowControl/>
              <w:tabs>
                <w:tab w:val="left" w:pos="720"/>
              </w:tabs>
              <w:spacing w:before="100" w:beforeAutospacing="1" w:after="100" w:afterAutospacing="1" w:line="240" w:lineRule="atLeast"/>
              <w:jc w:val="left"/>
              <w:rPr>
                <w:del w:id="1479" w:author="User" w:date="2024-06-13T21:04:00Z"/>
                <w:rFonts w:ascii="微软雅黑" w:eastAsia="微软雅黑" w:hAnsi="微软雅黑" w:cs="宋体"/>
                <w:color w:val="191B1F"/>
                <w:kern w:val="0"/>
                <w:szCs w:val="21"/>
                <w14:ligatures w14:val="none"/>
              </w:rPr>
            </w:pPr>
            <w:del w:id="1480" w:author="User" w:date="2024-05-20T17:20:00Z">
              <w:r w:rsidDel="00B4392F">
                <w:rPr>
                  <w:rFonts w:ascii="微软雅黑" w:eastAsia="微软雅黑" w:hAnsi="微软雅黑" w:cs="宋体"/>
                  <w:color w:val="191B1F"/>
                  <w:kern w:val="0"/>
                  <w:szCs w:val="21"/>
                  <w14:ligatures w14:val="none"/>
                </w:rPr>
                <w:delText>J</w:delText>
              </w:r>
              <w:r w:rsidDel="00B4392F">
                <w:rPr>
                  <w:rFonts w:ascii="微软雅黑" w:eastAsia="微软雅黑" w:hAnsi="微软雅黑" w:cs="宋体" w:hint="eastAsia"/>
                  <w:color w:val="191B1F"/>
                  <w:kern w:val="0"/>
                  <w:szCs w:val="21"/>
                  <w14:ligatures w14:val="none"/>
                </w:rPr>
                <w:delText>ssy</w:delText>
              </w:r>
            </w:del>
          </w:p>
        </w:tc>
        <w:tc>
          <w:tcPr>
            <w:tcW w:w="2110" w:type="dxa"/>
          </w:tcPr>
          <w:p w14:paraId="4ACE049A" w14:textId="24267322" w:rsidR="00F36F7B" w:rsidDel="00113C58" w:rsidRDefault="00F36F7B" w:rsidP="00F36F7B">
            <w:pPr>
              <w:widowControl/>
              <w:tabs>
                <w:tab w:val="left" w:pos="720"/>
              </w:tabs>
              <w:spacing w:before="100" w:beforeAutospacing="1" w:after="100" w:afterAutospacing="1" w:line="240" w:lineRule="atLeast"/>
              <w:jc w:val="left"/>
              <w:rPr>
                <w:del w:id="1481" w:author="User" w:date="2024-06-13T21:04:00Z"/>
                <w:rFonts w:ascii="微软雅黑" w:eastAsia="微软雅黑" w:hAnsi="微软雅黑" w:cs="宋体"/>
                <w:color w:val="191B1F"/>
                <w:kern w:val="0"/>
                <w:szCs w:val="21"/>
                <w14:ligatures w14:val="none"/>
              </w:rPr>
            </w:pPr>
          </w:p>
        </w:tc>
        <w:tc>
          <w:tcPr>
            <w:tcW w:w="1777" w:type="dxa"/>
          </w:tcPr>
          <w:p w14:paraId="5C9366BA" w14:textId="2835912C" w:rsidR="00F36F7B" w:rsidDel="00113C58" w:rsidRDefault="00F36F7B" w:rsidP="00F36F7B">
            <w:pPr>
              <w:widowControl/>
              <w:tabs>
                <w:tab w:val="left" w:pos="720"/>
              </w:tabs>
              <w:spacing w:before="100" w:beforeAutospacing="1" w:after="100" w:afterAutospacing="1" w:line="240" w:lineRule="atLeast"/>
              <w:jc w:val="left"/>
              <w:rPr>
                <w:del w:id="1482" w:author="User" w:date="2024-06-13T21:04:00Z"/>
                <w:rFonts w:ascii="微软雅黑" w:eastAsia="微软雅黑" w:hAnsi="微软雅黑" w:cs="宋体"/>
                <w:color w:val="191B1F"/>
                <w:kern w:val="0"/>
                <w:szCs w:val="21"/>
                <w14:ligatures w14:val="none"/>
              </w:rPr>
            </w:pPr>
          </w:p>
        </w:tc>
        <w:tc>
          <w:tcPr>
            <w:tcW w:w="2999" w:type="dxa"/>
          </w:tcPr>
          <w:p w14:paraId="1DD8E529" w14:textId="57569073" w:rsidR="00F36F7B" w:rsidDel="00113C58" w:rsidRDefault="00F36F7B" w:rsidP="00F36F7B">
            <w:pPr>
              <w:widowControl/>
              <w:tabs>
                <w:tab w:val="left" w:pos="720"/>
              </w:tabs>
              <w:spacing w:before="100" w:beforeAutospacing="1" w:after="100" w:afterAutospacing="1" w:line="240" w:lineRule="atLeast"/>
              <w:jc w:val="left"/>
              <w:rPr>
                <w:del w:id="1483" w:author="User" w:date="2024-06-13T21:04:00Z"/>
                <w:rFonts w:ascii="微软雅黑" w:eastAsia="微软雅黑" w:hAnsi="微软雅黑" w:cs="宋体"/>
                <w:color w:val="191B1F"/>
                <w:kern w:val="0"/>
                <w:szCs w:val="21"/>
                <w14:ligatures w14:val="none"/>
              </w:rPr>
            </w:pPr>
          </w:p>
        </w:tc>
      </w:tr>
      <w:tr w:rsidR="00F36F7B" w:rsidDel="00113C58" w14:paraId="5CBECEE4" w14:textId="3020B465" w:rsidTr="00823E17">
        <w:trPr>
          <w:del w:id="1484" w:author="User" w:date="2024-06-13T21:04:00Z"/>
        </w:trPr>
        <w:tc>
          <w:tcPr>
            <w:tcW w:w="1887" w:type="dxa"/>
          </w:tcPr>
          <w:p w14:paraId="27CAD9E9" w14:textId="4C061916" w:rsidR="00F36F7B" w:rsidDel="00113C58" w:rsidRDefault="00F36F7B" w:rsidP="00F36F7B">
            <w:pPr>
              <w:widowControl/>
              <w:tabs>
                <w:tab w:val="left" w:pos="720"/>
              </w:tabs>
              <w:spacing w:before="100" w:beforeAutospacing="1" w:after="100" w:afterAutospacing="1" w:line="240" w:lineRule="atLeast"/>
              <w:jc w:val="left"/>
              <w:rPr>
                <w:del w:id="1485" w:author="User" w:date="2024-06-13T21:04:00Z"/>
                <w:rFonts w:ascii="微软雅黑" w:eastAsia="微软雅黑" w:hAnsi="微软雅黑" w:cs="宋体"/>
                <w:color w:val="191B1F"/>
                <w:kern w:val="0"/>
                <w:szCs w:val="21"/>
                <w14:ligatures w14:val="none"/>
              </w:rPr>
            </w:pPr>
            <w:del w:id="1486" w:author="User" w:date="2024-05-20T17:20:00Z">
              <w:r w:rsidDel="00B4392F">
                <w:rPr>
                  <w:rFonts w:ascii="微软雅黑" w:eastAsia="微软雅黑" w:hAnsi="微软雅黑" w:cs="宋体"/>
                  <w:color w:val="191B1F"/>
                  <w:kern w:val="0"/>
                  <w:szCs w:val="21"/>
                  <w14:ligatures w14:val="none"/>
                </w:rPr>
                <w:delText>Z</w:delText>
              </w:r>
              <w:r w:rsidDel="00B4392F">
                <w:rPr>
                  <w:rFonts w:ascii="微软雅黑" w:eastAsia="微软雅黑" w:hAnsi="微软雅黑" w:cs="宋体" w:hint="eastAsia"/>
                  <w:color w:val="191B1F"/>
                  <w:kern w:val="0"/>
                  <w:szCs w:val="21"/>
                  <w14:ligatures w14:val="none"/>
                </w:rPr>
                <w:delText>tms</w:delText>
              </w:r>
            </w:del>
          </w:p>
        </w:tc>
        <w:tc>
          <w:tcPr>
            <w:tcW w:w="2110" w:type="dxa"/>
          </w:tcPr>
          <w:p w14:paraId="2C168927" w14:textId="024E4099" w:rsidR="00F36F7B" w:rsidDel="00113C58" w:rsidRDefault="00F36F7B" w:rsidP="00F36F7B">
            <w:pPr>
              <w:widowControl/>
              <w:tabs>
                <w:tab w:val="left" w:pos="720"/>
              </w:tabs>
              <w:spacing w:before="100" w:beforeAutospacing="1" w:after="100" w:afterAutospacing="1" w:line="240" w:lineRule="atLeast"/>
              <w:jc w:val="left"/>
              <w:rPr>
                <w:del w:id="1487" w:author="User" w:date="2024-06-13T21:04:00Z"/>
                <w:rFonts w:ascii="微软雅黑" w:eastAsia="微软雅黑" w:hAnsi="微软雅黑" w:cs="宋体"/>
                <w:color w:val="191B1F"/>
                <w:kern w:val="0"/>
                <w:szCs w:val="21"/>
                <w14:ligatures w14:val="none"/>
              </w:rPr>
            </w:pPr>
          </w:p>
        </w:tc>
        <w:tc>
          <w:tcPr>
            <w:tcW w:w="1777" w:type="dxa"/>
          </w:tcPr>
          <w:p w14:paraId="779857E9" w14:textId="16F57E59" w:rsidR="00F36F7B" w:rsidDel="00113C58" w:rsidRDefault="00F36F7B" w:rsidP="00F36F7B">
            <w:pPr>
              <w:widowControl/>
              <w:tabs>
                <w:tab w:val="left" w:pos="720"/>
              </w:tabs>
              <w:spacing w:before="100" w:beforeAutospacing="1" w:after="100" w:afterAutospacing="1" w:line="240" w:lineRule="atLeast"/>
              <w:jc w:val="left"/>
              <w:rPr>
                <w:del w:id="1488" w:author="User" w:date="2024-06-13T21:04:00Z"/>
                <w:rFonts w:ascii="微软雅黑" w:eastAsia="微软雅黑" w:hAnsi="微软雅黑" w:cs="宋体"/>
                <w:color w:val="191B1F"/>
                <w:kern w:val="0"/>
                <w:szCs w:val="21"/>
                <w14:ligatures w14:val="none"/>
              </w:rPr>
            </w:pPr>
          </w:p>
        </w:tc>
        <w:tc>
          <w:tcPr>
            <w:tcW w:w="2999" w:type="dxa"/>
          </w:tcPr>
          <w:p w14:paraId="2A716F12" w14:textId="1A8309EE" w:rsidR="00F36F7B" w:rsidDel="00113C58" w:rsidRDefault="00F36F7B" w:rsidP="00F36F7B">
            <w:pPr>
              <w:widowControl/>
              <w:tabs>
                <w:tab w:val="left" w:pos="720"/>
              </w:tabs>
              <w:spacing w:before="100" w:beforeAutospacing="1" w:after="100" w:afterAutospacing="1" w:line="240" w:lineRule="atLeast"/>
              <w:jc w:val="left"/>
              <w:rPr>
                <w:del w:id="1489" w:author="User" w:date="2024-06-13T21:04:00Z"/>
                <w:rFonts w:ascii="微软雅黑" w:eastAsia="微软雅黑" w:hAnsi="微软雅黑" w:cs="宋体"/>
                <w:color w:val="191B1F"/>
                <w:kern w:val="0"/>
                <w:szCs w:val="21"/>
                <w14:ligatures w14:val="none"/>
              </w:rPr>
            </w:pPr>
          </w:p>
        </w:tc>
      </w:tr>
      <w:tr w:rsidR="00F36F7B" w14:paraId="2D9ABFAC" w14:textId="77777777" w:rsidTr="00ED66BE">
        <w:tc>
          <w:tcPr>
            <w:tcW w:w="1887" w:type="dxa"/>
          </w:tcPr>
          <w:p w14:paraId="7E65D406" w14:textId="34A42116" w:rsidR="00F36F7B" w:rsidRDefault="00F36F7B"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Z</w:t>
            </w:r>
            <w:r>
              <w:rPr>
                <w:rFonts w:ascii="微软雅黑" w:eastAsia="微软雅黑" w:hAnsi="微软雅黑" w:cs="宋体" w:hint="eastAsia"/>
                <w:color w:val="191B1F"/>
                <w:kern w:val="0"/>
                <w:szCs w:val="21"/>
                <w14:ligatures w14:val="none"/>
              </w:rPr>
              <w:t>tms</w:t>
            </w:r>
            <w:proofErr w:type="spellEnd"/>
          </w:p>
        </w:tc>
        <w:tc>
          <w:tcPr>
            <w:tcW w:w="2110" w:type="dxa"/>
          </w:tcPr>
          <w:p w14:paraId="2383E6CA" w14:textId="0791D7C9" w:rsidR="00F36F7B" w:rsidRDefault="00823E17"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490"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491" w:author="User" w:date="2024-07-01T09:41:00Z">
              <w:r w:rsidR="00F36F7B" w:rsidDel="00823E17">
                <w:rPr>
                  <w:rFonts w:ascii="微软雅黑" w:eastAsia="微软雅黑" w:hAnsi="微软雅黑" w:cs="宋体"/>
                  <w:color w:val="191B1F"/>
                  <w:kern w:val="0"/>
                  <w:szCs w:val="21"/>
                  <w14:ligatures w14:val="none"/>
                </w:rPr>
                <w:delText>V</w:delText>
              </w:r>
              <w:r w:rsidR="00F36F7B" w:rsidDel="00823E17">
                <w:rPr>
                  <w:rFonts w:ascii="微软雅黑" w:eastAsia="微软雅黑" w:hAnsi="微软雅黑" w:cs="宋体" w:hint="eastAsia"/>
                  <w:color w:val="191B1F"/>
                  <w:kern w:val="0"/>
                  <w:szCs w:val="21"/>
                  <w14:ligatures w14:val="none"/>
                </w:rPr>
                <w:delText>archar（25）</w:delText>
              </w:r>
            </w:del>
          </w:p>
        </w:tc>
        <w:tc>
          <w:tcPr>
            <w:tcW w:w="1777" w:type="dxa"/>
          </w:tcPr>
          <w:p w14:paraId="1639898F" w14:textId="29DF8EAD" w:rsidR="00F36F7B" w:rsidRPr="00A01EB0" w:rsidRDefault="00F36F7B"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01EB0">
              <w:rPr>
                <w:rFonts w:ascii="微软雅黑" w:eastAsia="微软雅黑" w:hAnsi="微软雅黑" w:cs="宋体" w:hint="eastAsia"/>
                <w:color w:val="191B1F"/>
                <w:kern w:val="0"/>
                <w:szCs w:val="21"/>
                <w14:ligatures w14:val="none"/>
              </w:rPr>
              <w:t>输入</w:t>
            </w:r>
          </w:p>
        </w:tc>
        <w:tc>
          <w:tcPr>
            <w:tcW w:w="2999" w:type="dxa"/>
          </w:tcPr>
          <w:p w14:paraId="385EF2F0" w14:textId="710198CA" w:rsidR="00F36F7B" w:rsidRDefault="00F36F7B"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开</w:t>
            </w:r>
            <w:proofErr w:type="gramStart"/>
            <w:r>
              <w:rPr>
                <w:rFonts w:ascii="微软雅黑" w:eastAsia="微软雅黑" w:hAnsi="微软雅黑" w:cs="宋体" w:hint="eastAsia"/>
                <w:color w:val="191B1F"/>
                <w:kern w:val="0"/>
                <w:szCs w:val="21"/>
                <w14:ligatures w14:val="none"/>
              </w:rPr>
              <w:t>土记录</w:t>
            </w:r>
            <w:proofErr w:type="gramEnd"/>
            <w:r>
              <w:rPr>
                <w:rFonts w:ascii="微软雅黑" w:eastAsia="微软雅黑" w:hAnsi="微软雅黑" w:cs="宋体" w:hint="eastAsia"/>
                <w:color w:val="191B1F"/>
                <w:kern w:val="0"/>
                <w:szCs w:val="21"/>
                <w14:ligatures w14:val="none"/>
              </w:rPr>
              <w:t>-状态描述</w:t>
            </w:r>
          </w:p>
        </w:tc>
      </w:tr>
      <w:tr w:rsidR="00F36F7B" w14:paraId="04F89317" w14:textId="77777777" w:rsidTr="00ED66BE">
        <w:tc>
          <w:tcPr>
            <w:tcW w:w="1887" w:type="dxa"/>
          </w:tcPr>
          <w:p w14:paraId="021CC065" w14:textId="54B7C0DF" w:rsidR="00F36F7B" w:rsidRDefault="00F36F7B"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ktr</w:t>
            </w:r>
            <w:proofErr w:type="spellEnd"/>
          </w:p>
        </w:tc>
        <w:tc>
          <w:tcPr>
            <w:tcW w:w="2110" w:type="dxa"/>
          </w:tcPr>
          <w:p w14:paraId="240DA514" w14:textId="7901A7D6" w:rsidR="00F36F7B" w:rsidRDefault="00823E17"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492"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493" w:author="User" w:date="2024-07-01T09:41:00Z">
              <w:r w:rsidR="00F36F7B" w:rsidDel="00823E17">
                <w:rPr>
                  <w:rFonts w:ascii="微软雅黑" w:eastAsia="微软雅黑" w:hAnsi="微软雅黑" w:cs="宋体"/>
                  <w:color w:val="191B1F"/>
                  <w:kern w:val="0"/>
                  <w:szCs w:val="21"/>
                  <w14:ligatures w14:val="none"/>
                </w:rPr>
                <w:delText>V</w:delText>
              </w:r>
              <w:r w:rsidR="00F36F7B" w:rsidDel="00823E17">
                <w:rPr>
                  <w:rFonts w:ascii="微软雅黑" w:eastAsia="微软雅黑" w:hAnsi="微软雅黑" w:cs="宋体" w:hint="eastAsia"/>
                  <w:color w:val="191B1F"/>
                  <w:kern w:val="0"/>
                  <w:szCs w:val="21"/>
                  <w14:ligatures w14:val="none"/>
                </w:rPr>
                <w:delText>archar（25）</w:delText>
              </w:r>
            </w:del>
          </w:p>
        </w:tc>
        <w:tc>
          <w:tcPr>
            <w:tcW w:w="1777" w:type="dxa"/>
          </w:tcPr>
          <w:p w14:paraId="3A82C78F" w14:textId="1645D166" w:rsidR="00F36F7B" w:rsidRPr="00A01EB0" w:rsidRDefault="00F36F7B"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01EB0">
              <w:rPr>
                <w:rFonts w:ascii="微软雅黑" w:eastAsia="微软雅黑" w:hAnsi="微软雅黑" w:cs="宋体" w:hint="eastAsia"/>
                <w:color w:val="191B1F"/>
                <w:kern w:val="0"/>
                <w:szCs w:val="21"/>
                <w14:ligatures w14:val="none"/>
              </w:rPr>
              <w:t>输入</w:t>
            </w:r>
          </w:p>
        </w:tc>
        <w:tc>
          <w:tcPr>
            <w:tcW w:w="2999" w:type="dxa"/>
          </w:tcPr>
          <w:p w14:paraId="462E9AE1" w14:textId="1708D6D6" w:rsidR="00F36F7B" w:rsidRDefault="00F36F7B" w:rsidP="00F36F7B">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开土记录-开</w:t>
            </w:r>
            <w:del w:id="1494" w:author="李莉贞" w:date="2024-07-01T10:04:00Z">
              <w:r w:rsidDel="00E90C5E">
                <w:rPr>
                  <w:rFonts w:ascii="微软雅黑" w:eastAsia="微软雅黑" w:hAnsi="微软雅黑" w:cs="宋体" w:hint="eastAsia"/>
                  <w:color w:val="191B1F"/>
                  <w:kern w:val="0"/>
                  <w:szCs w:val="21"/>
                  <w14:ligatures w14:val="none"/>
                </w:rPr>
                <w:delText>图</w:delText>
              </w:r>
            </w:del>
            <w:ins w:id="1495" w:author="李莉贞" w:date="2024-07-01T10:04:00Z">
              <w:r w:rsidR="00E90C5E">
                <w:rPr>
                  <w:rFonts w:ascii="微软雅黑" w:eastAsia="微软雅黑" w:hAnsi="微软雅黑" w:cs="宋体" w:hint="eastAsia"/>
                  <w:color w:val="191B1F"/>
                  <w:kern w:val="0"/>
                  <w:szCs w:val="21"/>
                  <w14:ligatures w14:val="none"/>
                </w:rPr>
                <w:t>土</w:t>
              </w:r>
            </w:ins>
            <w:bookmarkStart w:id="1496" w:name="_GoBack"/>
            <w:bookmarkEnd w:id="1496"/>
            <w:r>
              <w:rPr>
                <w:rFonts w:ascii="微软雅黑" w:eastAsia="微软雅黑" w:hAnsi="微软雅黑" w:cs="宋体" w:hint="eastAsia"/>
                <w:color w:val="191B1F"/>
                <w:kern w:val="0"/>
                <w:szCs w:val="21"/>
                <w14:ligatures w14:val="none"/>
              </w:rPr>
              <w:t>人</w:t>
            </w:r>
          </w:p>
        </w:tc>
      </w:tr>
      <w:tr w:rsidR="00113C58" w14:paraId="5FB878A0" w14:textId="77777777" w:rsidTr="00ED66BE">
        <w:trPr>
          <w:ins w:id="1497" w:author="User" w:date="2024-06-13T21:04:00Z"/>
        </w:trPr>
        <w:tc>
          <w:tcPr>
            <w:tcW w:w="1887" w:type="dxa"/>
          </w:tcPr>
          <w:p w14:paraId="748FBE57" w14:textId="4479BA97" w:rsidR="00113C58" w:rsidRPr="00F475EF" w:rsidRDefault="00113C58" w:rsidP="00113C58">
            <w:pPr>
              <w:widowControl/>
              <w:tabs>
                <w:tab w:val="left" w:pos="720"/>
              </w:tabs>
              <w:spacing w:before="100" w:beforeAutospacing="1" w:after="100" w:afterAutospacing="1" w:line="240" w:lineRule="atLeast"/>
              <w:jc w:val="left"/>
              <w:rPr>
                <w:ins w:id="1498" w:author="User" w:date="2024-06-13T21:04:00Z"/>
                <w:rFonts w:ascii="微软雅黑" w:eastAsia="微软雅黑" w:hAnsi="微软雅黑" w:cs="宋体"/>
                <w:color w:val="191B1F"/>
                <w:kern w:val="0"/>
                <w:szCs w:val="21"/>
                <w14:ligatures w14:val="none"/>
              </w:rPr>
            </w:pPr>
            <w:proofErr w:type="spellStart"/>
            <w:ins w:id="1499" w:author="User" w:date="2024-06-13T21:05:00Z">
              <w:r w:rsidRPr="00F475EF">
                <w:rPr>
                  <w:rFonts w:ascii="微软雅黑" w:eastAsia="微软雅黑" w:hAnsi="微软雅黑" w:cs="宋体"/>
                  <w:color w:val="191B1F"/>
                  <w:kern w:val="0"/>
                  <w:szCs w:val="21"/>
                  <w14:ligatures w14:val="none"/>
                  <w:rPrChange w:id="1500" w:author="User" w:date="2024-06-18T14:56:00Z">
                    <w:rPr>
                      <w:rFonts w:ascii="微软雅黑" w:eastAsia="微软雅黑" w:hAnsi="微软雅黑" w:cs="宋体"/>
                      <w:color w:val="191B1F"/>
                      <w:kern w:val="0"/>
                      <w:szCs w:val="21"/>
                      <w:highlight w:val="magenta"/>
                      <w14:ligatures w14:val="none"/>
                    </w:rPr>
                  </w:rPrChange>
                </w:rPr>
                <w:t>xmbh</w:t>
              </w:r>
            </w:ins>
            <w:proofErr w:type="spellEnd"/>
          </w:p>
        </w:tc>
        <w:tc>
          <w:tcPr>
            <w:tcW w:w="2110" w:type="dxa"/>
          </w:tcPr>
          <w:p w14:paraId="4985FCA0" w14:textId="0CF8105F" w:rsidR="00113C58" w:rsidRPr="00F475EF" w:rsidRDefault="00113C58" w:rsidP="00113C58">
            <w:pPr>
              <w:widowControl/>
              <w:tabs>
                <w:tab w:val="left" w:pos="720"/>
              </w:tabs>
              <w:spacing w:before="100" w:beforeAutospacing="1" w:after="100" w:afterAutospacing="1" w:line="240" w:lineRule="atLeast"/>
              <w:jc w:val="left"/>
              <w:rPr>
                <w:ins w:id="1501" w:author="User" w:date="2024-06-13T21:04:00Z"/>
                <w:rFonts w:ascii="微软雅黑" w:eastAsia="微软雅黑" w:hAnsi="微软雅黑" w:cs="宋体"/>
                <w:color w:val="191B1F"/>
                <w:kern w:val="0"/>
                <w:szCs w:val="21"/>
                <w14:ligatures w14:val="none"/>
              </w:rPr>
            </w:pPr>
            <w:ins w:id="1502" w:author="User" w:date="2024-06-13T21:05:00Z">
              <w:r w:rsidRPr="00F475EF">
                <w:rPr>
                  <w:rFonts w:ascii="微软雅黑" w:eastAsia="微软雅黑" w:hAnsi="微软雅黑" w:cs="宋体"/>
                  <w:color w:val="191B1F"/>
                  <w:kern w:val="0"/>
                  <w:szCs w:val="21"/>
                  <w14:ligatures w14:val="none"/>
                  <w:rPrChange w:id="1503" w:author="User" w:date="2024-06-18T14:56:00Z">
                    <w:rPr>
                      <w:rFonts w:ascii="微软雅黑" w:eastAsia="微软雅黑" w:hAnsi="微软雅黑" w:cs="宋体"/>
                      <w:color w:val="191B1F"/>
                      <w:kern w:val="0"/>
                      <w:szCs w:val="21"/>
                      <w:highlight w:val="magenta"/>
                      <w14:ligatures w14:val="none"/>
                    </w:rPr>
                  </w:rPrChange>
                </w:rPr>
                <w:t>Varchar（800）</w:t>
              </w:r>
            </w:ins>
          </w:p>
        </w:tc>
        <w:tc>
          <w:tcPr>
            <w:tcW w:w="1777" w:type="dxa"/>
          </w:tcPr>
          <w:p w14:paraId="34396B0E" w14:textId="2398B400" w:rsidR="00113C58" w:rsidRPr="00F475EF" w:rsidRDefault="00113C58" w:rsidP="00113C58">
            <w:pPr>
              <w:widowControl/>
              <w:tabs>
                <w:tab w:val="left" w:pos="720"/>
              </w:tabs>
              <w:spacing w:before="100" w:beforeAutospacing="1" w:after="100" w:afterAutospacing="1" w:line="240" w:lineRule="atLeast"/>
              <w:jc w:val="left"/>
              <w:rPr>
                <w:ins w:id="1504" w:author="User" w:date="2024-06-13T21:04:00Z"/>
                <w:rFonts w:ascii="微软雅黑" w:eastAsia="微软雅黑" w:hAnsi="微软雅黑" w:cs="宋体"/>
                <w:color w:val="191B1F"/>
                <w:kern w:val="0"/>
                <w:szCs w:val="21"/>
                <w14:ligatures w14:val="none"/>
              </w:rPr>
            </w:pPr>
            <w:ins w:id="1505" w:author="User" w:date="2024-06-13T21:05:00Z">
              <w:r w:rsidRPr="00F475EF">
                <w:rPr>
                  <w:rFonts w:ascii="微软雅黑" w:eastAsia="微软雅黑" w:hAnsi="微软雅黑" w:cs="宋体" w:hint="eastAsia"/>
                  <w:color w:val="191B1F"/>
                  <w:kern w:val="0"/>
                  <w:szCs w:val="21"/>
                  <w14:ligatures w14:val="none"/>
                  <w:rPrChange w:id="1506" w:author="User" w:date="2024-06-18T14:56:00Z">
                    <w:rPr>
                      <w:rFonts w:ascii="微软雅黑" w:eastAsia="微软雅黑" w:hAnsi="微软雅黑" w:cs="宋体" w:hint="eastAsia"/>
                      <w:color w:val="191B1F"/>
                      <w:kern w:val="0"/>
                      <w:szCs w:val="21"/>
                      <w:highlight w:val="magenta"/>
                      <w14:ligatures w14:val="none"/>
                    </w:rPr>
                  </w:rPrChange>
                </w:rPr>
                <w:t>前端选择关联</w:t>
              </w:r>
              <w:proofErr w:type="gramStart"/>
              <w:r w:rsidRPr="00F475EF">
                <w:rPr>
                  <w:rFonts w:ascii="微软雅黑" w:eastAsia="微软雅黑" w:hAnsi="微软雅黑" w:cs="宋体" w:hint="eastAsia"/>
                  <w:color w:val="191B1F"/>
                  <w:kern w:val="0"/>
                  <w:szCs w:val="21"/>
                  <w14:ligatures w14:val="none"/>
                  <w:rPrChange w:id="1507" w:author="User" w:date="2024-06-18T14:56:00Z">
                    <w:rPr>
                      <w:rFonts w:ascii="微软雅黑" w:eastAsia="微软雅黑" w:hAnsi="微软雅黑" w:cs="宋体" w:hint="eastAsia"/>
                      <w:color w:val="191B1F"/>
                      <w:kern w:val="0"/>
                      <w:szCs w:val="21"/>
                      <w:highlight w:val="magenta"/>
                      <w14:ligatures w14:val="none"/>
                    </w:rPr>
                  </w:rPrChange>
                </w:rPr>
                <w:t>参数表取数</w:t>
              </w:r>
            </w:ins>
            <w:proofErr w:type="gramEnd"/>
          </w:p>
        </w:tc>
        <w:tc>
          <w:tcPr>
            <w:tcW w:w="2999" w:type="dxa"/>
          </w:tcPr>
          <w:p w14:paraId="19CCC544" w14:textId="343E3346" w:rsidR="00113C58" w:rsidRPr="00F475EF" w:rsidRDefault="00113C58" w:rsidP="00113C58">
            <w:pPr>
              <w:widowControl/>
              <w:tabs>
                <w:tab w:val="left" w:pos="720"/>
              </w:tabs>
              <w:spacing w:before="100" w:beforeAutospacing="1" w:after="100" w:afterAutospacing="1" w:line="240" w:lineRule="atLeast"/>
              <w:jc w:val="left"/>
              <w:rPr>
                <w:ins w:id="1508" w:author="User" w:date="2024-06-13T21:04:00Z"/>
                <w:rFonts w:ascii="微软雅黑" w:eastAsia="微软雅黑" w:hAnsi="微软雅黑" w:cs="宋体"/>
                <w:color w:val="191B1F"/>
                <w:kern w:val="0"/>
                <w:szCs w:val="21"/>
                <w14:ligatures w14:val="none"/>
              </w:rPr>
            </w:pPr>
            <w:ins w:id="1509" w:author="User" w:date="2024-06-13T21:05:00Z">
              <w:r w:rsidRPr="00F475EF">
                <w:rPr>
                  <w:rFonts w:ascii="微软雅黑" w:eastAsia="微软雅黑" w:hAnsi="微软雅黑" w:cs="宋体" w:hint="eastAsia"/>
                  <w:color w:val="191B1F"/>
                  <w:kern w:val="0"/>
                  <w:szCs w:val="21"/>
                  <w14:ligatures w14:val="none"/>
                  <w:rPrChange w:id="1510" w:author="User" w:date="2024-06-18T14:56:00Z">
                    <w:rPr>
                      <w:rFonts w:ascii="微软雅黑" w:eastAsia="微软雅黑" w:hAnsi="微软雅黑" w:cs="宋体" w:hint="eastAsia"/>
                      <w:color w:val="191B1F"/>
                      <w:kern w:val="0"/>
                      <w:szCs w:val="21"/>
                      <w:highlight w:val="magenta"/>
                      <w14:ligatures w14:val="none"/>
                    </w:rPr>
                  </w:rPrChange>
                </w:rPr>
                <w:t>项目编号</w:t>
              </w:r>
            </w:ins>
          </w:p>
        </w:tc>
      </w:tr>
      <w:tr w:rsidR="00113C58" w14:paraId="49FB3B03" w14:textId="77777777" w:rsidTr="00ED66BE">
        <w:tc>
          <w:tcPr>
            <w:tcW w:w="1887" w:type="dxa"/>
          </w:tcPr>
          <w:p w14:paraId="7F892EAD" w14:textId="2A3085A8"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Attribute_1</w:t>
            </w:r>
          </w:p>
        </w:tc>
        <w:tc>
          <w:tcPr>
            <w:tcW w:w="2110" w:type="dxa"/>
          </w:tcPr>
          <w:p w14:paraId="4CD09B8F" w14:textId="2DB92155" w:rsidR="00113C58" w:rsidRPr="00F475EF" w:rsidRDefault="00823E17"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511"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512" w:author="User" w:date="2024-07-01T09:41:00Z">
              <w:r w:rsidR="00113C58" w:rsidRPr="00F475EF" w:rsidDel="00823E17">
                <w:rPr>
                  <w:rFonts w:ascii="微软雅黑" w:eastAsia="微软雅黑" w:hAnsi="微软雅黑" w:cs="宋体"/>
                  <w:color w:val="191B1F"/>
                  <w:kern w:val="0"/>
                  <w:szCs w:val="21"/>
                  <w14:ligatures w14:val="none"/>
                </w:rPr>
                <w:delText>Varchar（25）</w:delText>
              </w:r>
            </w:del>
          </w:p>
        </w:tc>
        <w:tc>
          <w:tcPr>
            <w:tcW w:w="1777" w:type="dxa"/>
          </w:tcPr>
          <w:p w14:paraId="79EC9F54" w14:textId="50A34DE7"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数据建立日期</w:t>
            </w:r>
          </w:p>
        </w:tc>
        <w:tc>
          <w:tcPr>
            <w:tcW w:w="2999" w:type="dxa"/>
          </w:tcPr>
          <w:p w14:paraId="05A94651" w14:textId="26939597"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数据日期</w:t>
            </w:r>
            <w:r w:rsidRPr="00F475EF">
              <w:rPr>
                <w:rFonts w:ascii="微软雅黑" w:eastAsia="微软雅黑" w:hAnsi="微软雅黑" w:cs="宋体" w:hint="eastAsia"/>
                <w:color w:val="191B1F"/>
                <w:kern w:val="0"/>
                <w:szCs w:val="21"/>
                <w14:ligatures w14:val="none"/>
                <w:rPrChange w:id="1513" w:author="User" w:date="2024-06-18T14:56:00Z">
                  <w:rPr>
                    <w:rFonts w:ascii="微软雅黑" w:eastAsia="微软雅黑" w:hAnsi="微软雅黑" w:cs="宋体" w:hint="eastAsia"/>
                    <w:color w:val="191B1F"/>
                    <w:kern w:val="0"/>
                    <w:szCs w:val="21"/>
                    <w:highlight w:val="magenta"/>
                    <w14:ligatures w14:val="none"/>
                  </w:rPr>
                </w:rPrChange>
              </w:rPr>
              <w:t>（</w:t>
            </w:r>
            <w:r w:rsidRPr="00F475EF">
              <w:rPr>
                <w:rFonts w:ascii="微软雅黑" w:eastAsia="微软雅黑" w:hAnsi="微软雅黑" w:cs="宋体"/>
                <w:color w:val="191B1F"/>
                <w:kern w:val="0"/>
                <w:szCs w:val="21"/>
                <w14:ligatures w14:val="none"/>
                <w:rPrChange w:id="1514" w:author="User" w:date="2024-06-18T14:56:00Z">
                  <w:rPr>
                    <w:rFonts w:ascii="微软雅黑" w:eastAsia="微软雅黑" w:hAnsi="微软雅黑" w:cs="宋体"/>
                    <w:color w:val="191B1F"/>
                    <w:kern w:val="0"/>
                    <w:szCs w:val="21"/>
                    <w:highlight w:val="magenta"/>
                    <w14:ligatures w14:val="none"/>
                  </w:rPr>
                </w:rPrChange>
              </w:rPr>
              <w:t>YYYY-MM-DD）</w:t>
            </w:r>
          </w:p>
        </w:tc>
      </w:tr>
      <w:tr w:rsidR="00113C58" w14:paraId="514794D8" w14:textId="77777777" w:rsidTr="00ED66BE">
        <w:tc>
          <w:tcPr>
            <w:tcW w:w="1887" w:type="dxa"/>
          </w:tcPr>
          <w:p w14:paraId="62160FC2" w14:textId="21B8F1BA"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ttribute_2</w:t>
            </w:r>
          </w:p>
        </w:tc>
        <w:tc>
          <w:tcPr>
            <w:tcW w:w="2110" w:type="dxa"/>
          </w:tcPr>
          <w:p w14:paraId="0367610B" w14:textId="5AE3843B" w:rsidR="00113C58" w:rsidRPr="00F475EF" w:rsidRDefault="00823E17"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515"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516" w:author="User" w:date="2024-07-01T09:41:00Z">
              <w:r w:rsidR="00113C58" w:rsidRPr="00F475EF" w:rsidDel="00823E17">
                <w:rPr>
                  <w:rFonts w:ascii="微软雅黑" w:eastAsia="微软雅黑" w:hAnsi="微软雅黑" w:cs="宋体"/>
                  <w:color w:val="191B1F"/>
                  <w:kern w:val="0"/>
                  <w:szCs w:val="21"/>
                  <w14:ligatures w14:val="none"/>
                </w:rPr>
                <w:delText>V</w:delText>
              </w:r>
              <w:r w:rsidR="00113C58" w:rsidRPr="00F475EF" w:rsidDel="00823E17">
                <w:rPr>
                  <w:rFonts w:ascii="微软雅黑" w:eastAsia="微软雅黑" w:hAnsi="微软雅黑" w:cs="宋体" w:hint="eastAsia"/>
                  <w:color w:val="191B1F"/>
                  <w:kern w:val="0"/>
                  <w:szCs w:val="21"/>
                  <w14:ligatures w14:val="none"/>
                </w:rPr>
                <w:delText>archar（25）</w:delText>
              </w:r>
            </w:del>
          </w:p>
        </w:tc>
        <w:tc>
          <w:tcPr>
            <w:tcW w:w="1777" w:type="dxa"/>
          </w:tcPr>
          <w:p w14:paraId="30029520" w14:textId="241E28D5"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999" w:type="dxa"/>
          </w:tcPr>
          <w:p w14:paraId="6E1FB3F4" w14:textId="12D95553"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预留属性2</w:t>
            </w:r>
          </w:p>
        </w:tc>
      </w:tr>
      <w:tr w:rsidR="00113C58" w14:paraId="0D82618F" w14:textId="77777777" w:rsidTr="00ED66BE">
        <w:tc>
          <w:tcPr>
            <w:tcW w:w="1887" w:type="dxa"/>
          </w:tcPr>
          <w:p w14:paraId="30531EA2" w14:textId="00446442"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ttribute_3</w:t>
            </w:r>
          </w:p>
        </w:tc>
        <w:tc>
          <w:tcPr>
            <w:tcW w:w="2110" w:type="dxa"/>
          </w:tcPr>
          <w:p w14:paraId="7FCB057D" w14:textId="35826040" w:rsidR="00113C58" w:rsidRPr="00F475EF" w:rsidRDefault="00823E17"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517"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518" w:author="User" w:date="2024-07-01T09:41:00Z">
              <w:r w:rsidR="00113C58" w:rsidRPr="00F475EF" w:rsidDel="00823E17">
                <w:rPr>
                  <w:rFonts w:ascii="微软雅黑" w:eastAsia="微软雅黑" w:hAnsi="微软雅黑" w:cs="宋体"/>
                  <w:color w:val="191B1F"/>
                  <w:kern w:val="0"/>
                  <w:szCs w:val="21"/>
                  <w14:ligatures w14:val="none"/>
                </w:rPr>
                <w:delText>V</w:delText>
              </w:r>
              <w:r w:rsidR="00113C58" w:rsidRPr="00F475EF" w:rsidDel="00823E17">
                <w:rPr>
                  <w:rFonts w:ascii="微软雅黑" w:eastAsia="微软雅黑" w:hAnsi="微软雅黑" w:cs="宋体" w:hint="eastAsia"/>
                  <w:color w:val="191B1F"/>
                  <w:kern w:val="0"/>
                  <w:szCs w:val="21"/>
                  <w14:ligatures w14:val="none"/>
                </w:rPr>
                <w:delText>archar（25）</w:delText>
              </w:r>
            </w:del>
          </w:p>
        </w:tc>
        <w:tc>
          <w:tcPr>
            <w:tcW w:w="1777" w:type="dxa"/>
          </w:tcPr>
          <w:p w14:paraId="2A9E880B" w14:textId="3411407B"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999" w:type="dxa"/>
          </w:tcPr>
          <w:p w14:paraId="1ED5DCC0" w14:textId="35738BB3"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预留属性3</w:t>
            </w:r>
          </w:p>
        </w:tc>
      </w:tr>
      <w:tr w:rsidR="00113C58" w14:paraId="3D18A18D" w14:textId="77777777" w:rsidTr="00ED66BE">
        <w:tc>
          <w:tcPr>
            <w:tcW w:w="1887" w:type="dxa"/>
          </w:tcPr>
          <w:p w14:paraId="70B9AB3D" w14:textId="64879126"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lastRenderedPageBreak/>
              <w:t>A</w:t>
            </w:r>
            <w:r w:rsidRPr="00F475EF">
              <w:rPr>
                <w:rFonts w:ascii="微软雅黑" w:eastAsia="微软雅黑" w:hAnsi="微软雅黑" w:cs="宋体" w:hint="eastAsia"/>
                <w:color w:val="191B1F"/>
                <w:kern w:val="0"/>
                <w:szCs w:val="21"/>
                <w14:ligatures w14:val="none"/>
              </w:rPr>
              <w:t>ttribute_4</w:t>
            </w:r>
          </w:p>
        </w:tc>
        <w:tc>
          <w:tcPr>
            <w:tcW w:w="2110" w:type="dxa"/>
          </w:tcPr>
          <w:p w14:paraId="1DEB4490" w14:textId="71BB8EE7" w:rsidR="00113C58" w:rsidRPr="00F475EF" w:rsidRDefault="00823E17"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519"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520" w:author="User" w:date="2024-07-01T09:41:00Z">
              <w:r w:rsidR="00113C58" w:rsidRPr="00F475EF" w:rsidDel="00823E17">
                <w:rPr>
                  <w:rFonts w:ascii="微软雅黑" w:eastAsia="微软雅黑" w:hAnsi="微软雅黑" w:cs="宋体"/>
                  <w:color w:val="191B1F"/>
                  <w:kern w:val="0"/>
                  <w:szCs w:val="21"/>
                  <w14:ligatures w14:val="none"/>
                </w:rPr>
                <w:delText>V</w:delText>
              </w:r>
              <w:r w:rsidR="00113C58" w:rsidRPr="00F475EF" w:rsidDel="00823E17">
                <w:rPr>
                  <w:rFonts w:ascii="微软雅黑" w:eastAsia="微软雅黑" w:hAnsi="微软雅黑" w:cs="宋体" w:hint="eastAsia"/>
                  <w:color w:val="191B1F"/>
                  <w:kern w:val="0"/>
                  <w:szCs w:val="21"/>
                  <w14:ligatures w14:val="none"/>
                </w:rPr>
                <w:delText>archar（25）</w:delText>
              </w:r>
            </w:del>
          </w:p>
        </w:tc>
        <w:tc>
          <w:tcPr>
            <w:tcW w:w="1777" w:type="dxa"/>
          </w:tcPr>
          <w:p w14:paraId="65B21676" w14:textId="14E38501"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999" w:type="dxa"/>
          </w:tcPr>
          <w:p w14:paraId="7C149803" w14:textId="0B81D180"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预留属性4</w:t>
            </w:r>
          </w:p>
        </w:tc>
      </w:tr>
      <w:tr w:rsidR="00113C58" w14:paraId="23287E64" w14:textId="77777777" w:rsidTr="00ED66BE">
        <w:tblPrEx>
          <w:tblW w:w="8773" w:type="dxa"/>
          <w:tblInd w:w="720" w:type="dxa"/>
          <w:tblPrExChange w:id="1521" w:author="User" w:date="2024-05-20T16:15:00Z">
            <w:tblPrEx>
              <w:tblW w:w="8773" w:type="dxa"/>
              <w:tblInd w:w="720" w:type="dxa"/>
            </w:tblPrEx>
          </w:tblPrExChange>
        </w:tblPrEx>
        <w:trPr>
          <w:trPrChange w:id="1522" w:author="User" w:date="2024-05-20T16:15:00Z">
            <w:trPr>
              <w:gridBefore w:val="1"/>
            </w:trPr>
          </w:trPrChange>
        </w:trPr>
        <w:tc>
          <w:tcPr>
            <w:tcW w:w="1887" w:type="dxa"/>
            <w:tcPrChange w:id="1523" w:author="User" w:date="2024-05-20T16:15:00Z">
              <w:tcPr>
                <w:tcW w:w="1923" w:type="dxa"/>
                <w:gridSpan w:val="2"/>
              </w:tcPr>
            </w:tcPrChange>
          </w:tcPr>
          <w:p w14:paraId="1F13FA5D" w14:textId="2A76E97A"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ttribute_5</w:t>
            </w:r>
            <w:del w:id="1524" w:author="User" w:date="2024-05-20T17:17:00Z">
              <w:r w:rsidRPr="00F475EF" w:rsidDel="009C6F5E">
                <w:rPr>
                  <w:rFonts w:ascii="微软雅黑" w:eastAsia="微软雅黑" w:hAnsi="微软雅黑" w:cs="宋体" w:hint="eastAsia"/>
                  <w:color w:val="191B1F"/>
                  <w:kern w:val="0"/>
                  <w:szCs w:val="21"/>
                  <w14:ligatures w14:val="none"/>
                </w:rPr>
                <w:delText>ktr</w:delText>
              </w:r>
            </w:del>
          </w:p>
        </w:tc>
        <w:tc>
          <w:tcPr>
            <w:tcW w:w="2110" w:type="dxa"/>
            <w:tcPrChange w:id="1525" w:author="User" w:date="2024-05-20T16:15:00Z">
              <w:tcPr>
                <w:tcW w:w="1858" w:type="dxa"/>
              </w:tcPr>
            </w:tcPrChange>
          </w:tcPr>
          <w:p w14:paraId="5C788D16" w14:textId="03A0A21B" w:rsidR="00113C58" w:rsidRPr="00F475EF" w:rsidRDefault="00823E17"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1526" w:author="User" w:date="2024-07-01T09:41: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archar（255）</w:t>
              </w:r>
            </w:ins>
            <w:del w:id="1527" w:author="User" w:date="2024-07-01T09:41:00Z">
              <w:r w:rsidR="00113C58" w:rsidRPr="00F475EF" w:rsidDel="00823E17">
                <w:rPr>
                  <w:rFonts w:ascii="微软雅黑" w:eastAsia="微软雅黑" w:hAnsi="微软雅黑" w:cs="宋体"/>
                  <w:color w:val="191B1F"/>
                  <w:kern w:val="0"/>
                  <w:szCs w:val="21"/>
                  <w14:ligatures w14:val="none"/>
                </w:rPr>
                <w:delText>V</w:delText>
              </w:r>
              <w:r w:rsidR="00113C58" w:rsidRPr="00F475EF" w:rsidDel="00823E17">
                <w:rPr>
                  <w:rFonts w:ascii="微软雅黑" w:eastAsia="微软雅黑" w:hAnsi="微软雅黑" w:cs="宋体" w:hint="eastAsia"/>
                  <w:color w:val="191B1F"/>
                  <w:kern w:val="0"/>
                  <w:szCs w:val="21"/>
                  <w14:ligatures w14:val="none"/>
                </w:rPr>
                <w:delText>archar（25）</w:delText>
              </w:r>
            </w:del>
          </w:p>
        </w:tc>
        <w:tc>
          <w:tcPr>
            <w:tcW w:w="1777" w:type="dxa"/>
            <w:tcPrChange w:id="1528" w:author="User" w:date="2024-05-20T16:15:00Z">
              <w:tcPr>
                <w:tcW w:w="1851" w:type="dxa"/>
                <w:gridSpan w:val="2"/>
              </w:tcPr>
            </w:tcPrChange>
          </w:tcPr>
          <w:p w14:paraId="17C973E4" w14:textId="7772346D"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999" w:type="dxa"/>
            <w:tcPrChange w:id="1529" w:author="User" w:date="2024-05-20T16:15:00Z">
              <w:tcPr>
                <w:tcW w:w="3141" w:type="dxa"/>
                <w:gridSpan w:val="2"/>
              </w:tcPr>
            </w:tcPrChange>
          </w:tcPr>
          <w:p w14:paraId="266F9EB6" w14:textId="548DA21E" w:rsidR="00113C58" w:rsidRPr="00F475EF" w:rsidRDefault="00113C58" w:rsidP="00113C58">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预留属性5</w:t>
            </w:r>
          </w:p>
        </w:tc>
      </w:tr>
    </w:tbl>
    <w:p w14:paraId="776F4E59" w14:textId="6BB3A587"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30" w:author="User" w:date="2024-05-21T15:09:00Z"/>
          <w:rFonts w:ascii="微软雅黑" w:eastAsia="微软雅黑" w:hAnsi="微软雅黑" w:cs="宋体"/>
          <w:color w:val="191B1F"/>
          <w:kern w:val="0"/>
          <w:szCs w:val="21"/>
          <w14:ligatures w14:val="none"/>
        </w:rPr>
      </w:pPr>
      <w:ins w:id="1531" w:author="User" w:date="2024-05-21T15:09:00Z">
        <w:r w:rsidRPr="0012078F">
          <w:rPr>
            <w:rFonts w:ascii="微软雅黑" w:eastAsia="微软雅黑" w:hAnsi="微软雅黑" w:cs="宋体"/>
            <w:color w:val="191B1F"/>
            <w:kern w:val="0"/>
            <w:szCs w:val="21"/>
            <w14:ligatures w14:val="none"/>
          </w:rPr>
          <w:t xml:space="preserve">CREATE TABLE </w:t>
        </w:r>
        <w:proofErr w:type="spellStart"/>
        <w:r w:rsidRPr="0012078F">
          <w:rPr>
            <w:rFonts w:ascii="微软雅黑" w:eastAsia="微软雅黑" w:hAnsi="微软雅黑" w:cs="宋体"/>
            <w:color w:val="191B1F"/>
            <w:kern w:val="0"/>
            <w:szCs w:val="21"/>
            <w14:ligatures w14:val="none"/>
          </w:rPr>
          <w:t>commission_sheet_</w:t>
        </w:r>
        <w:r>
          <w:rPr>
            <w:rFonts w:ascii="微软雅黑" w:eastAsia="微软雅黑" w:hAnsi="微软雅黑" w:cs="宋体" w:hint="eastAsia"/>
            <w:color w:val="191B1F"/>
            <w:kern w:val="0"/>
            <w:szCs w:val="21"/>
            <w14:ligatures w14:val="none"/>
          </w:rPr>
          <w:t>tg</w:t>
        </w:r>
        <w:proofErr w:type="spellEnd"/>
      </w:ins>
    </w:p>
    <w:p w14:paraId="041D96F5" w14:textId="77777777"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32" w:author="User" w:date="2024-05-21T15:09:00Z"/>
          <w:rFonts w:ascii="微软雅黑" w:eastAsia="微软雅黑" w:hAnsi="微软雅黑" w:cs="宋体"/>
          <w:color w:val="191B1F"/>
          <w:kern w:val="0"/>
          <w:szCs w:val="21"/>
          <w14:ligatures w14:val="none"/>
        </w:rPr>
      </w:pPr>
      <w:ins w:id="1533" w:author="User" w:date="2024-05-21T15:09:00Z">
        <w:r w:rsidRPr="0012078F">
          <w:rPr>
            <w:rFonts w:ascii="微软雅黑" w:eastAsia="微软雅黑" w:hAnsi="微软雅黑" w:cs="宋体"/>
            <w:color w:val="191B1F"/>
            <w:kern w:val="0"/>
            <w:szCs w:val="21"/>
            <w14:ligatures w14:val="none"/>
          </w:rPr>
          <w:t xml:space="preserve">  (</w:t>
        </w:r>
      </w:ins>
    </w:p>
    <w:p w14:paraId="7E34FAC2" w14:textId="29155125"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34" w:author="User" w:date="2024-05-21T15:09:00Z"/>
          <w:rFonts w:ascii="微软雅黑" w:eastAsia="微软雅黑" w:hAnsi="微软雅黑" w:cs="宋体"/>
          <w:color w:val="191B1F"/>
          <w:kern w:val="0"/>
          <w:szCs w:val="21"/>
          <w14:ligatures w14:val="none"/>
        </w:rPr>
      </w:pPr>
      <w:ins w:id="1535" w:author="User" w:date="2024-05-21T15:09:00Z">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 varchar(</w:t>
        </w:r>
      </w:ins>
      <w:ins w:id="1536" w:author="User" w:date="2024-07-01T09:42:00Z">
        <w:r w:rsidR="00823E17">
          <w:rPr>
            <w:rFonts w:ascii="微软雅黑" w:eastAsia="微软雅黑" w:hAnsi="微软雅黑" w:cs="宋体"/>
            <w:color w:val="191B1F"/>
            <w:kern w:val="0"/>
            <w:szCs w:val="21"/>
            <w14:ligatures w14:val="none"/>
          </w:rPr>
          <w:t>255</w:t>
        </w:r>
      </w:ins>
      <w:ins w:id="1537" w:author="User" w:date="2024-05-21T15:09:00Z">
        <w:r w:rsidRPr="0012078F">
          <w:rPr>
            <w:rFonts w:ascii="微软雅黑" w:eastAsia="微软雅黑" w:hAnsi="微软雅黑" w:cs="宋体"/>
            <w:color w:val="191B1F"/>
            <w:kern w:val="0"/>
            <w:szCs w:val="21"/>
            <w14:ligatures w14:val="none"/>
          </w:rPr>
          <w:t>) NOT NULL COMMENT '任务单编号',</w:t>
        </w:r>
      </w:ins>
    </w:p>
    <w:p w14:paraId="5184E8CD" w14:textId="18EF0A19"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38" w:author="User" w:date="2024-05-21T15:09:00Z"/>
          <w:rFonts w:ascii="微软雅黑" w:eastAsia="微软雅黑" w:hAnsi="微软雅黑" w:cs="宋体"/>
          <w:color w:val="191B1F"/>
          <w:kern w:val="0"/>
          <w:szCs w:val="21"/>
          <w14:ligatures w14:val="none"/>
        </w:rPr>
      </w:pPr>
      <w:ins w:id="1539"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Gcmc</w:t>
        </w:r>
        <w:proofErr w:type="spellEnd"/>
        <w:r w:rsidRPr="0012078F">
          <w:rPr>
            <w:rFonts w:ascii="微软雅黑" w:eastAsia="微软雅黑" w:hAnsi="微软雅黑" w:cs="宋体"/>
            <w:color w:val="191B1F"/>
            <w:kern w:val="0"/>
            <w:szCs w:val="21"/>
            <w14:ligatures w14:val="none"/>
          </w:rPr>
          <w:t>` varchar(</w:t>
        </w:r>
      </w:ins>
      <w:ins w:id="1540" w:author="User" w:date="2024-07-01T09:42:00Z">
        <w:r w:rsidR="00823E17">
          <w:rPr>
            <w:rFonts w:ascii="微软雅黑" w:eastAsia="微软雅黑" w:hAnsi="微软雅黑" w:cs="宋体"/>
            <w:color w:val="191B1F"/>
            <w:kern w:val="0"/>
            <w:szCs w:val="21"/>
            <w14:ligatures w14:val="none"/>
          </w:rPr>
          <w:t>255</w:t>
        </w:r>
      </w:ins>
      <w:ins w:id="1541" w:author="User" w:date="2024-05-21T15:09:00Z">
        <w:r w:rsidRPr="0012078F">
          <w:rPr>
            <w:rFonts w:ascii="微软雅黑" w:eastAsia="微软雅黑" w:hAnsi="微软雅黑" w:cs="宋体"/>
            <w:color w:val="191B1F"/>
            <w:kern w:val="0"/>
            <w:szCs w:val="21"/>
            <w14:ligatures w14:val="none"/>
          </w:rPr>
          <w:t>) NOT NULL COMMENT '工程</w:t>
        </w:r>
        <w:r>
          <w:rPr>
            <w:rFonts w:ascii="微软雅黑" w:eastAsia="微软雅黑" w:hAnsi="微软雅黑" w:cs="宋体" w:hint="eastAsia"/>
            <w:color w:val="191B1F"/>
            <w:kern w:val="0"/>
            <w:szCs w:val="21"/>
            <w14:ligatures w14:val="none"/>
          </w:rPr>
          <w:t>名称</w:t>
        </w:r>
        <w:r w:rsidRPr="0012078F">
          <w:rPr>
            <w:rFonts w:ascii="微软雅黑" w:eastAsia="微软雅黑" w:hAnsi="微软雅黑" w:cs="宋体"/>
            <w:color w:val="191B1F"/>
            <w:kern w:val="0"/>
            <w:szCs w:val="21"/>
            <w14:ligatures w14:val="none"/>
          </w:rPr>
          <w:t>',</w:t>
        </w:r>
      </w:ins>
    </w:p>
    <w:p w14:paraId="72E3D1EB" w14:textId="68294050"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42" w:author="User" w:date="2024-05-21T15:09:00Z"/>
          <w:rFonts w:ascii="微软雅黑" w:eastAsia="微软雅黑" w:hAnsi="微软雅黑" w:cs="宋体"/>
          <w:color w:val="191B1F"/>
          <w:kern w:val="0"/>
          <w:szCs w:val="21"/>
          <w14:ligatures w14:val="none"/>
        </w:rPr>
      </w:pPr>
      <w:ins w:id="1543"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Gcbh</w:t>
        </w:r>
        <w:proofErr w:type="spellEnd"/>
        <w:r w:rsidRPr="0012078F">
          <w:rPr>
            <w:rFonts w:ascii="微软雅黑" w:eastAsia="微软雅黑" w:hAnsi="微软雅黑" w:cs="宋体"/>
            <w:color w:val="191B1F"/>
            <w:kern w:val="0"/>
            <w:szCs w:val="21"/>
            <w14:ligatures w14:val="none"/>
          </w:rPr>
          <w:t>` varchar(</w:t>
        </w:r>
      </w:ins>
      <w:ins w:id="1544" w:author="User" w:date="2024-07-01T09:42:00Z">
        <w:r w:rsidR="00823E17">
          <w:rPr>
            <w:rFonts w:ascii="微软雅黑" w:eastAsia="微软雅黑" w:hAnsi="微软雅黑" w:cs="宋体"/>
            <w:color w:val="191B1F"/>
            <w:kern w:val="0"/>
            <w:szCs w:val="21"/>
            <w14:ligatures w14:val="none"/>
          </w:rPr>
          <w:t>255</w:t>
        </w:r>
      </w:ins>
      <w:ins w:id="1545" w:author="User" w:date="2024-05-21T15:09:00Z">
        <w:r w:rsidRPr="0012078F">
          <w:rPr>
            <w:rFonts w:ascii="微软雅黑" w:eastAsia="微软雅黑" w:hAnsi="微软雅黑" w:cs="宋体"/>
            <w:color w:val="191B1F"/>
            <w:kern w:val="0"/>
            <w:szCs w:val="21"/>
            <w14:ligatures w14:val="none"/>
          </w:rPr>
          <w:t>) NOT NULL COMMENT '</w:t>
        </w:r>
        <w:r>
          <w:rPr>
            <w:rFonts w:ascii="微软雅黑" w:eastAsia="微软雅黑" w:hAnsi="微软雅黑" w:cs="宋体" w:hint="eastAsia"/>
            <w:color w:val="191B1F"/>
            <w:kern w:val="0"/>
            <w:szCs w:val="21"/>
            <w14:ligatures w14:val="none"/>
          </w:rPr>
          <w:t>工程编号</w:t>
        </w:r>
        <w:r w:rsidRPr="0012078F">
          <w:rPr>
            <w:rFonts w:ascii="微软雅黑" w:eastAsia="微软雅黑" w:hAnsi="微软雅黑" w:cs="宋体"/>
            <w:color w:val="191B1F"/>
            <w:kern w:val="0"/>
            <w:szCs w:val="21"/>
            <w14:ligatures w14:val="none"/>
          </w:rPr>
          <w:t>',</w:t>
        </w:r>
      </w:ins>
    </w:p>
    <w:p w14:paraId="28F90F38" w14:textId="236AE1C0"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46" w:author="User" w:date="2024-05-21T15:09:00Z"/>
          <w:rFonts w:ascii="微软雅黑" w:eastAsia="微软雅黑" w:hAnsi="微软雅黑" w:cs="宋体"/>
          <w:color w:val="191B1F"/>
          <w:kern w:val="0"/>
          <w:szCs w:val="21"/>
          <w14:ligatures w14:val="none"/>
        </w:rPr>
      </w:pPr>
      <w:ins w:id="1547"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sydw</w:t>
        </w:r>
        <w:proofErr w:type="spellEnd"/>
        <w:r w:rsidRPr="0012078F">
          <w:rPr>
            <w:rFonts w:ascii="微软雅黑" w:eastAsia="微软雅黑" w:hAnsi="微软雅黑" w:cs="宋体"/>
            <w:color w:val="191B1F"/>
            <w:kern w:val="0"/>
            <w:szCs w:val="21"/>
            <w14:ligatures w14:val="none"/>
          </w:rPr>
          <w:t>` varchar(</w:t>
        </w:r>
      </w:ins>
      <w:ins w:id="1548" w:author="User" w:date="2024-07-01T09:42:00Z">
        <w:r w:rsidR="00823E17">
          <w:rPr>
            <w:rFonts w:ascii="微软雅黑" w:eastAsia="微软雅黑" w:hAnsi="微软雅黑" w:cs="宋体"/>
            <w:color w:val="191B1F"/>
            <w:kern w:val="0"/>
            <w:szCs w:val="21"/>
            <w14:ligatures w14:val="none"/>
          </w:rPr>
          <w:t>255</w:t>
        </w:r>
      </w:ins>
      <w:ins w:id="1549" w:author="User" w:date="2024-05-21T15:09:00Z">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送样单位</w:t>
        </w:r>
        <w:r w:rsidRPr="0012078F">
          <w:rPr>
            <w:rFonts w:ascii="微软雅黑" w:eastAsia="微软雅黑" w:hAnsi="微软雅黑" w:cs="宋体"/>
            <w:color w:val="191B1F"/>
            <w:kern w:val="0"/>
            <w:szCs w:val="21"/>
            <w14:ligatures w14:val="none"/>
          </w:rPr>
          <w:t>',</w:t>
        </w:r>
      </w:ins>
    </w:p>
    <w:p w14:paraId="75C9B214" w14:textId="6CE96C6B"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50" w:author="User" w:date="2024-05-21T15:09:00Z"/>
          <w:rFonts w:ascii="微软雅黑" w:eastAsia="微软雅黑" w:hAnsi="微软雅黑" w:cs="宋体"/>
          <w:color w:val="191B1F"/>
          <w:kern w:val="0"/>
          <w:szCs w:val="21"/>
          <w14:ligatures w14:val="none"/>
        </w:rPr>
      </w:pPr>
      <w:ins w:id="1551"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Qyrq</w:t>
        </w:r>
        <w:proofErr w:type="spellEnd"/>
        <w:r w:rsidRPr="0012078F">
          <w:rPr>
            <w:rFonts w:ascii="微软雅黑" w:eastAsia="微软雅黑" w:hAnsi="微软雅黑" w:cs="宋体"/>
            <w:color w:val="191B1F"/>
            <w:kern w:val="0"/>
            <w:szCs w:val="21"/>
            <w14:ligatures w14:val="none"/>
          </w:rPr>
          <w:t xml:space="preserve">` </w:t>
        </w:r>
      </w:ins>
      <w:ins w:id="1552" w:author="User" w:date="2024-07-01T09:42:00Z">
        <w:r w:rsidR="00823E17">
          <w:rPr>
            <w:rFonts w:ascii="微软雅黑" w:eastAsia="微软雅黑" w:hAnsi="微软雅黑" w:cs="宋体" w:hint="eastAsia"/>
            <w:color w:val="191B1F"/>
            <w:kern w:val="0"/>
            <w:szCs w:val="21"/>
            <w14:ligatures w14:val="none"/>
          </w:rPr>
          <w:t>date</w:t>
        </w:r>
      </w:ins>
      <w:ins w:id="1553" w:author="User" w:date="2024-05-21T15:09:00Z">
        <w:r w:rsidRPr="0012078F">
          <w:rPr>
            <w:rFonts w:ascii="微软雅黑" w:eastAsia="微软雅黑" w:hAnsi="微软雅黑" w:cs="宋体"/>
            <w:color w:val="191B1F"/>
            <w:kern w:val="0"/>
            <w:szCs w:val="21"/>
            <w14:ligatures w14:val="none"/>
          </w:rPr>
          <w:t xml:space="preserve"> NULL COMMENT '</w:t>
        </w:r>
        <w:r>
          <w:rPr>
            <w:rFonts w:ascii="微软雅黑" w:eastAsia="微软雅黑" w:hAnsi="微软雅黑" w:cs="宋体" w:hint="eastAsia"/>
            <w:color w:val="191B1F"/>
            <w:kern w:val="0"/>
            <w:szCs w:val="21"/>
            <w14:ligatures w14:val="none"/>
          </w:rPr>
          <w:t>取样日期</w:t>
        </w:r>
        <w:r w:rsidRPr="0012078F">
          <w:rPr>
            <w:rFonts w:ascii="微软雅黑" w:eastAsia="微软雅黑" w:hAnsi="微软雅黑" w:cs="宋体"/>
            <w:color w:val="191B1F"/>
            <w:kern w:val="0"/>
            <w:szCs w:val="21"/>
            <w14:ligatures w14:val="none"/>
          </w:rPr>
          <w:t>',</w:t>
        </w:r>
      </w:ins>
    </w:p>
    <w:p w14:paraId="55C1A831" w14:textId="5731BE97"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54" w:author="User" w:date="2024-05-21T15:09:00Z"/>
          <w:rFonts w:ascii="微软雅黑" w:eastAsia="微软雅黑" w:hAnsi="微软雅黑" w:cs="宋体"/>
          <w:color w:val="191B1F"/>
          <w:kern w:val="0"/>
          <w:szCs w:val="21"/>
          <w14:ligatures w14:val="none"/>
        </w:rPr>
      </w:pPr>
      <w:ins w:id="1555"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Syrq</w:t>
        </w:r>
        <w:proofErr w:type="spellEnd"/>
        <w:r w:rsidRPr="0012078F">
          <w:rPr>
            <w:rFonts w:ascii="微软雅黑" w:eastAsia="微软雅黑" w:hAnsi="微软雅黑" w:cs="宋体"/>
            <w:color w:val="191B1F"/>
            <w:kern w:val="0"/>
            <w:szCs w:val="21"/>
            <w14:ligatures w14:val="none"/>
          </w:rPr>
          <w:t xml:space="preserve">` </w:t>
        </w:r>
      </w:ins>
      <w:ins w:id="1556" w:author="User" w:date="2024-07-01T09:42:00Z">
        <w:r w:rsidR="00823E17">
          <w:rPr>
            <w:rFonts w:ascii="微软雅黑" w:eastAsia="微软雅黑" w:hAnsi="微软雅黑" w:cs="宋体" w:hint="eastAsia"/>
            <w:color w:val="191B1F"/>
            <w:kern w:val="0"/>
            <w:szCs w:val="21"/>
            <w14:ligatures w14:val="none"/>
          </w:rPr>
          <w:t>date</w:t>
        </w:r>
      </w:ins>
      <w:ins w:id="1557" w:author="User" w:date="2024-05-21T15:09:00Z">
        <w:r w:rsidRPr="0012078F">
          <w:rPr>
            <w:rFonts w:ascii="微软雅黑" w:eastAsia="微软雅黑" w:hAnsi="微软雅黑" w:cs="宋体"/>
            <w:color w:val="191B1F"/>
            <w:kern w:val="0"/>
            <w:szCs w:val="21"/>
            <w14:ligatures w14:val="none"/>
          </w:rPr>
          <w:t xml:space="preserve"> NULL COMMENT '</w:t>
        </w:r>
        <w:r>
          <w:rPr>
            <w:rFonts w:ascii="微软雅黑" w:eastAsia="微软雅黑" w:hAnsi="微软雅黑" w:cs="宋体" w:hint="eastAsia"/>
            <w:color w:val="191B1F"/>
            <w:kern w:val="0"/>
            <w:szCs w:val="21"/>
            <w14:ligatures w14:val="none"/>
          </w:rPr>
          <w:t>送样日期</w:t>
        </w:r>
        <w:r w:rsidRPr="0012078F">
          <w:rPr>
            <w:rFonts w:ascii="微软雅黑" w:eastAsia="微软雅黑" w:hAnsi="微软雅黑" w:cs="宋体"/>
            <w:color w:val="191B1F"/>
            <w:kern w:val="0"/>
            <w:szCs w:val="21"/>
            <w14:ligatures w14:val="none"/>
          </w:rPr>
          <w:t>',</w:t>
        </w:r>
      </w:ins>
    </w:p>
    <w:p w14:paraId="015E549E" w14:textId="257E544A"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58" w:author="User" w:date="2024-05-21T15:09:00Z"/>
          <w:rFonts w:ascii="微软雅黑" w:eastAsia="微软雅黑" w:hAnsi="微软雅黑" w:cs="宋体"/>
          <w:color w:val="191B1F"/>
          <w:kern w:val="0"/>
          <w:szCs w:val="21"/>
          <w14:ligatures w14:val="none"/>
        </w:rPr>
      </w:pPr>
      <w:ins w:id="1559"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jsr</w:t>
        </w:r>
        <w:proofErr w:type="spellEnd"/>
        <w:r w:rsidRPr="0012078F">
          <w:rPr>
            <w:rFonts w:ascii="微软雅黑" w:eastAsia="微软雅黑" w:hAnsi="微软雅黑" w:cs="宋体"/>
            <w:color w:val="191B1F"/>
            <w:kern w:val="0"/>
            <w:szCs w:val="21"/>
            <w14:ligatures w14:val="none"/>
          </w:rPr>
          <w:t>` varchar(</w:t>
        </w:r>
      </w:ins>
      <w:ins w:id="1560" w:author="User" w:date="2024-07-01T09:42:00Z">
        <w:r w:rsidR="00823E17">
          <w:rPr>
            <w:rFonts w:ascii="微软雅黑" w:eastAsia="微软雅黑" w:hAnsi="微软雅黑" w:cs="宋体"/>
            <w:color w:val="191B1F"/>
            <w:kern w:val="0"/>
            <w:szCs w:val="21"/>
            <w14:ligatures w14:val="none"/>
          </w:rPr>
          <w:t>255</w:t>
        </w:r>
      </w:ins>
      <w:ins w:id="1561" w:author="User" w:date="2024-05-21T15:09:00Z">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接收人</w:t>
        </w:r>
        <w:r w:rsidRPr="0012078F">
          <w:rPr>
            <w:rFonts w:ascii="微软雅黑" w:eastAsia="微软雅黑" w:hAnsi="微软雅黑" w:cs="宋体"/>
            <w:color w:val="191B1F"/>
            <w:kern w:val="0"/>
            <w:szCs w:val="21"/>
            <w14:ligatures w14:val="none"/>
          </w:rPr>
          <w:t>',</w:t>
        </w:r>
      </w:ins>
    </w:p>
    <w:p w14:paraId="1AE0EBB2" w14:textId="5DC35081"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562" w:author="User" w:date="2024-05-21T15:09:00Z"/>
          <w:rFonts w:ascii="微软雅黑" w:eastAsia="微软雅黑" w:hAnsi="微软雅黑" w:cs="宋体"/>
          <w:color w:val="191B1F"/>
          <w:kern w:val="0"/>
          <w:szCs w:val="21"/>
          <w14:ligatures w14:val="none"/>
        </w:rPr>
      </w:pPr>
      <w:ins w:id="1563"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SNno</w:t>
        </w:r>
        <w:proofErr w:type="spellEnd"/>
        <w:r w:rsidRPr="0012078F">
          <w:rPr>
            <w:rFonts w:ascii="微软雅黑" w:eastAsia="微软雅黑" w:hAnsi="微软雅黑" w:cs="宋体"/>
            <w:color w:val="191B1F"/>
            <w:kern w:val="0"/>
            <w:szCs w:val="21"/>
            <w14:ligatures w14:val="none"/>
          </w:rPr>
          <w:t>` varchar(</w:t>
        </w:r>
      </w:ins>
      <w:ins w:id="1564" w:author="User" w:date="2024-07-01T09:42:00Z">
        <w:r w:rsidR="00823E17">
          <w:rPr>
            <w:rFonts w:ascii="微软雅黑" w:eastAsia="微软雅黑" w:hAnsi="微软雅黑" w:cs="宋体"/>
            <w:color w:val="191B1F"/>
            <w:kern w:val="0"/>
            <w:szCs w:val="21"/>
            <w14:ligatures w14:val="none"/>
          </w:rPr>
          <w:t>255</w:t>
        </w:r>
      </w:ins>
      <w:ins w:id="1565" w:author="User" w:date="2024-05-21T15:09:00Z">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室内编号</w:t>
        </w:r>
        <w:r w:rsidRPr="0012078F">
          <w:rPr>
            <w:rFonts w:ascii="微软雅黑" w:eastAsia="微软雅黑" w:hAnsi="微软雅黑" w:cs="宋体"/>
            <w:color w:val="191B1F"/>
            <w:kern w:val="0"/>
            <w:szCs w:val="21"/>
            <w14:ligatures w14:val="none"/>
          </w:rPr>
          <w:t>',</w:t>
        </w:r>
      </w:ins>
    </w:p>
    <w:p w14:paraId="41BECB48" w14:textId="3CA3563C" w:rsidR="00957C7F" w:rsidRDefault="00957C7F" w:rsidP="00957C7F">
      <w:pPr>
        <w:widowControl/>
        <w:shd w:val="clear" w:color="auto" w:fill="FFFFFF"/>
        <w:tabs>
          <w:tab w:val="left" w:pos="720"/>
        </w:tabs>
        <w:spacing w:before="100" w:beforeAutospacing="1" w:after="100" w:afterAutospacing="1" w:line="240" w:lineRule="atLeast"/>
        <w:jc w:val="left"/>
        <w:rPr>
          <w:ins w:id="1566" w:author="User" w:date="2024-07-01T09:43:00Z"/>
          <w:rFonts w:ascii="微软雅黑" w:eastAsia="微软雅黑" w:hAnsi="微软雅黑" w:cs="宋体"/>
          <w:color w:val="191B1F"/>
          <w:kern w:val="0"/>
          <w:szCs w:val="21"/>
          <w14:ligatures w14:val="none"/>
        </w:rPr>
      </w:pPr>
      <w:ins w:id="1567" w:author="User" w:date="2024-05-21T15:09: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YWno</w:t>
        </w:r>
        <w:proofErr w:type="spellEnd"/>
        <w:r w:rsidRPr="0012078F">
          <w:rPr>
            <w:rFonts w:ascii="微软雅黑" w:eastAsia="微软雅黑" w:hAnsi="微软雅黑" w:cs="宋体"/>
            <w:color w:val="191B1F"/>
            <w:kern w:val="0"/>
            <w:szCs w:val="21"/>
            <w14:ligatures w14:val="none"/>
          </w:rPr>
          <w:t>` varchar(</w:t>
        </w:r>
      </w:ins>
      <w:ins w:id="1568" w:author="User" w:date="2024-07-01T09:42:00Z">
        <w:r w:rsidR="00823E17">
          <w:rPr>
            <w:rFonts w:ascii="微软雅黑" w:eastAsia="微软雅黑" w:hAnsi="微软雅黑" w:cs="宋体"/>
            <w:color w:val="191B1F"/>
            <w:kern w:val="0"/>
            <w:szCs w:val="21"/>
            <w14:ligatures w14:val="none"/>
          </w:rPr>
          <w:t>255</w:t>
        </w:r>
      </w:ins>
      <w:ins w:id="1569" w:author="User" w:date="2024-05-21T15:09:00Z">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野外编号</w:t>
        </w:r>
        <w:r w:rsidRPr="0012078F">
          <w:rPr>
            <w:rFonts w:ascii="微软雅黑" w:eastAsia="微软雅黑" w:hAnsi="微软雅黑" w:cs="宋体"/>
            <w:color w:val="191B1F"/>
            <w:kern w:val="0"/>
            <w:szCs w:val="21"/>
            <w14:ligatures w14:val="none"/>
          </w:rPr>
          <w:t>',</w:t>
        </w:r>
      </w:ins>
    </w:p>
    <w:p w14:paraId="6448DF2A" w14:textId="233FB13E" w:rsidR="00823E17" w:rsidRPr="00823E17" w:rsidRDefault="00823E17" w:rsidP="00957C7F">
      <w:pPr>
        <w:widowControl/>
        <w:shd w:val="clear" w:color="auto" w:fill="FFFFFF"/>
        <w:tabs>
          <w:tab w:val="left" w:pos="720"/>
        </w:tabs>
        <w:spacing w:before="100" w:beforeAutospacing="1" w:after="100" w:afterAutospacing="1" w:line="240" w:lineRule="atLeast"/>
        <w:jc w:val="left"/>
        <w:rPr>
          <w:ins w:id="1570" w:author="User" w:date="2024-07-01T09:43:00Z"/>
          <w:rFonts w:ascii="微软雅黑" w:eastAsia="微软雅黑" w:hAnsi="微软雅黑" w:cs="宋体"/>
          <w:color w:val="191B1F"/>
          <w:kern w:val="0"/>
          <w:szCs w:val="21"/>
          <w:highlight w:val="magenta"/>
          <w14:ligatures w14:val="none"/>
          <w:rPrChange w:id="1571" w:author="User" w:date="2024-07-01T09:45:00Z">
            <w:rPr>
              <w:ins w:id="1572" w:author="User" w:date="2024-07-01T09:43:00Z"/>
              <w:rFonts w:ascii="微软雅黑" w:eastAsia="微软雅黑" w:hAnsi="微软雅黑" w:cs="宋体"/>
              <w:color w:val="191B1F"/>
              <w:kern w:val="0"/>
              <w:szCs w:val="21"/>
              <w14:ligatures w14:val="none"/>
            </w:rPr>
          </w:rPrChange>
        </w:rPr>
      </w:pPr>
      <w:ins w:id="1573" w:author="User" w:date="2024-07-01T09:43:00Z">
        <w:r w:rsidRPr="00823E17">
          <w:rPr>
            <w:rFonts w:ascii="微软雅黑" w:eastAsia="微软雅黑" w:hAnsi="微软雅黑" w:cs="宋体"/>
            <w:color w:val="191B1F"/>
            <w:kern w:val="0"/>
            <w:szCs w:val="21"/>
            <w:highlight w:val="magenta"/>
            <w14:ligatures w14:val="none"/>
            <w:rPrChange w:id="1574" w:author="User" w:date="2024-07-01T09:45:00Z">
              <w:rPr>
                <w:rFonts w:ascii="微软雅黑" w:eastAsia="微软雅黑" w:hAnsi="微软雅黑" w:cs="宋体"/>
                <w:color w:val="191B1F"/>
                <w:kern w:val="0"/>
                <w:szCs w:val="21"/>
                <w14:ligatures w14:val="none"/>
              </w:rPr>
            </w:rPrChange>
          </w:rPr>
          <w:t>`</w:t>
        </w:r>
      </w:ins>
      <w:proofErr w:type="spellStart"/>
      <w:ins w:id="1575" w:author="User" w:date="2024-07-01T09:44:00Z">
        <w:r w:rsidRPr="00823E17">
          <w:rPr>
            <w:rFonts w:ascii="微软雅黑" w:eastAsia="微软雅黑" w:hAnsi="微软雅黑" w:cs="宋体"/>
            <w:color w:val="191B1F"/>
            <w:kern w:val="0"/>
            <w:szCs w:val="21"/>
            <w:highlight w:val="magenta"/>
            <w14:ligatures w14:val="none"/>
            <w:rPrChange w:id="1576" w:author="User" w:date="2024-07-01T09:45:00Z">
              <w:rPr>
                <w:rFonts w:ascii="微软雅黑" w:eastAsia="微软雅黑" w:hAnsi="微软雅黑" w:cs="宋体"/>
                <w:color w:val="191B1F"/>
                <w:kern w:val="0"/>
                <w:szCs w:val="21"/>
                <w14:ligatures w14:val="none"/>
              </w:rPr>
            </w:rPrChange>
          </w:rPr>
          <w:t>qtdz</w:t>
        </w:r>
      </w:ins>
      <w:proofErr w:type="spellEnd"/>
      <w:ins w:id="1577" w:author="User" w:date="2024-07-01T09:43:00Z">
        <w:r w:rsidRPr="00823E17">
          <w:rPr>
            <w:rFonts w:ascii="微软雅黑" w:eastAsia="微软雅黑" w:hAnsi="微软雅黑" w:cs="宋体"/>
            <w:color w:val="191B1F"/>
            <w:kern w:val="0"/>
            <w:szCs w:val="21"/>
            <w:highlight w:val="magenta"/>
            <w14:ligatures w14:val="none"/>
            <w:rPrChange w:id="1578" w:author="User" w:date="2024-07-01T09:45:00Z">
              <w:rPr>
                <w:rFonts w:ascii="微软雅黑" w:eastAsia="微软雅黑" w:hAnsi="微软雅黑" w:cs="宋体"/>
                <w:color w:val="191B1F"/>
                <w:kern w:val="0"/>
                <w:szCs w:val="21"/>
                <w14:ligatures w14:val="none"/>
              </w:rPr>
            </w:rPrChange>
          </w:rPr>
          <w:t>` varchar(255) NULL COMMENT '</w:t>
        </w:r>
      </w:ins>
      <w:ins w:id="1579" w:author="User" w:date="2024-07-01T09:44:00Z">
        <w:r w:rsidRPr="00823E17">
          <w:rPr>
            <w:rFonts w:ascii="微软雅黑" w:eastAsia="微软雅黑" w:hAnsi="微软雅黑" w:cs="宋体" w:hint="eastAsia"/>
            <w:color w:val="191B1F"/>
            <w:kern w:val="0"/>
            <w:szCs w:val="21"/>
            <w:highlight w:val="magenta"/>
            <w14:ligatures w14:val="none"/>
            <w:rPrChange w:id="1580" w:author="User" w:date="2024-07-01T09:45:00Z">
              <w:rPr>
                <w:rFonts w:ascii="微软雅黑" w:eastAsia="微软雅黑" w:hAnsi="微软雅黑" w:cs="宋体" w:hint="eastAsia"/>
                <w:color w:val="191B1F"/>
                <w:kern w:val="0"/>
                <w:szCs w:val="21"/>
                <w14:ligatures w14:val="none"/>
              </w:rPr>
            </w:rPrChange>
          </w:rPr>
          <w:t>取土地址</w:t>
        </w:r>
      </w:ins>
      <w:ins w:id="1581" w:author="User" w:date="2024-07-01T09:43:00Z">
        <w:r w:rsidRPr="00823E17">
          <w:rPr>
            <w:rFonts w:ascii="微软雅黑" w:eastAsia="微软雅黑" w:hAnsi="微软雅黑" w:cs="宋体"/>
            <w:color w:val="191B1F"/>
            <w:kern w:val="0"/>
            <w:szCs w:val="21"/>
            <w:highlight w:val="magenta"/>
            <w14:ligatures w14:val="none"/>
            <w:rPrChange w:id="1582" w:author="User" w:date="2024-07-01T09:45:00Z">
              <w:rPr>
                <w:rFonts w:ascii="微软雅黑" w:eastAsia="微软雅黑" w:hAnsi="微软雅黑" w:cs="宋体"/>
                <w:color w:val="191B1F"/>
                <w:kern w:val="0"/>
                <w:szCs w:val="21"/>
                <w14:ligatures w14:val="none"/>
              </w:rPr>
            </w:rPrChange>
          </w:rPr>
          <w:t>',</w:t>
        </w:r>
      </w:ins>
    </w:p>
    <w:p w14:paraId="1561BE99" w14:textId="0E9DB8FB" w:rsidR="00823E17" w:rsidRPr="00823E17" w:rsidRDefault="00823E17" w:rsidP="00957C7F">
      <w:pPr>
        <w:widowControl/>
        <w:shd w:val="clear" w:color="auto" w:fill="FFFFFF"/>
        <w:tabs>
          <w:tab w:val="left" w:pos="720"/>
        </w:tabs>
        <w:spacing w:before="100" w:beforeAutospacing="1" w:after="100" w:afterAutospacing="1" w:line="240" w:lineRule="atLeast"/>
        <w:jc w:val="left"/>
        <w:rPr>
          <w:ins w:id="1583" w:author="User" w:date="2024-07-01T09:43:00Z"/>
          <w:rFonts w:ascii="微软雅黑" w:eastAsia="微软雅黑" w:hAnsi="微软雅黑" w:cs="宋体"/>
          <w:color w:val="191B1F"/>
          <w:kern w:val="0"/>
          <w:szCs w:val="21"/>
          <w:highlight w:val="magenta"/>
          <w14:ligatures w14:val="none"/>
          <w:rPrChange w:id="1584" w:author="User" w:date="2024-07-01T09:45:00Z">
            <w:rPr>
              <w:ins w:id="1585" w:author="User" w:date="2024-07-01T09:43:00Z"/>
              <w:rFonts w:ascii="微软雅黑" w:eastAsia="微软雅黑" w:hAnsi="微软雅黑" w:cs="宋体"/>
              <w:color w:val="191B1F"/>
              <w:kern w:val="0"/>
              <w:szCs w:val="21"/>
              <w14:ligatures w14:val="none"/>
            </w:rPr>
          </w:rPrChange>
        </w:rPr>
      </w:pPr>
      <w:ins w:id="1586" w:author="User" w:date="2024-07-01T09:43:00Z">
        <w:r w:rsidRPr="00823E17">
          <w:rPr>
            <w:rFonts w:ascii="微软雅黑" w:eastAsia="微软雅黑" w:hAnsi="微软雅黑" w:cs="宋体"/>
            <w:color w:val="191B1F"/>
            <w:kern w:val="0"/>
            <w:szCs w:val="21"/>
            <w:highlight w:val="magenta"/>
            <w14:ligatures w14:val="none"/>
            <w:rPrChange w:id="1587" w:author="User" w:date="2024-07-01T09:45:00Z">
              <w:rPr>
                <w:rFonts w:ascii="微软雅黑" w:eastAsia="微软雅黑" w:hAnsi="微软雅黑" w:cs="宋体"/>
                <w:color w:val="191B1F"/>
                <w:kern w:val="0"/>
                <w:szCs w:val="21"/>
                <w14:ligatures w14:val="none"/>
              </w:rPr>
            </w:rPrChange>
          </w:rPr>
          <w:t>`</w:t>
        </w:r>
      </w:ins>
      <w:proofErr w:type="spellStart"/>
      <w:ins w:id="1588" w:author="User" w:date="2024-07-01T09:44:00Z">
        <w:r w:rsidRPr="00823E17">
          <w:rPr>
            <w:rFonts w:ascii="微软雅黑" w:eastAsia="微软雅黑" w:hAnsi="微软雅黑" w:cs="宋体"/>
            <w:color w:val="191B1F"/>
            <w:kern w:val="0"/>
            <w:szCs w:val="21"/>
            <w:highlight w:val="magenta"/>
            <w14:ligatures w14:val="none"/>
            <w:rPrChange w:id="1589" w:author="User" w:date="2024-07-01T09:45:00Z">
              <w:rPr>
                <w:rFonts w:ascii="微软雅黑" w:eastAsia="微软雅黑" w:hAnsi="微软雅黑" w:cs="宋体"/>
                <w:color w:val="191B1F"/>
                <w:kern w:val="0"/>
                <w:szCs w:val="21"/>
                <w14:ligatures w14:val="none"/>
              </w:rPr>
            </w:rPrChange>
          </w:rPr>
          <w:t>yx</w:t>
        </w:r>
      </w:ins>
      <w:proofErr w:type="spellEnd"/>
      <w:ins w:id="1590" w:author="User" w:date="2024-07-01T09:43:00Z">
        <w:r w:rsidRPr="00823E17">
          <w:rPr>
            <w:rFonts w:ascii="微软雅黑" w:eastAsia="微软雅黑" w:hAnsi="微软雅黑" w:cs="宋体"/>
            <w:color w:val="191B1F"/>
            <w:kern w:val="0"/>
            <w:szCs w:val="21"/>
            <w:highlight w:val="magenta"/>
            <w14:ligatures w14:val="none"/>
            <w:rPrChange w:id="1591" w:author="User" w:date="2024-07-01T09:45:00Z">
              <w:rPr>
                <w:rFonts w:ascii="微软雅黑" w:eastAsia="微软雅黑" w:hAnsi="微软雅黑" w:cs="宋体"/>
                <w:color w:val="191B1F"/>
                <w:kern w:val="0"/>
                <w:szCs w:val="21"/>
                <w14:ligatures w14:val="none"/>
              </w:rPr>
            </w:rPrChange>
          </w:rPr>
          <w:t>` varchar(255) NULL COMMENT '</w:t>
        </w:r>
      </w:ins>
      <w:ins w:id="1592" w:author="User" w:date="2024-07-01T09:44:00Z">
        <w:r w:rsidRPr="00823E17">
          <w:rPr>
            <w:rFonts w:ascii="微软雅黑" w:eastAsia="微软雅黑" w:hAnsi="微软雅黑" w:cs="宋体" w:hint="eastAsia"/>
            <w:color w:val="191B1F"/>
            <w:kern w:val="0"/>
            <w:szCs w:val="21"/>
            <w:highlight w:val="magenta"/>
            <w14:ligatures w14:val="none"/>
            <w:rPrChange w:id="1593" w:author="User" w:date="2024-07-01T09:45:00Z">
              <w:rPr>
                <w:rFonts w:ascii="微软雅黑" w:eastAsia="微软雅黑" w:hAnsi="微软雅黑" w:cs="宋体" w:hint="eastAsia"/>
                <w:color w:val="191B1F"/>
                <w:kern w:val="0"/>
                <w:szCs w:val="21"/>
                <w14:ligatures w14:val="none"/>
              </w:rPr>
            </w:rPrChange>
          </w:rPr>
          <w:t>岩性</w:t>
        </w:r>
      </w:ins>
      <w:ins w:id="1594" w:author="User" w:date="2024-07-01T09:43:00Z">
        <w:r w:rsidRPr="00823E17">
          <w:rPr>
            <w:rFonts w:ascii="微软雅黑" w:eastAsia="微软雅黑" w:hAnsi="微软雅黑" w:cs="宋体"/>
            <w:color w:val="191B1F"/>
            <w:kern w:val="0"/>
            <w:szCs w:val="21"/>
            <w:highlight w:val="magenta"/>
            <w14:ligatures w14:val="none"/>
            <w:rPrChange w:id="1595" w:author="User" w:date="2024-07-01T09:45:00Z">
              <w:rPr>
                <w:rFonts w:ascii="微软雅黑" w:eastAsia="微软雅黑" w:hAnsi="微软雅黑" w:cs="宋体"/>
                <w:color w:val="191B1F"/>
                <w:kern w:val="0"/>
                <w:szCs w:val="21"/>
                <w14:ligatures w14:val="none"/>
              </w:rPr>
            </w:rPrChange>
          </w:rPr>
          <w:t>',</w:t>
        </w:r>
      </w:ins>
    </w:p>
    <w:p w14:paraId="6766EE25" w14:textId="779CCF8E" w:rsidR="00823E17" w:rsidRPr="0012078F" w:rsidRDefault="00823E17" w:rsidP="00957C7F">
      <w:pPr>
        <w:widowControl/>
        <w:shd w:val="clear" w:color="auto" w:fill="FFFFFF"/>
        <w:tabs>
          <w:tab w:val="left" w:pos="720"/>
        </w:tabs>
        <w:spacing w:before="100" w:beforeAutospacing="1" w:after="100" w:afterAutospacing="1" w:line="240" w:lineRule="atLeast"/>
        <w:jc w:val="left"/>
        <w:rPr>
          <w:ins w:id="1596" w:author="User" w:date="2024-05-21T15:09:00Z"/>
          <w:rFonts w:ascii="微软雅黑" w:eastAsia="微软雅黑" w:hAnsi="微软雅黑" w:cs="宋体"/>
          <w:color w:val="191B1F"/>
          <w:kern w:val="0"/>
          <w:szCs w:val="21"/>
          <w14:ligatures w14:val="none"/>
        </w:rPr>
      </w:pPr>
      <w:ins w:id="1597" w:author="User" w:date="2024-07-01T09:43:00Z">
        <w:r w:rsidRPr="00823E17">
          <w:rPr>
            <w:rFonts w:ascii="微软雅黑" w:eastAsia="微软雅黑" w:hAnsi="微软雅黑" w:cs="宋体"/>
            <w:color w:val="191B1F"/>
            <w:kern w:val="0"/>
            <w:szCs w:val="21"/>
            <w:highlight w:val="magenta"/>
            <w14:ligatures w14:val="none"/>
            <w:rPrChange w:id="1598" w:author="User" w:date="2024-07-01T09:45:00Z">
              <w:rPr>
                <w:rFonts w:ascii="微软雅黑" w:eastAsia="微软雅黑" w:hAnsi="微软雅黑" w:cs="宋体"/>
                <w:color w:val="191B1F"/>
                <w:kern w:val="0"/>
                <w:szCs w:val="21"/>
                <w14:ligatures w14:val="none"/>
              </w:rPr>
            </w:rPrChange>
          </w:rPr>
          <w:t>`</w:t>
        </w:r>
      </w:ins>
      <w:proofErr w:type="spellStart"/>
      <w:ins w:id="1599" w:author="User" w:date="2024-07-01T09:44:00Z">
        <w:r w:rsidRPr="00823E17">
          <w:rPr>
            <w:rFonts w:ascii="微软雅黑" w:eastAsia="微软雅黑" w:hAnsi="微软雅黑" w:cs="宋体"/>
            <w:color w:val="191B1F"/>
            <w:kern w:val="0"/>
            <w:szCs w:val="21"/>
            <w:highlight w:val="magenta"/>
            <w14:ligatures w14:val="none"/>
            <w:rPrChange w:id="1600" w:author="User" w:date="2024-07-01T09:45:00Z">
              <w:rPr>
                <w:rFonts w:ascii="微软雅黑" w:eastAsia="微软雅黑" w:hAnsi="微软雅黑" w:cs="宋体"/>
                <w:color w:val="191B1F"/>
                <w:kern w:val="0"/>
                <w:szCs w:val="21"/>
                <w14:ligatures w14:val="none"/>
              </w:rPr>
            </w:rPrChange>
          </w:rPr>
          <w:t>ypzl</w:t>
        </w:r>
      </w:ins>
      <w:proofErr w:type="spellEnd"/>
      <w:ins w:id="1601" w:author="User" w:date="2024-07-01T09:43:00Z">
        <w:r w:rsidRPr="00823E17">
          <w:rPr>
            <w:rFonts w:ascii="微软雅黑" w:eastAsia="微软雅黑" w:hAnsi="微软雅黑" w:cs="宋体"/>
            <w:color w:val="191B1F"/>
            <w:kern w:val="0"/>
            <w:szCs w:val="21"/>
            <w:highlight w:val="magenta"/>
            <w14:ligatures w14:val="none"/>
            <w:rPrChange w:id="1602" w:author="User" w:date="2024-07-01T09:45:00Z">
              <w:rPr>
                <w:rFonts w:ascii="微软雅黑" w:eastAsia="微软雅黑" w:hAnsi="微软雅黑" w:cs="宋体"/>
                <w:color w:val="191B1F"/>
                <w:kern w:val="0"/>
                <w:szCs w:val="21"/>
                <w14:ligatures w14:val="none"/>
              </w:rPr>
            </w:rPrChange>
          </w:rPr>
          <w:t>` varchar(255) NULL COMMENT '</w:t>
        </w:r>
      </w:ins>
      <w:ins w:id="1603" w:author="User" w:date="2024-07-01T09:44:00Z">
        <w:r w:rsidRPr="00823E17">
          <w:rPr>
            <w:rFonts w:ascii="微软雅黑" w:eastAsia="微软雅黑" w:hAnsi="微软雅黑" w:cs="宋体" w:hint="eastAsia"/>
            <w:color w:val="191B1F"/>
            <w:kern w:val="0"/>
            <w:szCs w:val="21"/>
            <w:highlight w:val="magenta"/>
            <w14:ligatures w14:val="none"/>
            <w:rPrChange w:id="1604" w:author="User" w:date="2024-07-01T09:45:00Z">
              <w:rPr>
                <w:rFonts w:ascii="微软雅黑" w:eastAsia="微软雅黑" w:hAnsi="微软雅黑" w:cs="宋体" w:hint="eastAsia"/>
                <w:color w:val="191B1F"/>
                <w:kern w:val="0"/>
                <w:szCs w:val="21"/>
                <w14:ligatures w14:val="none"/>
              </w:rPr>
            </w:rPrChange>
          </w:rPr>
          <w:t>样品</w:t>
        </w:r>
      </w:ins>
      <w:ins w:id="1605" w:author="User" w:date="2024-07-01T09:45:00Z">
        <w:r w:rsidRPr="00823E17">
          <w:rPr>
            <w:rFonts w:ascii="微软雅黑" w:eastAsia="微软雅黑" w:hAnsi="微软雅黑" w:cs="宋体" w:hint="eastAsia"/>
            <w:color w:val="191B1F"/>
            <w:kern w:val="0"/>
            <w:szCs w:val="21"/>
            <w:highlight w:val="magenta"/>
            <w14:ligatures w14:val="none"/>
            <w:rPrChange w:id="1606" w:author="User" w:date="2024-07-01T09:45:00Z">
              <w:rPr>
                <w:rFonts w:ascii="微软雅黑" w:eastAsia="微软雅黑" w:hAnsi="微软雅黑" w:cs="宋体" w:hint="eastAsia"/>
                <w:color w:val="191B1F"/>
                <w:kern w:val="0"/>
                <w:szCs w:val="21"/>
                <w14:ligatures w14:val="none"/>
              </w:rPr>
            </w:rPrChange>
          </w:rPr>
          <w:t>种类</w:t>
        </w:r>
      </w:ins>
      <w:ins w:id="1607" w:author="User" w:date="2024-07-01T09:43:00Z">
        <w:r w:rsidRPr="00823E17">
          <w:rPr>
            <w:rFonts w:ascii="微软雅黑" w:eastAsia="微软雅黑" w:hAnsi="微软雅黑" w:cs="宋体"/>
            <w:color w:val="191B1F"/>
            <w:kern w:val="0"/>
            <w:szCs w:val="21"/>
            <w:highlight w:val="magenta"/>
            <w14:ligatures w14:val="none"/>
            <w:rPrChange w:id="1608" w:author="User" w:date="2024-07-01T09:45:00Z">
              <w:rPr>
                <w:rFonts w:ascii="微软雅黑" w:eastAsia="微软雅黑" w:hAnsi="微软雅黑" w:cs="宋体"/>
                <w:color w:val="191B1F"/>
                <w:kern w:val="0"/>
                <w:szCs w:val="21"/>
                <w14:ligatures w14:val="none"/>
              </w:rPr>
            </w:rPrChange>
          </w:rPr>
          <w:t>',</w:t>
        </w:r>
      </w:ins>
    </w:p>
    <w:p w14:paraId="4F89504D" w14:textId="0E5E8D02"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09" w:author="User" w:date="2024-05-21T15:09:00Z"/>
          <w:rFonts w:ascii="微软雅黑" w:eastAsia="微软雅黑" w:hAnsi="微软雅黑" w:cs="宋体"/>
          <w:color w:val="191B1F"/>
          <w:kern w:val="0"/>
          <w:szCs w:val="21"/>
          <w14:ligatures w14:val="none"/>
        </w:rPr>
      </w:pPr>
      <w:ins w:id="1610" w:author="User" w:date="2024-05-21T15:09:00Z">
        <w:r w:rsidRPr="0012078F">
          <w:rPr>
            <w:rFonts w:ascii="微软雅黑" w:eastAsia="微软雅黑" w:hAnsi="微软雅黑" w:cs="宋体"/>
            <w:color w:val="191B1F"/>
            <w:kern w:val="0"/>
            <w:szCs w:val="21"/>
            <w14:ligatures w14:val="none"/>
          </w:rPr>
          <w:lastRenderedPageBreak/>
          <w:t xml:space="preserve">  `</w:t>
        </w:r>
      </w:ins>
      <w:proofErr w:type="spellStart"/>
      <w:ins w:id="1611" w:author="User" w:date="2024-05-21T15:12:00Z">
        <w:r>
          <w:rPr>
            <w:rFonts w:ascii="微软雅黑" w:eastAsia="微软雅黑" w:hAnsi="微软雅黑" w:cs="宋体"/>
            <w:color w:val="191B1F"/>
            <w:kern w:val="0"/>
            <w:szCs w:val="21"/>
            <w14:ligatures w14:val="none"/>
          </w:rPr>
          <w:t>Y</w:t>
        </w:r>
        <w:r>
          <w:rPr>
            <w:rFonts w:ascii="微软雅黑" w:eastAsia="微软雅黑" w:hAnsi="微软雅黑" w:cs="宋体" w:hint="eastAsia"/>
            <w:color w:val="191B1F"/>
            <w:kern w:val="0"/>
            <w:szCs w:val="21"/>
            <w14:ligatures w14:val="none"/>
          </w:rPr>
          <w:t>psl</w:t>
        </w:r>
      </w:ins>
      <w:proofErr w:type="spellEnd"/>
      <w:ins w:id="1612" w:author="User" w:date="2024-05-21T15:09:00Z">
        <w:r w:rsidRPr="0012078F">
          <w:rPr>
            <w:rFonts w:ascii="微软雅黑" w:eastAsia="微软雅黑" w:hAnsi="微软雅黑" w:cs="宋体"/>
            <w:color w:val="191B1F"/>
            <w:kern w:val="0"/>
            <w:szCs w:val="21"/>
            <w14:ligatures w14:val="none"/>
          </w:rPr>
          <w:t>` varchar(</w:t>
        </w:r>
      </w:ins>
      <w:ins w:id="1613" w:author="User" w:date="2024-07-01T09:42:00Z">
        <w:r w:rsidR="00823E17">
          <w:rPr>
            <w:rFonts w:ascii="微软雅黑" w:eastAsia="微软雅黑" w:hAnsi="微软雅黑" w:cs="宋体"/>
            <w:color w:val="191B1F"/>
            <w:kern w:val="0"/>
            <w:szCs w:val="21"/>
            <w14:ligatures w14:val="none"/>
          </w:rPr>
          <w:t>255</w:t>
        </w:r>
      </w:ins>
      <w:ins w:id="1614" w:author="User" w:date="2024-05-21T15:09:00Z">
        <w:r w:rsidRPr="0012078F">
          <w:rPr>
            <w:rFonts w:ascii="微软雅黑" w:eastAsia="微软雅黑" w:hAnsi="微软雅黑" w:cs="宋体"/>
            <w:color w:val="191B1F"/>
            <w:kern w:val="0"/>
            <w:szCs w:val="21"/>
            <w14:ligatures w14:val="none"/>
          </w:rPr>
          <w:t>) NULL COMMENT '</w:t>
        </w:r>
      </w:ins>
      <w:ins w:id="1615" w:author="User" w:date="2024-05-21T15:19:00Z">
        <w:r>
          <w:rPr>
            <w:rFonts w:ascii="微软雅黑" w:eastAsia="微软雅黑" w:hAnsi="微软雅黑" w:cs="宋体" w:hint="eastAsia"/>
            <w:color w:val="191B1F"/>
            <w:kern w:val="0"/>
            <w:szCs w:val="21"/>
            <w14:ligatures w14:val="none"/>
          </w:rPr>
          <w:t>样品数量</w:t>
        </w:r>
      </w:ins>
      <w:ins w:id="1616" w:author="User" w:date="2024-05-21T15:09:00Z">
        <w:r w:rsidRPr="0012078F">
          <w:rPr>
            <w:rFonts w:ascii="微软雅黑" w:eastAsia="微软雅黑" w:hAnsi="微软雅黑" w:cs="宋体"/>
            <w:color w:val="191B1F"/>
            <w:kern w:val="0"/>
            <w:szCs w:val="21"/>
            <w14:ligatures w14:val="none"/>
          </w:rPr>
          <w:t>',</w:t>
        </w:r>
      </w:ins>
    </w:p>
    <w:p w14:paraId="61DA7289" w14:textId="27E3BD64" w:rsidR="00957C7F" w:rsidRDefault="00957C7F" w:rsidP="00957C7F">
      <w:pPr>
        <w:widowControl/>
        <w:shd w:val="clear" w:color="auto" w:fill="FFFFFF"/>
        <w:tabs>
          <w:tab w:val="left" w:pos="720"/>
        </w:tabs>
        <w:spacing w:before="100" w:beforeAutospacing="1" w:after="100" w:afterAutospacing="1" w:line="240" w:lineRule="atLeast"/>
        <w:jc w:val="left"/>
        <w:rPr>
          <w:ins w:id="1617" w:author="User" w:date="2024-07-01T09:45:00Z"/>
          <w:rFonts w:ascii="微软雅黑" w:eastAsia="微软雅黑" w:hAnsi="微软雅黑" w:cs="宋体"/>
          <w:color w:val="191B1F"/>
          <w:kern w:val="0"/>
          <w:szCs w:val="21"/>
          <w14:ligatures w14:val="none"/>
        </w:rPr>
      </w:pPr>
      <w:ins w:id="1618" w:author="User" w:date="2024-05-21T15:09:00Z">
        <w:r w:rsidRPr="0012078F">
          <w:rPr>
            <w:rFonts w:ascii="微软雅黑" w:eastAsia="微软雅黑" w:hAnsi="微软雅黑" w:cs="宋体"/>
            <w:color w:val="191B1F"/>
            <w:kern w:val="0"/>
            <w:szCs w:val="21"/>
            <w14:ligatures w14:val="none"/>
          </w:rPr>
          <w:t xml:space="preserve">  `</w:t>
        </w:r>
      </w:ins>
      <w:proofErr w:type="spellStart"/>
      <w:ins w:id="1619" w:author="User" w:date="2024-05-21T15:12:00Z">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tsd</w:t>
        </w:r>
      </w:ins>
      <w:proofErr w:type="spellEnd"/>
      <w:ins w:id="1620" w:author="User" w:date="2024-05-21T15:09:00Z">
        <w:r w:rsidRPr="0012078F">
          <w:rPr>
            <w:rFonts w:ascii="微软雅黑" w:eastAsia="微软雅黑" w:hAnsi="微软雅黑" w:cs="宋体"/>
            <w:color w:val="191B1F"/>
            <w:kern w:val="0"/>
            <w:szCs w:val="21"/>
            <w14:ligatures w14:val="none"/>
          </w:rPr>
          <w:t>` varchar(</w:t>
        </w:r>
      </w:ins>
      <w:ins w:id="1621" w:author="User" w:date="2024-07-01T09:42:00Z">
        <w:r w:rsidR="00823E17">
          <w:rPr>
            <w:rFonts w:ascii="微软雅黑" w:eastAsia="微软雅黑" w:hAnsi="微软雅黑" w:cs="宋体"/>
            <w:color w:val="191B1F"/>
            <w:kern w:val="0"/>
            <w:szCs w:val="21"/>
            <w14:ligatures w14:val="none"/>
          </w:rPr>
          <w:t>255</w:t>
        </w:r>
      </w:ins>
      <w:ins w:id="1622" w:author="User" w:date="2024-05-21T15:09:00Z">
        <w:r w:rsidRPr="0012078F">
          <w:rPr>
            <w:rFonts w:ascii="微软雅黑" w:eastAsia="微软雅黑" w:hAnsi="微软雅黑" w:cs="宋体"/>
            <w:color w:val="191B1F"/>
            <w:kern w:val="0"/>
            <w:szCs w:val="21"/>
            <w14:ligatures w14:val="none"/>
          </w:rPr>
          <w:t>) NULL COMMENT '</w:t>
        </w:r>
      </w:ins>
      <w:ins w:id="1623" w:author="User" w:date="2024-05-21T15:19:00Z">
        <w:r>
          <w:rPr>
            <w:rFonts w:ascii="微软雅黑" w:eastAsia="微软雅黑" w:hAnsi="微软雅黑" w:cs="宋体" w:hint="eastAsia"/>
            <w:color w:val="191B1F"/>
            <w:kern w:val="0"/>
            <w:szCs w:val="21"/>
            <w14:ligatures w14:val="none"/>
          </w:rPr>
          <w:t>取土深度</w:t>
        </w:r>
      </w:ins>
      <w:ins w:id="1624" w:author="User" w:date="2024-05-21T15:09:00Z">
        <w:r w:rsidRPr="0012078F">
          <w:rPr>
            <w:rFonts w:ascii="微软雅黑" w:eastAsia="微软雅黑" w:hAnsi="微软雅黑" w:cs="宋体"/>
            <w:color w:val="191B1F"/>
            <w:kern w:val="0"/>
            <w:szCs w:val="21"/>
            <w14:ligatures w14:val="none"/>
          </w:rPr>
          <w:t>,</w:t>
        </w:r>
      </w:ins>
    </w:p>
    <w:p w14:paraId="5168F6D3" w14:textId="22751128" w:rsidR="00823E17" w:rsidRPr="0012078F" w:rsidRDefault="00823E17" w:rsidP="00957C7F">
      <w:pPr>
        <w:widowControl/>
        <w:shd w:val="clear" w:color="auto" w:fill="FFFFFF"/>
        <w:tabs>
          <w:tab w:val="left" w:pos="720"/>
        </w:tabs>
        <w:spacing w:before="100" w:beforeAutospacing="1" w:after="100" w:afterAutospacing="1" w:line="240" w:lineRule="atLeast"/>
        <w:jc w:val="left"/>
        <w:rPr>
          <w:ins w:id="1625" w:author="User" w:date="2024-05-21T15:09:00Z"/>
          <w:rFonts w:ascii="微软雅黑" w:eastAsia="微软雅黑" w:hAnsi="微软雅黑" w:cs="宋体"/>
          <w:color w:val="191B1F"/>
          <w:kern w:val="0"/>
          <w:szCs w:val="21"/>
          <w14:ligatures w14:val="none"/>
        </w:rPr>
      </w:pPr>
      <w:ins w:id="1626" w:author="User" w:date="2024-07-01T09:45:00Z">
        <w:r w:rsidRPr="00823E17">
          <w:rPr>
            <w:rFonts w:ascii="微软雅黑" w:eastAsia="微软雅黑" w:hAnsi="微软雅黑" w:cs="宋体"/>
            <w:color w:val="191B1F"/>
            <w:kern w:val="0"/>
            <w:szCs w:val="21"/>
            <w:highlight w:val="magenta"/>
            <w14:ligatures w14:val="none"/>
            <w:rPrChange w:id="1627" w:author="User" w:date="2024-07-01T09:45:00Z">
              <w:rPr>
                <w:rFonts w:ascii="微软雅黑" w:eastAsia="微软雅黑" w:hAnsi="微软雅黑" w:cs="宋体"/>
                <w:color w:val="191B1F"/>
                <w:kern w:val="0"/>
                <w:szCs w:val="21"/>
                <w14:ligatures w14:val="none"/>
              </w:rPr>
            </w:rPrChange>
          </w:rPr>
          <w:t>`</w:t>
        </w:r>
        <w:proofErr w:type="spellStart"/>
        <w:r w:rsidRPr="00823E17">
          <w:rPr>
            <w:rFonts w:ascii="微软雅黑" w:eastAsia="微软雅黑" w:hAnsi="微软雅黑" w:cs="宋体"/>
            <w:color w:val="191B1F"/>
            <w:kern w:val="0"/>
            <w:szCs w:val="21"/>
            <w:highlight w:val="magenta"/>
            <w14:ligatures w14:val="none"/>
            <w:rPrChange w:id="1628" w:author="User" w:date="2024-07-01T09:45:00Z">
              <w:rPr>
                <w:rFonts w:ascii="微软雅黑" w:eastAsia="微软雅黑" w:hAnsi="微软雅黑" w:cs="宋体"/>
                <w:color w:val="191B1F"/>
                <w:kern w:val="0"/>
                <w:szCs w:val="21"/>
                <w14:ligatures w14:val="none"/>
              </w:rPr>
            </w:rPrChange>
          </w:rPr>
          <w:t>yxmc</w:t>
        </w:r>
        <w:proofErr w:type="spellEnd"/>
        <w:r w:rsidRPr="00823E17">
          <w:rPr>
            <w:rFonts w:ascii="微软雅黑" w:eastAsia="微软雅黑" w:hAnsi="微软雅黑" w:cs="宋体"/>
            <w:color w:val="191B1F"/>
            <w:kern w:val="0"/>
            <w:szCs w:val="21"/>
            <w:highlight w:val="magenta"/>
            <w14:ligatures w14:val="none"/>
            <w:rPrChange w:id="1629" w:author="User" w:date="2024-07-01T09:45:00Z">
              <w:rPr>
                <w:rFonts w:ascii="微软雅黑" w:eastAsia="微软雅黑" w:hAnsi="微软雅黑" w:cs="宋体"/>
                <w:color w:val="191B1F"/>
                <w:kern w:val="0"/>
                <w:szCs w:val="21"/>
                <w14:ligatures w14:val="none"/>
              </w:rPr>
            </w:rPrChange>
          </w:rPr>
          <w:t>` varchar(255) NULL COMMENT '</w:t>
        </w:r>
        <w:r w:rsidRPr="00823E17">
          <w:rPr>
            <w:rFonts w:ascii="微软雅黑" w:eastAsia="微软雅黑" w:hAnsi="微软雅黑" w:cs="宋体" w:hint="eastAsia"/>
            <w:color w:val="191B1F"/>
            <w:kern w:val="0"/>
            <w:szCs w:val="21"/>
            <w:highlight w:val="magenta"/>
            <w14:ligatures w14:val="none"/>
            <w:rPrChange w:id="1630" w:author="User" w:date="2024-07-01T09:45:00Z">
              <w:rPr>
                <w:rFonts w:ascii="微软雅黑" w:eastAsia="微软雅黑" w:hAnsi="微软雅黑" w:cs="宋体" w:hint="eastAsia"/>
                <w:color w:val="191B1F"/>
                <w:kern w:val="0"/>
                <w:szCs w:val="21"/>
                <w14:ligatures w14:val="none"/>
              </w:rPr>
            </w:rPrChange>
          </w:rPr>
          <w:t>岩</w:t>
        </w:r>
        <w:proofErr w:type="gramStart"/>
        <w:r w:rsidRPr="00823E17">
          <w:rPr>
            <w:rFonts w:ascii="微软雅黑" w:eastAsia="微软雅黑" w:hAnsi="微软雅黑" w:cs="宋体" w:hint="eastAsia"/>
            <w:color w:val="191B1F"/>
            <w:kern w:val="0"/>
            <w:szCs w:val="21"/>
            <w:highlight w:val="magenta"/>
            <w14:ligatures w14:val="none"/>
            <w:rPrChange w:id="1631" w:author="User" w:date="2024-07-01T09:45:00Z">
              <w:rPr>
                <w:rFonts w:ascii="微软雅黑" w:eastAsia="微软雅黑" w:hAnsi="微软雅黑" w:cs="宋体" w:hint="eastAsia"/>
                <w:color w:val="191B1F"/>
                <w:kern w:val="0"/>
                <w:szCs w:val="21"/>
                <w14:ligatures w14:val="none"/>
              </w:rPr>
            </w:rPrChange>
          </w:rPr>
          <w:t>性名</w:t>
        </w:r>
        <w:proofErr w:type="gramEnd"/>
        <w:r w:rsidRPr="00823E17">
          <w:rPr>
            <w:rFonts w:ascii="微软雅黑" w:eastAsia="微软雅黑" w:hAnsi="微软雅黑" w:cs="宋体" w:hint="eastAsia"/>
            <w:color w:val="191B1F"/>
            <w:kern w:val="0"/>
            <w:szCs w:val="21"/>
            <w:highlight w:val="magenta"/>
            <w14:ligatures w14:val="none"/>
            <w:rPrChange w:id="1632" w:author="User" w:date="2024-07-01T09:45:00Z">
              <w:rPr>
                <w:rFonts w:ascii="微软雅黑" w:eastAsia="微软雅黑" w:hAnsi="微软雅黑" w:cs="宋体" w:hint="eastAsia"/>
                <w:color w:val="191B1F"/>
                <w:kern w:val="0"/>
                <w:szCs w:val="21"/>
                <w14:ligatures w14:val="none"/>
              </w:rPr>
            </w:rPrChange>
          </w:rPr>
          <w:t>称</w:t>
        </w:r>
        <w:r w:rsidRPr="00823E17">
          <w:rPr>
            <w:rFonts w:ascii="微软雅黑" w:eastAsia="微软雅黑" w:hAnsi="微软雅黑" w:cs="宋体"/>
            <w:color w:val="191B1F"/>
            <w:kern w:val="0"/>
            <w:szCs w:val="21"/>
            <w:highlight w:val="magenta"/>
            <w14:ligatures w14:val="none"/>
            <w:rPrChange w:id="1633" w:author="User" w:date="2024-07-01T09:45:00Z">
              <w:rPr>
                <w:rFonts w:ascii="微软雅黑" w:eastAsia="微软雅黑" w:hAnsi="微软雅黑" w:cs="宋体"/>
                <w:color w:val="191B1F"/>
                <w:kern w:val="0"/>
                <w:szCs w:val="21"/>
                <w14:ligatures w14:val="none"/>
              </w:rPr>
            </w:rPrChange>
          </w:rPr>
          <w:t>',</w:t>
        </w:r>
      </w:ins>
    </w:p>
    <w:p w14:paraId="756A21E8" w14:textId="0F8AF419"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34" w:author="User" w:date="2024-05-21T15:09:00Z"/>
          <w:rFonts w:ascii="微软雅黑" w:eastAsia="微软雅黑" w:hAnsi="微软雅黑" w:cs="宋体"/>
          <w:color w:val="191B1F"/>
          <w:kern w:val="0"/>
          <w:szCs w:val="21"/>
          <w14:ligatures w14:val="none"/>
        </w:rPr>
      </w:pPr>
      <w:ins w:id="1635" w:author="User" w:date="2024-05-21T15:09:00Z">
        <w:r w:rsidRPr="0012078F">
          <w:rPr>
            <w:rFonts w:ascii="微软雅黑" w:eastAsia="微软雅黑" w:hAnsi="微软雅黑" w:cs="宋体"/>
            <w:color w:val="191B1F"/>
            <w:kern w:val="0"/>
            <w:szCs w:val="21"/>
            <w14:ligatures w14:val="none"/>
          </w:rPr>
          <w:t xml:space="preserve">  `</w:t>
        </w:r>
      </w:ins>
      <w:proofErr w:type="spellStart"/>
      <w:ins w:id="1636" w:author="User" w:date="2024-05-21T15:16:00Z">
        <w:r>
          <w:rPr>
            <w:rFonts w:ascii="微软雅黑" w:eastAsia="微软雅黑" w:hAnsi="微软雅黑" w:cs="宋体"/>
            <w:color w:val="191B1F"/>
            <w:kern w:val="0"/>
            <w:szCs w:val="21"/>
            <w14:ligatures w14:val="none"/>
          </w:rPr>
          <w:t>Z</w:t>
        </w:r>
        <w:r>
          <w:rPr>
            <w:rFonts w:ascii="微软雅黑" w:eastAsia="微软雅黑" w:hAnsi="微软雅黑" w:cs="宋体" w:hint="eastAsia"/>
            <w:color w:val="191B1F"/>
            <w:kern w:val="0"/>
            <w:szCs w:val="21"/>
            <w14:ligatures w14:val="none"/>
          </w:rPr>
          <w:t>tms</w:t>
        </w:r>
      </w:ins>
      <w:proofErr w:type="spellEnd"/>
      <w:ins w:id="1637" w:author="User" w:date="2024-05-21T15:09:00Z">
        <w:r w:rsidRPr="0012078F">
          <w:rPr>
            <w:rFonts w:ascii="微软雅黑" w:eastAsia="微软雅黑" w:hAnsi="微软雅黑" w:cs="宋体"/>
            <w:color w:val="191B1F"/>
            <w:kern w:val="0"/>
            <w:szCs w:val="21"/>
            <w14:ligatures w14:val="none"/>
          </w:rPr>
          <w:t>` varchar(</w:t>
        </w:r>
      </w:ins>
      <w:ins w:id="1638" w:author="User" w:date="2024-07-01T09:42:00Z">
        <w:r w:rsidR="00823E17">
          <w:rPr>
            <w:rFonts w:ascii="微软雅黑" w:eastAsia="微软雅黑" w:hAnsi="微软雅黑" w:cs="宋体"/>
            <w:color w:val="191B1F"/>
            <w:kern w:val="0"/>
            <w:szCs w:val="21"/>
            <w14:ligatures w14:val="none"/>
          </w:rPr>
          <w:t>255</w:t>
        </w:r>
      </w:ins>
      <w:ins w:id="1639" w:author="User" w:date="2024-05-21T15:09:00Z">
        <w:r w:rsidRPr="0012078F">
          <w:rPr>
            <w:rFonts w:ascii="微软雅黑" w:eastAsia="微软雅黑" w:hAnsi="微软雅黑" w:cs="宋体"/>
            <w:color w:val="191B1F"/>
            <w:kern w:val="0"/>
            <w:szCs w:val="21"/>
            <w14:ligatures w14:val="none"/>
          </w:rPr>
          <w:t>)  NULL COMMENT '</w:t>
        </w:r>
      </w:ins>
      <w:ins w:id="1640" w:author="User" w:date="2024-05-21T15:17:00Z">
        <w:r>
          <w:rPr>
            <w:rFonts w:ascii="微软雅黑" w:eastAsia="微软雅黑" w:hAnsi="微软雅黑" w:cs="宋体" w:hint="eastAsia"/>
            <w:color w:val="191B1F"/>
            <w:kern w:val="0"/>
            <w:szCs w:val="21"/>
            <w14:ligatures w14:val="none"/>
          </w:rPr>
          <w:t>开</w:t>
        </w:r>
        <w:proofErr w:type="gramStart"/>
        <w:r>
          <w:rPr>
            <w:rFonts w:ascii="微软雅黑" w:eastAsia="微软雅黑" w:hAnsi="微软雅黑" w:cs="宋体" w:hint="eastAsia"/>
            <w:color w:val="191B1F"/>
            <w:kern w:val="0"/>
            <w:szCs w:val="21"/>
            <w14:ligatures w14:val="none"/>
          </w:rPr>
          <w:t>土记录</w:t>
        </w:r>
        <w:proofErr w:type="gramEnd"/>
        <w:r>
          <w:rPr>
            <w:rFonts w:ascii="微软雅黑" w:eastAsia="微软雅黑" w:hAnsi="微软雅黑" w:cs="宋体" w:hint="eastAsia"/>
            <w:color w:val="191B1F"/>
            <w:kern w:val="0"/>
            <w:szCs w:val="21"/>
            <w14:ligatures w14:val="none"/>
          </w:rPr>
          <w:t>-状态描述</w:t>
        </w:r>
      </w:ins>
      <w:ins w:id="1641" w:author="User" w:date="2024-05-21T15:09:00Z">
        <w:r w:rsidRPr="0012078F">
          <w:rPr>
            <w:rFonts w:ascii="微软雅黑" w:eastAsia="微软雅黑" w:hAnsi="微软雅黑" w:cs="宋体"/>
            <w:color w:val="191B1F"/>
            <w:kern w:val="0"/>
            <w:szCs w:val="21"/>
            <w14:ligatures w14:val="none"/>
          </w:rPr>
          <w:t>',</w:t>
        </w:r>
      </w:ins>
    </w:p>
    <w:p w14:paraId="03A3AB62" w14:textId="64FFDF8C" w:rsidR="00957C7F" w:rsidRDefault="00957C7F" w:rsidP="00957C7F">
      <w:pPr>
        <w:widowControl/>
        <w:shd w:val="clear" w:color="auto" w:fill="FFFFFF"/>
        <w:tabs>
          <w:tab w:val="left" w:pos="720"/>
        </w:tabs>
        <w:spacing w:before="100" w:beforeAutospacing="1" w:after="100" w:afterAutospacing="1" w:line="240" w:lineRule="atLeast"/>
        <w:jc w:val="left"/>
        <w:rPr>
          <w:ins w:id="1642" w:author="User" w:date="2024-06-13T21:05:00Z"/>
          <w:rFonts w:ascii="微软雅黑" w:eastAsia="微软雅黑" w:hAnsi="微软雅黑" w:cs="宋体"/>
          <w:color w:val="191B1F"/>
          <w:kern w:val="0"/>
          <w:szCs w:val="21"/>
          <w14:ligatures w14:val="none"/>
        </w:rPr>
      </w:pPr>
      <w:ins w:id="1643" w:author="User" w:date="2024-05-21T15:09:00Z">
        <w:r w:rsidRPr="0012078F">
          <w:rPr>
            <w:rFonts w:ascii="微软雅黑" w:eastAsia="微软雅黑" w:hAnsi="微软雅黑" w:cs="宋体"/>
            <w:color w:val="191B1F"/>
            <w:kern w:val="0"/>
            <w:szCs w:val="21"/>
            <w14:ligatures w14:val="none"/>
          </w:rPr>
          <w:t xml:space="preserve">  `</w:t>
        </w:r>
      </w:ins>
      <w:proofErr w:type="spellStart"/>
      <w:ins w:id="1644" w:author="User" w:date="2024-05-21T15:16:00Z">
        <w:r>
          <w:rPr>
            <w:rFonts w:ascii="微软雅黑" w:eastAsia="微软雅黑" w:hAnsi="微软雅黑" w:cs="宋体" w:hint="eastAsia"/>
            <w:color w:val="191B1F"/>
            <w:kern w:val="0"/>
            <w:szCs w:val="21"/>
            <w14:ligatures w14:val="none"/>
          </w:rPr>
          <w:t>ktr</w:t>
        </w:r>
      </w:ins>
      <w:proofErr w:type="spellEnd"/>
      <w:ins w:id="1645" w:author="User" w:date="2024-05-21T15:09:00Z">
        <w:r w:rsidRPr="0012078F">
          <w:rPr>
            <w:rFonts w:ascii="微软雅黑" w:eastAsia="微软雅黑" w:hAnsi="微软雅黑" w:cs="宋体"/>
            <w:color w:val="191B1F"/>
            <w:kern w:val="0"/>
            <w:szCs w:val="21"/>
            <w14:ligatures w14:val="none"/>
          </w:rPr>
          <w:t>` varchar(</w:t>
        </w:r>
      </w:ins>
      <w:ins w:id="1646" w:author="User" w:date="2024-07-01T09:42:00Z">
        <w:r w:rsidR="00823E17">
          <w:rPr>
            <w:rFonts w:ascii="微软雅黑" w:eastAsia="微软雅黑" w:hAnsi="微软雅黑" w:cs="宋体"/>
            <w:color w:val="191B1F"/>
            <w:kern w:val="0"/>
            <w:szCs w:val="21"/>
            <w14:ligatures w14:val="none"/>
          </w:rPr>
          <w:t>255</w:t>
        </w:r>
      </w:ins>
      <w:ins w:id="1647" w:author="User" w:date="2024-05-21T15:09:00Z">
        <w:r w:rsidRPr="0012078F">
          <w:rPr>
            <w:rFonts w:ascii="微软雅黑" w:eastAsia="微软雅黑" w:hAnsi="微软雅黑" w:cs="宋体"/>
            <w:color w:val="191B1F"/>
            <w:kern w:val="0"/>
            <w:szCs w:val="21"/>
            <w14:ligatures w14:val="none"/>
          </w:rPr>
          <w:t>) NULL COMMENT '</w:t>
        </w:r>
      </w:ins>
      <w:ins w:id="1648" w:author="User" w:date="2024-05-21T15:17:00Z">
        <w:r>
          <w:rPr>
            <w:rFonts w:ascii="微软雅黑" w:eastAsia="微软雅黑" w:hAnsi="微软雅黑" w:cs="宋体" w:hint="eastAsia"/>
            <w:color w:val="191B1F"/>
            <w:kern w:val="0"/>
            <w:szCs w:val="21"/>
            <w14:ligatures w14:val="none"/>
          </w:rPr>
          <w:t>开</w:t>
        </w:r>
        <w:proofErr w:type="gramStart"/>
        <w:r>
          <w:rPr>
            <w:rFonts w:ascii="微软雅黑" w:eastAsia="微软雅黑" w:hAnsi="微软雅黑" w:cs="宋体" w:hint="eastAsia"/>
            <w:color w:val="191B1F"/>
            <w:kern w:val="0"/>
            <w:szCs w:val="21"/>
            <w14:ligatures w14:val="none"/>
          </w:rPr>
          <w:t>土记录</w:t>
        </w:r>
        <w:proofErr w:type="gramEnd"/>
        <w:r>
          <w:rPr>
            <w:rFonts w:ascii="微软雅黑" w:eastAsia="微软雅黑" w:hAnsi="微软雅黑" w:cs="宋体" w:hint="eastAsia"/>
            <w:color w:val="191B1F"/>
            <w:kern w:val="0"/>
            <w:szCs w:val="21"/>
            <w14:ligatures w14:val="none"/>
          </w:rPr>
          <w:t>-开图人</w:t>
        </w:r>
      </w:ins>
      <w:ins w:id="1649" w:author="User" w:date="2024-05-21T15:09:00Z">
        <w:r w:rsidRPr="0012078F">
          <w:rPr>
            <w:rFonts w:ascii="微软雅黑" w:eastAsia="微软雅黑" w:hAnsi="微软雅黑" w:cs="宋体"/>
            <w:color w:val="191B1F"/>
            <w:kern w:val="0"/>
            <w:szCs w:val="21"/>
            <w14:ligatures w14:val="none"/>
          </w:rPr>
          <w:t>',</w:t>
        </w:r>
      </w:ins>
    </w:p>
    <w:p w14:paraId="12C0DCDD" w14:textId="160D4AAE" w:rsidR="00113C58" w:rsidRPr="0012078F" w:rsidRDefault="00113C58" w:rsidP="00957C7F">
      <w:pPr>
        <w:widowControl/>
        <w:shd w:val="clear" w:color="auto" w:fill="FFFFFF"/>
        <w:tabs>
          <w:tab w:val="left" w:pos="720"/>
        </w:tabs>
        <w:spacing w:before="100" w:beforeAutospacing="1" w:after="100" w:afterAutospacing="1" w:line="240" w:lineRule="atLeast"/>
        <w:jc w:val="left"/>
        <w:rPr>
          <w:ins w:id="1650" w:author="User" w:date="2024-05-21T15:09:00Z"/>
          <w:rFonts w:ascii="微软雅黑" w:eastAsia="微软雅黑" w:hAnsi="微软雅黑" w:cs="宋体"/>
          <w:color w:val="191B1F"/>
          <w:kern w:val="0"/>
          <w:szCs w:val="21"/>
          <w14:ligatures w14:val="none"/>
        </w:rPr>
      </w:pPr>
      <w:ins w:id="1651" w:author="User" w:date="2024-06-13T21:05:00Z">
        <w:r w:rsidRPr="0012078F">
          <w:rPr>
            <w:rFonts w:ascii="微软雅黑" w:eastAsia="微软雅黑" w:hAnsi="微软雅黑" w:cs="宋体"/>
            <w:color w:val="191B1F"/>
            <w:kern w:val="0"/>
            <w:szCs w:val="21"/>
            <w14:ligatures w14:val="none"/>
          </w:rPr>
          <w:t>`</w:t>
        </w:r>
        <w:proofErr w:type="spellStart"/>
        <w:r>
          <w:rPr>
            <w:rFonts w:ascii="微软雅黑" w:eastAsia="微软雅黑" w:hAnsi="微软雅黑" w:cs="宋体" w:hint="eastAsia"/>
            <w:color w:val="191B1F"/>
            <w:kern w:val="0"/>
            <w:szCs w:val="21"/>
            <w14:ligatures w14:val="none"/>
          </w:rPr>
          <w:t>xmbh</w:t>
        </w:r>
        <w:proofErr w:type="spellEnd"/>
        <w:r w:rsidRPr="0012078F">
          <w:rPr>
            <w:rFonts w:ascii="微软雅黑" w:eastAsia="微软雅黑" w:hAnsi="微软雅黑" w:cs="宋体"/>
            <w:color w:val="191B1F"/>
            <w:kern w:val="0"/>
            <w:szCs w:val="21"/>
            <w14:ligatures w14:val="none"/>
          </w:rPr>
          <w:t>` varchar(</w:t>
        </w:r>
      </w:ins>
      <w:ins w:id="1652" w:author="User" w:date="2024-07-01T09:42:00Z">
        <w:r w:rsidR="00823E17">
          <w:rPr>
            <w:rFonts w:ascii="微软雅黑" w:eastAsia="微软雅黑" w:hAnsi="微软雅黑" w:cs="宋体"/>
            <w:color w:val="191B1F"/>
            <w:kern w:val="0"/>
            <w:szCs w:val="21"/>
            <w14:ligatures w14:val="none"/>
          </w:rPr>
          <w:t>255</w:t>
        </w:r>
      </w:ins>
      <w:ins w:id="1653" w:author="User" w:date="2024-06-13T21:05:00Z">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项目编号</w:t>
        </w:r>
        <w:r w:rsidRPr="0012078F">
          <w:rPr>
            <w:rFonts w:ascii="微软雅黑" w:eastAsia="微软雅黑" w:hAnsi="微软雅黑" w:cs="宋体"/>
            <w:color w:val="191B1F"/>
            <w:kern w:val="0"/>
            <w:szCs w:val="21"/>
            <w14:ligatures w14:val="none"/>
          </w:rPr>
          <w:t>',</w:t>
        </w:r>
      </w:ins>
    </w:p>
    <w:p w14:paraId="6605FB14" w14:textId="0F61BD3C"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54" w:author="User" w:date="2024-05-21T15:09:00Z"/>
          <w:rFonts w:ascii="微软雅黑" w:eastAsia="微软雅黑" w:hAnsi="微软雅黑" w:cs="宋体"/>
          <w:color w:val="191B1F"/>
          <w:kern w:val="0"/>
          <w:szCs w:val="21"/>
          <w14:ligatures w14:val="none"/>
        </w:rPr>
      </w:pPr>
      <w:ins w:id="1655" w:author="User" w:date="2024-05-21T15:09:00Z">
        <w:r w:rsidRPr="0012078F">
          <w:rPr>
            <w:rFonts w:ascii="微软雅黑" w:eastAsia="微软雅黑" w:hAnsi="微软雅黑" w:cs="宋体"/>
            <w:color w:val="191B1F"/>
            <w:kern w:val="0"/>
            <w:szCs w:val="21"/>
            <w14:ligatures w14:val="none"/>
          </w:rPr>
          <w:t xml:space="preserve">  `Attribute_1` varchar(</w:t>
        </w:r>
      </w:ins>
      <w:ins w:id="1656" w:author="User" w:date="2024-07-01T09:42:00Z">
        <w:r w:rsidR="00823E17">
          <w:rPr>
            <w:rFonts w:ascii="微软雅黑" w:eastAsia="微软雅黑" w:hAnsi="微软雅黑" w:cs="宋体"/>
            <w:color w:val="191B1F"/>
            <w:kern w:val="0"/>
            <w:szCs w:val="21"/>
            <w14:ligatures w14:val="none"/>
          </w:rPr>
          <w:t>255</w:t>
        </w:r>
      </w:ins>
      <w:ins w:id="1657" w:author="User" w:date="2024-05-21T15:09:00Z">
        <w:r w:rsidRPr="0012078F">
          <w:rPr>
            <w:rFonts w:ascii="微软雅黑" w:eastAsia="微软雅黑" w:hAnsi="微软雅黑" w:cs="宋体"/>
            <w:color w:val="191B1F"/>
            <w:kern w:val="0"/>
            <w:szCs w:val="21"/>
            <w14:ligatures w14:val="none"/>
          </w:rPr>
          <w:t>) NULL COMMENT '</w:t>
        </w:r>
      </w:ins>
      <w:ins w:id="1658" w:author="User" w:date="2024-05-21T16:00:00Z">
        <w:r w:rsidR="00545BB2">
          <w:rPr>
            <w:rFonts w:ascii="微软雅黑" w:eastAsia="微软雅黑" w:hAnsi="微软雅黑" w:cs="宋体" w:hint="eastAsia"/>
            <w:color w:val="191B1F"/>
            <w:kern w:val="0"/>
            <w:szCs w:val="21"/>
            <w14:ligatures w14:val="none"/>
          </w:rPr>
          <w:t>数据日期（YYYY-MM-DD</w:t>
        </w:r>
        <w:r w:rsidR="00545BB2">
          <w:rPr>
            <w:rFonts w:ascii="微软雅黑" w:eastAsia="微软雅黑" w:hAnsi="微软雅黑" w:cs="宋体"/>
            <w:color w:val="191B1F"/>
            <w:kern w:val="0"/>
            <w:szCs w:val="21"/>
            <w14:ligatures w14:val="none"/>
          </w:rPr>
          <w:t>）</w:t>
        </w:r>
      </w:ins>
      <w:ins w:id="1659" w:author="User" w:date="2024-05-21T15:09:00Z">
        <w:r w:rsidRPr="0012078F">
          <w:rPr>
            <w:rFonts w:ascii="微软雅黑" w:eastAsia="微软雅黑" w:hAnsi="微软雅黑" w:cs="宋体"/>
            <w:color w:val="191B1F"/>
            <w:kern w:val="0"/>
            <w:szCs w:val="21"/>
            <w14:ligatures w14:val="none"/>
          </w:rPr>
          <w:t>',</w:t>
        </w:r>
      </w:ins>
    </w:p>
    <w:p w14:paraId="0E7E0B68" w14:textId="697F415C"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60" w:author="User" w:date="2024-05-21T15:09:00Z"/>
          <w:rFonts w:ascii="微软雅黑" w:eastAsia="微软雅黑" w:hAnsi="微软雅黑" w:cs="宋体"/>
          <w:color w:val="191B1F"/>
          <w:kern w:val="0"/>
          <w:szCs w:val="21"/>
          <w14:ligatures w14:val="none"/>
        </w:rPr>
      </w:pPr>
      <w:ins w:id="1661" w:author="User" w:date="2024-05-21T15:09:00Z">
        <w:r w:rsidRPr="0012078F">
          <w:rPr>
            <w:rFonts w:ascii="微软雅黑" w:eastAsia="微软雅黑" w:hAnsi="微软雅黑" w:cs="宋体"/>
            <w:color w:val="191B1F"/>
            <w:kern w:val="0"/>
            <w:szCs w:val="21"/>
            <w14:ligatures w14:val="none"/>
          </w:rPr>
          <w:t xml:space="preserve">  `Attribute_2` varchar(</w:t>
        </w:r>
      </w:ins>
      <w:ins w:id="1662" w:author="User" w:date="2024-07-01T09:42:00Z">
        <w:r w:rsidR="00823E17">
          <w:rPr>
            <w:rFonts w:ascii="微软雅黑" w:eastAsia="微软雅黑" w:hAnsi="微软雅黑" w:cs="宋体"/>
            <w:color w:val="191B1F"/>
            <w:kern w:val="0"/>
            <w:szCs w:val="21"/>
            <w14:ligatures w14:val="none"/>
          </w:rPr>
          <w:t>255</w:t>
        </w:r>
      </w:ins>
      <w:ins w:id="1663" w:author="User" w:date="2024-05-21T15:09:00Z">
        <w:r w:rsidRPr="0012078F">
          <w:rPr>
            <w:rFonts w:ascii="微软雅黑" w:eastAsia="微软雅黑" w:hAnsi="微软雅黑" w:cs="宋体"/>
            <w:color w:val="191B1F"/>
            <w:kern w:val="0"/>
            <w:szCs w:val="21"/>
            <w14:ligatures w14:val="none"/>
          </w:rPr>
          <w:t>) NULL COMMENT '预留属性\r\n',</w:t>
        </w:r>
      </w:ins>
    </w:p>
    <w:p w14:paraId="14883FCB" w14:textId="30080E90"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64" w:author="User" w:date="2024-05-21T15:09:00Z"/>
          <w:rFonts w:ascii="微软雅黑" w:eastAsia="微软雅黑" w:hAnsi="微软雅黑" w:cs="宋体"/>
          <w:color w:val="191B1F"/>
          <w:kern w:val="0"/>
          <w:szCs w:val="21"/>
          <w14:ligatures w14:val="none"/>
        </w:rPr>
      </w:pPr>
      <w:ins w:id="1665" w:author="User" w:date="2024-05-21T15:09:00Z">
        <w:r w:rsidRPr="0012078F">
          <w:rPr>
            <w:rFonts w:ascii="微软雅黑" w:eastAsia="微软雅黑" w:hAnsi="微软雅黑" w:cs="宋体"/>
            <w:color w:val="191B1F"/>
            <w:kern w:val="0"/>
            <w:szCs w:val="21"/>
            <w14:ligatures w14:val="none"/>
          </w:rPr>
          <w:t xml:space="preserve">  `Attribute_3` varchar(</w:t>
        </w:r>
      </w:ins>
      <w:ins w:id="1666" w:author="User" w:date="2024-07-01T09:42:00Z">
        <w:r w:rsidR="00823E17">
          <w:rPr>
            <w:rFonts w:ascii="微软雅黑" w:eastAsia="微软雅黑" w:hAnsi="微软雅黑" w:cs="宋体"/>
            <w:color w:val="191B1F"/>
            <w:kern w:val="0"/>
            <w:szCs w:val="21"/>
            <w14:ligatures w14:val="none"/>
          </w:rPr>
          <w:t>255</w:t>
        </w:r>
      </w:ins>
      <w:ins w:id="1667" w:author="User" w:date="2024-05-21T15:09:00Z">
        <w:r w:rsidRPr="0012078F">
          <w:rPr>
            <w:rFonts w:ascii="微软雅黑" w:eastAsia="微软雅黑" w:hAnsi="微软雅黑" w:cs="宋体"/>
            <w:color w:val="191B1F"/>
            <w:kern w:val="0"/>
            <w:szCs w:val="21"/>
            <w14:ligatures w14:val="none"/>
          </w:rPr>
          <w:t>) NULL COMMENT '预留属性\r\n',</w:t>
        </w:r>
      </w:ins>
    </w:p>
    <w:p w14:paraId="4A040C43" w14:textId="2C8369FF"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68" w:author="User" w:date="2024-05-21T15:09:00Z"/>
          <w:rFonts w:ascii="微软雅黑" w:eastAsia="微软雅黑" w:hAnsi="微软雅黑" w:cs="宋体"/>
          <w:color w:val="191B1F"/>
          <w:kern w:val="0"/>
          <w:szCs w:val="21"/>
          <w14:ligatures w14:val="none"/>
        </w:rPr>
      </w:pPr>
      <w:ins w:id="1669" w:author="User" w:date="2024-05-21T15:09:00Z">
        <w:r w:rsidRPr="0012078F">
          <w:rPr>
            <w:rFonts w:ascii="微软雅黑" w:eastAsia="微软雅黑" w:hAnsi="微软雅黑" w:cs="宋体"/>
            <w:color w:val="191B1F"/>
            <w:kern w:val="0"/>
            <w:szCs w:val="21"/>
            <w14:ligatures w14:val="none"/>
          </w:rPr>
          <w:t xml:space="preserve">  `Attribute_4` varchar(</w:t>
        </w:r>
      </w:ins>
      <w:ins w:id="1670" w:author="User" w:date="2024-07-01T09:42:00Z">
        <w:r w:rsidR="00823E17">
          <w:rPr>
            <w:rFonts w:ascii="微软雅黑" w:eastAsia="微软雅黑" w:hAnsi="微软雅黑" w:cs="宋体"/>
            <w:color w:val="191B1F"/>
            <w:kern w:val="0"/>
            <w:szCs w:val="21"/>
            <w14:ligatures w14:val="none"/>
          </w:rPr>
          <w:t>255</w:t>
        </w:r>
      </w:ins>
      <w:ins w:id="1671" w:author="User" w:date="2024-05-21T15:09:00Z">
        <w:r w:rsidRPr="0012078F">
          <w:rPr>
            <w:rFonts w:ascii="微软雅黑" w:eastAsia="微软雅黑" w:hAnsi="微软雅黑" w:cs="宋体"/>
            <w:color w:val="191B1F"/>
            <w:kern w:val="0"/>
            <w:szCs w:val="21"/>
            <w14:ligatures w14:val="none"/>
          </w:rPr>
          <w:t>) NULL COMMENT '预留属性\r\n',</w:t>
        </w:r>
      </w:ins>
    </w:p>
    <w:p w14:paraId="1857450D" w14:textId="603CD54D" w:rsidR="00957C7F" w:rsidRPr="0012078F" w:rsidRDefault="00957C7F" w:rsidP="00957C7F">
      <w:pPr>
        <w:widowControl/>
        <w:shd w:val="clear" w:color="auto" w:fill="FFFFFF"/>
        <w:tabs>
          <w:tab w:val="left" w:pos="720"/>
        </w:tabs>
        <w:spacing w:before="100" w:beforeAutospacing="1" w:after="100" w:afterAutospacing="1" w:line="240" w:lineRule="atLeast"/>
        <w:jc w:val="left"/>
        <w:rPr>
          <w:ins w:id="1672" w:author="User" w:date="2024-05-21T15:09:00Z"/>
          <w:rFonts w:ascii="微软雅黑" w:eastAsia="微软雅黑" w:hAnsi="微软雅黑" w:cs="宋体"/>
          <w:color w:val="191B1F"/>
          <w:kern w:val="0"/>
          <w:szCs w:val="21"/>
          <w14:ligatures w14:val="none"/>
        </w:rPr>
      </w:pPr>
      <w:ins w:id="1673" w:author="User" w:date="2024-05-21T15:09:00Z">
        <w:r w:rsidRPr="0012078F">
          <w:rPr>
            <w:rFonts w:ascii="微软雅黑" w:eastAsia="微软雅黑" w:hAnsi="微软雅黑" w:cs="宋体"/>
            <w:color w:val="191B1F"/>
            <w:kern w:val="0"/>
            <w:szCs w:val="21"/>
            <w14:ligatures w14:val="none"/>
          </w:rPr>
          <w:t xml:space="preserve">  `Attribute_5` varchar(</w:t>
        </w:r>
      </w:ins>
      <w:ins w:id="1674" w:author="User" w:date="2024-07-01T09:42:00Z">
        <w:r w:rsidR="00823E17">
          <w:rPr>
            <w:rFonts w:ascii="微软雅黑" w:eastAsia="微软雅黑" w:hAnsi="微软雅黑" w:cs="宋体"/>
            <w:color w:val="191B1F"/>
            <w:kern w:val="0"/>
            <w:szCs w:val="21"/>
            <w14:ligatures w14:val="none"/>
          </w:rPr>
          <w:t>255</w:t>
        </w:r>
      </w:ins>
      <w:ins w:id="1675" w:author="User" w:date="2024-05-21T15:09:00Z">
        <w:r w:rsidRPr="0012078F">
          <w:rPr>
            <w:rFonts w:ascii="微软雅黑" w:eastAsia="微软雅黑" w:hAnsi="微软雅黑" w:cs="宋体"/>
            <w:color w:val="191B1F"/>
            <w:kern w:val="0"/>
            <w:szCs w:val="21"/>
            <w14:ligatures w14:val="none"/>
          </w:rPr>
          <w:t>) NULL COMMENT '预留属性\r\n',</w:t>
        </w:r>
      </w:ins>
    </w:p>
    <w:p w14:paraId="6700CDF9" w14:textId="77777777" w:rsidR="00957C7F" w:rsidRDefault="00957C7F" w:rsidP="00957C7F">
      <w:pPr>
        <w:widowControl/>
        <w:shd w:val="clear" w:color="auto" w:fill="FFFFFF"/>
        <w:tabs>
          <w:tab w:val="left" w:pos="720"/>
        </w:tabs>
        <w:spacing w:before="100" w:beforeAutospacing="1" w:after="100" w:afterAutospacing="1" w:line="240" w:lineRule="atLeast"/>
        <w:jc w:val="left"/>
        <w:rPr>
          <w:ins w:id="1676" w:author="User" w:date="2024-05-21T15:09:00Z"/>
          <w:rFonts w:ascii="微软雅黑" w:eastAsia="微软雅黑" w:hAnsi="微软雅黑" w:cs="宋体"/>
          <w:color w:val="191B1F"/>
          <w:kern w:val="0"/>
          <w:szCs w:val="21"/>
          <w14:ligatures w14:val="none"/>
        </w:rPr>
      </w:pPr>
      <w:ins w:id="1677" w:author="User" w:date="2024-05-21T15:09:00Z">
        <w:r w:rsidRPr="0012078F">
          <w:rPr>
            <w:rFonts w:ascii="微软雅黑" w:eastAsia="微软雅黑" w:hAnsi="微软雅黑" w:cs="宋体"/>
            <w:color w:val="191B1F"/>
            <w:kern w:val="0"/>
            <w:szCs w:val="21"/>
            <w14:ligatures w14:val="none"/>
          </w:rPr>
          <w:t xml:space="preserve">  PRIMARY KEY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w:t>
        </w:r>
      </w:ins>
    </w:p>
    <w:p w14:paraId="05CE3D9E" w14:textId="77777777" w:rsidR="00957C7F" w:rsidRDefault="00957C7F" w:rsidP="00E27F81">
      <w:pPr>
        <w:widowControl/>
        <w:shd w:val="clear" w:color="auto" w:fill="FFFFFF"/>
        <w:tabs>
          <w:tab w:val="left" w:pos="720"/>
        </w:tabs>
        <w:spacing w:before="100" w:beforeAutospacing="1" w:after="100" w:afterAutospacing="1" w:line="240" w:lineRule="atLeast"/>
        <w:jc w:val="left"/>
        <w:rPr>
          <w:ins w:id="1678" w:author="User" w:date="2024-05-21T15:09:00Z"/>
          <w:rFonts w:ascii="微软雅黑" w:eastAsia="微软雅黑" w:hAnsi="微软雅黑" w:cs="宋体"/>
          <w:color w:val="191B1F"/>
          <w:kern w:val="0"/>
          <w:szCs w:val="21"/>
          <w14:ligatures w14:val="none"/>
        </w:rPr>
      </w:pPr>
    </w:p>
    <w:p w14:paraId="35ED389D" w14:textId="4E860081" w:rsidR="00065CA8" w:rsidRPr="00166246" w:rsidRDefault="00726EE2"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679"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680" w:author="User" w:date="2024-07-01T09:37:00Z">
            <w:rPr>
              <w:rFonts w:ascii="微软雅黑" w:eastAsia="微软雅黑" w:hAnsi="微软雅黑" w:cs="宋体"/>
              <w:color w:val="191B1F"/>
              <w:kern w:val="0"/>
              <w:szCs w:val="21"/>
              <w14:ligatures w14:val="none"/>
            </w:rPr>
          </w:rPrChange>
        </w:rPr>
        <w:t>commission_sheet_clt</w:t>
      </w:r>
      <w:proofErr w:type="spellEnd"/>
    </w:p>
    <w:tbl>
      <w:tblPr>
        <w:tblStyle w:val="ad"/>
        <w:tblW w:w="8773" w:type="dxa"/>
        <w:tblInd w:w="720" w:type="dxa"/>
        <w:tblLook w:val="04A0" w:firstRow="1" w:lastRow="0" w:firstColumn="1" w:lastColumn="0" w:noHBand="0" w:noVBand="1"/>
      </w:tblPr>
      <w:tblGrid>
        <w:gridCol w:w="1870"/>
        <w:gridCol w:w="2110"/>
        <w:gridCol w:w="1779"/>
        <w:gridCol w:w="3014"/>
      </w:tblGrid>
      <w:tr w:rsidR="00726EE2" w:rsidRPr="00166246" w14:paraId="72CAF63E" w14:textId="77777777" w:rsidTr="00086D62">
        <w:tc>
          <w:tcPr>
            <w:tcW w:w="1870" w:type="dxa"/>
          </w:tcPr>
          <w:p w14:paraId="1F4E2C0B" w14:textId="77777777" w:rsidR="00726EE2" w:rsidRPr="00166246" w:rsidRDefault="00726EE2"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681"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682" w:author="User" w:date="2024-07-01T09:37:00Z">
                  <w:rPr>
                    <w:rFonts w:ascii="微软雅黑" w:eastAsia="微软雅黑" w:hAnsi="微软雅黑" w:cs="宋体" w:hint="eastAsia"/>
                    <w:color w:val="191B1F"/>
                    <w:kern w:val="0"/>
                    <w:szCs w:val="21"/>
                    <w14:ligatures w14:val="none"/>
                  </w:rPr>
                </w:rPrChange>
              </w:rPr>
              <w:t>属性名称</w:t>
            </w:r>
          </w:p>
        </w:tc>
        <w:tc>
          <w:tcPr>
            <w:tcW w:w="2110" w:type="dxa"/>
          </w:tcPr>
          <w:p w14:paraId="14FC5241" w14:textId="77777777" w:rsidR="00726EE2" w:rsidRPr="00166246" w:rsidRDefault="00726EE2"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683"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684" w:author="User" w:date="2024-07-01T09:37:00Z">
                  <w:rPr>
                    <w:rFonts w:ascii="微软雅黑" w:eastAsia="微软雅黑" w:hAnsi="微软雅黑" w:cs="宋体" w:hint="eastAsia"/>
                    <w:color w:val="191B1F"/>
                    <w:kern w:val="0"/>
                    <w:szCs w:val="21"/>
                    <w14:ligatures w14:val="none"/>
                  </w:rPr>
                </w:rPrChange>
              </w:rPr>
              <w:t>数据类型</w:t>
            </w:r>
          </w:p>
        </w:tc>
        <w:tc>
          <w:tcPr>
            <w:tcW w:w="1779" w:type="dxa"/>
          </w:tcPr>
          <w:p w14:paraId="2EEC3A31" w14:textId="77777777" w:rsidR="00726EE2" w:rsidRPr="00166246" w:rsidRDefault="00726EE2"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685"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686" w:author="User" w:date="2024-07-01T09:37:00Z">
                  <w:rPr>
                    <w:rFonts w:ascii="微软雅黑" w:eastAsia="微软雅黑" w:hAnsi="微软雅黑" w:cs="宋体" w:hint="eastAsia"/>
                    <w:color w:val="191B1F"/>
                    <w:kern w:val="0"/>
                    <w:szCs w:val="21"/>
                    <w14:ligatures w14:val="none"/>
                  </w:rPr>
                </w:rPrChange>
              </w:rPr>
              <w:t>数据来源</w:t>
            </w:r>
          </w:p>
        </w:tc>
        <w:tc>
          <w:tcPr>
            <w:tcW w:w="3014" w:type="dxa"/>
          </w:tcPr>
          <w:p w14:paraId="37813494" w14:textId="77777777" w:rsidR="00726EE2" w:rsidRPr="00166246" w:rsidRDefault="00726EE2"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687"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688" w:author="User" w:date="2024-07-01T09:37:00Z">
                  <w:rPr>
                    <w:rFonts w:ascii="微软雅黑" w:eastAsia="微软雅黑" w:hAnsi="微软雅黑" w:cs="宋体" w:hint="eastAsia"/>
                    <w:color w:val="191B1F"/>
                    <w:kern w:val="0"/>
                    <w:szCs w:val="21"/>
                    <w14:ligatures w14:val="none"/>
                  </w:rPr>
                </w:rPrChange>
              </w:rPr>
              <w:t>属性介绍</w:t>
            </w:r>
          </w:p>
        </w:tc>
      </w:tr>
      <w:tr w:rsidR="00086D62" w:rsidRPr="00166246" w14:paraId="180817D1" w14:textId="77777777" w:rsidTr="00086D62">
        <w:trPr>
          <w:ins w:id="1689" w:author="User" w:date="2024-05-21T09:20:00Z"/>
        </w:trPr>
        <w:tc>
          <w:tcPr>
            <w:tcW w:w="1870" w:type="dxa"/>
          </w:tcPr>
          <w:p w14:paraId="7D2615F9" w14:textId="106EA6AA" w:rsidR="00086D62" w:rsidRPr="00166246" w:rsidRDefault="00086D62" w:rsidP="00086D62">
            <w:pPr>
              <w:widowControl/>
              <w:tabs>
                <w:tab w:val="left" w:pos="720"/>
              </w:tabs>
              <w:spacing w:before="100" w:beforeAutospacing="1" w:after="100" w:afterAutospacing="1" w:line="240" w:lineRule="atLeast"/>
              <w:jc w:val="left"/>
              <w:rPr>
                <w:ins w:id="1690" w:author="User" w:date="2024-05-21T09:20:00Z"/>
                <w:rFonts w:ascii="微软雅黑" w:eastAsia="微软雅黑" w:hAnsi="微软雅黑" w:cs="宋体"/>
                <w:strike/>
                <w:color w:val="191B1F"/>
                <w:kern w:val="0"/>
                <w:szCs w:val="21"/>
                <w:highlight w:val="magenta"/>
                <w14:ligatures w14:val="none"/>
                <w:rPrChange w:id="1691" w:author="User" w:date="2024-07-01T09:37:00Z">
                  <w:rPr>
                    <w:ins w:id="1692" w:author="User" w:date="2024-05-21T09:20:00Z"/>
                    <w:rFonts w:ascii="微软雅黑" w:eastAsia="微软雅黑" w:hAnsi="微软雅黑" w:cs="宋体"/>
                    <w:color w:val="191B1F"/>
                    <w:kern w:val="0"/>
                    <w:szCs w:val="21"/>
                    <w14:ligatures w14:val="none"/>
                  </w:rPr>
                </w:rPrChange>
              </w:rPr>
            </w:pPr>
            <w:proofErr w:type="spellStart"/>
            <w:ins w:id="1693" w:author="User" w:date="2024-05-21T09:20:00Z">
              <w:r w:rsidRPr="00166246">
                <w:rPr>
                  <w:rFonts w:ascii="微软雅黑" w:eastAsia="微软雅黑" w:hAnsi="微软雅黑" w:cs="宋体"/>
                  <w:strike/>
                  <w:color w:val="191B1F"/>
                  <w:kern w:val="0"/>
                  <w:szCs w:val="21"/>
                  <w:highlight w:val="magenta"/>
                  <w14:ligatures w14:val="none"/>
                  <w:rPrChange w:id="1694" w:author="User" w:date="2024-07-01T09:37:00Z">
                    <w:rPr>
                      <w:rFonts w:ascii="微软雅黑" w:eastAsia="微软雅黑" w:hAnsi="微软雅黑" w:cs="宋体"/>
                      <w:color w:val="191B1F"/>
                      <w:kern w:val="0"/>
                      <w:szCs w:val="21"/>
                      <w14:ligatures w14:val="none"/>
                    </w:rPr>
                  </w:rPrChange>
                </w:rPr>
                <w:t>cno</w:t>
              </w:r>
              <w:proofErr w:type="spellEnd"/>
            </w:ins>
          </w:p>
        </w:tc>
        <w:tc>
          <w:tcPr>
            <w:tcW w:w="2110" w:type="dxa"/>
          </w:tcPr>
          <w:p w14:paraId="3925FA94" w14:textId="7FFC8E09" w:rsidR="00086D62" w:rsidRPr="00166246" w:rsidRDefault="00086D62" w:rsidP="00086D62">
            <w:pPr>
              <w:widowControl/>
              <w:tabs>
                <w:tab w:val="left" w:pos="720"/>
              </w:tabs>
              <w:spacing w:before="100" w:beforeAutospacing="1" w:after="100" w:afterAutospacing="1" w:line="240" w:lineRule="atLeast"/>
              <w:jc w:val="left"/>
              <w:rPr>
                <w:ins w:id="1695" w:author="User" w:date="2024-05-21T09:20:00Z"/>
                <w:rFonts w:ascii="微软雅黑" w:eastAsia="微软雅黑" w:hAnsi="微软雅黑" w:cs="宋体"/>
                <w:strike/>
                <w:color w:val="191B1F"/>
                <w:kern w:val="0"/>
                <w:szCs w:val="21"/>
                <w:highlight w:val="magenta"/>
                <w14:ligatures w14:val="none"/>
                <w:rPrChange w:id="1696" w:author="User" w:date="2024-07-01T09:37:00Z">
                  <w:rPr>
                    <w:ins w:id="1697" w:author="User" w:date="2024-05-21T09:20:00Z"/>
                    <w:rFonts w:ascii="微软雅黑" w:eastAsia="微软雅黑" w:hAnsi="微软雅黑" w:cs="宋体"/>
                    <w:color w:val="191B1F"/>
                    <w:kern w:val="0"/>
                    <w:szCs w:val="21"/>
                    <w14:ligatures w14:val="none"/>
                  </w:rPr>
                </w:rPrChange>
              </w:rPr>
            </w:pPr>
            <w:proofErr w:type="gramStart"/>
            <w:ins w:id="1698" w:author="User" w:date="2024-05-21T09:20:00Z">
              <w:r w:rsidRPr="00166246">
                <w:rPr>
                  <w:rFonts w:ascii="微软雅黑" w:eastAsia="微软雅黑" w:hAnsi="微软雅黑" w:cs="宋体"/>
                  <w:strike/>
                  <w:color w:val="191B1F"/>
                  <w:kern w:val="0"/>
                  <w:szCs w:val="21"/>
                  <w:highlight w:val="magenta"/>
                  <w14:ligatures w14:val="none"/>
                  <w:rPrChange w:id="1699"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700" w:author="User" w:date="2024-07-01T09:37:00Z">
                    <w:rPr>
                      <w:rFonts w:ascii="微软雅黑" w:eastAsia="微软雅黑" w:hAnsi="微软雅黑" w:cs="宋体"/>
                      <w:color w:val="191B1F"/>
                      <w:kern w:val="0"/>
                      <w:szCs w:val="21"/>
                      <w14:ligatures w14:val="none"/>
                    </w:rPr>
                  </w:rPrChange>
                </w:rPr>
                <w:t>25)</w:t>
              </w:r>
            </w:ins>
          </w:p>
        </w:tc>
        <w:tc>
          <w:tcPr>
            <w:tcW w:w="1779" w:type="dxa"/>
          </w:tcPr>
          <w:p w14:paraId="010AC2D5" w14:textId="16E1FE03" w:rsidR="00086D62" w:rsidRPr="00166246" w:rsidRDefault="00086D62" w:rsidP="00086D62">
            <w:pPr>
              <w:widowControl/>
              <w:tabs>
                <w:tab w:val="left" w:pos="720"/>
              </w:tabs>
              <w:spacing w:before="100" w:beforeAutospacing="1" w:after="100" w:afterAutospacing="1" w:line="240" w:lineRule="atLeast"/>
              <w:jc w:val="left"/>
              <w:rPr>
                <w:ins w:id="1701" w:author="User" w:date="2024-05-21T09:20:00Z"/>
                <w:rFonts w:ascii="微软雅黑" w:eastAsia="微软雅黑" w:hAnsi="微软雅黑" w:cs="宋体"/>
                <w:strike/>
                <w:color w:val="191B1F"/>
                <w:kern w:val="0"/>
                <w:szCs w:val="21"/>
                <w:highlight w:val="magenta"/>
                <w14:ligatures w14:val="none"/>
                <w:rPrChange w:id="1702" w:author="User" w:date="2024-07-01T09:37:00Z">
                  <w:rPr>
                    <w:ins w:id="1703" w:author="User" w:date="2024-05-21T09:20:00Z"/>
                    <w:rFonts w:ascii="微软雅黑" w:eastAsia="微软雅黑" w:hAnsi="微软雅黑" w:cs="宋体"/>
                    <w:color w:val="191B1F"/>
                    <w:kern w:val="0"/>
                    <w:szCs w:val="21"/>
                    <w14:ligatures w14:val="none"/>
                  </w:rPr>
                </w:rPrChange>
              </w:rPr>
            </w:pPr>
            <w:ins w:id="1704" w:author="User" w:date="2024-05-21T09:20:00Z">
              <w:r w:rsidRPr="00166246">
                <w:rPr>
                  <w:rFonts w:ascii="微软雅黑" w:eastAsia="微软雅黑" w:hAnsi="微软雅黑" w:cs="宋体" w:hint="eastAsia"/>
                  <w:strike/>
                  <w:color w:val="191B1F"/>
                  <w:kern w:val="0"/>
                  <w:szCs w:val="21"/>
                  <w:highlight w:val="magenta"/>
                  <w14:ligatures w14:val="none"/>
                  <w:rPrChange w:id="1705"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14E1084C" w14:textId="76DA6D9D" w:rsidR="00086D62" w:rsidRPr="00166246" w:rsidRDefault="00086D62" w:rsidP="00086D62">
            <w:pPr>
              <w:widowControl/>
              <w:tabs>
                <w:tab w:val="left" w:pos="720"/>
              </w:tabs>
              <w:spacing w:before="100" w:beforeAutospacing="1" w:after="100" w:afterAutospacing="1" w:line="240" w:lineRule="atLeast"/>
              <w:jc w:val="left"/>
              <w:rPr>
                <w:ins w:id="1706" w:author="User" w:date="2024-05-21T09:20:00Z"/>
                <w:rFonts w:ascii="微软雅黑" w:eastAsia="微软雅黑" w:hAnsi="微软雅黑" w:cs="宋体"/>
                <w:strike/>
                <w:color w:val="191B1F"/>
                <w:kern w:val="0"/>
                <w:szCs w:val="21"/>
                <w:highlight w:val="magenta"/>
                <w14:ligatures w14:val="none"/>
                <w:rPrChange w:id="1707" w:author="User" w:date="2024-07-01T09:37:00Z">
                  <w:rPr>
                    <w:ins w:id="1708" w:author="User" w:date="2024-05-21T09:20:00Z"/>
                    <w:rFonts w:ascii="微软雅黑" w:eastAsia="微软雅黑" w:hAnsi="微软雅黑" w:cs="宋体"/>
                    <w:color w:val="191B1F"/>
                    <w:kern w:val="0"/>
                    <w:szCs w:val="21"/>
                    <w14:ligatures w14:val="none"/>
                  </w:rPr>
                </w:rPrChange>
              </w:rPr>
            </w:pPr>
            <w:ins w:id="1709" w:author="User" w:date="2024-05-21T09:20:00Z">
              <w:r w:rsidRPr="00166246">
                <w:rPr>
                  <w:rFonts w:ascii="微软雅黑" w:eastAsia="微软雅黑" w:hAnsi="微软雅黑" w:cs="宋体" w:hint="eastAsia"/>
                  <w:strike/>
                  <w:color w:val="191B1F"/>
                  <w:kern w:val="0"/>
                  <w:szCs w:val="21"/>
                  <w:highlight w:val="magenta"/>
                  <w14:ligatures w14:val="none"/>
                  <w:rPrChange w:id="1710" w:author="User" w:date="2024-07-01T09:37:00Z">
                    <w:rPr>
                      <w:rFonts w:ascii="微软雅黑" w:eastAsia="微软雅黑" w:hAnsi="微软雅黑" w:cs="宋体" w:hint="eastAsia"/>
                      <w:color w:val="191B1F"/>
                      <w:kern w:val="0"/>
                      <w:szCs w:val="21"/>
                      <w14:ligatures w14:val="none"/>
                    </w:rPr>
                  </w:rPrChange>
                </w:rPr>
                <w:t>任务单编号</w:t>
              </w:r>
            </w:ins>
          </w:p>
        </w:tc>
      </w:tr>
      <w:tr w:rsidR="00086D62" w:rsidRPr="00166246" w14:paraId="468E909D" w14:textId="77777777" w:rsidTr="00086D62">
        <w:trPr>
          <w:ins w:id="1711" w:author="User" w:date="2024-05-21T09:20:00Z"/>
        </w:trPr>
        <w:tc>
          <w:tcPr>
            <w:tcW w:w="1870" w:type="dxa"/>
          </w:tcPr>
          <w:p w14:paraId="5FAF72B6" w14:textId="34AC068A" w:rsidR="00086D62" w:rsidRPr="00166246" w:rsidRDefault="00086D62" w:rsidP="00086D62">
            <w:pPr>
              <w:widowControl/>
              <w:tabs>
                <w:tab w:val="left" w:pos="720"/>
              </w:tabs>
              <w:spacing w:before="100" w:beforeAutospacing="1" w:after="100" w:afterAutospacing="1" w:line="240" w:lineRule="atLeast"/>
              <w:jc w:val="left"/>
              <w:rPr>
                <w:ins w:id="1712" w:author="User" w:date="2024-05-21T09:20:00Z"/>
                <w:rFonts w:ascii="微软雅黑" w:eastAsia="微软雅黑" w:hAnsi="微软雅黑" w:cs="宋体"/>
                <w:strike/>
                <w:color w:val="191B1F"/>
                <w:kern w:val="0"/>
                <w:szCs w:val="21"/>
                <w:highlight w:val="magenta"/>
                <w14:ligatures w14:val="none"/>
                <w:rPrChange w:id="1713" w:author="User" w:date="2024-07-01T09:37:00Z">
                  <w:rPr>
                    <w:ins w:id="1714" w:author="User" w:date="2024-05-21T09:20:00Z"/>
                    <w:rFonts w:ascii="微软雅黑" w:eastAsia="微软雅黑" w:hAnsi="微软雅黑" w:cs="宋体"/>
                    <w:color w:val="191B1F"/>
                    <w:kern w:val="0"/>
                    <w:szCs w:val="21"/>
                    <w14:ligatures w14:val="none"/>
                  </w:rPr>
                </w:rPrChange>
              </w:rPr>
            </w:pPr>
            <w:proofErr w:type="spellStart"/>
            <w:ins w:id="1715" w:author="User" w:date="2024-05-21T09:20:00Z">
              <w:r w:rsidRPr="00166246">
                <w:rPr>
                  <w:rFonts w:ascii="微软雅黑" w:eastAsia="微软雅黑" w:hAnsi="微软雅黑" w:cs="宋体"/>
                  <w:strike/>
                  <w:color w:val="191B1F"/>
                  <w:kern w:val="0"/>
                  <w:szCs w:val="21"/>
                  <w:highlight w:val="magenta"/>
                  <w14:ligatures w14:val="none"/>
                  <w:rPrChange w:id="1716" w:author="User" w:date="2024-07-01T09:37:00Z">
                    <w:rPr>
                      <w:rFonts w:ascii="微软雅黑" w:eastAsia="微软雅黑" w:hAnsi="微软雅黑" w:cs="宋体"/>
                      <w:color w:val="191B1F"/>
                      <w:kern w:val="0"/>
                      <w:szCs w:val="21"/>
                      <w14:ligatures w14:val="none"/>
                    </w:rPr>
                  </w:rPrChange>
                </w:rPr>
                <w:t>Gcmc</w:t>
              </w:r>
              <w:proofErr w:type="spellEnd"/>
            </w:ins>
          </w:p>
        </w:tc>
        <w:tc>
          <w:tcPr>
            <w:tcW w:w="2110" w:type="dxa"/>
          </w:tcPr>
          <w:p w14:paraId="68D0A5C1" w14:textId="4683A231" w:rsidR="00086D62" w:rsidRPr="00166246" w:rsidRDefault="00086D62" w:rsidP="00086D62">
            <w:pPr>
              <w:widowControl/>
              <w:tabs>
                <w:tab w:val="left" w:pos="720"/>
              </w:tabs>
              <w:spacing w:before="100" w:beforeAutospacing="1" w:after="100" w:afterAutospacing="1" w:line="240" w:lineRule="atLeast"/>
              <w:jc w:val="left"/>
              <w:rPr>
                <w:ins w:id="1717" w:author="User" w:date="2024-05-21T09:20:00Z"/>
                <w:rFonts w:ascii="微软雅黑" w:eastAsia="微软雅黑" w:hAnsi="微软雅黑" w:cs="宋体"/>
                <w:strike/>
                <w:color w:val="191B1F"/>
                <w:kern w:val="0"/>
                <w:szCs w:val="21"/>
                <w:highlight w:val="magenta"/>
                <w14:ligatures w14:val="none"/>
                <w:rPrChange w:id="1718" w:author="User" w:date="2024-07-01T09:37:00Z">
                  <w:rPr>
                    <w:ins w:id="1719" w:author="User" w:date="2024-05-21T09:20:00Z"/>
                    <w:rFonts w:ascii="微软雅黑" w:eastAsia="微软雅黑" w:hAnsi="微软雅黑" w:cs="宋体"/>
                    <w:color w:val="191B1F"/>
                    <w:kern w:val="0"/>
                    <w:szCs w:val="21"/>
                    <w14:ligatures w14:val="none"/>
                  </w:rPr>
                </w:rPrChange>
              </w:rPr>
            </w:pPr>
            <w:proofErr w:type="gramStart"/>
            <w:ins w:id="1720" w:author="User" w:date="2024-05-21T09:20:00Z">
              <w:r w:rsidRPr="00166246">
                <w:rPr>
                  <w:rFonts w:ascii="微软雅黑" w:eastAsia="微软雅黑" w:hAnsi="微软雅黑" w:cs="宋体"/>
                  <w:strike/>
                  <w:color w:val="191B1F"/>
                  <w:kern w:val="0"/>
                  <w:szCs w:val="21"/>
                  <w:highlight w:val="magenta"/>
                  <w14:ligatures w14:val="none"/>
                  <w:rPrChange w:id="1721"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722" w:author="User" w:date="2024-07-01T09:37:00Z">
                    <w:rPr>
                      <w:rFonts w:ascii="微软雅黑" w:eastAsia="微软雅黑" w:hAnsi="微软雅黑" w:cs="宋体"/>
                      <w:color w:val="191B1F"/>
                      <w:kern w:val="0"/>
                      <w:szCs w:val="21"/>
                      <w14:ligatures w14:val="none"/>
                    </w:rPr>
                  </w:rPrChange>
                </w:rPr>
                <w:t>25)</w:t>
              </w:r>
            </w:ins>
          </w:p>
        </w:tc>
        <w:tc>
          <w:tcPr>
            <w:tcW w:w="1779" w:type="dxa"/>
          </w:tcPr>
          <w:p w14:paraId="2773BDB3" w14:textId="42F20545" w:rsidR="00086D62" w:rsidRPr="00166246" w:rsidRDefault="00086D62" w:rsidP="00086D62">
            <w:pPr>
              <w:widowControl/>
              <w:tabs>
                <w:tab w:val="left" w:pos="720"/>
              </w:tabs>
              <w:spacing w:before="100" w:beforeAutospacing="1" w:after="100" w:afterAutospacing="1" w:line="240" w:lineRule="atLeast"/>
              <w:jc w:val="left"/>
              <w:rPr>
                <w:ins w:id="1723" w:author="User" w:date="2024-05-21T09:20:00Z"/>
                <w:rFonts w:ascii="微软雅黑" w:eastAsia="微软雅黑" w:hAnsi="微软雅黑" w:cs="宋体"/>
                <w:strike/>
                <w:color w:val="191B1F"/>
                <w:kern w:val="0"/>
                <w:szCs w:val="21"/>
                <w:highlight w:val="magenta"/>
                <w14:ligatures w14:val="none"/>
                <w:rPrChange w:id="1724" w:author="User" w:date="2024-07-01T09:37:00Z">
                  <w:rPr>
                    <w:ins w:id="1725" w:author="User" w:date="2024-05-21T09:20:00Z"/>
                    <w:rFonts w:ascii="微软雅黑" w:eastAsia="微软雅黑" w:hAnsi="微软雅黑" w:cs="宋体"/>
                    <w:color w:val="191B1F"/>
                    <w:kern w:val="0"/>
                    <w:szCs w:val="21"/>
                    <w14:ligatures w14:val="none"/>
                  </w:rPr>
                </w:rPrChange>
              </w:rPr>
            </w:pPr>
            <w:ins w:id="1726" w:author="User" w:date="2024-05-21T09:20:00Z">
              <w:r w:rsidRPr="00166246">
                <w:rPr>
                  <w:rFonts w:ascii="微软雅黑" w:eastAsia="微软雅黑" w:hAnsi="微软雅黑" w:cs="宋体" w:hint="eastAsia"/>
                  <w:strike/>
                  <w:color w:val="191B1F"/>
                  <w:kern w:val="0"/>
                  <w:szCs w:val="21"/>
                  <w:highlight w:val="magenta"/>
                  <w14:ligatures w14:val="none"/>
                  <w:rPrChange w:id="1727"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1E4134AD" w14:textId="59C10F3E" w:rsidR="00086D62" w:rsidRPr="00166246" w:rsidRDefault="00086D62" w:rsidP="00086D62">
            <w:pPr>
              <w:widowControl/>
              <w:tabs>
                <w:tab w:val="left" w:pos="720"/>
              </w:tabs>
              <w:spacing w:before="100" w:beforeAutospacing="1" w:after="100" w:afterAutospacing="1" w:line="240" w:lineRule="atLeast"/>
              <w:jc w:val="left"/>
              <w:rPr>
                <w:ins w:id="1728" w:author="User" w:date="2024-05-21T09:20:00Z"/>
                <w:rFonts w:ascii="微软雅黑" w:eastAsia="微软雅黑" w:hAnsi="微软雅黑" w:cs="宋体"/>
                <w:strike/>
                <w:color w:val="191B1F"/>
                <w:kern w:val="0"/>
                <w:szCs w:val="21"/>
                <w:highlight w:val="magenta"/>
                <w14:ligatures w14:val="none"/>
                <w:rPrChange w:id="1729" w:author="User" w:date="2024-07-01T09:37:00Z">
                  <w:rPr>
                    <w:ins w:id="1730" w:author="User" w:date="2024-05-21T09:20:00Z"/>
                    <w:rFonts w:ascii="微软雅黑" w:eastAsia="微软雅黑" w:hAnsi="微软雅黑" w:cs="宋体"/>
                    <w:color w:val="191B1F"/>
                    <w:kern w:val="0"/>
                    <w:szCs w:val="21"/>
                    <w14:ligatures w14:val="none"/>
                  </w:rPr>
                </w:rPrChange>
              </w:rPr>
            </w:pPr>
            <w:ins w:id="1731" w:author="User" w:date="2024-05-21T09:20:00Z">
              <w:r w:rsidRPr="00166246">
                <w:rPr>
                  <w:rFonts w:ascii="微软雅黑" w:eastAsia="微软雅黑" w:hAnsi="微软雅黑" w:cs="宋体" w:hint="eastAsia"/>
                  <w:strike/>
                  <w:color w:val="191B1F"/>
                  <w:kern w:val="0"/>
                  <w:szCs w:val="21"/>
                  <w:highlight w:val="magenta"/>
                  <w14:ligatures w14:val="none"/>
                  <w:rPrChange w:id="1732" w:author="User" w:date="2024-07-01T09:37:00Z">
                    <w:rPr>
                      <w:rFonts w:ascii="微软雅黑" w:eastAsia="微软雅黑" w:hAnsi="微软雅黑" w:cs="宋体" w:hint="eastAsia"/>
                      <w:color w:val="191B1F"/>
                      <w:kern w:val="0"/>
                      <w:szCs w:val="21"/>
                      <w14:ligatures w14:val="none"/>
                    </w:rPr>
                  </w:rPrChange>
                </w:rPr>
                <w:t>工程名称</w:t>
              </w:r>
            </w:ins>
          </w:p>
        </w:tc>
      </w:tr>
      <w:tr w:rsidR="00086D62" w:rsidRPr="00166246" w14:paraId="370E11E2" w14:textId="77777777" w:rsidTr="00086D62">
        <w:trPr>
          <w:ins w:id="1733" w:author="User" w:date="2024-05-21T09:20:00Z"/>
        </w:trPr>
        <w:tc>
          <w:tcPr>
            <w:tcW w:w="1870" w:type="dxa"/>
          </w:tcPr>
          <w:p w14:paraId="7784B178" w14:textId="5E729BEE" w:rsidR="00086D62" w:rsidRPr="00166246" w:rsidRDefault="00086D62" w:rsidP="00086D62">
            <w:pPr>
              <w:widowControl/>
              <w:tabs>
                <w:tab w:val="left" w:pos="720"/>
              </w:tabs>
              <w:spacing w:before="100" w:beforeAutospacing="1" w:after="100" w:afterAutospacing="1" w:line="240" w:lineRule="atLeast"/>
              <w:jc w:val="left"/>
              <w:rPr>
                <w:ins w:id="1734" w:author="User" w:date="2024-05-21T09:20:00Z"/>
                <w:rFonts w:ascii="微软雅黑" w:eastAsia="微软雅黑" w:hAnsi="微软雅黑" w:cs="宋体"/>
                <w:strike/>
                <w:color w:val="191B1F"/>
                <w:kern w:val="0"/>
                <w:szCs w:val="21"/>
                <w:highlight w:val="magenta"/>
                <w14:ligatures w14:val="none"/>
                <w:rPrChange w:id="1735" w:author="User" w:date="2024-07-01T09:37:00Z">
                  <w:rPr>
                    <w:ins w:id="1736" w:author="User" w:date="2024-05-21T09:20:00Z"/>
                    <w:rFonts w:ascii="微软雅黑" w:eastAsia="微软雅黑" w:hAnsi="微软雅黑" w:cs="宋体"/>
                    <w:color w:val="191B1F"/>
                    <w:kern w:val="0"/>
                    <w:szCs w:val="21"/>
                    <w14:ligatures w14:val="none"/>
                  </w:rPr>
                </w:rPrChange>
              </w:rPr>
            </w:pPr>
            <w:proofErr w:type="spellStart"/>
            <w:ins w:id="1737" w:author="User" w:date="2024-05-21T09:20:00Z">
              <w:r w:rsidRPr="00166246">
                <w:rPr>
                  <w:rFonts w:ascii="微软雅黑" w:eastAsia="微软雅黑" w:hAnsi="微软雅黑" w:cs="宋体"/>
                  <w:strike/>
                  <w:color w:val="191B1F"/>
                  <w:kern w:val="0"/>
                  <w:szCs w:val="21"/>
                  <w:highlight w:val="magenta"/>
                  <w14:ligatures w14:val="none"/>
                  <w:rPrChange w:id="1738" w:author="User" w:date="2024-07-01T09:37:00Z">
                    <w:rPr>
                      <w:rFonts w:ascii="微软雅黑" w:eastAsia="微软雅黑" w:hAnsi="微软雅黑" w:cs="宋体"/>
                      <w:color w:val="191B1F"/>
                      <w:kern w:val="0"/>
                      <w:szCs w:val="21"/>
                      <w14:ligatures w14:val="none"/>
                    </w:rPr>
                  </w:rPrChange>
                </w:rPr>
                <w:lastRenderedPageBreak/>
                <w:t>Gcbh</w:t>
              </w:r>
              <w:proofErr w:type="spellEnd"/>
            </w:ins>
          </w:p>
        </w:tc>
        <w:tc>
          <w:tcPr>
            <w:tcW w:w="2110" w:type="dxa"/>
          </w:tcPr>
          <w:p w14:paraId="389948F2" w14:textId="6DD4F491" w:rsidR="00086D62" w:rsidRPr="00166246" w:rsidRDefault="00086D62" w:rsidP="00086D62">
            <w:pPr>
              <w:widowControl/>
              <w:tabs>
                <w:tab w:val="left" w:pos="720"/>
              </w:tabs>
              <w:spacing w:before="100" w:beforeAutospacing="1" w:after="100" w:afterAutospacing="1" w:line="240" w:lineRule="atLeast"/>
              <w:jc w:val="left"/>
              <w:rPr>
                <w:ins w:id="1739" w:author="User" w:date="2024-05-21T09:20:00Z"/>
                <w:rFonts w:ascii="微软雅黑" w:eastAsia="微软雅黑" w:hAnsi="微软雅黑" w:cs="宋体"/>
                <w:strike/>
                <w:color w:val="191B1F"/>
                <w:kern w:val="0"/>
                <w:szCs w:val="21"/>
                <w:highlight w:val="magenta"/>
                <w14:ligatures w14:val="none"/>
                <w:rPrChange w:id="1740" w:author="User" w:date="2024-07-01T09:37:00Z">
                  <w:rPr>
                    <w:ins w:id="1741" w:author="User" w:date="2024-05-21T09:20:00Z"/>
                    <w:rFonts w:ascii="微软雅黑" w:eastAsia="微软雅黑" w:hAnsi="微软雅黑" w:cs="宋体"/>
                    <w:color w:val="191B1F"/>
                    <w:kern w:val="0"/>
                    <w:szCs w:val="21"/>
                    <w14:ligatures w14:val="none"/>
                  </w:rPr>
                </w:rPrChange>
              </w:rPr>
            </w:pPr>
            <w:proofErr w:type="gramStart"/>
            <w:ins w:id="1742" w:author="User" w:date="2024-05-21T09:20:00Z">
              <w:r w:rsidRPr="00166246">
                <w:rPr>
                  <w:rFonts w:ascii="微软雅黑" w:eastAsia="微软雅黑" w:hAnsi="微软雅黑" w:cs="宋体"/>
                  <w:strike/>
                  <w:color w:val="191B1F"/>
                  <w:kern w:val="0"/>
                  <w:szCs w:val="21"/>
                  <w:highlight w:val="magenta"/>
                  <w14:ligatures w14:val="none"/>
                  <w:rPrChange w:id="1743"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744" w:author="User" w:date="2024-07-01T09:37:00Z">
                    <w:rPr>
                      <w:rFonts w:ascii="微软雅黑" w:eastAsia="微软雅黑" w:hAnsi="微软雅黑" w:cs="宋体"/>
                      <w:color w:val="191B1F"/>
                      <w:kern w:val="0"/>
                      <w:szCs w:val="21"/>
                      <w14:ligatures w14:val="none"/>
                    </w:rPr>
                  </w:rPrChange>
                </w:rPr>
                <w:t>25)</w:t>
              </w:r>
            </w:ins>
          </w:p>
        </w:tc>
        <w:tc>
          <w:tcPr>
            <w:tcW w:w="1779" w:type="dxa"/>
          </w:tcPr>
          <w:p w14:paraId="6B904B98" w14:textId="1DB7493A" w:rsidR="00086D62" w:rsidRPr="00166246" w:rsidRDefault="00086D62" w:rsidP="00086D62">
            <w:pPr>
              <w:widowControl/>
              <w:tabs>
                <w:tab w:val="left" w:pos="720"/>
              </w:tabs>
              <w:spacing w:before="100" w:beforeAutospacing="1" w:after="100" w:afterAutospacing="1" w:line="240" w:lineRule="atLeast"/>
              <w:jc w:val="left"/>
              <w:rPr>
                <w:ins w:id="1745" w:author="User" w:date="2024-05-21T09:20:00Z"/>
                <w:rFonts w:ascii="微软雅黑" w:eastAsia="微软雅黑" w:hAnsi="微软雅黑" w:cs="宋体"/>
                <w:strike/>
                <w:color w:val="191B1F"/>
                <w:kern w:val="0"/>
                <w:szCs w:val="21"/>
                <w:highlight w:val="magenta"/>
                <w14:ligatures w14:val="none"/>
                <w:rPrChange w:id="1746" w:author="User" w:date="2024-07-01T09:37:00Z">
                  <w:rPr>
                    <w:ins w:id="1747" w:author="User" w:date="2024-05-21T09:20:00Z"/>
                    <w:rFonts w:ascii="微软雅黑" w:eastAsia="微软雅黑" w:hAnsi="微软雅黑" w:cs="宋体"/>
                    <w:color w:val="191B1F"/>
                    <w:kern w:val="0"/>
                    <w:szCs w:val="21"/>
                    <w14:ligatures w14:val="none"/>
                  </w:rPr>
                </w:rPrChange>
              </w:rPr>
            </w:pPr>
            <w:ins w:id="1748" w:author="User" w:date="2024-05-21T09:20:00Z">
              <w:r w:rsidRPr="00166246">
                <w:rPr>
                  <w:rFonts w:ascii="微软雅黑" w:eastAsia="微软雅黑" w:hAnsi="微软雅黑" w:cs="宋体" w:hint="eastAsia"/>
                  <w:strike/>
                  <w:color w:val="191B1F"/>
                  <w:kern w:val="0"/>
                  <w:szCs w:val="21"/>
                  <w:highlight w:val="magenta"/>
                  <w14:ligatures w14:val="none"/>
                  <w:rPrChange w:id="1749"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19B104B3" w14:textId="1B80F4F0" w:rsidR="00086D62" w:rsidRPr="00166246" w:rsidRDefault="00086D62" w:rsidP="00086D62">
            <w:pPr>
              <w:widowControl/>
              <w:tabs>
                <w:tab w:val="left" w:pos="720"/>
              </w:tabs>
              <w:spacing w:before="100" w:beforeAutospacing="1" w:after="100" w:afterAutospacing="1" w:line="240" w:lineRule="atLeast"/>
              <w:jc w:val="left"/>
              <w:rPr>
                <w:ins w:id="1750" w:author="User" w:date="2024-05-21T09:20:00Z"/>
                <w:rFonts w:ascii="微软雅黑" w:eastAsia="微软雅黑" w:hAnsi="微软雅黑" w:cs="宋体"/>
                <w:strike/>
                <w:color w:val="191B1F"/>
                <w:kern w:val="0"/>
                <w:szCs w:val="21"/>
                <w:highlight w:val="magenta"/>
                <w14:ligatures w14:val="none"/>
                <w:rPrChange w:id="1751" w:author="User" w:date="2024-07-01T09:37:00Z">
                  <w:rPr>
                    <w:ins w:id="1752" w:author="User" w:date="2024-05-21T09:20:00Z"/>
                    <w:rFonts w:ascii="微软雅黑" w:eastAsia="微软雅黑" w:hAnsi="微软雅黑" w:cs="宋体"/>
                    <w:color w:val="191B1F"/>
                    <w:kern w:val="0"/>
                    <w:szCs w:val="21"/>
                    <w14:ligatures w14:val="none"/>
                  </w:rPr>
                </w:rPrChange>
              </w:rPr>
            </w:pPr>
            <w:ins w:id="1753" w:author="User" w:date="2024-05-21T09:20:00Z">
              <w:r w:rsidRPr="00166246">
                <w:rPr>
                  <w:rFonts w:ascii="微软雅黑" w:eastAsia="微软雅黑" w:hAnsi="微软雅黑" w:cs="宋体" w:hint="eastAsia"/>
                  <w:strike/>
                  <w:color w:val="191B1F"/>
                  <w:kern w:val="0"/>
                  <w:szCs w:val="21"/>
                  <w:highlight w:val="magenta"/>
                  <w14:ligatures w14:val="none"/>
                  <w:rPrChange w:id="1754" w:author="User" w:date="2024-07-01T09:37:00Z">
                    <w:rPr>
                      <w:rFonts w:ascii="微软雅黑" w:eastAsia="微软雅黑" w:hAnsi="微软雅黑" w:cs="宋体" w:hint="eastAsia"/>
                      <w:color w:val="191B1F"/>
                      <w:kern w:val="0"/>
                      <w:szCs w:val="21"/>
                      <w14:ligatures w14:val="none"/>
                    </w:rPr>
                  </w:rPrChange>
                </w:rPr>
                <w:t>工程编号</w:t>
              </w:r>
            </w:ins>
          </w:p>
        </w:tc>
      </w:tr>
      <w:tr w:rsidR="00086D62" w:rsidRPr="00166246" w14:paraId="051A7ED5" w14:textId="77777777" w:rsidTr="00086D62">
        <w:trPr>
          <w:ins w:id="1755" w:author="User" w:date="2024-05-21T09:20:00Z"/>
        </w:trPr>
        <w:tc>
          <w:tcPr>
            <w:tcW w:w="1870" w:type="dxa"/>
          </w:tcPr>
          <w:p w14:paraId="1490B496" w14:textId="3D415DE0" w:rsidR="00086D62" w:rsidRPr="00166246" w:rsidRDefault="00086D62" w:rsidP="00086D62">
            <w:pPr>
              <w:widowControl/>
              <w:tabs>
                <w:tab w:val="left" w:pos="720"/>
              </w:tabs>
              <w:spacing w:before="100" w:beforeAutospacing="1" w:after="100" w:afterAutospacing="1" w:line="240" w:lineRule="atLeast"/>
              <w:jc w:val="left"/>
              <w:rPr>
                <w:ins w:id="1756" w:author="User" w:date="2024-05-21T09:20:00Z"/>
                <w:rFonts w:ascii="微软雅黑" w:eastAsia="微软雅黑" w:hAnsi="微软雅黑" w:cs="宋体"/>
                <w:strike/>
                <w:color w:val="191B1F"/>
                <w:kern w:val="0"/>
                <w:szCs w:val="21"/>
                <w:highlight w:val="magenta"/>
                <w14:ligatures w14:val="none"/>
                <w:rPrChange w:id="1757" w:author="User" w:date="2024-07-01T09:37:00Z">
                  <w:rPr>
                    <w:ins w:id="1758" w:author="User" w:date="2024-05-21T09:20:00Z"/>
                    <w:rFonts w:ascii="微软雅黑" w:eastAsia="微软雅黑" w:hAnsi="微软雅黑" w:cs="宋体"/>
                    <w:color w:val="191B1F"/>
                    <w:kern w:val="0"/>
                    <w:szCs w:val="21"/>
                    <w14:ligatures w14:val="none"/>
                  </w:rPr>
                </w:rPrChange>
              </w:rPr>
            </w:pPr>
            <w:proofErr w:type="spellStart"/>
            <w:ins w:id="1759" w:author="User" w:date="2024-05-21T09:20:00Z">
              <w:r w:rsidRPr="00166246">
                <w:rPr>
                  <w:rFonts w:ascii="微软雅黑" w:eastAsia="微软雅黑" w:hAnsi="微软雅黑" w:cs="宋体"/>
                  <w:strike/>
                  <w:color w:val="191B1F"/>
                  <w:kern w:val="0"/>
                  <w:szCs w:val="21"/>
                  <w:highlight w:val="magenta"/>
                  <w14:ligatures w14:val="none"/>
                  <w:rPrChange w:id="1760" w:author="User" w:date="2024-07-01T09:37:00Z">
                    <w:rPr>
                      <w:rFonts w:ascii="微软雅黑" w:eastAsia="微软雅黑" w:hAnsi="微软雅黑" w:cs="宋体"/>
                      <w:color w:val="191B1F"/>
                      <w:kern w:val="0"/>
                      <w:szCs w:val="21"/>
                      <w14:ligatures w14:val="none"/>
                    </w:rPr>
                  </w:rPrChange>
                </w:rPr>
                <w:t>sydw</w:t>
              </w:r>
              <w:proofErr w:type="spellEnd"/>
            </w:ins>
          </w:p>
        </w:tc>
        <w:tc>
          <w:tcPr>
            <w:tcW w:w="2110" w:type="dxa"/>
          </w:tcPr>
          <w:p w14:paraId="0E6CA72D" w14:textId="0FBB272E" w:rsidR="00086D62" w:rsidRPr="00166246" w:rsidRDefault="00086D62" w:rsidP="00086D62">
            <w:pPr>
              <w:widowControl/>
              <w:tabs>
                <w:tab w:val="left" w:pos="720"/>
              </w:tabs>
              <w:spacing w:before="100" w:beforeAutospacing="1" w:after="100" w:afterAutospacing="1" w:line="240" w:lineRule="atLeast"/>
              <w:jc w:val="left"/>
              <w:rPr>
                <w:ins w:id="1761" w:author="User" w:date="2024-05-21T09:20:00Z"/>
                <w:rFonts w:ascii="微软雅黑" w:eastAsia="微软雅黑" w:hAnsi="微软雅黑" w:cs="宋体"/>
                <w:strike/>
                <w:color w:val="191B1F"/>
                <w:kern w:val="0"/>
                <w:szCs w:val="21"/>
                <w:highlight w:val="magenta"/>
                <w14:ligatures w14:val="none"/>
                <w:rPrChange w:id="1762" w:author="User" w:date="2024-07-01T09:37:00Z">
                  <w:rPr>
                    <w:ins w:id="1763" w:author="User" w:date="2024-05-21T09:20:00Z"/>
                    <w:rFonts w:ascii="微软雅黑" w:eastAsia="微软雅黑" w:hAnsi="微软雅黑" w:cs="宋体"/>
                    <w:color w:val="191B1F"/>
                    <w:kern w:val="0"/>
                    <w:szCs w:val="21"/>
                    <w14:ligatures w14:val="none"/>
                  </w:rPr>
                </w:rPrChange>
              </w:rPr>
            </w:pPr>
            <w:proofErr w:type="gramStart"/>
            <w:ins w:id="1764" w:author="User" w:date="2024-05-21T09:20:00Z">
              <w:r w:rsidRPr="00166246">
                <w:rPr>
                  <w:rFonts w:ascii="微软雅黑" w:eastAsia="微软雅黑" w:hAnsi="微软雅黑" w:cs="宋体"/>
                  <w:strike/>
                  <w:color w:val="191B1F"/>
                  <w:kern w:val="0"/>
                  <w:szCs w:val="21"/>
                  <w:highlight w:val="magenta"/>
                  <w14:ligatures w14:val="none"/>
                  <w:rPrChange w:id="1765"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766" w:author="User" w:date="2024-07-01T09:37:00Z">
                    <w:rPr>
                      <w:rFonts w:ascii="微软雅黑" w:eastAsia="微软雅黑" w:hAnsi="微软雅黑" w:cs="宋体"/>
                      <w:color w:val="191B1F"/>
                      <w:kern w:val="0"/>
                      <w:szCs w:val="21"/>
                      <w14:ligatures w14:val="none"/>
                    </w:rPr>
                  </w:rPrChange>
                </w:rPr>
                <w:t>25)</w:t>
              </w:r>
            </w:ins>
          </w:p>
        </w:tc>
        <w:tc>
          <w:tcPr>
            <w:tcW w:w="1779" w:type="dxa"/>
          </w:tcPr>
          <w:p w14:paraId="7956242A" w14:textId="19DACA28" w:rsidR="00086D62" w:rsidRPr="00166246" w:rsidRDefault="00086D62" w:rsidP="00086D62">
            <w:pPr>
              <w:widowControl/>
              <w:tabs>
                <w:tab w:val="left" w:pos="720"/>
              </w:tabs>
              <w:spacing w:before="100" w:beforeAutospacing="1" w:after="100" w:afterAutospacing="1" w:line="240" w:lineRule="atLeast"/>
              <w:jc w:val="left"/>
              <w:rPr>
                <w:ins w:id="1767" w:author="User" w:date="2024-05-21T09:20:00Z"/>
                <w:rFonts w:ascii="微软雅黑" w:eastAsia="微软雅黑" w:hAnsi="微软雅黑" w:cs="宋体"/>
                <w:strike/>
                <w:color w:val="191B1F"/>
                <w:kern w:val="0"/>
                <w:szCs w:val="21"/>
                <w:highlight w:val="magenta"/>
                <w14:ligatures w14:val="none"/>
                <w:rPrChange w:id="1768" w:author="User" w:date="2024-07-01T09:37:00Z">
                  <w:rPr>
                    <w:ins w:id="1769" w:author="User" w:date="2024-05-21T09:20:00Z"/>
                    <w:rFonts w:ascii="微软雅黑" w:eastAsia="微软雅黑" w:hAnsi="微软雅黑" w:cs="宋体"/>
                    <w:color w:val="191B1F"/>
                    <w:kern w:val="0"/>
                    <w:szCs w:val="21"/>
                    <w14:ligatures w14:val="none"/>
                  </w:rPr>
                </w:rPrChange>
              </w:rPr>
            </w:pPr>
            <w:ins w:id="1770" w:author="User" w:date="2024-05-21T09:20:00Z">
              <w:r w:rsidRPr="00166246">
                <w:rPr>
                  <w:rFonts w:ascii="微软雅黑" w:eastAsia="微软雅黑" w:hAnsi="微软雅黑" w:cs="宋体" w:hint="eastAsia"/>
                  <w:strike/>
                  <w:color w:val="191B1F"/>
                  <w:kern w:val="0"/>
                  <w:szCs w:val="21"/>
                  <w:highlight w:val="magenta"/>
                  <w14:ligatures w14:val="none"/>
                  <w:rPrChange w:id="1771"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78B64FA6" w14:textId="798A2E14" w:rsidR="00086D62" w:rsidRPr="00166246" w:rsidRDefault="00086D62" w:rsidP="00086D62">
            <w:pPr>
              <w:widowControl/>
              <w:tabs>
                <w:tab w:val="left" w:pos="720"/>
              </w:tabs>
              <w:spacing w:before="100" w:beforeAutospacing="1" w:after="100" w:afterAutospacing="1" w:line="240" w:lineRule="atLeast"/>
              <w:jc w:val="left"/>
              <w:rPr>
                <w:ins w:id="1772" w:author="User" w:date="2024-05-21T09:20:00Z"/>
                <w:rFonts w:ascii="微软雅黑" w:eastAsia="微软雅黑" w:hAnsi="微软雅黑" w:cs="宋体"/>
                <w:strike/>
                <w:color w:val="191B1F"/>
                <w:kern w:val="0"/>
                <w:szCs w:val="21"/>
                <w:highlight w:val="magenta"/>
                <w14:ligatures w14:val="none"/>
                <w:rPrChange w:id="1773" w:author="User" w:date="2024-07-01T09:37:00Z">
                  <w:rPr>
                    <w:ins w:id="1774" w:author="User" w:date="2024-05-21T09:20:00Z"/>
                    <w:rFonts w:ascii="微软雅黑" w:eastAsia="微软雅黑" w:hAnsi="微软雅黑" w:cs="宋体"/>
                    <w:color w:val="191B1F"/>
                    <w:kern w:val="0"/>
                    <w:szCs w:val="21"/>
                    <w14:ligatures w14:val="none"/>
                  </w:rPr>
                </w:rPrChange>
              </w:rPr>
            </w:pPr>
            <w:ins w:id="1775" w:author="User" w:date="2024-05-21T09:20:00Z">
              <w:r w:rsidRPr="00166246">
                <w:rPr>
                  <w:rFonts w:ascii="微软雅黑" w:eastAsia="微软雅黑" w:hAnsi="微软雅黑" w:cs="宋体" w:hint="eastAsia"/>
                  <w:strike/>
                  <w:color w:val="191B1F"/>
                  <w:kern w:val="0"/>
                  <w:szCs w:val="21"/>
                  <w:highlight w:val="magenta"/>
                  <w14:ligatures w14:val="none"/>
                  <w:rPrChange w:id="1776" w:author="User" w:date="2024-07-01T09:37:00Z">
                    <w:rPr>
                      <w:rFonts w:ascii="微软雅黑" w:eastAsia="微软雅黑" w:hAnsi="微软雅黑" w:cs="宋体" w:hint="eastAsia"/>
                      <w:color w:val="191B1F"/>
                      <w:kern w:val="0"/>
                      <w:szCs w:val="21"/>
                      <w14:ligatures w14:val="none"/>
                    </w:rPr>
                  </w:rPrChange>
                </w:rPr>
                <w:t>送样单位</w:t>
              </w:r>
            </w:ins>
          </w:p>
        </w:tc>
      </w:tr>
      <w:tr w:rsidR="00086D62" w:rsidRPr="00166246" w14:paraId="0188DC3A" w14:textId="77777777" w:rsidTr="00086D62">
        <w:trPr>
          <w:ins w:id="1777" w:author="User" w:date="2024-05-21T09:20:00Z"/>
        </w:trPr>
        <w:tc>
          <w:tcPr>
            <w:tcW w:w="1870" w:type="dxa"/>
          </w:tcPr>
          <w:p w14:paraId="154E01A5" w14:textId="4516B565" w:rsidR="00086D62" w:rsidRPr="00166246" w:rsidRDefault="00086D62" w:rsidP="00086D62">
            <w:pPr>
              <w:widowControl/>
              <w:tabs>
                <w:tab w:val="left" w:pos="720"/>
              </w:tabs>
              <w:spacing w:before="100" w:beforeAutospacing="1" w:after="100" w:afterAutospacing="1" w:line="240" w:lineRule="atLeast"/>
              <w:jc w:val="left"/>
              <w:rPr>
                <w:ins w:id="1778" w:author="User" w:date="2024-05-21T09:20:00Z"/>
                <w:rFonts w:ascii="微软雅黑" w:eastAsia="微软雅黑" w:hAnsi="微软雅黑" w:cs="宋体"/>
                <w:strike/>
                <w:color w:val="191B1F"/>
                <w:kern w:val="0"/>
                <w:szCs w:val="21"/>
                <w:highlight w:val="magenta"/>
                <w14:ligatures w14:val="none"/>
                <w:rPrChange w:id="1779" w:author="User" w:date="2024-07-01T09:37:00Z">
                  <w:rPr>
                    <w:ins w:id="1780" w:author="User" w:date="2024-05-21T09:20:00Z"/>
                    <w:rFonts w:ascii="微软雅黑" w:eastAsia="微软雅黑" w:hAnsi="微软雅黑" w:cs="宋体"/>
                    <w:color w:val="191B1F"/>
                    <w:kern w:val="0"/>
                    <w:szCs w:val="21"/>
                    <w14:ligatures w14:val="none"/>
                  </w:rPr>
                </w:rPrChange>
              </w:rPr>
            </w:pPr>
            <w:proofErr w:type="spellStart"/>
            <w:ins w:id="1781" w:author="User" w:date="2024-05-21T09:20:00Z">
              <w:r w:rsidRPr="00166246">
                <w:rPr>
                  <w:rFonts w:ascii="微软雅黑" w:eastAsia="微软雅黑" w:hAnsi="微软雅黑" w:cs="宋体"/>
                  <w:strike/>
                  <w:color w:val="191B1F"/>
                  <w:kern w:val="0"/>
                  <w:szCs w:val="21"/>
                  <w:highlight w:val="magenta"/>
                  <w14:ligatures w14:val="none"/>
                  <w:rPrChange w:id="1782" w:author="User" w:date="2024-07-01T09:37:00Z">
                    <w:rPr>
                      <w:rFonts w:ascii="微软雅黑" w:eastAsia="微软雅黑" w:hAnsi="微软雅黑" w:cs="宋体"/>
                      <w:color w:val="191B1F"/>
                      <w:kern w:val="0"/>
                      <w:szCs w:val="21"/>
                      <w14:ligatures w14:val="none"/>
                    </w:rPr>
                  </w:rPrChange>
                </w:rPr>
                <w:t>Qyrq</w:t>
              </w:r>
              <w:proofErr w:type="spellEnd"/>
            </w:ins>
          </w:p>
        </w:tc>
        <w:tc>
          <w:tcPr>
            <w:tcW w:w="2110" w:type="dxa"/>
          </w:tcPr>
          <w:p w14:paraId="6CA1CC23" w14:textId="1339AE8C" w:rsidR="00086D62" w:rsidRPr="00166246" w:rsidRDefault="00086D62" w:rsidP="00086D62">
            <w:pPr>
              <w:widowControl/>
              <w:tabs>
                <w:tab w:val="left" w:pos="720"/>
              </w:tabs>
              <w:spacing w:before="100" w:beforeAutospacing="1" w:after="100" w:afterAutospacing="1" w:line="240" w:lineRule="atLeast"/>
              <w:jc w:val="left"/>
              <w:rPr>
                <w:ins w:id="1783" w:author="User" w:date="2024-05-21T09:20:00Z"/>
                <w:rFonts w:ascii="微软雅黑" w:eastAsia="微软雅黑" w:hAnsi="微软雅黑" w:cs="宋体"/>
                <w:strike/>
                <w:color w:val="191B1F"/>
                <w:kern w:val="0"/>
                <w:szCs w:val="21"/>
                <w:highlight w:val="magenta"/>
                <w14:ligatures w14:val="none"/>
                <w:rPrChange w:id="1784" w:author="User" w:date="2024-07-01T09:37:00Z">
                  <w:rPr>
                    <w:ins w:id="1785" w:author="User" w:date="2024-05-21T09:20:00Z"/>
                    <w:rFonts w:ascii="微软雅黑" w:eastAsia="微软雅黑" w:hAnsi="微软雅黑" w:cs="宋体"/>
                    <w:color w:val="191B1F"/>
                    <w:kern w:val="0"/>
                    <w:szCs w:val="21"/>
                    <w14:ligatures w14:val="none"/>
                  </w:rPr>
                </w:rPrChange>
              </w:rPr>
            </w:pPr>
            <w:ins w:id="1786" w:author="User" w:date="2024-05-21T09:20:00Z">
              <w:r w:rsidRPr="00166246">
                <w:rPr>
                  <w:rFonts w:ascii="微软雅黑" w:eastAsia="微软雅黑" w:hAnsi="微软雅黑" w:cs="宋体"/>
                  <w:strike/>
                  <w:color w:val="191B1F"/>
                  <w:kern w:val="0"/>
                  <w:szCs w:val="21"/>
                  <w:highlight w:val="magenta"/>
                  <w14:ligatures w14:val="none"/>
                  <w:rPrChange w:id="1787" w:author="User" w:date="2024-07-01T09:37:00Z">
                    <w:rPr>
                      <w:rFonts w:ascii="微软雅黑" w:eastAsia="微软雅黑" w:hAnsi="微软雅黑" w:cs="宋体"/>
                      <w:color w:val="191B1F"/>
                      <w:kern w:val="0"/>
                      <w:szCs w:val="21"/>
                      <w14:ligatures w14:val="none"/>
                    </w:rPr>
                  </w:rPrChange>
                </w:rPr>
                <w:t>date</w:t>
              </w:r>
            </w:ins>
          </w:p>
        </w:tc>
        <w:tc>
          <w:tcPr>
            <w:tcW w:w="1779" w:type="dxa"/>
          </w:tcPr>
          <w:p w14:paraId="16215992" w14:textId="26E9F5F2" w:rsidR="00086D62" w:rsidRPr="00166246" w:rsidRDefault="00086D62" w:rsidP="00086D62">
            <w:pPr>
              <w:widowControl/>
              <w:tabs>
                <w:tab w:val="left" w:pos="720"/>
              </w:tabs>
              <w:spacing w:before="100" w:beforeAutospacing="1" w:after="100" w:afterAutospacing="1" w:line="240" w:lineRule="atLeast"/>
              <w:jc w:val="left"/>
              <w:rPr>
                <w:ins w:id="1788" w:author="User" w:date="2024-05-21T09:20:00Z"/>
                <w:rFonts w:ascii="微软雅黑" w:eastAsia="微软雅黑" w:hAnsi="微软雅黑" w:cs="宋体"/>
                <w:strike/>
                <w:color w:val="191B1F"/>
                <w:kern w:val="0"/>
                <w:szCs w:val="21"/>
                <w:highlight w:val="magenta"/>
                <w14:ligatures w14:val="none"/>
                <w:rPrChange w:id="1789" w:author="User" w:date="2024-07-01T09:37:00Z">
                  <w:rPr>
                    <w:ins w:id="1790" w:author="User" w:date="2024-05-21T09:20:00Z"/>
                    <w:rFonts w:ascii="微软雅黑" w:eastAsia="微软雅黑" w:hAnsi="微软雅黑" w:cs="宋体"/>
                    <w:color w:val="191B1F"/>
                    <w:kern w:val="0"/>
                    <w:szCs w:val="21"/>
                    <w14:ligatures w14:val="none"/>
                  </w:rPr>
                </w:rPrChange>
              </w:rPr>
            </w:pPr>
            <w:ins w:id="1791" w:author="User" w:date="2024-05-21T09:20:00Z">
              <w:r w:rsidRPr="00166246">
                <w:rPr>
                  <w:rFonts w:ascii="微软雅黑" w:eastAsia="微软雅黑" w:hAnsi="微软雅黑" w:cs="宋体" w:hint="eastAsia"/>
                  <w:strike/>
                  <w:color w:val="191B1F"/>
                  <w:kern w:val="0"/>
                  <w:szCs w:val="21"/>
                  <w:highlight w:val="magenta"/>
                  <w14:ligatures w14:val="none"/>
                  <w:rPrChange w:id="1792"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1875FD73" w14:textId="788D0A85" w:rsidR="00086D62" w:rsidRPr="00166246" w:rsidRDefault="00086D62" w:rsidP="00086D62">
            <w:pPr>
              <w:widowControl/>
              <w:tabs>
                <w:tab w:val="left" w:pos="720"/>
              </w:tabs>
              <w:spacing w:before="100" w:beforeAutospacing="1" w:after="100" w:afterAutospacing="1" w:line="240" w:lineRule="atLeast"/>
              <w:jc w:val="left"/>
              <w:rPr>
                <w:ins w:id="1793" w:author="User" w:date="2024-05-21T09:20:00Z"/>
                <w:rFonts w:ascii="微软雅黑" w:eastAsia="微软雅黑" w:hAnsi="微软雅黑" w:cs="宋体"/>
                <w:strike/>
                <w:color w:val="191B1F"/>
                <w:kern w:val="0"/>
                <w:szCs w:val="21"/>
                <w:highlight w:val="magenta"/>
                <w14:ligatures w14:val="none"/>
                <w:rPrChange w:id="1794" w:author="User" w:date="2024-07-01T09:37:00Z">
                  <w:rPr>
                    <w:ins w:id="1795" w:author="User" w:date="2024-05-21T09:20:00Z"/>
                    <w:rFonts w:ascii="微软雅黑" w:eastAsia="微软雅黑" w:hAnsi="微软雅黑" w:cs="宋体"/>
                    <w:color w:val="191B1F"/>
                    <w:kern w:val="0"/>
                    <w:szCs w:val="21"/>
                    <w14:ligatures w14:val="none"/>
                  </w:rPr>
                </w:rPrChange>
              </w:rPr>
            </w:pPr>
            <w:ins w:id="1796" w:author="User" w:date="2024-05-21T09:20:00Z">
              <w:r w:rsidRPr="00166246">
                <w:rPr>
                  <w:rFonts w:ascii="微软雅黑" w:eastAsia="微软雅黑" w:hAnsi="微软雅黑" w:cs="宋体" w:hint="eastAsia"/>
                  <w:strike/>
                  <w:color w:val="191B1F"/>
                  <w:kern w:val="0"/>
                  <w:szCs w:val="21"/>
                  <w:highlight w:val="magenta"/>
                  <w14:ligatures w14:val="none"/>
                  <w:rPrChange w:id="1797" w:author="User" w:date="2024-07-01T09:37:00Z">
                    <w:rPr>
                      <w:rFonts w:ascii="微软雅黑" w:eastAsia="微软雅黑" w:hAnsi="微软雅黑" w:cs="宋体" w:hint="eastAsia"/>
                      <w:color w:val="191B1F"/>
                      <w:kern w:val="0"/>
                      <w:szCs w:val="21"/>
                      <w14:ligatures w14:val="none"/>
                    </w:rPr>
                  </w:rPrChange>
                </w:rPr>
                <w:t>取样日期</w:t>
              </w:r>
            </w:ins>
          </w:p>
        </w:tc>
      </w:tr>
      <w:tr w:rsidR="00086D62" w:rsidRPr="00166246" w14:paraId="0A58E004" w14:textId="77777777" w:rsidTr="00086D62">
        <w:trPr>
          <w:ins w:id="1798" w:author="User" w:date="2024-05-21T09:20:00Z"/>
        </w:trPr>
        <w:tc>
          <w:tcPr>
            <w:tcW w:w="1870" w:type="dxa"/>
          </w:tcPr>
          <w:p w14:paraId="79DCF667" w14:textId="55D986B4" w:rsidR="00086D62" w:rsidRPr="00166246" w:rsidRDefault="00086D62" w:rsidP="00086D62">
            <w:pPr>
              <w:widowControl/>
              <w:tabs>
                <w:tab w:val="left" w:pos="720"/>
              </w:tabs>
              <w:spacing w:before="100" w:beforeAutospacing="1" w:after="100" w:afterAutospacing="1" w:line="240" w:lineRule="atLeast"/>
              <w:jc w:val="left"/>
              <w:rPr>
                <w:ins w:id="1799" w:author="User" w:date="2024-05-21T09:20:00Z"/>
                <w:rFonts w:ascii="微软雅黑" w:eastAsia="微软雅黑" w:hAnsi="微软雅黑" w:cs="宋体"/>
                <w:strike/>
                <w:color w:val="191B1F"/>
                <w:kern w:val="0"/>
                <w:szCs w:val="21"/>
                <w:highlight w:val="magenta"/>
                <w14:ligatures w14:val="none"/>
                <w:rPrChange w:id="1800" w:author="User" w:date="2024-07-01T09:37:00Z">
                  <w:rPr>
                    <w:ins w:id="1801" w:author="User" w:date="2024-05-21T09:20:00Z"/>
                    <w:rFonts w:ascii="微软雅黑" w:eastAsia="微软雅黑" w:hAnsi="微软雅黑" w:cs="宋体"/>
                    <w:color w:val="191B1F"/>
                    <w:kern w:val="0"/>
                    <w:szCs w:val="21"/>
                    <w14:ligatures w14:val="none"/>
                  </w:rPr>
                </w:rPrChange>
              </w:rPr>
            </w:pPr>
            <w:proofErr w:type="spellStart"/>
            <w:ins w:id="1802" w:author="User" w:date="2024-05-21T09:20:00Z">
              <w:r w:rsidRPr="00166246">
                <w:rPr>
                  <w:rFonts w:ascii="微软雅黑" w:eastAsia="微软雅黑" w:hAnsi="微软雅黑" w:cs="宋体"/>
                  <w:strike/>
                  <w:color w:val="191B1F"/>
                  <w:kern w:val="0"/>
                  <w:szCs w:val="21"/>
                  <w:highlight w:val="magenta"/>
                  <w14:ligatures w14:val="none"/>
                  <w:rPrChange w:id="1803" w:author="User" w:date="2024-07-01T09:37:00Z">
                    <w:rPr>
                      <w:rFonts w:ascii="微软雅黑" w:eastAsia="微软雅黑" w:hAnsi="微软雅黑" w:cs="宋体"/>
                      <w:color w:val="191B1F"/>
                      <w:kern w:val="0"/>
                      <w:szCs w:val="21"/>
                      <w14:ligatures w14:val="none"/>
                    </w:rPr>
                  </w:rPrChange>
                </w:rPr>
                <w:t>Syrq</w:t>
              </w:r>
              <w:proofErr w:type="spellEnd"/>
            </w:ins>
          </w:p>
        </w:tc>
        <w:tc>
          <w:tcPr>
            <w:tcW w:w="2110" w:type="dxa"/>
          </w:tcPr>
          <w:p w14:paraId="2CE5D8DC" w14:textId="151180EF" w:rsidR="00086D62" w:rsidRPr="00166246" w:rsidRDefault="00086D62" w:rsidP="00086D62">
            <w:pPr>
              <w:widowControl/>
              <w:tabs>
                <w:tab w:val="left" w:pos="720"/>
              </w:tabs>
              <w:spacing w:before="100" w:beforeAutospacing="1" w:after="100" w:afterAutospacing="1" w:line="240" w:lineRule="atLeast"/>
              <w:jc w:val="left"/>
              <w:rPr>
                <w:ins w:id="1804" w:author="User" w:date="2024-05-21T09:20:00Z"/>
                <w:rFonts w:ascii="微软雅黑" w:eastAsia="微软雅黑" w:hAnsi="微软雅黑" w:cs="宋体"/>
                <w:strike/>
                <w:color w:val="191B1F"/>
                <w:kern w:val="0"/>
                <w:szCs w:val="21"/>
                <w:highlight w:val="magenta"/>
                <w14:ligatures w14:val="none"/>
                <w:rPrChange w:id="1805" w:author="User" w:date="2024-07-01T09:37:00Z">
                  <w:rPr>
                    <w:ins w:id="1806" w:author="User" w:date="2024-05-21T09:20:00Z"/>
                    <w:rFonts w:ascii="微软雅黑" w:eastAsia="微软雅黑" w:hAnsi="微软雅黑" w:cs="宋体"/>
                    <w:color w:val="191B1F"/>
                    <w:kern w:val="0"/>
                    <w:szCs w:val="21"/>
                    <w14:ligatures w14:val="none"/>
                  </w:rPr>
                </w:rPrChange>
              </w:rPr>
            </w:pPr>
            <w:ins w:id="1807" w:author="User" w:date="2024-05-21T09:20:00Z">
              <w:r w:rsidRPr="00166246">
                <w:rPr>
                  <w:rFonts w:ascii="微软雅黑" w:eastAsia="微软雅黑" w:hAnsi="微软雅黑" w:cs="宋体"/>
                  <w:strike/>
                  <w:color w:val="191B1F"/>
                  <w:kern w:val="0"/>
                  <w:szCs w:val="21"/>
                  <w:highlight w:val="magenta"/>
                  <w14:ligatures w14:val="none"/>
                  <w:rPrChange w:id="1808" w:author="User" w:date="2024-07-01T09:37:00Z">
                    <w:rPr>
                      <w:rFonts w:ascii="微软雅黑" w:eastAsia="微软雅黑" w:hAnsi="微软雅黑" w:cs="宋体"/>
                      <w:color w:val="191B1F"/>
                      <w:kern w:val="0"/>
                      <w:szCs w:val="21"/>
                      <w14:ligatures w14:val="none"/>
                    </w:rPr>
                  </w:rPrChange>
                </w:rPr>
                <w:t>date</w:t>
              </w:r>
            </w:ins>
          </w:p>
        </w:tc>
        <w:tc>
          <w:tcPr>
            <w:tcW w:w="1779" w:type="dxa"/>
          </w:tcPr>
          <w:p w14:paraId="08BD4B1D" w14:textId="5B8C069F" w:rsidR="00086D62" w:rsidRPr="00166246" w:rsidRDefault="00086D62" w:rsidP="00086D62">
            <w:pPr>
              <w:widowControl/>
              <w:tabs>
                <w:tab w:val="left" w:pos="720"/>
              </w:tabs>
              <w:spacing w:before="100" w:beforeAutospacing="1" w:after="100" w:afterAutospacing="1" w:line="240" w:lineRule="atLeast"/>
              <w:jc w:val="left"/>
              <w:rPr>
                <w:ins w:id="1809" w:author="User" w:date="2024-05-21T09:20:00Z"/>
                <w:rFonts w:ascii="微软雅黑" w:eastAsia="微软雅黑" w:hAnsi="微软雅黑" w:cs="宋体"/>
                <w:strike/>
                <w:color w:val="191B1F"/>
                <w:kern w:val="0"/>
                <w:szCs w:val="21"/>
                <w:highlight w:val="magenta"/>
                <w14:ligatures w14:val="none"/>
                <w:rPrChange w:id="1810" w:author="User" w:date="2024-07-01T09:37:00Z">
                  <w:rPr>
                    <w:ins w:id="1811" w:author="User" w:date="2024-05-21T09:20:00Z"/>
                    <w:rFonts w:ascii="微软雅黑" w:eastAsia="微软雅黑" w:hAnsi="微软雅黑" w:cs="宋体"/>
                    <w:color w:val="191B1F"/>
                    <w:kern w:val="0"/>
                    <w:szCs w:val="21"/>
                    <w14:ligatures w14:val="none"/>
                  </w:rPr>
                </w:rPrChange>
              </w:rPr>
            </w:pPr>
            <w:ins w:id="1812" w:author="User" w:date="2024-05-21T09:20:00Z">
              <w:r w:rsidRPr="00166246">
                <w:rPr>
                  <w:rFonts w:ascii="微软雅黑" w:eastAsia="微软雅黑" w:hAnsi="微软雅黑" w:cs="宋体" w:hint="eastAsia"/>
                  <w:strike/>
                  <w:color w:val="191B1F"/>
                  <w:kern w:val="0"/>
                  <w:szCs w:val="21"/>
                  <w:highlight w:val="magenta"/>
                  <w14:ligatures w14:val="none"/>
                  <w:rPrChange w:id="1813"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60F74D2F" w14:textId="25E6EBA3" w:rsidR="00086D62" w:rsidRPr="00166246" w:rsidRDefault="00086D62" w:rsidP="00086D62">
            <w:pPr>
              <w:widowControl/>
              <w:tabs>
                <w:tab w:val="left" w:pos="720"/>
              </w:tabs>
              <w:spacing w:before="100" w:beforeAutospacing="1" w:after="100" w:afterAutospacing="1" w:line="240" w:lineRule="atLeast"/>
              <w:jc w:val="left"/>
              <w:rPr>
                <w:ins w:id="1814" w:author="User" w:date="2024-05-21T09:20:00Z"/>
                <w:rFonts w:ascii="微软雅黑" w:eastAsia="微软雅黑" w:hAnsi="微软雅黑" w:cs="宋体"/>
                <w:strike/>
                <w:color w:val="191B1F"/>
                <w:kern w:val="0"/>
                <w:szCs w:val="21"/>
                <w:highlight w:val="magenta"/>
                <w14:ligatures w14:val="none"/>
                <w:rPrChange w:id="1815" w:author="User" w:date="2024-07-01T09:37:00Z">
                  <w:rPr>
                    <w:ins w:id="1816" w:author="User" w:date="2024-05-21T09:20:00Z"/>
                    <w:rFonts w:ascii="微软雅黑" w:eastAsia="微软雅黑" w:hAnsi="微软雅黑" w:cs="宋体"/>
                    <w:color w:val="191B1F"/>
                    <w:kern w:val="0"/>
                    <w:szCs w:val="21"/>
                    <w14:ligatures w14:val="none"/>
                  </w:rPr>
                </w:rPrChange>
              </w:rPr>
            </w:pPr>
            <w:ins w:id="1817" w:author="User" w:date="2024-05-21T09:20:00Z">
              <w:r w:rsidRPr="00166246">
                <w:rPr>
                  <w:rFonts w:ascii="微软雅黑" w:eastAsia="微软雅黑" w:hAnsi="微软雅黑" w:cs="宋体" w:hint="eastAsia"/>
                  <w:strike/>
                  <w:color w:val="191B1F"/>
                  <w:kern w:val="0"/>
                  <w:szCs w:val="21"/>
                  <w:highlight w:val="magenta"/>
                  <w14:ligatures w14:val="none"/>
                  <w:rPrChange w:id="1818" w:author="User" w:date="2024-07-01T09:37:00Z">
                    <w:rPr>
                      <w:rFonts w:ascii="微软雅黑" w:eastAsia="微软雅黑" w:hAnsi="微软雅黑" w:cs="宋体" w:hint="eastAsia"/>
                      <w:color w:val="191B1F"/>
                      <w:kern w:val="0"/>
                      <w:szCs w:val="21"/>
                      <w14:ligatures w14:val="none"/>
                    </w:rPr>
                  </w:rPrChange>
                </w:rPr>
                <w:t>送样日期</w:t>
              </w:r>
            </w:ins>
          </w:p>
        </w:tc>
      </w:tr>
      <w:tr w:rsidR="00086D62" w:rsidRPr="00166246" w14:paraId="1BFA6868" w14:textId="77777777" w:rsidTr="00086D62">
        <w:trPr>
          <w:ins w:id="1819" w:author="User" w:date="2024-05-21T09:20:00Z"/>
        </w:trPr>
        <w:tc>
          <w:tcPr>
            <w:tcW w:w="1870" w:type="dxa"/>
          </w:tcPr>
          <w:p w14:paraId="5E814692" w14:textId="26EA98F1" w:rsidR="00086D62" w:rsidRPr="00166246" w:rsidRDefault="00086D62" w:rsidP="00086D62">
            <w:pPr>
              <w:widowControl/>
              <w:tabs>
                <w:tab w:val="left" w:pos="720"/>
              </w:tabs>
              <w:spacing w:before="100" w:beforeAutospacing="1" w:after="100" w:afterAutospacing="1" w:line="240" w:lineRule="atLeast"/>
              <w:jc w:val="left"/>
              <w:rPr>
                <w:ins w:id="1820" w:author="User" w:date="2024-05-21T09:20:00Z"/>
                <w:rFonts w:ascii="微软雅黑" w:eastAsia="微软雅黑" w:hAnsi="微软雅黑" w:cs="宋体"/>
                <w:strike/>
                <w:color w:val="191B1F"/>
                <w:kern w:val="0"/>
                <w:szCs w:val="21"/>
                <w:highlight w:val="magenta"/>
                <w14:ligatures w14:val="none"/>
                <w:rPrChange w:id="1821" w:author="User" w:date="2024-07-01T09:37:00Z">
                  <w:rPr>
                    <w:ins w:id="1822" w:author="User" w:date="2024-05-21T09:20:00Z"/>
                    <w:rFonts w:ascii="微软雅黑" w:eastAsia="微软雅黑" w:hAnsi="微软雅黑" w:cs="宋体"/>
                    <w:color w:val="191B1F"/>
                    <w:kern w:val="0"/>
                    <w:szCs w:val="21"/>
                    <w14:ligatures w14:val="none"/>
                  </w:rPr>
                </w:rPrChange>
              </w:rPr>
            </w:pPr>
            <w:proofErr w:type="spellStart"/>
            <w:ins w:id="1823" w:author="User" w:date="2024-05-21T09:20:00Z">
              <w:r w:rsidRPr="00166246">
                <w:rPr>
                  <w:rFonts w:ascii="微软雅黑" w:eastAsia="微软雅黑" w:hAnsi="微软雅黑" w:cs="宋体"/>
                  <w:strike/>
                  <w:color w:val="191B1F"/>
                  <w:kern w:val="0"/>
                  <w:szCs w:val="21"/>
                  <w:highlight w:val="magenta"/>
                  <w14:ligatures w14:val="none"/>
                  <w:rPrChange w:id="1824" w:author="User" w:date="2024-07-01T09:37:00Z">
                    <w:rPr>
                      <w:rFonts w:ascii="微软雅黑" w:eastAsia="微软雅黑" w:hAnsi="微软雅黑" w:cs="宋体"/>
                      <w:color w:val="191B1F"/>
                      <w:kern w:val="0"/>
                      <w:szCs w:val="21"/>
                      <w14:ligatures w14:val="none"/>
                    </w:rPr>
                  </w:rPrChange>
                </w:rPr>
                <w:t>jsr</w:t>
              </w:r>
              <w:proofErr w:type="spellEnd"/>
            </w:ins>
          </w:p>
        </w:tc>
        <w:tc>
          <w:tcPr>
            <w:tcW w:w="2110" w:type="dxa"/>
          </w:tcPr>
          <w:p w14:paraId="207D498D" w14:textId="10FA2F65" w:rsidR="00086D62" w:rsidRPr="00166246" w:rsidRDefault="00086D62" w:rsidP="00086D62">
            <w:pPr>
              <w:widowControl/>
              <w:tabs>
                <w:tab w:val="left" w:pos="720"/>
              </w:tabs>
              <w:spacing w:before="100" w:beforeAutospacing="1" w:after="100" w:afterAutospacing="1" w:line="240" w:lineRule="atLeast"/>
              <w:jc w:val="left"/>
              <w:rPr>
                <w:ins w:id="1825" w:author="User" w:date="2024-05-21T09:20:00Z"/>
                <w:rFonts w:ascii="微软雅黑" w:eastAsia="微软雅黑" w:hAnsi="微软雅黑" w:cs="宋体"/>
                <w:strike/>
                <w:color w:val="191B1F"/>
                <w:kern w:val="0"/>
                <w:szCs w:val="21"/>
                <w:highlight w:val="magenta"/>
                <w14:ligatures w14:val="none"/>
                <w:rPrChange w:id="1826" w:author="User" w:date="2024-07-01T09:37:00Z">
                  <w:rPr>
                    <w:ins w:id="1827" w:author="User" w:date="2024-05-21T09:20:00Z"/>
                    <w:rFonts w:ascii="微软雅黑" w:eastAsia="微软雅黑" w:hAnsi="微软雅黑" w:cs="宋体"/>
                    <w:color w:val="191B1F"/>
                    <w:kern w:val="0"/>
                    <w:szCs w:val="21"/>
                    <w14:ligatures w14:val="none"/>
                  </w:rPr>
                </w:rPrChange>
              </w:rPr>
            </w:pPr>
            <w:proofErr w:type="gramStart"/>
            <w:ins w:id="1828" w:author="User" w:date="2024-05-21T09:20:00Z">
              <w:r w:rsidRPr="00166246">
                <w:rPr>
                  <w:rFonts w:ascii="微软雅黑" w:eastAsia="微软雅黑" w:hAnsi="微软雅黑" w:cs="宋体"/>
                  <w:strike/>
                  <w:color w:val="191B1F"/>
                  <w:kern w:val="0"/>
                  <w:szCs w:val="21"/>
                  <w:highlight w:val="magenta"/>
                  <w14:ligatures w14:val="none"/>
                  <w:rPrChange w:id="1829"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830" w:author="User" w:date="2024-07-01T09:37:00Z">
                    <w:rPr>
                      <w:rFonts w:ascii="微软雅黑" w:eastAsia="微软雅黑" w:hAnsi="微软雅黑" w:cs="宋体"/>
                      <w:color w:val="191B1F"/>
                      <w:kern w:val="0"/>
                      <w:szCs w:val="21"/>
                      <w14:ligatures w14:val="none"/>
                    </w:rPr>
                  </w:rPrChange>
                </w:rPr>
                <w:t>12)</w:t>
              </w:r>
            </w:ins>
          </w:p>
        </w:tc>
        <w:tc>
          <w:tcPr>
            <w:tcW w:w="1779" w:type="dxa"/>
          </w:tcPr>
          <w:p w14:paraId="017B5907" w14:textId="68F8E0FF" w:rsidR="00086D62" w:rsidRPr="00166246" w:rsidRDefault="00086D62" w:rsidP="00086D62">
            <w:pPr>
              <w:widowControl/>
              <w:tabs>
                <w:tab w:val="left" w:pos="720"/>
              </w:tabs>
              <w:spacing w:before="100" w:beforeAutospacing="1" w:after="100" w:afterAutospacing="1" w:line="240" w:lineRule="atLeast"/>
              <w:jc w:val="left"/>
              <w:rPr>
                <w:ins w:id="1831" w:author="User" w:date="2024-05-21T09:20:00Z"/>
                <w:rFonts w:ascii="微软雅黑" w:eastAsia="微软雅黑" w:hAnsi="微软雅黑" w:cs="宋体"/>
                <w:strike/>
                <w:color w:val="191B1F"/>
                <w:kern w:val="0"/>
                <w:szCs w:val="21"/>
                <w:highlight w:val="magenta"/>
                <w14:ligatures w14:val="none"/>
                <w:rPrChange w:id="1832" w:author="User" w:date="2024-07-01T09:37:00Z">
                  <w:rPr>
                    <w:ins w:id="1833" w:author="User" w:date="2024-05-21T09:20:00Z"/>
                    <w:rFonts w:ascii="微软雅黑" w:eastAsia="微软雅黑" w:hAnsi="微软雅黑" w:cs="宋体"/>
                    <w:color w:val="191B1F"/>
                    <w:kern w:val="0"/>
                    <w:szCs w:val="21"/>
                    <w14:ligatures w14:val="none"/>
                  </w:rPr>
                </w:rPrChange>
              </w:rPr>
            </w:pPr>
            <w:ins w:id="1834" w:author="User" w:date="2024-05-21T09:20:00Z">
              <w:r w:rsidRPr="00166246">
                <w:rPr>
                  <w:rFonts w:ascii="微软雅黑" w:eastAsia="微软雅黑" w:hAnsi="微软雅黑" w:cs="宋体" w:hint="eastAsia"/>
                  <w:strike/>
                  <w:color w:val="191B1F"/>
                  <w:kern w:val="0"/>
                  <w:szCs w:val="21"/>
                  <w:highlight w:val="magenta"/>
                  <w14:ligatures w14:val="none"/>
                  <w:rPrChange w:id="1835"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74131ADC" w14:textId="2EDC9664" w:rsidR="00086D62" w:rsidRPr="00166246" w:rsidRDefault="00086D62" w:rsidP="00086D62">
            <w:pPr>
              <w:widowControl/>
              <w:tabs>
                <w:tab w:val="left" w:pos="720"/>
              </w:tabs>
              <w:spacing w:before="100" w:beforeAutospacing="1" w:after="100" w:afterAutospacing="1" w:line="240" w:lineRule="atLeast"/>
              <w:jc w:val="left"/>
              <w:rPr>
                <w:ins w:id="1836" w:author="User" w:date="2024-05-21T09:20:00Z"/>
                <w:rFonts w:ascii="微软雅黑" w:eastAsia="微软雅黑" w:hAnsi="微软雅黑" w:cs="宋体"/>
                <w:strike/>
                <w:color w:val="191B1F"/>
                <w:kern w:val="0"/>
                <w:szCs w:val="21"/>
                <w:highlight w:val="magenta"/>
                <w14:ligatures w14:val="none"/>
                <w:rPrChange w:id="1837" w:author="User" w:date="2024-07-01T09:37:00Z">
                  <w:rPr>
                    <w:ins w:id="1838" w:author="User" w:date="2024-05-21T09:20:00Z"/>
                    <w:rFonts w:ascii="微软雅黑" w:eastAsia="微软雅黑" w:hAnsi="微软雅黑" w:cs="宋体"/>
                    <w:color w:val="191B1F"/>
                    <w:kern w:val="0"/>
                    <w:szCs w:val="21"/>
                    <w14:ligatures w14:val="none"/>
                  </w:rPr>
                </w:rPrChange>
              </w:rPr>
            </w:pPr>
            <w:ins w:id="1839" w:author="User" w:date="2024-05-21T09:20:00Z">
              <w:r w:rsidRPr="00166246">
                <w:rPr>
                  <w:rFonts w:ascii="微软雅黑" w:eastAsia="微软雅黑" w:hAnsi="微软雅黑" w:cs="宋体" w:hint="eastAsia"/>
                  <w:strike/>
                  <w:color w:val="191B1F"/>
                  <w:kern w:val="0"/>
                  <w:szCs w:val="21"/>
                  <w:highlight w:val="magenta"/>
                  <w14:ligatures w14:val="none"/>
                  <w:rPrChange w:id="1840" w:author="User" w:date="2024-07-01T09:37:00Z">
                    <w:rPr>
                      <w:rFonts w:ascii="微软雅黑" w:eastAsia="微软雅黑" w:hAnsi="微软雅黑" w:cs="宋体" w:hint="eastAsia"/>
                      <w:color w:val="191B1F"/>
                      <w:kern w:val="0"/>
                      <w:szCs w:val="21"/>
                      <w14:ligatures w14:val="none"/>
                    </w:rPr>
                  </w:rPrChange>
                </w:rPr>
                <w:t>接收人</w:t>
              </w:r>
            </w:ins>
          </w:p>
        </w:tc>
      </w:tr>
      <w:tr w:rsidR="00086D62" w:rsidRPr="00166246" w14:paraId="3D976E1B" w14:textId="77777777" w:rsidTr="00086D62">
        <w:tc>
          <w:tcPr>
            <w:tcW w:w="1870" w:type="dxa"/>
          </w:tcPr>
          <w:p w14:paraId="6F55989D" w14:textId="77777777"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41"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842" w:author="User" w:date="2024-07-01T09:37:00Z">
                  <w:rPr>
                    <w:rFonts w:ascii="微软雅黑" w:eastAsia="微软雅黑" w:hAnsi="微软雅黑" w:cs="宋体"/>
                    <w:color w:val="191B1F"/>
                    <w:kern w:val="0"/>
                    <w:szCs w:val="21"/>
                    <w14:ligatures w14:val="none"/>
                  </w:rPr>
                </w:rPrChange>
              </w:rPr>
              <w:t>SNno</w:t>
            </w:r>
            <w:proofErr w:type="spellEnd"/>
          </w:p>
        </w:tc>
        <w:tc>
          <w:tcPr>
            <w:tcW w:w="2110" w:type="dxa"/>
          </w:tcPr>
          <w:p w14:paraId="41CCB50C" w14:textId="1C17CE90"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43" w:author="User" w:date="2024-07-01T09:37:00Z">
                  <w:rPr>
                    <w:rFonts w:ascii="微软雅黑" w:eastAsia="微软雅黑" w:hAnsi="微软雅黑" w:cs="宋体"/>
                    <w:color w:val="191B1F"/>
                    <w:kern w:val="0"/>
                    <w:szCs w:val="21"/>
                    <w14:ligatures w14:val="none"/>
                  </w:rPr>
                </w:rPrChange>
              </w:rPr>
            </w:pPr>
            <w:proofErr w:type="gramStart"/>
            <w:ins w:id="1844" w:author="User" w:date="2024-05-21T09:20:00Z">
              <w:r w:rsidRPr="00166246">
                <w:rPr>
                  <w:rFonts w:ascii="微软雅黑" w:eastAsia="微软雅黑" w:hAnsi="微软雅黑" w:cs="宋体"/>
                  <w:strike/>
                  <w:color w:val="191B1F"/>
                  <w:kern w:val="0"/>
                  <w:szCs w:val="21"/>
                  <w:highlight w:val="magenta"/>
                  <w14:ligatures w14:val="none"/>
                  <w:rPrChange w:id="1845"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846" w:author="User" w:date="2024-07-01T09:37:00Z">
                    <w:rPr>
                      <w:rFonts w:ascii="微软雅黑" w:eastAsia="微软雅黑" w:hAnsi="微软雅黑" w:cs="宋体"/>
                      <w:color w:val="191B1F"/>
                      <w:kern w:val="0"/>
                      <w:szCs w:val="21"/>
                      <w14:ligatures w14:val="none"/>
                    </w:rPr>
                  </w:rPrChange>
                </w:rPr>
                <w:t>25)</w:t>
              </w:r>
            </w:ins>
            <w:del w:id="1847" w:author="User" w:date="2024-05-21T09:20:00Z">
              <w:r w:rsidRPr="00166246" w:rsidDel="00086D62">
                <w:rPr>
                  <w:rFonts w:ascii="微软雅黑" w:eastAsia="微软雅黑" w:hAnsi="微软雅黑" w:cs="宋体"/>
                  <w:strike/>
                  <w:color w:val="191B1F"/>
                  <w:kern w:val="0"/>
                  <w:szCs w:val="21"/>
                  <w:highlight w:val="magenta"/>
                  <w14:ligatures w14:val="none"/>
                  <w:rPrChange w:id="1848" w:author="User" w:date="2024-07-01T09:37:00Z">
                    <w:rPr>
                      <w:rFonts w:ascii="微软雅黑" w:eastAsia="微软雅黑" w:hAnsi="微软雅黑" w:cs="宋体"/>
                      <w:color w:val="191B1F"/>
                      <w:kern w:val="0"/>
                      <w:szCs w:val="21"/>
                      <w14:ligatures w14:val="none"/>
                    </w:rPr>
                  </w:rPrChange>
                </w:rPr>
                <w:delText>int</w:delText>
              </w:r>
            </w:del>
          </w:p>
        </w:tc>
        <w:tc>
          <w:tcPr>
            <w:tcW w:w="1779" w:type="dxa"/>
          </w:tcPr>
          <w:p w14:paraId="654A6A7E" w14:textId="77777777"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49"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850" w:author="User" w:date="2024-07-01T09:37:00Z">
                  <w:rPr>
                    <w:rFonts w:ascii="微软雅黑" w:eastAsia="微软雅黑" w:hAnsi="微软雅黑" w:cs="宋体" w:hint="eastAsia"/>
                    <w:color w:val="191B1F"/>
                    <w:kern w:val="0"/>
                    <w:szCs w:val="21"/>
                    <w14:ligatures w14:val="none"/>
                  </w:rPr>
                </w:rPrChange>
              </w:rPr>
              <w:t>主键</w:t>
            </w:r>
          </w:p>
        </w:tc>
        <w:tc>
          <w:tcPr>
            <w:tcW w:w="3014" w:type="dxa"/>
          </w:tcPr>
          <w:p w14:paraId="72E45B82" w14:textId="00A6E13D"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51" w:author="User" w:date="2024-07-01T09:37:00Z">
                  <w:rPr>
                    <w:rFonts w:ascii="微软雅黑" w:eastAsia="微软雅黑" w:hAnsi="微软雅黑" w:cs="宋体"/>
                    <w:color w:val="191B1F"/>
                    <w:kern w:val="0"/>
                    <w:szCs w:val="21"/>
                    <w14:ligatures w14:val="none"/>
                  </w:rPr>
                </w:rPrChange>
              </w:rPr>
            </w:pPr>
            <w:ins w:id="1852" w:author="User" w:date="2024-05-21T09:20:00Z">
              <w:r w:rsidRPr="00166246">
                <w:rPr>
                  <w:rFonts w:ascii="微软雅黑" w:eastAsia="微软雅黑" w:hAnsi="微软雅黑" w:cs="宋体" w:hint="eastAsia"/>
                  <w:strike/>
                  <w:color w:val="191B1F"/>
                  <w:kern w:val="0"/>
                  <w:szCs w:val="21"/>
                  <w:highlight w:val="magenta"/>
                  <w14:ligatures w14:val="none"/>
                  <w:rPrChange w:id="1853" w:author="User" w:date="2024-07-01T09:37:00Z">
                    <w:rPr>
                      <w:rFonts w:ascii="微软雅黑" w:eastAsia="微软雅黑" w:hAnsi="微软雅黑" w:cs="宋体" w:hint="eastAsia"/>
                      <w:color w:val="191B1F"/>
                      <w:kern w:val="0"/>
                      <w:szCs w:val="21"/>
                      <w14:ligatures w14:val="none"/>
                    </w:rPr>
                  </w:rPrChange>
                </w:rPr>
                <w:t>室内编号</w:t>
              </w:r>
            </w:ins>
            <w:del w:id="1854" w:author="User" w:date="2024-05-21T09:20:00Z">
              <w:r w:rsidRPr="00166246" w:rsidDel="00103F7A">
                <w:rPr>
                  <w:rFonts w:ascii="微软雅黑" w:eastAsia="微软雅黑" w:hAnsi="微软雅黑" w:cs="宋体"/>
                  <w:strike/>
                  <w:color w:val="191B1F"/>
                  <w:kern w:val="0"/>
                  <w:szCs w:val="21"/>
                  <w:highlight w:val="magenta"/>
                  <w14:ligatures w14:val="none"/>
                  <w:rPrChange w:id="1855" w:author="User" w:date="2024-07-01T09:37:00Z">
                    <w:rPr>
                      <w:rFonts w:ascii="微软雅黑" w:eastAsia="微软雅黑" w:hAnsi="微软雅黑" w:cs="宋体"/>
                      <w:color w:val="191B1F"/>
                      <w:kern w:val="0"/>
                      <w:szCs w:val="21"/>
                      <w14:ligatures w14:val="none"/>
                    </w:rPr>
                  </w:rPrChange>
                </w:rPr>
                <w:delText>user表唯一标识</w:delText>
              </w:r>
            </w:del>
          </w:p>
        </w:tc>
      </w:tr>
      <w:tr w:rsidR="00086D62" w:rsidRPr="00166246" w14:paraId="50B5F193" w14:textId="77777777" w:rsidTr="00086D62">
        <w:tc>
          <w:tcPr>
            <w:tcW w:w="1870" w:type="dxa"/>
          </w:tcPr>
          <w:p w14:paraId="7567E097" w14:textId="77777777"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56"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857" w:author="User" w:date="2024-07-01T09:37:00Z">
                  <w:rPr>
                    <w:rFonts w:ascii="微软雅黑" w:eastAsia="微软雅黑" w:hAnsi="微软雅黑" w:cs="宋体"/>
                    <w:color w:val="191B1F"/>
                    <w:kern w:val="0"/>
                    <w:szCs w:val="21"/>
                    <w14:ligatures w14:val="none"/>
                  </w:rPr>
                </w:rPrChange>
              </w:rPr>
              <w:t>YWno</w:t>
            </w:r>
            <w:proofErr w:type="spellEnd"/>
          </w:p>
        </w:tc>
        <w:tc>
          <w:tcPr>
            <w:tcW w:w="2110" w:type="dxa"/>
          </w:tcPr>
          <w:p w14:paraId="2D1FF871" w14:textId="55E27492"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58" w:author="User" w:date="2024-07-01T09:37:00Z">
                  <w:rPr>
                    <w:rFonts w:ascii="微软雅黑" w:eastAsia="微软雅黑" w:hAnsi="微软雅黑" w:cs="宋体"/>
                    <w:color w:val="191B1F"/>
                    <w:kern w:val="0"/>
                    <w:szCs w:val="21"/>
                    <w14:ligatures w14:val="none"/>
                  </w:rPr>
                </w:rPrChange>
              </w:rPr>
            </w:pPr>
            <w:proofErr w:type="gramStart"/>
            <w:ins w:id="1859" w:author="User" w:date="2024-05-21T09:20:00Z">
              <w:r w:rsidRPr="00166246">
                <w:rPr>
                  <w:rFonts w:ascii="微软雅黑" w:eastAsia="微软雅黑" w:hAnsi="微软雅黑" w:cs="宋体"/>
                  <w:strike/>
                  <w:color w:val="191B1F"/>
                  <w:kern w:val="0"/>
                  <w:szCs w:val="21"/>
                  <w:highlight w:val="magenta"/>
                  <w14:ligatures w14:val="none"/>
                  <w:rPrChange w:id="1860"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861" w:author="User" w:date="2024-07-01T09:37:00Z">
                    <w:rPr>
                      <w:rFonts w:ascii="微软雅黑" w:eastAsia="微软雅黑" w:hAnsi="微软雅黑" w:cs="宋体"/>
                      <w:color w:val="191B1F"/>
                      <w:kern w:val="0"/>
                      <w:szCs w:val="21"/>
                      <w14:ligatures w14:val="none"/>
                    </w:rPr>
                  </w:rPrChange>
                </w:rPr>
                <w:t>25)</w:t>
              </w:r>
            </w:ins>
            <w:del w:id="1862" w:author="User" w:date="2024-05-21T09:20:00Z">
              <w:r w:rsidRPr="00166246" w:rsidDel="00086D62">
                <w:rPr>
                  <w:rFonts w:ascii="微软雅黑" w:eastAsia="微软雅黑" w:hAnsi="微软雅黑" w:cs="宋体"/>
                  <w:strike/>
                  <w:color w:val="191B1F"/>
                  <w:kern w:val="0"/>
                  <w:szCs w:val="21"/>
                  <w:highlight w:val="magenta"/>
                  <w14:ligatures w14:val="none"/>
                  <w:rPrChange w:id="1863" w:author="User" w:date="2024-07-01T09:37:00Z">
                    <w:rPr>
                      <w:rFonts w:ascii="微软雅黑" w:eastAsia="微软雅黑" w:hAnsi="微软雅黑" w:cs="宋体"/>
                      <w:color w:val="191B1F"/>
                      <w:kern w:val="0"/>
                      <w:szCs w:val="21"/>
                      <w14:ligatures w14:val="none"/>
                    </w:rPr>
                  </w:rPrChange>
                </w:rPr>
                <w:delText>varchar</w:delText>
              </w:r>
            </w:del>
          </w:p>
        </w:tc>
        <w:tc>
          <w:tcPr>
            <w:tcW w:w="1779" w:type="dxa"/>
          </w:tcPr>
          <w:p w14:paraId="3E8ADCFE" w14:textId="77777777"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64"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865" w:author="User" w:date="2024-07-01T09:37:00Z">
                  <w:rPr>
                    <w:rFonts w:ascii="微软雅黑" w:eastAsia="微软雅黑" w:hAnsi="微软雅黑" w:cs="宋体" w:hint="eastAsia"/>
                    <w:color w:val="191B1F"/>
                    <w:kern w:val="0"/>
                    <w:szCs w:val="21"/>
                    <w14:ligatures w14:val="none"/>
                  </w:rPr>
                </w:rPrChange>
              </w:rPr>
              <w:t>输入</w:t>
            </w:r>
          </w:p>
        </w:tc>
        <w:tc>
          <w:tcPr>
            <w:tcW w:w="3014" w:type="dxa"/>
          </w:tcPr>
          <w:p w14:paraId="704CE339" w14:textId="42E06864"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66" w:author="User" w:date="2024-07-01T09:37:00Z">
                  <w:rPr>
                    <w:rFonts w:ascii="微软雅黑" w:eastAsia="微软雅黑" w:hAnsi="微软雅黑" w:cs="宋体"/>
                    <w:color w:val="191B1F"/>
                    <w:kern w:val="0"/>
                    <w:szCs w:val="21"/>
                    <w14:ligatures w14:val="none"/>
                  </w:rPr>
                </w:rPrChange>
              </w:rPr>
            </w:pPr>
            <w:ins w:id="1867" w:author="User" w:date="2024-05-21T09:20:00Z">
              <w:r w:rsidRPr="00166246">
                <w:rPr>
                  <w:rFonts w:ascii="微软雅黑" w:eastAsia="微软雅黑" w:hAnsi="微软雅黑" w:cs="宋体" w:hint="eastAsia"/>
                  <w:strike/>
                  <w:color w:val="191B1F"/>
                  <w:kern w:val="0"/>
                  <w:szCs w:val="21"/>
                  <w:highlight w:val="magenta"/>
                  <w14:ligatures w14:val="none"/>
                  <w:rPrChange w:id="1868" w:author="User" w:date="2024-07-01T09:37:00Z">
                    <w:rPr>
                      <w:rFonts w:ascii="微软雅黑" w:eastAsia="微软雅黑" w:hAnsi="微软雅黑" w:cs="宋体" w:hint="eastAsia"/>
                      <w:color w:val="191B1F"/>
                      <w:kern w:val="0"/>
                      <w:szCs w:val="21"/>
                      <w14:ligatures w14:val="none"/>
                    </w:rPr>
                  </w:rPrChange>
                </w:rPr>
                <w:t>野外编号</w:t>
              </w:r>
            </w:ins>
            <w:del w:id="1869" w:author="User" w:date="2024-05-21T09:20:00Z">
              <w:r w:rsidRPr="00166246" w:rsidDel="00103F7A">
                <w:rPr>
                  <w:rFonts w:ascii="微软雅黑" w:eastAsia="微软雅黑" w:hAnsi="微软雅黑" w:cs="宋体" w:hint="eastAsia"/>
                  <w:strike/>
                  <w:color w:val="191B1F"/>
                  <w:kern w:val="0"/>
                  <w:szCs w:val="21"/>
                  <w:highlight w:val="magenta"/>
                  <w14:ligatures w14:val="none"/>
                  <w:rPrChange w:id="1870" w:author="User" w:date="2024-07-01T09:37:00Z">
                    <w:rPr>
                      <w:rFonts w:ascii="微软雅黑" w:eastAsia="微软雅黑" w:hAnsi="微软雅黑" w:cs="宋体" w:hint="eastAsia"/>
                      <w:color w:val="191B1F"/>
                      <w:kern w:val="0"/>
                      <w:szCs w:val="21"/>
                      <w14:ligatures w14:val="none"/>
                    </w:rPr>
                  </w:rPrChange>
                </w:rPr>
                <w:delText>用户名称</w:delText>
              </w:r>
            </w:del>
          </w:p>
        </w:tc>
      </w:tr>
      <w:tr w:rsidR="00086D62" w:rsidRPr="00166246" w14:paraId="142CB37B" w14:textId="77777777" w:rsidTr="00086D62">
        <w:tc>
          <w:tcPr>
            <w:tcW w:w="1870" w:type="dxa"/>
          </w:tcPr>
          <w:p w14:paraId="6F017595" w14:textId="5FE51BB3"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71"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872" w:author="User" w:date="2024-07-01T09:37:00Z">
                  <w:rPr>
                    <w:rFonts w:ascii="微软雅黑" w:eastAsia="微软雅黑" w:hAnsi="微软雅黑" w:cs="宋体"/>
                    <w:color w:val="191B1F"/>
                    <w:kern w:val="0"/>
                    <w:szCs w:val="21"/>
                    <w14:ligatures w14:val="none"/>
                  </w:rPr>
                </w:rPrChange>
              </w:rPr>
              <w:t>qtdz</w:t>
            </w:r>
            <w:proofErr w:type="spellEnd"/>
          </w:p>
        </w:tc>
        <w:tc>
          <w:tcPr>
            <w:tcW w:w="2110" w:type="dxa"/>
          </w:tcPr>
          <w:p w14:paraId="2608C586" w14:textId="2C91635C"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73" w:author="User" w:date="2024-07-01T09:37:00Z">
                  <w:rPr>
                    <w:rFonts w:ascii="微软雅黑" w:eastAsia="微软雅黑" w:hAnsi="微软雅黑" w:cs="宋体"/>
                    <w:color w:val="191B1F"/>
                    <w:kern w:val="0"/>
                    <w:szCs w:val="21"/>
                    <w14:ligatures w14:val="none"/>
                  </w:rPr>
                </w:rPrChange>
              </w:rPr>
            </w:pPr>
            <w:proofErr w:type="gramStart"/>
            <w:ins w:id="1874" w:author="User" w:date="2024-05-21T09:21:00Z">
              <w:r w:rsidRPr="00166246">
                <w:rPr>
                  <w:rFonts w:ascii="微软雅黑" w:eastAsia="微软雅黑" w:hAnsi="微软雅黑" w:cs="宋体"/>
                  <w:strike/>
                  <w:color w:val="191B1F"/>
                  <w:kern w:val="0"/>
                  <w:szCs w:val="21"/>
                  <w:highlight w:val="magenta"/>
                  <w14:ligatures w14:val="none"/>
                  <w:rPrChange w:id="1875"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876" w:author="User" w:date="2024-07-01T09:37:00Z">
                    <w:rPr>
                      <w:rFonts w:ascii="微软雅黑" w:eastAsia="微软雅黑" w:hAnsi="微软雅黑" w:cs="宋体"/>
                      <w:color w:val="191B1F"/>
                      <w:kern w:val="0"/>
                      <w:szCs w:val="21"/>
                      <w14:ligatures w14:val="none"/>
                    </w:rPr>
                  </w:rPrChange>
                </w:rPr>
                <w:t>25)</w:t>
              </w:r>
            </w:ins>
            <w:del w:id="1877" w:author="User" w:date="2024-05-21T09:21:00Z">
              <w:r w:rsidRPr="00166246" w:rsidDel="00E02E93">
                <w:rPr>
                  <w:rFonts w:ascii="微软雅黑" w:eastAsia="微软雅黑" w:hAnsi="微软雅黑" w:cs="宋体"/>
                  <w:strike/>
                  <w:color w:val="191B1F"/>
                  <w:kern w:val="0"/>
                  <w:szCs w:val="21"/>
                  <w:highlight w:val="magenta"/>
                  <w14:ligatures w14:val="none"/>
                  <w:rPrChange w:id="1878" w:author="User" w:date="2024-07-01T09:37:00Z">
                    <w:rPr>
                      <w:rFonts w:ascii="微软雅黑" w:eastAsia="微软雅黑" w:hAnsi="微软雅黑" w:cs="宋体"/>
                      <w:color w:val="191B1F"/>
                      <w:kern w:val="0"/>
                      <w:szCs w:val="21"/>
                      <w14:ligatures w14:val="none"/>
                    </w:rPr>
                  </w:rPrChange>
                </w:rPr>
                <w:delText>varchar</w:delText>
              </w:r>
            </w:del>
          </w:p>
        </w:tc>
        <w:tc>
          <w:tcPr>
            <w:tcW w:w="1779" w:type="dxa"/>
          </w:tcPr>
          <w:p w14:paraId="398E6AD7" w14:textId="77777777"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79"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880" w:author="User" w:date="2024-07-01T09:37:00Z">
                  <w:rPr>
                    <w:rFonts w:ascii="微软雅黑" w:eastAsia="微软雅黑" w:hAnsi="微软雅黑" w:cs="宋体" w:hint="eastAsia"/>
                    <w:color w:val="191B1F"/>
                    <w:kern w:val="0"/>
                    <w:szCs w:val="21"/>
                    <w14:ligatures w14:val="none"/>
                  </w:rPr>
                </w:rPrChange>
              </w:rPr>
              <w:t>输入</w:t>
            </w:r>
          </w:p>
        </w:tc>
        <w:tc>
          <w:tcPr>
            <w:tcW w:w="3014" w:type="dxa"/>
          </w:tcPr>
          <w:p w14:paraId="27A586AF" w14:textId="3A83240B"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81" w:author="User" w:date="2024-07-01T09:37:00Z">
                  <w:rPr>
                    <w:rFonts w:ascii="微软雅黑" w:eastAsia="微软雅黑" w:hAnsi="微软雅黑" w:cs="宋体"/>
                    <w:color w:val="191B1F"/>
                    <w:kern w:val="0"/>
                    <w:szCs w:val="21"/>
                    <w14:ligatures w14:val="none"/>
                  </w:rPr>
                </w:rPrChange>
              </w:rPr>
            </w:pPr>
            <w:del w:id="1882" w:author="User" w:date="2024-05-21T09:21:00Z">
              <w:r w:rsidRPr="00166246" w:rsidDel="00086D62">
                <w:rPr>
                  <w:rFonts w:ascii="微软雅黑" w:eastAsia="微软雅黑" w:hAnsi="微软雅黑" w:cs="宋体" w:hint="eastAsia"/>
                  <w:strike/>
                  <w:color w:val="191B1F"/>
                  <w:kern w:val="0"/>
                  <w:szCs w:val="21"/>
                  <w:highlight w:val="magenta"/>
                  <w14:ligatures w14:val="none"/>
                  <w:rPrChange w:id="1883" w:author="User" w:date="2024-07-01T09:37:00Z">
                    <w:rPr>
                      <w:rFonts w:ascii="微软雅黑" w:eastAsia="微软雅黑" w:hAnsi="微软雅黑" w:cs="宋体" w:hint="eastAsia"/>
                      <w:color w:val="191B1F"/>
                      <w:kern w:val="0"/>
                      <w:szCs w:val="21"/>
                      <w14:ligatures w14:val="none"/>
                    </w:rPr>
                  </w:rPrChange>
                </w:rPr>
                <w:delText>预留属性</w:delText>
              </w:r>
            </w:del>
            <w:ins w:id="1884" w:author="User" w:date="2024-05-21T09:21:00Z">
              <w:r w:rsidRPr="00166246">
                <w:rPr>
                  <w:rFonts w:ascii="微软雅黑" w:eastAsia="微软雅黑" w:hAnsi="微软雅黑" w:cs="宋体" w:hint="eastAsia"/>
                  <w:strike/>
                  <w:color w:val="191B1F"/>
                  <w:kern w:val="0"/>
                  <w:szCs w:val="21"/>
                  <w:highlight w:val="magenta"/>
                  <w14:ligatures w14:val="none"/>
                  <w:rPrChange w:id="1885" w:author="User" w:date="2024-07-01T09:37:00Z">
                    <w:rPr>
                      <w:rFonts w:ascii="微软雅黑" w:eastAsia="微软雅黑" w:hAnsi="微软雅黑" w:cs="宋体" w:hint="eastAsia"/>
                      <w:color w:val="191B1F"/>
                      <w:kern w:val="0"/>
                      <w:szCs w:val="21"/>
                      <w14:ligatures w14:val="none"/>
                    </w:rPr>
                  </w:rPrChange>
                </w:rPr>
                <w:t>取土地址</w:t>
              </w:r>
            </w:ins>
            <w:del w:id="1886" w:author="User" w:date="2024-05-21T09:21:00Z">
              <w:r w:rsidRPr="00166246" w:rsidDel="00086D62">
                <w:rPr>
                  <w:rFonts w:ascii="微软雅黑" w:eastAsia="微软雅黑" w:hAnsi="微软雅黑" w:cs="宋体"/>
                  <w:strike/>
                  <w:color w:val="191B1F"/>
                  <w:kern w:val="0"/>
                  <w:szCs w:val="21"/>
                  <w:highlight w:val="magenta"/>
                  <w14:ligatures w14:val="none"/>
                  <w:rPrChange w:id="1887" w:author="User" w:date="2024-07-01T09:37:00Z">
                    <w:rPr>
                      <w:rFonts w:ascii="微软雅黑" w:eastAsia="微软雅黑" w:hAnsi="微软雅黑" w:cs="宋体"/>
                      <w:color w:val="191B1F"/>
                      <w:kern w:val="0"/>
                      <w:szCs w:val="21"/>
                      <w14:ligatures w14:val="none"/>
                    </w:rPr>
                  </w:rPrChange>
                </w:rPr>
                <w:delText>1</w:delText>
              </w:r>
            </w:del>
          </w:p>
        </w:tc>
      </w:tr>
      <w:tr w:rsidR="00086D62" w:rsidRPr="00166246" w14:paraId="2E99FF48" w14:textId="77777777" w:rsidTr="00086D62">
        <w:tc>
          <w:tcPr>
            <w:tcW w:w="1870" w:type="dxa"/>
          </w:tcPr>
          <w:p w14:paraId="11EE293D" w14:textId="70C6F8B1"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88"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889" w:author="User" w:date="2024-07-01T09:37:00Z">
                  <w:rPr>
                    <w:rFonts w:ascii="微软雅黑" w:eastAsia="微软雅黑" w:hAnsi="微软雅黑" w:cs="宋体"/>
                    <w:color w:val="191B1F"/>
                    <w:kern w:val="0"/>
                    <w:szCs w:val="21"/>
                    <w14:ligatures w14:val="none"/>
                  </w:rPr>
                </w:rPrChange>
              </w:rPr>
              <w:t>ypzl</w:t>
            </w:r>
            <w:proofErr w:type="spellEnd"/>
          </w:p>
        </w:tc>
        <w:tc>
          <w:tcPr>
            <w:tcW w:w="2110" w:type="dxa"/>
          </w:tcPr>
          <w:p w14:paraId="78B0BB6F" w14:textId="16766D92"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90" w:author="User" w:date="2024-07-01T09:37:00Z">
                  <w:rPr>
                    <w:rFonts w:ascii="微软雅黑" w:eastAsia="微软雅黑" w:hAnsi="微软雅黑" w:cs="宋体"/>
                    <w:color w:val="191B1F"/>
                    <w:kern w:val="0"/>
                    <w:szCs w:val="21"/>
                    <w14:ligatures w14:val="none"/>
                  </w:rPr>
                </w:rPrChange>
              </w:rPr>
            </w:pPr>
            <w:proofErr w:type="gramStart"/>
            <w:ins w:id="1891" w:author="User" w:date="2024-05-21T09:21:00Z">
              <w:r w:rsidRPr="00166246">
                <w:rPr>
                  <w:rFonts w:ascii="微软雅黑" w:eastAsia="微软雅黑" w:hAnsi="微软雅黑" w:cs="宋体"/>
                  <w:strike/>
                  <w:color w:val="191B1F"/>
                  <w:kern w:val="0"/>
                  <w:szCs w:val="21"/>
                  <w:highlight w:val="magenta"/>
                  <w14:ligatures w14:val="none"/>
                  <w:rPrChange w:id="1892"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893" w:author="User" w:date="2024-07-01T09:37:00Z">
                    <w:rPr>
                      <w:rFonts w:ascii="微软雅黑" w:eastAsia="微软雅黑" w:hAnsi="微软雅黑" w:cs="宋体"/>
                      <w:color w:val="191B1F"/>
                      <w:kern w:val="0"/>
                      <w:szCs w:val="21"/>
                      <w14:ligatures w14:val="none"/>
                    </w:rPr>
                  </w:rPrChange>
                </w:rPr>
                <w:t>25)</w:t>
              </w:r>
            </w:ins>
            <w:del w:id="1894" w:author="User" w:date="2024-05-21T09:21:00Z">
              <w:r w:rsidRPr="00166246" w:rsidDel="00E02E93">
                <w:rPr>
                  <w:rFonts w:ascii="微软雅黑" w:eastAsia="微软雅黑" w:hAnsi="微软雅黑" w:cs="宋体"/>
                  <w:strike/>
                  <w:color w:val="191B1F"/>
                  <w:kern w:val="0"/>
                  <w:szCs w:val="21"/>
                  <w:highlight w:val="magenta"/>
                  <w14:ligatures w14:val="none"/>
                  <w:rPrChange w:id="1895" w:author="User" w:date="2024-07-01T09:37:00Z">
                    <w:rPr>
                      <w:rFonts w:ascii="微软雅黑" w:eastAsia="微软雅黑" w:hAnsi="微软雅黑" w:cs="宋体"/>
                      <w:color w:val="191B1F"/>
                      <w:kern w:val="0"/>
                      <w:szCs w:val="21"/>
                      <w14:ligatures w14:val="none"/>
                    </w:rPr>
                  </w:rPrChange>
                </w:rPr>
                <w:delText>varchar</w:delText>
              </w:r>
            </w:del>
          </w:p>
        </w:tc>
        <w:tc>
          <w:tcPr>
            <w:tcW w:w="1779" w:type="dxa"/>
          </w:tcPr>
          <w:p w14:paraId="2F138CF5" w14:textId="77777777"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96"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1897" w:author="User" w:date="2024-07-01T09:37:00Z">
                  <w:rPr>
                    <w:rFonts w:ascii="微软雅黑" w:eastAsia="微软雅黑" w:hAnsi="微软雅黑" w:cs="宋体" w:hint="eastAsia"/>
                    <w:color w:val="191B1F"/>
                    <w:kern w:val="0"/>
                    <w:szCs w:val="21"/>
                    <w14:ligatures w14:val="none"/>
                  </w:rPr>
                </w:rPrChange>
              </w:rPr>
              <w:t>输入</w:t>
            </w:r>
          </w:p>
        </w:tc>
        <w:tc>
          <w:tcPr>
            <w:tcW w:w="3014" w:type="dxa"/>
          </w:tcPr>
          <w:p w14:paraId="1C1361C2" w14:textId="29B08433"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898" w:author="User" w:date="2024-07-01T09:37:00Z">
                  <w:rPr>
                    <w:rFonts w:ascii="微软雅黑" w:eastAsia="微软雅黑" w:hAnsi="微软雅黑" w:cs="宋体"/>
                    <w:color w:val="191B1F"/>
                    <w:kern w:val="0"/>
                    <w:szCs w:val="21"/>
                    <w14:ligatures w14:val="none"/>
                  </w:rPr>
                </w:rPrChange>
              </w:rPr>
            </w:pPr>
            <w:ins w:id="1899" w:author="User" w:date="2024-05-21T09:21:00Z">
              <w:r w:rsidRPr="00166246">
                <w:rPr>
                  <w:rFonts w:ascii="微软雅黑" w:eastAsia="微软雅黑" w:hAnsi="微软雅黑" w:cs="宋体" w:hint="eastAsia"/>
                  <w:strike/>
                  <w:color w:val="191B1F"/>
                  <w:kern w:val="0"/>
                  <w:szCs w:val="21"/>
                  <w:highlight w:val="magenta"/>
                  <w14:ligatures w14:val="none"/>
                  <w:rPrChange w:id="1900" w:author="User" w:date="2024-07-01T09:37:00Z">
                    <w:rPr>
                      <w:rFonts w:ascii="微软雅黑" w:eastAsia="微软雅黑" w:hAnsi="微软雅黑" w:cs="宋体" w:hint="eastAsia"/>
                      <w:color w:val="191B1F"/>
                      <w:kern w:val="0"/>
                      <w:szCs w:val="21"/>
                      <w14:ligatures w14:val="none"/>
                    </w:rPr>
                  </w:rPrChange>
                </w:rPr>
                <w:t>样品种类</w:t>
              </w:r>
            </w:ins>
            <w:del w:id="1901" w:author="User" w:date="2024-05-21T09:21:00Z">
              <w:r w:rsidRPr="00166246" w:rsidDel="00086D62">
                <w:rPr>
                  <w:rFonts w:ascii="微软雅黑" w:eastAsia="微软雅黑" w:hAnsi="微软雅黑" w:cs="宋体" w:hint="eastAsia"/>
                  <w:strike/>
                  <w:color w:val="191B1F"/>
                  <w:kern w:val="0"/>
                  <w:szCs w:val="21"/>
                  <w:highlight w:val="magenta"/>
                  <w14:ligatures w14:val="none"/>
                  <w:rPrChange w:id="1902" w:author="User" w:date="2024-07-01T09:37:00Z">
                    <w:rPr>
                      <w:rFonts w:ascii="微软雅黑" w:eastAsia="微软雅黑" w:hAnsi="微软雅黑" w:cs="宋体" w:hint="eastAsia"/>
                      <w:color w:val="191B1F"/>
                      <w:kern w:val="0"/>
                      <w:szCs w:val="21"/>
                      <w14:ligatures w14:val="none"/>
                    </w:rPr>
                  </w:rPrChange>
                </w:rPr>
                <w:delText>预留属性</w:delText>
              </w:r>
              <w:r w:rsidRPr="00166246" w:rsidDel="00086D62">
                <w:rPr>
                  <w:rFonts w:ascii="微软雅黑" w:eastAsia="微软雅黑" w:hAnsi="微软雅黑" w:cs="宋体"/>
                  <w:strike/>
                  <w:color w:val="191B1F"/>
                  <w:kern w:val="0"/>
                  <w:szCs w:val="21"/>
                  <w:highlight w:val="magenta"/>
                  <w14:ligatures w14:val="none"/>
                  <w:rPrChange w:id="1903" w:author="User" w:date="2024-07-01T09:37:00Z">
                    <w:rPr>
                      <w:rFonts w:ascii="微软雅黑" w:eastAsia="微软雅黑" w:hAnsi="微软雅黑" w:cs="宋体"/>
                      <w:color w:val="191B1F"/>
                      <w:kern w:val="0"/>
                      <w:szCs w:val="21"/>
                      <w14:ligatures w14:val="none"/>
                    </w:rPr>
                  </w:rPrChange>
                </w:rPr>
                <w:delText>2</w:delText>
              </w:r>
            </w:del>
          </w:p>
        </w:tc>
      </w:tr>
      <w:tr w:rsidR="00086D62" w:rsidRPr="00166246" w14:paraId="3663F25A" w14:textId="77777777" w:rsidTr="00086D62">
        <w:tc>
          <w:tcPr>
            <w:tcW w:w="1870" w:type="dxa"/>
          </w:tcPr>
          <w:p w14:paraId="64E342A6" w14:textId="54905A3B"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04"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905" w:author="User" w:date="2024-07-01T09:37:00Z">
                  <w:rPr>
                    <w:rFonts w:ascii="微软雅黑" w:eastAsia="微软雅黑" w:hAnsi="微软雅黑" w:cs="宋体"/>
                    <w:color w:val="191B1F"/>
                    <w:kern w:val="0"/>
                    <w:szCs w:val="21"/>
                    <w14:ligatures w14:val="none"/>
                  </w:rPr>
                </w:rPrChange>
              </w:rPr>
              <w:t>ypsl</w:t>
            </w:r>
            <w:proofErr w:type="spellEnd"/>
          </w:p>
        </w:tc>
        <w:tc>
          <w:tcPr>
            <w:tcW w:w="2110" w:type="dxa"/>
          </w:tcPr>
          <w:p w14:paraId="7D80BDCE" w14:textId="58563528"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06" w:author="User" w:date="2024-07-01T09:37:00Z">
                  <w:rPr>
                    <w:rFonts w:ascii="微软雅黑" w:eastAsia="微软雅黑" w:hAnsi="微软雅黑" w:cs="宋体"/>
                    <w:color w:val="191B1F"/>
                    <w:kern w:val="0"/>
                    <w:szCs w:val="21"/>
                    <w14:ligatures w14:val="none"/>
                  </w:rPr>
                </w:rPrChange>
              </w:rPr>
            </w:pPr>
            <w:proofErr w:type="gramStart"/>
            <w:ins w:id="1907" w:author="User" w:date="2024-05-21T09:21:00Z">
              <w:r w:rsidRPr="00166246">
                <w:rPr>
                  <w:rFonts w:ascii="微软雅黑" w:eastAsia="微软雅黑" w:hAnsi="微软雅黑" w:cs="宋体"/>
                  <w:strike/>
                  <w:color w:val="191B1F"/>
                  <w:kern w:val="0"/>
                  <w:szCs w:val="21"/>
                  <w:highlight w:val="magenta"/>
                  <w14:ligatures w14:val="none"/>
                  <w:rPrChange w:id="1908"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909" w:author="User" w:date="2024-07-01T09:37:00Z">
                    <w:rPr>
                      <w:rFonts w:ascii="微软雅黑" w:eastAsia="微软雅黑" w:hAnsi="微软雅黑" w:cs="宋体"/>
                      <w:color w:val="191B1F"/>
                      <w:kern w:val="0"/>
                      <w:szCs w:val="21"/>
                      <w14:ligatures w14:val="none"/>
                    </w:rPr>
                  </w:rPrChange>
                </w:rPr>
                <w:t>25)</w:t>
              </w:r>
            </w:ins>
          </w:p>
        </w:tc>
        <w:tc>
          <w:tcPr>
            <w:tcW w:w="1779" w:type="dxa"/>
          </w:tcPr>
          <w:p w14:paraId="4EFE906E" w14:textId="67802053"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10" w:author="User" w:date="2024-07-01T09:37:00Z">
                  <w:rPr>
                    <w:rFonts w:ascii="微软雅黑" w:eastAsia="微软雅黑" w:hAnsi="微软雅黑" w:cs="宋体"/>
                    <w:color w:val="191B1F"/>
                    <w:kern w:val="0"/>
                    <w:szCs w:val="21"/>
                    <w14:ligatures w14:val="none"/>
                  </w:rPr>
                </w:rPrChange>
              </w:rPr>
            </w:pPr>
            <w:ins w:id="1911" w:author="User" w:date="2024-05-21T09:21:00Z">
              <w:r w:rsidRPr="00166246">
                <w:rPr>
                  <w:rFonts w:ascii="微软雅黑" w:eastAsia="微软雅黑" w:hAnsi="微软雅黑" w:cs="宋体" w:hint="eastAsia"/>
                  <w:strike/>
                  <w:color w:val="191B1F"/>
                  <w:kern w:val="0"/>
                  <w:szCs w:val="21"/>
                  <w:highlight w:val="magenta"/>
                  <w14:ligatures w14:val="none"/>
                  <w:rPrChange w:id="1912"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16F7AAE6" w14:textId="2CCDFC90"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13" w:author="User" w:date="2024-07-01T09:37:00Z">
                  <w:rPr>
                    <w:rFonts w:ascii="微软雅黑" w:eastAsia="微软雅黑" w:hAnsi="微软雅黑" w:cs="宋体"/>
                    <w:color w:val="191B1F"/>
                    <w:kern w:val="0"/>
                    <w:szCs w:val="21"/>
                    <w14:ligatures w14:val="none"/>
                  </w:rPr>
                </w:rPrChange>
              </w:rPr>
            </w:pPr>
            <w:ins w:id="1914" w:author="User" w:date="2024-05-21T09:22:00Z">
              <w:r w:rsidRPr="00166246">
                <w:rPr>
                  <w:rFonts w:ascii="微软雅黑" w:eastAsia="微软雅黑" w:hAnsi="微软雅黑" w:cs="宋体" w:hint="eastAsia"/>
                  <w:strike/>
                  <w:color w:val="191B1F"/>
                  <w:kern w:val="0"/>
                  <w:szCs w:val="21"/>
                  <w:highlight w:val="magenta"/>
                  <w14:ligatures w14:val="none"/>
                  <w:rPrChange w:id="1915" w:author="User" w:date="2024-07-01T09:37:00Z">
                    <w:rPr>
                      <w:rFonts w:ascii="微软雅黑" w:eastAsia="微软雅黑" w:hAnsi="微软雅黑" w:cs="宋体" w:hint="eastAsia"/>
                      <w:color w:val="191B1F"/>
                      <w:kern w:val="0"/>
                      <w:szCs w:val="21"/>
                      <w14:ligatures w14:val="none"/>
                    </w:rPr>
                  </w:rPrChange>
                </w:rPr>
                <w:t>样品数量</w:t>
              </w:r>
            </w:ins>
          </w:p>
        </w:tc>
      </w:tr>
      <w:tr w:rsidR="00086D62" w:rsidRPr="00166246" w14:paraId="51BCD3C4" w14:textId="77777777" w:rsidTr="00086D62">
        <w:tc>
          <w:tcPr>
            <w:tcW w:w="1870" w:type="dxa"/>
          </w:tcPr>
          <w:p w14:paraId="33553466" w14:textId="4D59543D"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16"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917" w:author="User" w:date="2024-07-01T09:37:00Z">
                  <w:rPr>
                    <w:rFonts w:ascii="微软雅黑" w:eastAsia="微软雅黑" w:hAnsi="微软雅黑" w:cs="宋体"/>
                    <w:color w:val="191B1F"/>
                    <w:kern w:val="0"/>
                    <w:szCs w:val="21"/>
                    <w14:ligatures w14:val="none"/>
                  </w:rPr>
                </w:rPrChange>
              </w:rPr>
              <w:t>qtsd</w:t>
            </w:r>
            <w:proofErr w:type="spellEnd"/>
          </w:p>
        </w:tc>
        <w:tc>
          <w:tcPr>
            <w:tcW w:w="2110" w:type="dxa"/>
          </w:tcPr>
          <w:p w14:paraId="66C7EE64" w14:textId="7E42256E"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18" w:author="User" w:date="2024-07-01T09:37:00Z">
                  <w:rPr>
                    <w:rFonts w:ascii="微软雅黑" w:eastAsia="微软雅黑" w:hAnsi="微软雅黑" w:cs="宋体"/>
                    <w:color w:val="191B1F"/>
                    <w:kern w:val="0"/>
                    <w:szCs w:val="21"/>
                    <w14:ligatures w14:val="none"/>
                  </w:rPr>
                </w:rPrChange>
              </w:rPr>
            </w:pPr>
            <w:proofErr w:type="gramStart"/>
            <w:ins w:id="1919" w:author="User" w:date="2024-05-21T09:21:00Z">
              <w:r w:rsidRPr="00166246">
                <w:rPr>
                  <w:rFonts w:ascii="微软雅黑" w:eastAsia="微软雅黑" w:hAnsi="微软雅黑" w:cs="宋体"/>
                  <w:strike/>
                  <w:color w:val="191B1F"/>
                  <w:kern w:val="0"/>
                  <w:szCs w:val="21"/>
                  <w:highlight w:val="magenta"/>
                  <w14:ligatures w14:val="none"/>
                  <w:rPrChange w:id="1920"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921" w:author="User" w:date="2024-07-01T09:37:00Z">
                    <w:rPr>
                      <w:rFonts w:ascii="微软雅黑" w:eastAsia="微软雅黑" w:hAnsi="微软雅黑" w:cs="宋体"/>
                      <w:color w:val="191B1F"/>
                      <w:kern w:val="0"/>
                      <w:szCs w:val="21"/>
                      <w14:ligatures w14:val="none"/>
                    </w:rPr>
                  </w:rPrChange>
                </w:rPr>
                <w:t>25)</w:t>
              </w:r>
            </w:ins>
          </w:p>
        </w:tc>
        <w:tc>
          <w:tcPr>
            <w:tcW w:w="1779" w:type="dxa"/>
          </w:tcPr>
          <w:p w14:paraId="1F115B28" w14:textId="39650D6F"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22" w:author="User" w:date="2024-07-01T09:37:00Z">
                  <w:rPr>
                    <w:rFonts w:ascii="微软雅黑" w:eastAsia="微软雅黑" w:hAnsi="微软雅黑" w:cs="宋体"/>
                    <w:color w:val="191B1F"/>
                    <w:kern w:val="0"/>
                    <w:szCs w:val="21"/>
                    <w14:ligatures w14:val="none"/>
                  </w:rPr>
                </w:rPrChange>
              </w:rPr>
            </w:pPr>
            <w:ins w:id="1923" w:author="User" w:date="2024-05-21T09:21:00Z">
              <w:r w:rsidRPr="00166246">
                <w:rPr>
                  <w:rFonts w:ascii="微软雅黑" w:eastAsia="微软雅黑" w:hAnsi="微软雅黑" w:cs="宋体" w:hint="eastAsia"/>
                  <w:strike/>
                  <w:color w:val="191B1F"/>
                  <w:kern w:val="0"/>
                  <w:szCs w:val="21"/>
                  <w:highlight w:val="magenta"/>
                  <w14:ligatures w14:val="none"/>
                  <w:rPrChange w:id="1924"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77E2C56D" w14:textId="338EA284"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25" w:author="User" w:date="2024-07-01T09:37:00Z">
                  <w:rPr>
                    <w:rFonts w:ascii="微软雅黑" w:eastAsia="微软雅黑" w:hAnsi="微软雅黑" w:cs="宋体"/>
                    <w:color w:val="191B1F"/>
                    <w:kern w:val="0"/>
                    <w:szCs w:val="21"/>
                    <w14:ligatures w14:val="none"/>
                  </w:rPr>
                </w:rPrChange>
              </w:rPr>
            </w:pPr>
            <w:ins w:id="1926" w:author="User" w:date="2024-05-21T09:22:00Z">
              <w:r w:rsidRPr="00166246">
                <w:rPr>
                  <w:rFonts w:ascii="微软雅黑" w:eastAsia="微软雅黑" w:hAnsi="微软雅黑" w:cs="宋体" w:hint="eastAsia"/>
                  <w:strike/>
                  <w:color w:val="191B1F"/>
                  <w:kern w:val="0"/>
                  <w:szCs w:val="21"/>
                  <w:highlight w:val="magenta"/>
                  <w14:ligatures w14:val="none"/>
                  <w:rPrChange w:id="1927" w:author="User" w:date="2024-07-01T09:37:00Z">
                    <w:rPr>
                      <w:rFonts w:ascii="微软雅黑" w:eastAsia="微软雅黑" w:hAnsi="微软雅黑" w:cs="宋体" w:hint="eastAsia"/>
                      <w:color w:val="191B1F"/>
                      <w:kern w:val="0"/>
                      <w:szCs w:val="21"/>
                      <w14:ligatures w14:val="none"/>
                    </w:rPr>
                  </w:rPrChange>
                </w:rPr>
                <w:t>取土深度（</w:t>
              </w:r>
              <w:r w:rsidRPr="00166246">
                <w:rPr>
                  <w:rFonts w:ascii="微软雅黑" w:eastAsia="微软雅黑" w:hAnsi="微软雅黑" w:cs="宋体"/>
                  <w:strike/>
                  <w:color w:val="191B1F"/>
                  <w:kern w:val="0"/>
                  <w:szCs w:val="21"/>
                  <w:highlight w:val="magenta"/>
                  <w14:ligatures w14:val="none"/>
                  <w:rPrChange w:id="1928" w:author="User" w:date="2024-07-01T09:37:00Z">
                    <w:rPr>
                      <w:rFonts w:ascii="微软雅黑" w:eastAsia="微软雅黑" w:hAnsi="微软雅黑" w:cs="宋体"/>
                      <w:color w:val="191B1F"/>
                      <w:kern w:val="0"/>
                      <w:szCs w:val="21"/>
                      <w14:ligatures w14:val="none"/>
                    </w:rPr>
                  </w:rPrChange>
                </w:rPr>
                <w:t>m）</w:t>
              </w:r>
            </w:ins>
          </w:p>
        </w:tc>
      </w:tr>
      <w:tr w:rsidR="00086D62" w:rsidRPr="00166246" w14:paraId="603CA1EC" w14:textId="77777777" w:rsidTr="00086D62">
        <w:tc>
          <w:tcPr>
            <w:tcW w:w="1870" w:type="dxa"/>
          </w:tcPr>
          <w:p w14:paraId="5414F911" w14:textId="0C988466"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29"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1930" w:author="User" w:date="2024-07-01T09:37:00Z">
                  <w:rPr>
                    <w:rFonts w:ascii="微软雅黑" w:eastAsia="微软雅黑" w:hAnsi="微软雅黑" w:cs="宋体"/>
                    <w:color w:val="191B1F"/>
                    <w:kern w:val="0"/>
                    <w:szCs w:val="21"/>
                    <w14:ligatures w14:val="none"/>
                  </w:rPr>
                </w:rPrChange>
              </w:rPr>
              <w:t>yxmc</w:t>
            </w:r>
            <w:proofErr w:type="spellEnd"/>
          </w:p>
        </w:tc>
        <w:tc>
          <w:tcPr>
            <w:tcW w:w="2110" w:type="dxa"/>
          </w:tcPr>
          <w:p w14:paraId="43A3EC79" w14:textId="4AA2EE5D"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31" w:author="User" w:date="2024-07-01T09:37:00Z">
                  <w:rPr>
                    <w:rFonts w:ascii="微软雅黑" w:eastAsia="微软雅黑" w:hAnsi="微软雅黑" w:cs="宋体"/>
                    <w:color w:val="191B1F"/>
                    <w:kern w:val="0"/>
                    <w:szCs w:val="21"/>
                    <w14:ligatures w14:val="none"/>
                  </w:rPr>
                </w:rPrChange>
              </w:rPr>
            </w:pPr>
            <w:proofErr w:type="gramStart"/>
            <w:ins w:id="1932" w:author="User" w:date="2024-05-21T09:21:00Z">
              <w:r w:rsidRPr="00166246">
                <w:rPr>
                  <w:rFonts w:ascii="微软雅黑" w:eastAsia="微软雅黑" w:hAnsi="微软雅黑" w:cs="宋体"/>
                  <w:strike/>
                  <w:color w:val="191B1F"/>
                  <w:kern w:val="0"/>
                  <w:szCs w:val="21"/>
                  <w:highlight w:val="magenta"/>
                  <w14:ligatures w14:val="none"/>
                  <w:rPrChange w:id="1933"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1934" w:author="User" w:date="2024-07-01T09:37:00Z">
                    <w:rPr>
                      <w:rFonts w:ascii="微软雅黑" w:eastAsia="微软雅黑" w:hAnsi="微软雅黑" w:cs="宋体"/>
                      <w:color w:val="191B1F"/>
                      <w:kern w:val="0"/>
                      <w:szCs w:val="21"/>
                      <w14:ligatures w14:val="none"/>
                    </w:rPr>
                  </w:rPrChange>
                </w:rPr>
                <w:t>25)</w:t>
              </w:r>
            </w:ins>
          </w:p>
        </w:tc>
        <w:tc>
          <w:tcPr>
            <w:tcW w:w="1779" w:type="dxa"/>
          </w:tcPr>
          <w:p w14:paraId="02B3BBFF" w14:textId="74C129C5"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35" w:author="User" w:date="2024-07-01T09:37:00Z">
                  <w:rPr>
                    <w:rFonts w:ascii="微软雅黑" w:eastAsia="微软雅黑" w:hAnsi="微软雅黑" w:cs="宋体"/>
                    <w:color w:val="191B1F"/>
                    <w:kern w:val="0"/>
                    <w:szCs w:val="21"/>
                    <w14:ligatures w14:val="none"/>
                  </w:rPr>
                </w:rPrChange>
              </w:rPr>
            </w:pPr>
            <w:ins w:id="1936" w:author="User" w:date="2024-05-21T09:21:00Z">
              <w:r w:rsidRPr="00166246">
                <w:rPr>
                  <w:rFonts w:ascii="微软雅黑" w:eastAsia="微软雅黑" w:hAnsi="微软雅黑" w:cs="宋体" w:hint="eastAsia"/>
                  <w:strike/>
                  <w:color w:val="191B1F"/>
                  <w:kern w:val="0"/>
                  <w:szCs w:val="21"/>
                  <w:highlight w:val="magenta"/>
                  <w14:ligatures w14:val="none"/>
                  <w:rPrChange w:id="1937"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443FD78A" w14:textId="5B99940F" w:rsidR="00086D62" w:rsidRPr="00166246" w:rsidRDefault="00086D62" w:rsidP="00086D62">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38" w:author="User" w:date="2024-07-01T09:37:00Z">
                  <w:rPr>
                    <w:rFonts w:ascii="微软雅黑" w:eastAsia="微软雅黑" w:hAnsi="微软雅黑" w:cs="宋体"/>
                    <w:color w:val="191B1F"/>
                    <w:kern w:val="0"/>
                    <w:szCs w:val="21"/>
                    <w14:ligatures w14:val="none"/>
                  </w:rPr>
                </w:rPrChange>
              </w:rPr>
            </w:pPr>
            <w:ins w:id="1939" w:author="User" w:date="2024-05-21T09:28:00Z">
              <w:r w:rsidRPr="00166246">
                <w:rPr>
                  <w:rFonts w:ascii="微软雅黑" w:eastAsia="微软雅黑" w:hAnsi="微软雅黑" w:cs="宋体" w:hint="eastAsia"/>
                  <w:strike/>
                  <w:color w:val="191B1F"/>
                  <w:kern w:val="0"/>
                  <w:szCs w:val="21"/>
                  <w:highlight w:val="magenta"/>
                  <w14:ligatures w14:val="none"/>
                  <w:rPrChange w:id="1940" w:author="User" w:date="2024-07-01T09:37:00Z">
                    <w:rPr>
                      <w:rFonts w:ascii="微软雅黑" w:eastAsia="微软雅黑" w:hAnsi="微软雅黑" w:cs="宋体" w:hint="eastAsia"/>
                      <w:color w:val="191B1F"/>
                      <w:kern w:val="0"/>
                      <w:szCs w:val="21"/>
                      <w14:ligatures w14:val="none"/>
                    </w:rPr>
                  </w:rPrChange>
                </w:rPr>
                <w:t>岩</w:t>
              </w:r>
              <w:proofErr w:type="gramStart"/>
              <w:r w:rsidRPr="00166246">
                <w:rPr>
                  <w:rFonts w:ascii="微软雅黑" w:eastAsia="微软雅黑" w:hAnsi="微软雅黑" w:cs="宋体" w:hint="eastAsia"/>
                  <w:strike/>
                  <w:color w:val="191B1F"/>
                  <w:kern w:val="0"/>
                  <w:szCs w:val="21"/>
                  <w:highlight w:val="magenta"/>
                  <w14:ligatures w14:val="none"/>
                  <w:rPrChange w:id="1941" w:author="User" w:date="2024-07-01T09:37:00Z">
                    <w:rPr>
                      <w:rFonts w:ascii="微软雅黑" w:eastAsia="微软雅黑" w:hAnsi="微软雅黑" w:cs="宋体" w:hint="eastAsia"/>
                      <w:color w:val="191B1F"/>
                      <w:kern w:val="0"/>
                      <w:szCs w:val="21"/>
                      <w14:ligatures w14:val="none"/>
                    </w:rPr>
                  </w:rPrChange>
                </w:rPr>
                <w:t>性名</w:t>
              </w:r>
              <w:proofErr w:type="gramEnd"/>
              <w:r w:rsidRPr="00166246">
                <w:rPr>
                  <w:rFonts w:ascii="微软雅黑" w:eastAsia="微软雅黑" w:hAnsi="微软雅黑" w:cs="宋体" w:hint="eastAsia"/>
                  <w:strike/>
                  <w:color w:val="191B1F"/>
                  <w:kern w:val="0"/>
                  <w:szCs w:val="21"/>
                  <w:highlight w:val="magenta"/>
                  <w14:ligatures w14:val="none"/>
                  <w:rPrChange w:id="1942" w:author="User" w:date="2024-07-01T09:37:00Z">
                    <w:rPr>
                      <w:rFonts w:ascii="微软雅黑" w:eastAsia="微软雅黑" w:hAnsi="微软雅黑" w:cs="宋体" w:hint="eastAsia"/>
                      <w:color w:val="191B1F"/>
                      <w:kern w:val="0"/>
                      <w:szCs w:val="21"/>
                      <w14:ligatures w14:val="none"/>
                    </w:rPr>
                  </w:rPrChange>
                </w:rPr>
                <w:t>称</w:t>
              </w:r>
            </w:ins>
          </w:p>
        </w:tc>
      </w:tr>
      <w:tr w:rsidR="007418D0" w:rsidRPr="00166246" w14:paraId="78B64F1D" w14:textId="77777777" w:rsidTr="00086D62">
        <w:tc>
          <w:tcPr>
            <w:tcW w:w="1870" w:type="dxa"/>
          </w:tcPr>
          <w:p w14:paraId="111CD4F2" w14:textId="40F753DB" w:rsidR="007418D0" w:rsidRPr="00166246" w:rsidRDefault="007418D0" w:rsidP="007418D0">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43" w:author="User" w:date="2024-07-01T09:37:00Z">
                  <w:rPr>
                    <w:rFonts w:ascii="微软雅黑" w:eastAsia="微软雅黑" w:hAnsi="微软雅黑" w:cs="宋体"/>
                    <w:color w:val="191B1F"/>
                    <w:kern w:val="0"/>
                    <w:szCs w:val="21"/>
                    <w14:ligatures w14:val="none"/>
                  </w:rPr>
                </w:rPrChange>
              </w:rPr>
            </w:pPr>
            <w:proofErr w:type="spellStart"/>
            <w:ins w:id="1944" w:author="User" w:date="2024-06-13T21:06:00Z">
              <w:r w:rsidRPr="00166246">
                <w:rPr>
                  <w:rFonts w:ascii="微软雅黑" w:eastAsia="微软雅黑" w:hAnsi="微软雅黑" w:cs="宋体"/>
                  <w:strike/>
                  <w:color w:val="191B1F"/>
                  <w:kern w:val="0"/>
                  <w:szCs w:val="21"/>
                  <w:highlight w:val="magenta"/>
                  <w14:ligatures w14:val="none"/>
                  <w:rPrChange w:id="1945" w:author="User" w:date="2024-07-01T09:37:00Z">
                    <w:rPr>
                      <w:rFonts w:ascii="微软雅黑" w:eastAsia="微软雅黑" w:hAnsi="微软雅黑" w:cs="宋体"/>
                      <w:color w:val="191B1F"/>
                      <w:kern w:val="0"/>
                      <w:szCs w:val="21"/>
                      <w:highlight w:val="magenta"/>
                      <w14:ligatures w14:val="none"/>
                    </w:rPr>
                  </w:rPrChange>
                </w:rPr>
                <w:t>xmbh</w:t>
              </w:r>
            </w:ins>
            <w:proofErr w:type="spellEnd"/>
            <w:del w:id="1946" w:author="User" w:date="2024-06-13T21:06:00Z">
              <w:r w:rsidRPr="00166246" w:rsidDel="00D44315">
                <w:rPr>
                  <w:rFonts w:ascii="微软雅黑" w:eastAsia="微软雅黑" w:hAnsi="微软雅黑" w:cs="宋体"/>
                  <w:strike/>
                  <w:color w:val="191B1F"/>
                  <w:kern w:val="0"/>
                  <w:szCs w:val="21"/>
                  <w:highlight w:val="magenta"/>
                  <w14:ligatures w14:val="none"/>
                  <w:rPrChange w:id="1947" w:author="User" w:date="2024-07-01T09:37:00Z">
                    <w:rPr>
                      <w:rFonts w:ascii="微软雅黑" w:eastAsia="微软雅黑" w:hAnsi="微软雅黑" w:cs="宋体"/>
                      <w:color w:val="191B1F"/>
                      <w:kern w:val="0"/>
                      <w:szCs w:val="21"/>
                      <w14:ligatures w14:val="none"/>
                    </w:rPr>
                  </w:rPrChange>
                </w:rPr>
                <w:delText>klfx</w:delText>
              </w:r>
            </w:del>
          </w:p>
        </w:tc>
        <w:tc>
          <w:tcPr>
            <w:tcW w:w="2110" w:type="dxa"/>
          </w:tcPr>
          <w:p w14:paraId="1A220535" w14:textId="2E0D0F4D" w:rsidR="007418D0" w:rsidRPr="00166246" w:rsidRDefault="007418D0" w:rsidP="007418D0">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48" w:author="User" w:date="2024-07-01T09:37:00Z">
                  <w:rPr>
                    <w:rFonts w:ascii="微软雅黑" w:eastAsia="微软雅黑" w:hAnsi="微软雅黑" w:cs="宋体"/>
                    <w:color w:val="191B1F"/>
                    <w:kern w:val="0"/>
                    <w:szCs w:val="21"/>
                    <w14:ligatures w14:val="none"/>
                  </w:rPr>
                </w:rPrChange>
              </w:rPr>
            </w:pPr>
            <w:ins w:id="1949" w:author="User" w:date="2024-06-13T21:06:00Z">
              <w:r w:rsidRPr="00166246">
                <w:rPr>
                  <w:rFonts w:ascii="微软雅黑" w:eastAsia="微软雅黑" w:hAnsi="微软雅黑" w:cs="宋体"/>
                  <w:strike/>
                  <w:color w:val="191B1F"/>
                  <w:kern w:val="0"/>
                  <w:szCs w:val="21"/>
                  <w:highlight w:val="magenta"/>
                  <w14:ligatures w14:val="none"/>
                  <w:rPrChange w:id="1950" w:author="User" w:date="2024-07-01T09:37:00Z">
                    <w:rPr>
                      <w:rFonts w:ascii="微软雅黑" w:eastAsia="微软雅黑" w:hAnsi="微软雅黑" w:cs="宋体"/>
                      <w:color w:val="191B1F"/>
                      <w:kern w:val="0"/>
                      <w:szCs w:val="21"/>
                      <w:highlight w:val="magenta"/>
                      <w14:ligatures w14:val="none"/>
                    </w:rPr>
                  </w:rPrChange>
                </w:rPr>
                <w:t>Varchar（800）</w:t>
              </w:r>
            </w:ins>
          </w:p>
        </w:tc>
        <w:tc>
          <w:tcPr>
            <w:tcW w:w="1779" w:type="dxa"/>
          </w:tcPr>
          <w:p w14:paraId="262E8C0F" w14:textId="0FCE5293" w:rsidR="007418D0" w:rsidRPr="00166246" w:rsidRDefault="007418D0" w:rsidP="007418D0">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51" w:author="User" w:date="2024-07-01T09:37:00Z">
                  <w:rPr>
                    <w:rFonts w:ascii="微软雅黑" w:eastAsia="微软雅黑" w:hAnsi="微软雅黑" w:cs="宋体"/>
                    <w:color w:val="191B1F"/>
                    <w:kern w:val="0"/>
                    <w:szCs w:val="21"/>
                    <w14:ligatures w14:val="none"/>
                  </w:rPr>
                </w:rPrChange>
              </w:rPr>
            </w:pPr>
            <w:ins w:id="1952" w:author="User" w:date="2024-06-13T21:06:00Z">
              <w:r w:rsidRPr="00166246">
                <w:rPr>
                  <w:rFonts w:ascii="微软雅黑" w:eastAsia="微软雅黑" w:hAnsi="微软雅黑" w:cs="宋体" w:hint="eastAsia"/>
                  <w:strike/>
                  <w:color w:val="191B1F"/>
                  <w:kern w:val="0"/>
                  <w:szCs w:val="21"/>
                  <w:highlight w:val="magenta"/>
                  <w14:ligatures w14:val="none"/>
                  <w:rPrChange w:id="1953" w:author="User" w:date="2024-07-01T09:37:00Z">
                    <w:rPr>
                      <w:rFonts w:ascii="微软雅黑" w:eastAsia="微软雅黑" w:hAnsi="微软雅黑" w:cs="宋体" w:hint="eastAsia"/>
                      <w:color w:val="191B1F"/>
                      <w:kern w:val="0"/>
                      <w:szCs w:val="21"/>
                      <w:highlight w:val="magenta"/>
                      <w14:ligatures w14:val="none"/>
                    </w:rPr>
                  </w:rPrChange>
                </w:rPr>
                <w:t>前端选择关联</w:t>
              </w:r>
              <w:proofErr w:type="gramStart"/>
              <w:r w:rsidRPr="00166246">
                <w:rPr>
                  <w:rFonts w:ascii="微软雅黑" w:eastAsia="微软雅黑" w:hAnsi="微软雅黑" w:cs="宋体" w:hint="eastAsia"/>
                  <w:strike/>
                  <w:color w:val="191B1F"/>
                  <w:kern w:val="0"/>
                  <w:szCs w:val="21"/>
                  <w:highlight w:val="magenta"/>
                  <w14:ligatures w14:val="none"/>
                  <w:rPrChange w:id="1954" w:author="User" w:date="2024-07-01T09:37:00Z">
                    <w:rPr>
                      <w:rFonts w:ascii="微软雅黑" w:eastAsia="微软雅黑" w:hAnsi="微软雅黑" w:cs="宋体" w:hint="eastAsia"/>
                      <w:color w:val="191B1F"/>
                      <w:kern w:val="0"/>
                      <w:szCs w:val="21"/>
                      <w:highlight w:val="magenta"/>
                      <w14:ligatures w14:val="none"/>
                    </w:rPr>
                  </w:rPrChange>
                </w:rPr>
                <w:t>参数表取数</w:t>
              </w:r>
            </w:ins>
            <w:proofErr w:type="gramEnd"/>
          </w:p>
        </w:tc>
        <w:tc>
          <w:tcPr>
            <w:tcW w:w="3014" w:type="dxa"/>
          </w:tcPr>
          <w:p w14:paraId="62BFF211" w14:textId="06BCEB40" w:rsidR="007418D0" w:rsidRPr="00166246" w:rsidRDefault="007418D0" w:rsidP="007418D0">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1955" w:author="User" w:date="2024-07-01T09:37:00Z">
                  <w:rPr>
                    <w:rFonts w:ascii="微软雅黑" w:eastAsia="微软雅黑" w:hAnsi="微软雅黑" w:cs="宋体"/>
                    <w:color w:val="191B1F"/>
                    <w:kern w:val="0"/>
                    <w:szCs w:val="21"/>
                    <w14:ligatures w14:val="none"/>
                  </w:rPr>
                </w:rPrChange>
              </w:rPr>
            </w:pPr>
            <w:ins w:id="1956" w:author="User" w:date="2024-06-13T21:06:00Z">
              <w:r w:rsidRPr="00166246">
                <w:rPr>
                  <w:rFonts w:ascii="微软雅黑" w:eastAsia="微软雅黑" w:hAnsi="微软雅黑" w:cs="宋体" w:hint="eastAsia"/>
                  <w:strike/>
                  <w:color w:val="191B1F"/>
                  <w:kern w:val="0"/>
                  <w:szCs w:val="21"/>
                  <w:highlight w:val="magenta"/>
                  <w14:ligatures w14:val="none"/>
                  <w:rPrChange w:id="1957" w:author="User" w:date="2024-07-01T09:37:00Z">
                    <w:rPr>
                      <w:rFonts w:ascii="微软雅黑" w:eastAsia="微软雅黑" w:hAnsi="微软雅黑" w:cs="宋体" w:hint="eastAsia"/>
                      <w:color w:val="191B1F"/>
                      <w:kern w:val="0"/>
                      <w:szCs w:val="21"/>
                      <w:highlight w:val="magenta"/>
                      <w14:ligatures w14:val="none"/>
                    </w:rPr>
                  </w:rPrChange>
                </w:rPr>
                <w:t>项目编号</w:t>
              </w:r>
            </w:ins>
          </w:p>
        </w:tc>
      </w:tr>
      <w:tr w:rsidR="00086D62" w:rsidRPr="00166246" w:rsidDel="007418D0" w14:paraId="096C763D" w14:textId="2A94CBA2" w:rsidTr="00086D62">
        <w:trPr>
          <w:del w:id="1958" w:author="User" w:date="2024-06-13T21:05:00Z"/>
        </w:trPr>
        <w:tc>
          <w:tcPr>
            <w:tcW w:w="1870" w:type="dxa"/>
          </w:tcPr>
          <w:p w14:paraId="0505FCAE" w14:textId="583AEE2B" w:rsidR="00086D62" w:rsidRPr="00166246" w:rsidDel="007418D0" w:rsidRDefault="00086D62" w:rsidP="00086D62">
            <w:pPr>
              <w:widowControl/>
              <w:tabs>
                <w:tab w:val="left" w:pos="720"/>
              </w:tabs>
              <w:spacing w:before="100" w:beforeAutospacing="1" w:after="100" w:afterAutospacing="1" w:line="240" w:lineRule="atLeast"/>
              <w:jc w:val="left"/>
              <w:rPr>
                <w:del w:id="1959" w:author="User" w:date="2024-06-13T21:05:00Z"/>
                <w:rFonts w:ascii="微软雅黑" w:eastAsia="微软雅黑" w:hAnsi="微软雅黑" w:cs="宋体"/>
                <w:strike/>
                <w:color w:val="191B1F"/>
                <w:kern w:val="0"/>
                <w:szCs w:val="21"/>
                <w:highlight w:val="magenta"/>
                <w14:ligatures w14:val="none"/>
                <w:rPrChange w:id="1960" w:author="User" w:date="2024-07-01T09:37:00Z">
                  <w:rPr>
                    <w:del w:id="1961" w:author="User" w:date="2024-06-13T21:05:00Z"/>
                    <w:rFonts w:ascii="微软雅黑" w:eastAsia="微软雅黑" w:hAnsi="微软雅黑" w:cs="宋体"/>
                    <w:color w:val="191B1F"/>
                    <w:kern w:val="0"/>
                    <w:szCs w:val="21"/>
                    <w14:ligatures w14:val="none"/>
                  </w:rPr>
                </w:rPrChange>
              </w:rPr>
            </w:pPr>
            <w:del w:id="1962" w:author="User" w:date="2024-06-13T21:05:00Z">
              <w:r w:rsidRPr="00166246" w:rsidDel="007418D0">
                <w:rPr>
                  <w:rFonts w:ascii="微软雅黑" w:eastAsia="微软雅黑" w:hAnsi="微软雅黑" w:cs="宋体"/>
                  <w:strike/>
                  <w:color w:val="191B1F"/>
                  <w:kern w:val="0"/>
                  <w:szCs w:val="21"/>
                  <w:highlight w:val="magenta"/>
                  <w14:ligatures w14:val="none"/>
                  <w:rPrChange w:id="1963" w:author="User" w:date="2024-07-01T09:37:00Z">
                    <w:rPr>
                      <w:rFonts w:ascii="微软雅黑" w:eastAsia="微软雅黑" w:hAnsi="微软雅黑" w:cs="宋体"/>
                      <w:color w:val="191B1F"/>
                      <w:kern w:val="0"/>
                      <w:szCs w:val="21"/>
                      <w14:ligatures w14:val="none"/>
                    </w:rPr>
                  </w:rPrChange>
                </w:rPr>
                <w:delText>hsl</w:delText>
              </w:r>
            </w:del>
          </w:p>
        </w:tc>
        <w:tc>
          <w:tcPr>
            <w:tcW w:w="2110" w:type="dxa"/>
          </w:tcPr>
          <w:p w14:paraId="51BB5D7A" w14:textId="274175B4" w:rsidR="00086D62" w:rsidRPr="00166246" w:rsidDel="007418D0" w:rsidRDefault="00086D62" w:rsidP="00086D62">
            <w:pPr>
              <w:widowControl/>
              <w:tabs>
                <w:tab w:val="left" w:pos="720"/>
              </w:tabs>
              <w:spacing w:before="100" w:beforeAutospacing="1" w:after="100" w:afterAutospacing="1" w:line="240" w:lineRule="atLeast"/>
              <w:jc w:val="left"/>
              <w:rPr>
                <w:del w:id="1964" w:author="User" w:date="2024-06-13T21:05:00Z"/>
                <w:rFonts w:ascii="微软雅黑" w:eastAsia="微软雅黑" w:hAnsi="微软雅黑" w:cs="宋体"/>
                <w:strike/>
                <w:color w:val="191B1F"/>
                <w:kern w:val="0"/>
                <w:szCs w:val="21"/>
                <w:highlight w:val="magenta"/>
                <w14:ligatures w14:val="none"/>
                <w:rPrChange w:id="1965" w:author="User" w:date="2024-07-01T09:37:00Z">
                  <w:rPr>
                    <w:del w:id="1966" w:author="User" w:date="2024-06-13T21:05:00Z"/>
                    <w:rFonts w:ascii="微软雅黑" w:eastAsia="微软雅黑" w:hAnsi="微软雅黑" w:cs="宋体"/>
                    <w:color w:val="191B1F"/>
                    <w:kern w:val="0"/>
                    <w:szCs w:val="21"/>
                    <w14:ligatures w14:val="none"/>
                  </w:rPr>
                </w:rPrChange>
              </w:rPr>
            </w:pPr>
          </w:p>
        </w:tc>
        <w:tc>
          <w:tcPr>
            <w:tcW w:w="1779" w:type="dxa"/>
          </w:tcPr>
          <w:p w14:paraId="1BFDE8FD" w14:textId="5226B2CC" w:rsidR="00086D62" w:rsidRPr="00166246" w:rsidDel="007418D0" w:rsidRDefault="00086D62" w:rsidP="00086D62">
            <w:pPr>
              <w:widowControl/>
              <w:tabs>
                <w:tab w:val="left" w:pos="720"/>
              </w:tabs>
              <w:spacing w:before="100" w:beforeAutospacing="1" w:after="100" w:afterAutospacing="1" w:line="240" w:lineRule="atLeast"/>
              <w:jc w:val="left"/>
              <w:rPr>
                <w:del w:id="1967" w:author="User" w:date="2024-06-13T21:05:00Z"/>
                <w:rFonts w:ascii="微软雅黑" w:eastAsia="微软雅黑" w:hAnsi="微软雅黑" w:cs="宋体"/>
                <w:strike/>
                <w:color w:val="191B1F"/>
                <w:kern w:val="0"/>
                <w:szCs w:val="21"/>
                <w:highlight w:val="magenta"/>
                <w14:ligatures w14:val="none"/>
                <w:rPrChange w:id="1968" w:author="User" w:date="2024-07-01T09:37:00Z">
                  <w:rPr>
                    <w:del w:id="1969" w:author="User" w:date="2024-06-13T21:05:00Z"/>
                    <w:rFonts w:ascii="微软雅黑" w:eastAsia="微软雅黑" w:hAnsi="微软雅黑" w:cs="宋体"/>
                    <w:color w:val="191B1F"/>
                    <w:kern w:val="0"/>
                    <w:szCs w:val="21"/>
                    <w14:ligatures w14:val="none"/>
                  </w:rPr>
                </w:rPrChange>
              </w:rPr>
            </w:pPr>
          </w:p>
        </w:tc>
        <w:tc>
          <w:tcPr>
            <w:tcW w:w="3014" w:type="dxa"/>
          </w:tcPr>
          <w:p w14:paraId="76DFF950" w14:textId="4A012FD5" w:rsidR="00086D62" w:rsidRPr="00166246" w:rsidDel="007418D0" w:rsidRDefault="00086D62" w:rsidP="00086D62">
            <w:pPr>
              <w:widowControl/>
              <w:tabs>
                <w:tab w:val="left" w:pos="720"/>
              </w:tabs>
              <w:spacing w:before="100" w:beforeAutospacing="1" w:after="100" w:afterAutospacing="1" w:line="240" w:lineRule="atLeast"/>
              <w:jc w:val="left"/>
              <w:rPr>
                <w:del w:id="1970" w:author="User" w:date="2024-06-13T21:05:00Z"/>
                <w:rFonts w:ascii="微软雅黑" w:eastAsia="微软雅黑" w:hAnsi="微软雅黑" w:cs="宋体"/>
                <w:strike/>
                <w:color w:val="191B1F"/>
                <w:kern w:val="0"/>
                <w:szCs w:val="21"/>
                <w:highlight w:val="magenta"/>
                <w14:ligatures w14:val="none"/>
                <w:rPrChange w:id="1971" w:author="User" w:date="2024-07-01T09:37:00Z">
                  <w:rPr>
                    <w:del w:id="197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260F8800" w14:textId="4C7AB8C6" w:rsidTr="00086D62">
        <w:trPr>
          <w:del w:id="1973" w:author="User" w:date="2024-06-13T21:05:00Z"/>
        </w:trPr>
        <w:tc>
          <w:tcPr>
            <w:tcW w:w="1870" w:type="dxa"/>
          </w:tcPr>
          <w:p w14:paraId="2100C586" w14:textId="33E62B36" w:rsidR="00086D62" w:rsidRPr="00166246" w:rsidDel="007418D0" w:rsidRDefault="00086D62" w:rsidP="00086D62">
            <w:pPr>
              <w:widowControl/>
              <w:tabs>
                <w:tab w:val="left" w:pos="720"/>
              </w:tabs>
              <w:spacing w:before="100" w:beforeAutospacing="1" w:after="100" w:afterAutospacing="1" w:line="240" w:lineRule="atLeast"/>
              <w:jc w:val="left"/>
              <w:rPr>
                <w:del w:id="1974" w:author="User" w:date="2024-06-13T21:05:00Z"/>
                <w:rFonts w:ascii="微软雅黑" w:eastAsia="微软雅黑" w:hAnsi="微软雅黑" w:cs="宋体"/>
                <w:strike/>
                <w:color w:val="191B1F"/>
                <w:kern w:val="0"/>
                <w:szCs w:val="21"/>
                <w:highlight w:val="magenta"/>
                <w14:ligatures w14:val="none"/>
                <w:rPrChange w:id="1975" w:author="User" w:date="2024-07-01T09:37:00Z">
                  <w:rPr>
                    <w:del w:id="1976" w:author="User" w:date="2024-06-13T21:05:00Z"/>
                    <w:rFonts w:ascii="微软雅黑" w:eastAsia="微软雅黑" w:hAnsi="微软雅黑" w:cs="宋体"/>
                    <w:color w:val="191B1F"/>
                    <w:kern w:val="0"/>
                    <w:szCs w:val="21"/>
                    <w14:ligatures w14:val="none"/>
                  </w:rPr>
                </w:rPrChange>
              </w:rPr>
            </w:pPr>
            <w:del w:id="1977" w:author="User" w:date="2024-06-13T21:05:00Z">
              <w:r w:rsidRPr="00166246" w:rsidDel="007418D0">
                <w:rPr>
                  <w:rFonts w:ascii="微软雅黑" w:eastAsia="微软雅黑" w:hAnsi="微软雅黑" w:cs="宋体"/>
                  <w:strike/>
                  <w:color w:val="191B1F"/>
                  <w:kern w:val="0"/>
                  <w:szCs w:val="21"/>
                  <w:highlight w:val="magenta"/>
                  <w14:ligatures w14:val="none"/>
                  <w:rPrChange w:id="1978" w:author="User" w:date="2024-07-01T09:37:00Z">
                    <w:rPr>
                      <w:rFonts w:ascii="微软雅黑" w:eastAsia="微软雅黑" w:hAnsi="微软雅黑" w:cs="宋体"/>
                      <w:color w:val="191B1F"/>
                      <w:kern w:val="0"/>
                      <w:szCs w:val="21"/>
                      <w14:ligatures w14:val="none"/>
                    </w:rPr>
                  </w:rPrChange>
                </w:rPr>
                <w:delText>trmd</w:delText>
              </w:r>
            </w:del>
          </w:p>
        </w:tc>
        <w:tc>
          <w:tcPr>
            <w:tcW w:w="2110" w:type="dxa"/>
          </w:tcPr>
          <w:p w14:paraId="35A66478" w14:textId="42E55891" w:rsidR="00086D62" w:rsidRPr="00166246" w:rsidDel="007418D0" w:rsidRDefault="00086D62" w:rsidP="00086D62">
            <w:pPr>
              <w:widowControl/>
              <w:tabs>
                <w:tab w:val="left" w:pos="720"/>
              </w:tabs>
              <w:spacing w:before="100" w:beforeAutospacing="1" w:after="100" w:afterAutospacing="1" w:line="240" w:lineRule="atLeast"/>
              <w:jc w:val="left"/>
              <w:rPr>
                <w:del w:id="1979" w:author="User" w:date="2024-06-13T21:05:00Z"/>
                <w:rFonts w:ascii="微软雅黑" w:eastAsia="微软雅黑" w:hAnsi="微软雅黑" w:cs="宋体"/>
                <w:strike/>
                <w:color w:val="191B1F"/>
                <w:kern w:val="0"/>
                <w:szCs w:val="21"/>
                <w:highlight w:val="magenta"/>
                <w14:ligatures w14:val="none"/>
                <w:rPrChange w:id="1980" w:author="User" w:date="2024-07-01T09:37:00Z">
                  <w:rPr>
                    <w:del w:id="1981" w:author="User" w:date="2024-06-13T21:05:00Z"/>
                    <w:rFonts w:ascii="微软雅黑" w:eastAsia="微软雅黑" w:hAnsi="微软雅黑" w:cs="宋体"/>
                    <w:color w:val="191B1F"/>
                    <w:kern w:val="0"/>
                    <w:szCs w:val="21"/>
                    <w14:ligatures w14:val="none"/>
                  </w:rPr>
                </w:rPrChange>
              </w:rPr>
            </w:pPr>
          </w:p>
        </w:tc>
        <w:tc>
          <w:tcPr>
            <w:tcW w:w="1779" w:type="dxa"/>
          </w:tcPr>
          <w:p w14:paraId="4B6931AD" w14:textId="1895B6EC" w:rsidR="00086D62" w:rsidRPr="00166246" w:rsidDel="007418D0" w:rsidRDefault="00086D62" w:rsidP="00086D62">
            <w:pPr>
              <w:widowControl/>
              <w:tabs>
                <w:tab w:val="left" w:pos="720"/>
              </w:tabs>
              <w:spacing w:before="100" w:beforeAutospacing="1" w:after="100" w:afterAutospacing="1" w:line="240" w:lineRule="atLeast"/>
              <w:jc w:val="left"/>
              <w:rPr>
                <w:del w:id="1982" w:author="User" w:date="2024-06-13T21:05:00Z"/>
                <w:rFonts w:ascii="微软雅黑" w:eastAsia="微软雅黑" w:hAnsi="微软雅黑" w:cs="宋体"/>
                <w:strike/>
                <w:color w:val="191B1F"/>
                <w:kern w:val="0"/>
                <w:szCs w:val="21"/>
                <w:highlight w:val="magenta"/>
                <w14:ligatures w14:val="none"/>
                <w:rPrChange w:id="1983" w:author="User" w:date="2024-07-01T09:37:00Z">
                  <w:rPr>
                    <w:del w:id="1984" w:author="User" w:date="2024-06-13T21:05:00Z"/>
                    <w:rFonts w:ascii="微软雅黑" w:eastAsia="微软雅黑" w:hAnsi="微软雅黑" w:cs="宋体"/>
                    <w:color w:val="191B1F"/>
                    <w:kern w:val="0"/>
                    <w:szCs w:val="21"/>
                    <w14:ligatures w14:val="none"/>
                  </w:rPr>
                </w:rPrChange>
              </w:rPr>
            </w:pPr>
          </w:p>
        </w:tc>
        <w:tc>
          <w:tcPr>
            <w:tcW w:w="3014" w:type="dxa"/>
          </w:tcPr>
          <w:p w14:paraId="1DA38AC6" w14:textId="3D56F827" w:rsidR="00086D62" w:rsidRPr="00166246" w:rsidDel="007418D0" w:rsidRDefault="00086D62" w:rsidP="00086D62">
            <w:pPr>
              <w:widowControl/>
              <w:tabs>
                <w:tab w:val="left" w:pos="720"/>
              </w:tabs>
              <w:spacing w:before="100" w:beforeAutospacing="1" w:after="100" w:afterAutospacing="1" w:line="240" w:lineRule="atLeast"/>
              <w:jc w:val="left"/>
              <w:rPr>
                <w:del w:id="1985" w:author="User" w:date="2024-06-13T21:05:00Z"/>
                <w:rFonts w:ascii="微软雅黑" w:eastAsia="微软雅黑" w:hAnsi="微软雅黑" w:cs="宋体"/>
                <w:strike/>
                <w:color w:val="191B1F"/>
                <w:kern w:val="0"/>
                <w:szCs w:val="21"/>
                <w:highlight w:val="magenta"/>
                <w14:ligatures w14:val="none"/>
                <w:rPrChange w:id="1986" w:author="User" w:date="2024-07-01T09:37:00Z">
                  <w:rPr>
                    <w:del w:id="1987" w:author="User" w:date="2024-06-13T21:05:00Z"/>
                    <w:rFonts w:ascii="微软雅黑" w:eastAsia="微软雅黑" w:hAnsi="微软雅黑" w:cs="宋体"/>
                    <w:color w:val="191B1F"/>
                    <w:kern w:val="0"/>
                    <w:szCs w:val="21"/>
                    <w14:ligatures w14:val="none"/>
                  </w:rPr>
                </w:rPrChange>
              </w:rPr>
            </w:pPr>
          </w:p>
        </w:tc>
      </w:tr>
      <w:tr w:rsidR="00086D62" w:rsidRPr="00166246" w:rsidDel="007418D0" w14:paraId="3C96220E" w14:textId="6FCE143E" w:rsidTr="00086D62">
        <w:trPr>
          <w:del w:id="1988" w:author="User" w:date="2024-06-13T21:05:00Z"/>
        </w:trPr>
        <w:tc>
          <w:tcPr>
            <w:tcW w:w="1870" w:type="dxa"/>
          </w:tcPr>
          <w:p w14:paraId="3CE13913" w14:textId="379B7F98" w:rsidR="00086D62" w:rsidRPr="00166246" w:rsidDel="007418D0" w:rsidRDefault="00086D62" w:rsidP="00086D62">
            <w:pPr>
              <w:widowControl/>
              <w:tabs>
                <w:tab w:val="left" w:pos="720"/>
              </w:tabs>
              <w:spacing w:before="100" w:beforeAutospacing="1" w:after="100" w:afterAutospacing="1" w:line="240" w:lineRule="atLeast"/>
              <w:jc w:val="left"/>
              <w:rPr>
                <w:del w:id="1989" w:author="User" w:date="2024-06-13T21:05:00Z"/>
                <w:rFonts w:ascii="微软雅黑" w:eastAsia="微软雅黑" w:hAnsi="微软雅黑" w:cs="宋体"/>
                <w:strike/>
                <w:color w:val="191B1F"/>
                <w:kern w:val="0"/>
                <w:szCs w:val="21"/>
                <w:highlight w:val="magenta"/>
                <w14:ligatures w14:val="none"/>
                <w:rPrChange w:id="1990" w:author="User" w:date="2024-07-01T09:37:00Z">
                  <w:rPr>
                    <w:del w:id="1991" w:author="User" w:date="2024-06-13T21:05:00Z"/>
                    <w:rFonts w:ascii="微软雅黑" w:eastAsia="微软雅黑" w:hAnsi="微软雅黑" w:cs="宋体"/>
                    <w:color w:val="191B1F"/>
                    <w:kern w:val="0"/>
                    <w:szCs w:val="21"/>
                    <w14:ligatures w14:val="none"/>
                  </w:rPr>
                </w:rPrChange>
              </w:rPr>
            </w:pPr>
            <w:del w:id="1992" w:author="User" w:date="2024-06-13T21:05:00Z">
              <w:r w:rsidRPr="00166246" w:rsidDel="007418D0">
                <w:rPr>
                  <w:rFonts w:ascii="微软雅黑" w:eastAsia="微软雅黑" w:hAnsi="微软雅黑" w:cs="宋体"/>
                  <w:strike/>
                  <w:color w:val="191B1F"/>
                  <w:kern w:val="0"/>
                  <w:szCs w:val="21"/>
                  <w:highlight w:val="magenta"/>
                  <w14:ligatures w14:val="none"/>
                  <w:rPrChange w:id="1993" w:author="User" w:date="2024-07-01T09:37:00Z">
                    <w:rPr>
                      <w:rFonts w:ascii="微软雅黑" w:eastAsia="微软雅黑" w:hAnsi="微软雅黑" w:cs="宋体"/>
                      <w:color w:val="191B1F"/>
                      <w:kern w:val="0"/>
                      <w:szCs w:val="21"/>
                      <w14:ligatures w14:val="none"/>
                    </w:rPr>
                  </w:rPrChange>
                </w:rPr>
                <w:delText>djmd</w:delText>
              </w:r>
            </w:del>
          </w:p>
        </w:tc>
        <w:tc>
          <w:tcPr>
            <w:tcW w:w="2110" w:type="dxa"/>
          </w:tcPr>
          <w:p w14:paraId="275755E9" w14:textId="1ADE5461" w:rsidR="00086D62" w:rsidRPr="00166246" w:rsidDel="007418D0" w:rsidRDefault="00086D62" w:rsidP="00086D62">
            <w:pPr>
              <w:widowControl/>
              <w:tabs>
                <w:tab w:val="left" w:pos="720"/>
              </w:tabs>
              <w:spacing w:before="100" w:beforeAutospacing="1" w:after="100" w:afterAutospacing="1" w:line="240" w:lineRule="atLeast"/>
              <w:jc w:val="left"/>
              <w:rPr>
                <w:del w:id="1994" w:author="User" w:date="2024-06-13T21:05:00Z"/>
                <w:rFonts w:ascii="微软雅黑" w:eastAsia="微软雅黑" w:hAnsi="微软雅黑" w:cs="宋体"/>
                <w:strike/>
                <w:color w:val="191B1F"/>
                <w:kern w:val="0"/>
                <w:szCs w:val="21"/>
                <w:highlight w:val="magenta"/>
                <w14:ligatures w14:val="none"/>
                <w:rPrChange w:id="1995" w:author="User" w:date="2024-07-01T09:37:00Z">
                  <w:rPr>
                    <w:del w:id="1996" w:author="User" w:date="2024-06-13T21:05:00Z"/>
                    <w:rFonts w:ascii="微软雅黑" w:eastAsia="微软雅黑" w:hAnsi="微软雅黑" w:cs="宋体"/>
                    <w:color w:val="191B1F"/>
                    <w:kern w:val="0"/>
                    <w:szCs w:val="21"/>
                    <w14:ligatures w14:val="none"/>
                  </w:rPr>
                </w:rPrChange>
              </w:rPr>
            </w:pPr>
          </w:p>
        </w:tc>
        <w:tc>
          <w:tcPr>
            <w:tcW w:w="1779" w:type="dxa"/>
          </w:tcPr>
          <w:p w14:paraId="5C879479" w14:textId="67440141" w:rsidR="00086D62" w:rsidRPr="00166246" w:rsidDel="007418D0" w:rsidRDefault="00086D62" w:rsidP="00086D62">
            <w:pPr>
              <w:widowControl/>
              <w:tabs>
                <w:tab w:val="left" w:pos="720"/>
              </w:tabs>
              <w:spacing w:before="100" w:beforeAutospacing="1" w:after="100" w:afterAutospacing="1" w:line="240" w:lineRule="atLeast"/>
              <w:jc w:val="left"/>
              <w:rPr>
                <w:del w:id="1997" w:author="User" w:date="2024-06-13T21:05:00Z"/>
                <w:rFonts w:ascii="微软雅黑" w:eastAsia="微软雅黑" w:hAnsi="微软雅黑" w:cs="宋体"/>
                <w:strike/>
                <w:color w:val="191B1F"/>
                <w:kern w:val="0"/>
                <w:szCs w:val="21"/>
                <w:highlight w:val="magenta"/>
                <w14:ligatures w14:val="none"/>
                <w:rPrChange w:id="1998" w:author="User" w:date="2024-07-01T09:37:00Z">
                  <w:rPr>
                    <w:del w:id="1999" w:author="User" w:date="2024-06-13T21:05:00Z"/>
                    <w:rFonts w:ascii="微软雅黑" w:eastAsia="微软雅黑" w:hAnsi="微软雅黑" w:cs="宋体"/>
                    <w:color w:val="191B1F"/>
                    <w:kern w:val="0"/>
                    <w:szCs w:val="21"/>
                    <w14:ligatures w14:val="none"/>
                  </w:rPr>
                </w:rPrChange>
              </w:rPr>
            </w:pPr>
          </w:p>
        </w:tc>
        <w:tc>
          <w:tcPr>
            <w:tcW w:w="3014" w:type="dxa"/>
          </w:tcPr>
          <w:p w14:paraId="5857D513" w14:textId="5820724F" w:rsidR="00086D62" w:rsidRPr="00166246" w:rsidDel="007418D0" w:rsidRDefault="00086D62" w:rsidP="00086D62">
            <w:pPr>
              <w:widowControl/>
              <w:tabs>
                <w:tab w:val="left" w:pos="720"/>
              </w:tabs>
              <w:spacing w:before="100" w:beforeAutospacing="1" w:after="100" w:afterAutospacing="1" w:line="240" w:lineRule="atLeast"/>
              <w:jc w:val="left"/>
              <w:rPr>
                <w:del w:id="2000" w:author="User" w:date="2024-06-13T21:05:00Z"/>
                <w:rFonts w:ascii="微软雅黑" w:eastAsia="微软雅黑" w:hAnsi="微软雅黑" w:cs="宋体"/>
                <w:strike/>
                <w:color w:val="191B1F"/>
                <w:kern w:val="0"/>
                <w:szCs w:val="21"/>
                <w:highlight w:val="magenta"/>
                <w14:ligatures w14:val="none"/>
                <w:rPrChange w:id="2001" w:author="User" w:date="2024-07-01T09:37:00Z">
                  <w:rPr>
                    <w:del w:id="200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583E8EE7" w14:textId="73BD762B" w:rsidTr="00086D62">
        <w:trPr>
          <w:del w:id="2003" w:author="User" w:date="2024-06-13T21:05:00Z"/>
        </w:trPr>
        <w:tc>
          <w:tcPr>
            <w:tcW w:w="1870" w:type="dxa"/>
          </w:tcPr>
          <w:p w14:paraId="66A538FE" w14:textId="181A8690" w:rsidR="00086D62" w:rsidRPr="00166246" w:rsidDel="007418D0" w:rsidRDefault="00086D62" w:rsidP="00086D62">
            <w:pPr>
              <w:widowControl/>
              <w:tabs>
                <w:tab w:val="left" w:pos="720"/>
              </w:tabs>
              <w:spacing w:before="100" w:beforeAutospacing="1" w:after="100" w:afterAutospacing="1" w:line="240" w:lineRule="atLeast"/>
              <w:jc w:val="left"/>
              <w:rPr>
                <w:del w:id="2004" w:author="User" w:date="2024-06-13T21:05:00Z"/>
                <w:rFonts w:ascii="微软雅黑" w:eastAsia="微软雅黑" w:hAnsi="微软雅黑" w:cs="宋体"/>
                <w:strike/>
                <w:color w:val="191B1F"/>
                <w:kern w:val="0"/>
                <w:szCs w:val="21"/>
                <w:highlight w:val="magenta"/>
                <w14:ligatures w14:val="none"/>
                <w:rPrChange w:id="2005" w:author="User" w:date="2024-07-01T09:37:00Z">
                  <w:rPr>
                    <w:del w:id="2006" w:author="User" w:date="2024-06-13T21:05:00Z"/>
                    <w:rFonts w:ascii="微软雅黑" w:eastAsia="微软雅黑" w:hAnsi="微软雅黑" w:cs="宋体"/>
                    <w:color w:val="191B1F"/>
                    <w:kern w:val="0"/>
                    <w:szCs w:val="21"/>
                    <w14:ligatures w14:val="none"/>
                  </w:rPr>
                </w:rPrChange>
              </w:rPr>
            </w:pPr>
            <w:del w:id="2007" w:author="User" w:date="2024-06-13T21:05:00Z">
              <w:r w:rsidRPr="00166246" w:rsidDel="007418D0">
                <w:rPr>
                  <w:rFonts w:ascii="微软雅黑" w:eastAsia="微软雅黑" w:hAnsi="微软雅黑" w:cs="宋体"/>
                  <w:strike/>
                  <w:color w:val="191B1F"/>
                  <w:kern w:val="0"/>
                  <w:szCs w:val="21"/>
                  <w:highlight w:val="magenta"/>
                  <w14:ligatures w14:val="none"/>
                  <w:rPrChange w:id="2008" w:author="User" w:date="2024-07-01T09:37:00Z">
                    <w:rPr>
                      <w:rFonts w:ascii="微软雅黑" w:eastAsia="微软雅黑" w:hAnsi="微软雅黑" w:cs="宋体"/>
                      <w:color w:val="191B1F"/>
                      <w:kern w:val="0"/>
                      <w:szCs w:val="21"/>
                      <w14:ligatures w14:val="none"/>
                    </w:rPr>
                  </w:rPrChange>
                </w:rPr>
                <w:delText>jmmd</w:delText>
              </w:r>
            </w:del>
          </w:p>
        </w:tc>
        <w:tc>
          <w:tcPr>
            <w:tcW w:w="2110" w:type="dxa"/>
          </w:tcPr>
          <w:p w14:paraId="6B88542B" w14:textId="137E8B08" w:rsidR="00086D62" w:rsidRPr="00166246" w:rsidDel="007418D0" w:rsidRDefault="00086D62" w:rsidP="00086D62">
            <w:pPr>
              <w:widowControl/>
              <w:tabs>
                <w:tab w:val="left" w:pos="720"/>
              </w:tabs>
              <w:spacing w:before="100" w:beforeAutospacing="1" w:after="100" w:afterAutospacing="1" w:line="240" w:lineRule="atLeast"/>
              <w:jc w:val="left"/>
              <w:rPr>
                <w:del w:id="2009" w:author="User" w:date="2024-06-13T21:05:00Z"/>
                <w:rFonts w:ascii="微软雅黑" w:eastAsia="微软雅黑" w:hAnsi="微软雅黑" w:cs="宋体"/>
                <w:strike/>
                <w:color w:val="191B1F"/>
                <w:kern w:val="0"/>
                <w:szCs w:val="21"/>
                <w:highlight w:val="magenta"/>
                <w14:ligatures w14:val="none"/>
                <w:rPrChange w:id="2010" w:author="User" w:date="2024-07-01T09:37:00Z">
                  <w:rPr>
                    <w:del w:id="2011" w:author="User" w:date="2024-06-13T21:05:00Z"/>
                    <w:rFonts w:ascii="微软雅黑" w:eastAsia="微软雅黑" w:hAnsi="微软雅黑" w:cs="宋体"/>
                    <w:color w:val="191B1F"/>
                    <w:kern w:val="0"/>
                    <w:szCs w:val="21"/>
                    <w14:ligatures w14:val="none"/>
                  </w:rPr>
                </w:rPrChange>
              </w:rPr>
            </w:pPr>
          </w:p>
        </w:tc>
        <w:tc>
          <w:tcPr>
            <w:tcW w:w="1779" w:type="dxa"/>
          </w:tcPr>
          <w:p w14:paraId="6811E50A" w14:textId="6EB0B8FF" w:rsidR="00086D62" w:rsidRPr="00166246" w:rsidDel="007418D0" w:rsidRDefault="00086D62" w:rsidP="00086D62">
            <w:pPr>
              <w:widowControl/>
              <w:tabs>
                <w:tab w:val="left" w:pos="720"/>
              </w:tabs>
              <w:spacing w:before="100" w:beforeAutospacing="1" w:after="100" w:afterAutospacing="1" w:line="240" w:lineRule="atLeast"/>
              <w:jc w:val="left"/>
              <w:rPr>
                <w:del w:id="2012" w:author="User" w:date="2024-06-13T21:05:00Z"/>
                <w:rFonts w:ascii="微软雅黑" w:eastAsia="微软雅黑" w:hAnsi="微软雅黑" w:cs="宋体"/>
                <w:strike/>
                <w:color w:val="191B1F"/>
                <w:kern w:val="0"/>
                <w:szCs w:val="21"/>
                <w:highlight w:val="magenta"/>
                <w14:ligatures w14:val="none"/>
                <w:rPrChange w:id="2013" w:author="User" w:date="2024-07-01T09:37:00Z">
                  <w:rPr>
                    <w:del w:id="2014" w:author="User" w:date="2024-06-13T21:05:00Z"/>
                    <w:rFonts w:ascii="微软雅黑" w:eastAsia="微软雅黑" w:hAnsi="微软雅黑" w:cs="宋体"/>
                    <w:color w:val="191B1F"/>
                    <w:kern w:val="0"/>
                    <w:szCs w:val="21"/>
                    <w14:ligatures w14:val="none"/>
                  </w:rPr>
                </w:rPrChange>
              </w:rPr>
            </w:pPr>
          </w:p>
        </w:tc>
        <w:tc>
          <w:tcPr>
            <w:tcW w:w="3014" w:type="dxa"/>
          </w:tcPr>
          <w:p w14:paraId="118C8E5F" w14:textId="3CF73BCA" w:rsidR="00086D62" w:rsidRPr="00166246" w:rsidDel="007418D0" w:rsidRDefault="00086D62" w:rsidP="00086D62">
            <w:pPr>
              <w:widowControl/>
              <w:tabs>
                <w:tab w:val="left" w:pos="720"/>
              </w:tabs>
              <w:spacing w:before="100" w:beforeAutospacing="1" w:after="100" w:afterAutospacing="1" w:line="240" w:lineRule="atLeast"/>
              <w:jc w:val="left"/>
              <w:rPr>
                <w:del w:id="2015" w:author="User" w:date="2024-06-13T21:05:00Z"/>
                <w:rFonts w:ascii="微软雅黑" w:eastAsia="微软雅黑" w:hAnsi="微软雅黑" w:cs="宋体"/>
                <w:strike/>
                <w:color w:val="191B1F"/>
                <w:kern w:val="0"/>
                <w:szCs w:val="21"/>
                <w:highlight w:val="magenta"/>
                <w14:ligatures w14:val="none"/>
                <w:rPrChange w:id="2016" w:author="User" w:date="2024-07-01T09:37:00Z">
                  <w:rPr>
                    <w:del w:id="2017" w:author="User" w:date="2024-06-13T21:05:00Z"/>
                    <w:rFonts w:ascii="微软雅黑" w:eastAsia="微软雅黑" w:hAnsi="微软雅黑" w:cs="宋体"/>
                    <w:color w:val="191B1F"/>
                    <w:kern w:val="0"/>
                    <w:szCs w:val="21"/>
                    <w14:ligatures w14:val="none"/>
                  </w:rPr>
                </w:rPrChange>
              </w:rPr>
            </w:pPr>
          </w:p>
        </w:tc>
      </w:tr>
      <w:tr w:rsidR="00086D62" w:rsidRPr="00166246" w:rsidDel="007418D0" w14:paraId="7025C5F6" w14:textId="1BE1B2D7" w:rsidTr="00086D62">
        <w:trPr>
          <w:del w:id="2018" w:author="User" w:date="2024-06-13T21:05:00Z"/>
        </w:trPr>
        <w:tc>
          <w:tcPr>
            <w:tcW w:w="1870" w:type="dxa"/>
          </w:tcPr>
          <w:p w14:paraId="72FD1D30" w14:textId="1AE585CD" w:rsidR="00086D62" w:rsidRPr="00166246" w:rsidDel="007418D0" w:rsidRDefault="00086D62" w:rsidP="00086D62">
            <w:pPr>
              <w:widowControl/>
              <w:tabs>
                <w:tab w:val="left" w:pos="720"/>
              </w:tabs>
              <w:spacing w:before="100" w:beforeAutospacing="1" w:after="100" w:afterAutospacing="1" w:line="240" w:lineRule="atLeast"/>
              <w:jc w:val="left"/>
              <w:rPr>
                <w:del w:id="2019" w:author="User" w:date="2024-06-13T21:05:00Z"/>
                <w:rFonts w:ascii="微软雅黑" w:eastAsia="微软雅黑" w:hAnsi="微软雅黑" w:cs="宋体"/>
                <w:strike/>
                <w:color w:val="191B1F"/>
                <w:kern w:val="0"/>
                <w:szCs w:val="21"/>
                <w:highlight w:val="magenta"/>
                <w14:ligatures w14:val="none"/>
                <w:rPrChange w:id="2020" w:author="User" w:date="2024-07-01T09:37:00Z">
                  <w:rPr>
                    <w:del w:id="2021" w:author="User" w:date="2024-06-13T21:05:00Z"/>
                    <w:rFonts w:ascii="微软雅黑" w:eastAsia="微软雅黑" w:hAnsi="微软雅黑" w:cs="宋体"/>
                    <w:color w:val="191B1F"/>
                    <w:kern w:val="0"/>
                    <w:szCs w:val="21"/>
                    <w14:ligatures w14:val="none"/>
                  </w:rPr>
                </w:rPrChange>
              </w:rPr>
            </w:pPr>
            <w:del w:id="2022" w:author="User" w:date="2024-06-13T21:05:00Z">
              <w:r w:rsidRPr="00166246" w:rsidDel="007418D0">
                <w:rPr>
                  <w:rFonts w:ascii="微软雅黑" w:eastAsia="微软雅黑" w:hAnsi="微软雅黑" w:cs="宋体"/>
                  <w:strike/>
                  <w:color w:val="191B1F"/>
                  <w:kern w:val="0"/>
                  <w:szCs w:val="21"/>
                  <w:highlight w:val="magenta"/>
                  <w14:ligatures w14:val="none"/>
                  <w:rPrChange w:id="2023" w:author="User" w:date="2024-07-01T09:37:00Z">
                    <w:rPr>
                      <w:rFonts w:ascii="微软雅黑" w:eastAsia="微软雅黑" w:hAnsi="微软雅黑" w:cs="宋体"/>
                      <w:color w:val="191B1F"/>
                      <w:kern w:val="0"/>
                      <w:szCs w:val="21"/>
                      <w14:ligatures w14:val="none"/>
                    </w:rPr>
                  </w:rPrChange>
                </w:rPr>
                <w:delText>bgmd</w:delText>
              </w:r>
            </w:del>
          </w:p>
        </w:tc>
        <w:tc>
          <w:tcPr>
            <w:tcW w:w="2110" w:type="dxa"/>
          </w:tcPr>
          <w:p w14:paraId="7355C281" w14:textId="171AE716" w:rsidR="00086D62" w:rsidRPr="00166246" w:rsidDel="007418D0" w:rsidRDefault="00086D62" w:rsidP="00086D62">
            <w:pPr>
              <w:widowControl/>
              <w:tabs>
                <w:tab w:val="left" w:pos="720"/>
              </w:tabs>
              <w:spacing w:before="100" w:beforeAutospacing="1" w:after="100" w:afterAutospacing="1" w:line="240" w:lineRule="atLeast"/>
              <w:jc w:val="left"/>
              <w:rPr>
                <w:del w:id="2024" w:author="User" w:date="2024-06-13T21:05:00Z"/>
                <w:rFonts w:ascii="微软雅黑" w:eastAsia="微软雅黑" w:hAnsi="微软雅黑" w:cs="宋体"/>
                <w:strike/>
                <w:color w:val="191B1F"/>
                <w:kern w:val="0"/>
                <w:szCs w:val="21"/>
                <w:highlight w:val="magenta"/>
                <w14:ligatures w14:val="none"/>
                <w:rPrChange w:id="2025" w:author="User" w:date="2024-07-01T09:37:00Z">
                  <w:rPr>
                    <w:del w:id="2026" w:author="User" w:date="2024-06-13T21:05:00Z"/>
                    <w:rFonts w:ascii="微软雅黑" w:eastAsia="微软雅黑" w:hAnsi="微软雅黑" w:cs="宋体"/>
                    <w:color w:val="191B1F"/>
                    <w:kern w:val="0"/>
                    <w:szCs w:val="21"/>
                    <w14:ligatures w14:val="none"/>
                  </w:rPr>
                </w:rPrChange>
              </w:rPr>
            </w:pPr>
          </w:p>
        </w:tc>
        <w:tc>
          <w:tcPr>
            <w:tcW w:w="1779" w:type="dxa"/>
          </w:tcPr>
          <w:p w14:paraId="3C13C9AC" w14:textId="2CE54790" w:rsidR="00086D62" w:rsidRPr="00166246" w:rsidDel="007418D0" w:rsidRDefault="00086D62" w:rsidP="00086D62">
            <w:pPr>
              <w:widowControl/>
              <w:tabs>
                <w:tab w:val="left" w:pos="720"/>
              </w:tabs>
              <w:spacing w:before="100" w:beforeAutospacing="1" w:after="100" w:afterAutospacing="1" w:line="240" w:lineRule="atLeast"/>
              <w:jc w:val="left"/>
              <w:rPr>
                <w:del w:id="2027" w:author="User" w:date="2024-06-13T21:05:00Z"/>
                <w:rFonts w:ascii="微软雅黑" w:eastAsia="微软雅黑" w:hAnsi="微软雅黑" w:cs="宋体"/>
                <w:strike/>
                <w:color w:val="191B1F"/>
                <w:kern w:val="0"/>
                <w:szCs w:val="21"/>
                <w:highlight w:val="magenta"/>
                <w14:ligatures w14:val="none"/>
                <w:rPrChange w:id="2028" w:author="User" w:date="2024-07-01T09:37:00Z">
                  <w:rPr>
                    <w:del w:id="2029" w:author="User" w:date="2024-06-13T21:05:00Z"/>
                    <w:rFonts w:ascii="微软雅黑" w:eastAsia="微软雅黑" w:hAnsi="微软雅黑" w:cs="宋体"/>
                    <w:color w:val="191B1F"/>
                    <w:kern w:val="0"/>
                    <w:szCs w:val="21"/>
                    <w14:ligatures w14:val="none"/>
                  </w:rPr>
                </w:rPrChange>
              </w:rPr>
            </w:pPr>
          </w:p>
        </w:tc>
        <w:tc>
          <w:tcPr>
            <w:tcW w:w="3014" w:type="dxa"/>
          </w:tcPr>
          <w:p w14:paraId="5E2C9A3C" w14:textId="11699E11" w:rsidR="00086D62" w:rsidRPr="00166246" w:rsidDel="007418D0" w:rsidRDefault="00086D62" w:rsidP="00086D62">
            <w:pPr>
              <w:widowControl/>
              <w:tabs>
                <w:tab w:val="left" w:pos="720"/>
              </w:tabs>
              <w:spacing w:before="100" w:beforeAutospacing="1" w:after="100" w:afterAutospacing="1" w:line="240" w:lineRule="atLeast"/>
              <w:jc w:val="left"/>
              <w:rPr>
                <w:del w:id="2030" w:author="User" w:date="2024-06-13T21:05:00Z"/>
                <w:rFonts w:ascii="微软雅黑" w:eastAsia="微软雅黑" w:hAnsi="微软雅黑" w:cs="宋体"/>
                <w:strike/>
                <w:color w:val="191B1F"/>
                <w:kern w:val="0"/>
                <w:szCs w:val="21"/>
                <w:highlight w:val="magenta"/>
                <w14:ligatures w14:val="none"/>
                <w:rPrChange w:id="2031" w:author="User" w:date="2024-07-01T09:37:00Z">
                  <w:rPr>
                    <w:del w:id="203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76354095" w14:textId="15B454CE" w:rsidTr="00086D62">
        <w:trPr>
          <w:del w:id="2033" w:author="User" w:date="2024-06-13T21:05:00Z"/>
        </w:trPr>
        <w:tc>
          <w:tcPr>
            <w:tcW w:w="1870" w:type="dxa"/>
          </w:tcPr>
          <w:p w14:paraId="74286A39" w14:textId="7C4DB4C0" w:rsidR="00086D62" w:rsidRPr="00166246" w:rsidDel="007418D0" w:rsidRDefault="00086D62" w:rsidP="00086D62">
            <w:pPr>
              <w:widowControl/>
              <w:tabs>
                <w:tab w:val="left" w:pos="720"/>
              </w:tabs>
              <w:spacing w:before="100" w:beforeAutospacing="1" w:after="100" w:afterAutospacing="1" w:line="240" w:lineRule="atLeast"/>
              <w:jc w:val="left"/>
              <w:rPr>
                <w:del w:id="2034" w:author="User" w:date="2024-06-13T21:05:00Z"/>
                <w:rFonts w:ascii="微软雅黑" w:eastAsia="微软雅黑" w:hAnsi="微软雅黑" w:cs="宋体"/>
                <w:strike/>
                <w:color w:val="191B1F"/>
                <w:kern w:val="0"/>
                <w:szCs w:val="21"/>
                <w:highlight w:val="magenta"/>
                <w14:ligatures w14:val="none"/>
                <w:rPrChange w:id="2035" w:author="User" w:date="2024-07-01T09:37:00Z">
                  <w:rPr>
                    <w:del w:id="2036" w:author="User" w:date="2024-06-13T21:05:00Z"/>
                    <w:rFonts w:ascii="微软雅黑" w:eastAsia="微软雅黑" w:hAnsi="微软雅黑" w:cs="宋体"/>
                    <w:color w:val="191B1F"/>
                    <w:kern w:val="0"/>
                    <w:szCs w:val="21"/>
                    <w14:ligatures w14:val="none"/>
                  </w:rPr>
                </w:rPrChange>
              </w:rPr>
            </w:pPr>
            <w:del w:id="2037" w:author="User" w:date="2024-06-13T21:05:00Z">
              <w:r w:rsidRPr="00166246" w:rsidDel="007418D0">
                <w:rPr>
                  <w:rFonts w:ascii="微软雅黑" w:eastAsia="微软雅黑" w:hAnsi="微软雅黑" w:cs="宋体"/>
                  <w:strike/>
                  <w:color w:val="191B1F"/>
                  <w:kern w:val="0"/>
                  <w:szCs w:val="21"/>
                  <w:highlight w:val="magenta"/>
                  <w14:ligatures w14:val="none"/>
                  <w:rPrChange w:id="2038" w:author="User" w:date="2024-07-01T09:37:00Z">
                    <w:rPr>
                      <w:rFonts w:ascii="微软雅黑" w:eastAsia="微软雅黑" w:hAnsi="微软雅黑" w:cs="宋体"/>
                      <w:color w:val="191B1F"/>
                      <w:kern w:val="0"/>
                      <w:szCs w:val="21"/>
                      <w14:ligatures w14:val="none"/>
                    </w:rPr>
                  </w:rPrChange>
                </w:rPr>
                <w:delText>hnl</w:delText>
              </w:r>
            </w:del>
          </w:p>
        </w:tc>
        <w:tc>
          <w:tcPr>
            <w:tcW w:w="2110" w:type="dxa"/>
          </w:tcPr>
          <w:p w14:paraId="4D7FF049" w14:textId="27B8F425" w:rsidR="00086D62" w:rsidRPr="00166246" w:rsidDel="007418D0" w:rsidRDefault="00086D62" w:rsidP="00086D62">
            <w:pPr>
              <w:widowControl/>
              <w:tabs>
                <w:tab w:val="left" w:pos="720"/>
              </w:tabs>
              <w:spacing w:before="100" w:beforeAutospacing="1" w:after="100" w:afterAutospacing="1" w:line="240" w:lineRule="atLeast"/>
              <w:jc w:val="left"/>
              <w:rPr>
                <w:del w:id="2039" w:author="User" w:date="2024-06-13T21:05:00Z"/>
                <w:rFonts w:ascii="微软雅黑" w:eastAsia="微软雅黑" w:hAnsi="微软雅黑" w:cs="宋体"/>
                <w:strike/>
                <w:color w:val="191B1F"/>
                <w:kern w:val="0"/>
                <w:szCs w:val="21"/>
                <w:highlight w:val="magenta"/>
                <w14:ligatures w14:val="none"/>
                <w:rPrChange w:id="2040" w:author="User" w:date="2024-07-01T09:37:00Z">
                  <w:rPr>
                    <w:del w:id="2041" w:author="User" w:date="2024-06-13T21:05:00Z"/>
                    <w:rFonts w:ascii="微软雅黑" w:eastAsia="微软雅黑" w:hAnsi="微软雅黑" w:cs="宋体"/>
                    <w:color w:val="191B1F"/>
                    <w:kern w:val="0"/>
                    <w:szCs w:val="21"/>
                    <w14:ligatures w14:val="none"/>
                  </w:rPr>
                </w:rPrChange>
              </w:rPr>
            </w:pPr>
          </w:p>
        </w:tc>
        <w:tc>
          <w:tcPr>
            <w:tcW w:w="1779" w:type="dxa"/>
          </w:tcPr>
          <w:p w14:paraId="403209CB" w14:textId="72DDEF4F" w:rsidR="00086D62" w:rsidRPr="00166246" w:rsidDel="007418D0" w:rsidRDefault="00086D62" w:rsidP="00086D62">
            <w:pPr>
              <w:widowControl/>
              <w:tabs>
                <w:tab w:val="left" w:pos="720"/>
              </w:tabs>
              <w:spacing w:before="100" w:beforeAutospacing="1" w:after="100" w:afterAutospacing="1" w:line="240" w:lineRule="atLeast"/>
              <w:jc w:val="left"/>
              <w:rPr>
                <w:del w:id="2042" w:author="User" w:date="2024-06-13T21:05:00Z"/>
                <w:rFonts w:ascii="微软雅黑" w:eastAsia="微软雅黑" w:hAnsi="微软雅黑" w:cs="宋体"/>
                <w:strike/>
                <w:color w:val="191B1F"/>
                <w:kern w:val="0"/>
                <w:szCs w:val="21"/>
                <w:highlight w:val="magenta"/>
                <w14:ligatures w14:val="none"/>
                <w:rPrChange w:id="2043" w:author="User" w:date="2024-07-01T09:37:00Z">
                  <w:rPr>
                    <w:del w:id="2044" w:author="User" w:date="2024-06-13T21:05:00Z"/>
                    <w:rFonts w:ascii="微软雅黑" w:eastAsia="微软雅黑" w:hAnsi="微软雅黑" w:cs="宋体"/>
                    <w:color w:val="191B1F"/>
                    <w:kern w:val="0"/>
                    <w:szCs w:val="21"/>
                    <w14:ligatures w14:val="none"/>
                  </w:rPr>
                </w:rPrChange>
              </w:rPr>
            </w:pPr>
          </w:p>
        </w:tc>
        <w:tc>
          <w:tcPr>
            <w:tcW w:w="3014" w:type="dxa"/>
          </w:tcPr>
          <w:p w14:paraId="5AAE9274" w14:textId="7DCF531C" w:rsidR="00086D62" w:rsidRPr="00166246" w:rsidDel="007418D0" w:rsidRDefault="00086D62" w:rsidP="00086D62">
            <w:pPr>
              <w:widowControl/>
              <w:tabs>
                <w:tab w:val="left" w:pos="720"/>
              </w:tabs>
              <w:spacing w:before="100" w:beforeAutospacing="1" w:after="100" w:afterAutospacing="1" w:line="240" w:lineRule="atLeast"/>
              <w:jc w:val="left"/>
              <w:rPr>
                <w:del w:id="2045" w:author="User" w:date="2024-06-13T21:05:00Z"/>
                <w:rFonts w:ascii="微软雅黑" w:eastAsia="微软雅黑" w:hAnsi="微软雅黑" w:cs="宋体"/>
                <w:strike/>
                <w:color w:val="191B1F"/>
                <w:kern w:val="0"/>
                <w:szCs w:val="21"/>
                <w:highlight w:val="magenta"/>
                <w14:ligatures w14:val="none"/>
                <w:rPrChange w:id="2046" w:author="User" w:date="2024-07-01T09:37:00Z">
                  <w:rPr>
                    <w:del w:id="2047" w:author="User" w:date="2024-06-13T21:05:00Z"/>
                    <w:rFonts w:ascii="微软雅黑" w:eastAsia="微软雅黑" w:hAnsi="微软雅黑" w:cs="宋体"/>
                    <w:color w:val="191B1F"/>
                    <w:kern w:val="0"/>
                    <w:szCs w:val="21"/>
                    <w14:ligatures w14:val="none"/>
                  </w:rPr>
                </w:rPrChange>
              </w:rPr>
            </w:pPr>
          </w:p>
        </w:tc>
      </w:tr>
      <w:tr w:rsidR="00086D62" w:rsidRPr="00166246" w:rsidDel="007418D0" w14:paraId="4FC84B68" w14:textId="79D6C3F8" w:rsidTr="00086D62">
        <w:trPr>
          <w:del w:id="2048" w:author="User" w:date="2024-06-13T21:05:00Z"/>
        </w:trPr>
        <w:tc>
          <w:tcPr>
            <w:tcW w:w="1870" w:type="dxa"/>
          </w:tcPr>
          <w:p w14:paraId="73FB892A" w14:textId="4E491DA9" w:rsidR="00086D62" w:rsidRPr="00166246" w:rsidDel="007418D0" w:rsidRDefault="00086D62" w:rsidP="00086D62">
            <w:pPr>
              <w:widowControl/>
              <w:tabs>
                <w:tab w:val="left" w:pos="720"/>
              </w:tabs>
              <w:spacing w:before="100" w:beforeAutospacing="1" w:after="100" w:afterAutospacing="1" w:line="240" w:lineRule="atLeast"/>
              <w:jc w:val="left"/>
              <w:rPr>
                <w:del w:id="2049" w:author="User" w:date="2024-06-13T21:05:00Z"/>
                <w:rFonts w:ascii="微软雅黑" w:eastAsia="微软雅黑" w:hAnsi="微软雅黑" w:cs="宋体"/>
                <w:strike/>
                <w:color w:val="191B1F"/>
                <w:kern w:val="0"/>
                <w:szCs w:val="21"/>
                <w:highlight w:val="magenta"/>
                <w14:ligatures w14:val="none"/>
                <w:rPrChange w:id="2050" w:author="User" w:date="2024-07-01T09:37:00Z">
                  <w:rPr>
                    <w:del w:id="2051" w:author="User" w:date="2024-06-13T21:05:00Z"/>
                    <w:rFonts w:ascii="微软雅黑" w:eastAsia="微软雅黑" w:hAnsi="微软雅黑" w:cs="宋体"/>
                    <w:color w:val="191B1F"/>
                    <w:kern w:val="0"/>
                    <w:szCs w:val="21"/>
                    <w14:ligatures w14:val="none"/>
                  </w:rPr>
                </w:rPrChange>
              </w:rPr>
            </w:pPr>
            <w:del w:id="2052" w:author="User" w:date="2024-06-13T21:05:00Z">
              <w:r w:rsidRPr="00166246" w:rsidDel="007418D0">
                <w:rPr>
                  <w:rFonts w:ascii="微软雅黑" w:eastAsia="微软雅黑" w:hAnsi="微软雅黑" w:cs="宋体"/>
                  <w:strike/>
                  <w:color w:val="191B1F"/>
                  <w:kern w:val="0"/>
                  <w:szCs w:val="21"/>
                  <w:highlight w:val="magenta"/>
                  <w14:ligatures w14:val="none"/>
                  <w:rPrChange w:id="2053" w:author="User" w:date="2024-07-01T09:37:00Z">
                    <w:rPr>
                      <w:rFonts w:ascii="微软雅黑" w:eastAsia="微软雅黑" w:hAnsi="微软雅黑" w:cs="宋体"/>
                      <w:color w:val="191B1F"/>
                      <w:kern w:val="0"/>
                      <w:szCs w:val="21"/>
                      <w14:ligatures w14:val="none"/>
                    </w:rPr>
                  </w:rPrChange>
                </w:rPr>
                <w:delText>zrxzjss</w:delText>
              </w:r>
            </w:del>
          </w:p>
        </w:tc>
        <w:tc>
          <w:tcPr>
            <w:tcW w:w="2110" w:type="dxa"/>
          </w:tcPr>
          <w:p w14:paraId="13CA05F9" w14:textId="5318F053" w:rsidR="00086D62" w:rsidRPr="00166246" w:rsidDel="007418D0" w:rsidRDefault="00086D62" w:rsidP="00086D62">
            <w:pPr>
              <w:widowControl/>
              <w:tabs>
                <w:tab w:val="left" w:pos="720"/>
              </w:tabs>
              <w:spacing w:before="100" w:beforeAutospacing="1" w:after="100" w:afterAutospacing="1" w:line="240" w:lineRule="atLeast"/>
              <w:jc w:val="left"/>
              <w:rPr>
                <w:del w:id="2054" w:author="User" w:date="2024-06-13T21:05:00Z"/>
                <w:rFonts w:ascii="微软雅黑" w:eastAsia="微软雅黑" w:hAnsi="微软雅黑" w:cs="宋体"/>
                <w:strike/>
                <w:color w:val="191B1F"/>
                <w:kern w:val="0"/>
                <w:szCs w:val="21"/>
                <w:highlight w:val="magenta"/>
                <w14:ligatures w14:val="none"/>
                <w:rPrChange w:id="2055" w:author="User" w:date="2024-07-01T09:37:00Z">
                  <w:rPr>
                    <w:del w:id="2056" w:author="User" w:date="2024-06-13T21:05:00Z"/>
                    <w:rFonts w:ascii="微软雅黑" w:eastAsia="微软雅黑" w:hAnsi="微软雅黑" w:cs="宋体"/>
                    <w:color w:val="191B1F"/>
                    <w:kern w:val="0"/>
                    <w:szCs w:val="21"/>
                    <w14:ligatures w14:val="none"/>
                  </w:rPr>
                </w:rPrChange>
              </w:rPr>
            </w:pPr>
          </w:p>
        </w:tc>
        <w:tc>
          <w:tcPr>
            <w:tcW w:w="1779" w:type="dxa"/>
          </w:tcPr>
          <w:p w14:paraId="4853E2B8" w14:textId="6CBD6E47" w:rsidR="00086D62" w:rsidRPr="00166246" w:rsidDel="007418D0" w:rsidRDefault="00086D62" w:rsidP="00086D62">
            <w:pPr>
              <w:widowControl/>
              <w:tabs>
                <w:tab w:val="left" w:pos="720"/>
              </w:tabs>
              <w:spacing w:before="100" w:beforeAutospacing="1" w:after="100" w:afterAutospacing="1" w:line="240" w:lineRule="atLeast"/>
              <w:jc w:val="left"/>
              <w:rPr>
                <w:del w:id="2057" w:author="User" w:date="2024-06-13T21:05:00Z"/>
                <w:rFonts w:ascii="微软雅黑" w:eastAsia="微软雅黑" w:hAnsi="微软雅黑" w:cs="宋体"/>
                <w:strike/>
                <w:color w:val="191B1F"/>
                <w:kern w:val="0"/>
                <w:szCs w:val="21"/>
                <w:highlight w:val="magenta"/>
                <w14:ligatures w14:val="none"/>
                <w:rPrChange w:id="2058" w:author="User" w:date="2024-07-01T09:37:00Z">
                  <w:rPr>
                    <w:del w:id="2059" w:author="User" w:date="2024-06-13T21:05:00Z"/>
                    <w:rFonts w:ascii="微软雅黑" w:eastAsia="微软雅黑" w:hAnsi="微软雅黑" w:cs="宋体"/>
                    <w:color w:val="191B1F"/>
                    <w:kern w:val="0"/>
                    <w:szCs w:val="21"/>
                    <w14:ligatures w14:val="none"/>
                  </w:rPr>
                </w:rPrChange>
              </w:rPr>
            </w:pPr>
          </w:p>
        </w:tc>
        <w:tc>
          <w:tcPr>
            <w:tcW w:w="3014" w:type="dxa"/>
          </w:tcPr>
          <w:p w14:paraId="552D8EB3" w14:textId="4385A9FA" w:rsidR="00086D62" w:rsidRPr="00166246" w:rsidDel="007418D0" w:rsidRDefault="00086D62" w:rsidP="00086D62">
            <w:pPr>
              <w:widowControl/>
              <w:tabs>
                <w:tab w:val="left" w:pos="720"/>
              </w:tabs>
              <w:spacing w:before="100" w:beforeAutospacing="1" w:after="100" w:afterAutospacing="1" w:line="240" w:lineRule="atLeast"/>
              <w:jc w:val="left"/>
              <w:rPr>
                <w:del w:id="2060" w:author="User" w:date="2024-06-13T21:05:00Z"/>
                <w:rFonts w:ascii="微软雅黑" w:eastAsia="微软雅黑" w:hAnsi="微软雅黑" w:cs="宋体"/>
                <w:strike/>
                <w:color w:val="191B1F"/>
                <w:kern w:val="0"/>
                <w:szCs w:val="21"/>
                <w:highlight w:val="magenta"/>
                <w14:ligatures w14:val="none"/>
                <w:rPrChange w:id="2061" w:author="User" w:date="2024-07-01T09:37:00Z">
                  <w:rPr>
                    <w:del w:id="206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594AAFDC" w14:textId="4FCB15BA" w:rsidTr="00086D62">
        <w:trPr>
          <w:del w:id="2063" w:author="User" w:date="2024-06-13T21:05:00Z"/>
        </w:trPr>
        <w:tc>
          <w:tcPr>
            <w:tcW w:w="1870" w:type="dxa"/>
          </w:tcPr>
          <w:p w14:paraId="5201C194" w14:textId="2026F4C2" w:rsidR="00086D62" w:rsidRPr="00166246" w:rsidDel="007418D0" w:rsidRDefault="00086D62" w:rsidP="00086D62">
            <w:pPr>
              <w:widowControl/>
              <w:tabs>
                <w:tab w:val="left" w:pos="720"/>
              </w:tabs>
              <w:spacing w:before="100" w:beforeAutospacing="1" w:after="100" w:afterAutospacing="1" w:line="240" w:lineRule="atLeast"/>
              <w:jc w:val="left"/>
              <w:rPr>
                <w:del w:id="2064" w:author="User" w:date="2024-06-13T21:05:00Z"/>
                <w:rFonts w:ascii="微软雅黑" w:eastAsia="微软雅黑" w:hAnsi="微软雅黑" w:cs="宋体"/>
                <w:strike/>
                <w:color w:val="191B1F"/>
                <w:kern w:val="0"/>
                <w:szCs w:val="21"/>
                <w:highlight w:val="magenta"/>
                <w14:ligatures w14:val="none"/>
                <w:rPrChange w:id="2065" w:author="User" w:date="2024-07-01T09:37:00Z">
                  <w:rPr>
                    <w:del w:id="2066" w:author="User" w:date="2024-06-13T21:05:00Z"/>
                    <w:rFonts w:ascii="微软雅黑" w:eastAsia="微软雅黑" w:hAnsi="微软雅黑" w:cs="宋体"/>
                    <w:color w:val="191B1F"/>
                    <w:kern w:val="0"/>
                    <w:szCs w:val="21"/>
                    <w14:ligatures w14:val="none"/>
                  </w:rPr>
                </w:rPrChange>
              </w:rPr>
            </w:pPr>
            <w:del w:id="2067" w:author="User" w:date="2024-06-13T21:05:00Z">
              <w:r w:rsidRPr="00166246" w:rsidDel="007418D0">
                <w:rPr>
                  <w:rFonts w:ascii="微软雅黑" w:eastAsia="微软雅黑" w:hAnsi="微软雅黑" w:cs="宋体"/>
                  <w:strike/>
                  <w:color w:val="191B1F"/>
                  <w:kern w:val="0"/>
                  <w:szCs w:val="21"/>
                  <w:highlight w:val="magenta"/>
                  <w14:ligatures w14:val="none"/>
                  <w:rPrChange w:id="2068" w:author="User" w:date="2024-07-01T09:37:00Z">
                    <w:rPr>
                      <w:rFonts w:ascii="微软雅黑" w:eastAsia="微软雅黑" w:hAnsi="微软雅黑" w:cs="宋体"/>
                      <w:color w:val="191B1F"/>
                      <w:kern w:val="0"/>
                      <w:szCs w:val="21"/>
                      <w14:ligatures w14:val="none"/>
                    </w:rPr>
                  </w:rPrChange>
                </w:rPr>
                <w:delText>zrxzjsx</w:delText>
              </w:r>
            </w:del>
          </w:p>
        </w:tc>
        <w:tc>
          <w:tcPr>
            <w:tcW w:w="2110" w:type="dxa"/>
          </w:tcPr>
          <w:p w14:paraId="286C1AB7" w14:textId="400079CC" w:rsidR="00086D62" w:rsidRPr="00166246" w:rsidDel="007418D0" w:rsidRDefault="00086D62" w:rsidP="00086D62">
            <w:pPr>
              <w:widowControl/>
              <w:tabs>
                <w:tab w:val="left" w:pos="720"/>
              </w:tabs>
              <w:spacing w:before="100" w:beforeAutospacing="1" w:after="100" w:afterAutospacing="1" w:line="240" w:lineRule="atLeast"/>
              <w:jc w:val="left"/>
              <w:rPr>
                <w:del w:id="2069" w:author="User" w:date="2024-06-13T21:05:00Z"/>
                <w:rFonts w:ascii="微软雅黑" w:eastAsia="微软雅黑" w:hAnsi="微软雅黑" w:cs="宋体"/>
                <w:strike/>
                <w:color w:val="191B1F"/>
                <w:kern w:val="0"/>
                <w:szCs w:val="21"/>
                <w:highlight w:val="magenta"/>
                <w14:ligatures w14:val="none"/>
                <w:rPrChange w:id="2070" w:author="User" w:date="2024-07-01T09:37:00Z">
                  <w:rPr>
                    <w:del w:id="2071" w:author="User" w:date="2024-06-13T21:05:00Z"/>
                    <w:rFonts w:ascii="微软雅黑" w:eastAsia="微软雅黑" w:hAnsi="微软雅黑" w:cs="宋体"/>
                    <w:color w:val="191B1F"/>
                    <w:kern w:val="0"/>
                    <w:szCs w:val="21"/>
                    <w14:ligatures w14:val="none"/>
                  </w:rPr>
                </w:rPrChange>
              </w:rPr>
            </w:pPr>
          </w:p>
        </w:tc>
        <w:tc>
          <w:tcPr>
            <w:tcW w:w="1779" w:type="dxa"/>
          </w:tcPr>
          <w:p w14:paraId="5649B10D" w14:textId="4934827D" w:rsidR="00086D62" w:rsidRPr="00166246" w:rsidDel="007418D0" w:rsidRDefault="00086D62" w:rsidP="00086D62">
            <w:pPr>
              <w:widowControl/>
              <w:tabs>
                <w:tab w:val="left" w:pos="720"/>
              </w:tabs>
              <w:spacing w:before="100" w:beforeAutospacing="1" w:after="100" w:afterAutospacing="1" w:line="240" w:lineRule="atLeast"/>
              <w:jc w:val="left"/>
              <w:rPr>
                <w:del w:id="2072" w:author="User" w:date="2024-06-13T21:05:00Z"/>
                <w:rFonts w:ascii="微软雅黑" w:eastAsia="微软雅黑" w:hAnsi="微软雅黑" w:cs="宋体"/>
                <w:strike/>
                <w:color w:val="191B1F"/>
                <w:kern w:val="0"/>
                <w:szCs w:val="21"/>
                <w:highlight w:val="magenta"/>
                <w14:ligatures w14:val="none"/>
                <w:rPrChange w:id="2073" w:author="User" w:date="2024-07-01T09:37:00Z">
                  <w:rPr>
                    <w:del w:id="2074" w:author="User" w:date="2024-06-13T21:05:00Z"/>
                    <w:rFonts w:ascii="微软雅黑" w:eastAsia="微软雅黑" w:hAnsi="微软雅黑" w:cs="宋体"/>
                    <w:color w:val="191B1F"/>
                    <w:kern w:val="0"/>
                    <w:szCs w:val="21"/>
                    <w14:ligatures w14:val="none"/>
                  </w:rPr>
                </w:rPrChange>
              </w:rPr>
            </w:pPr>
          </w:p>
        </w:tc>
        <w:tc>
          <w:tcPr>
            <w:tcW w:w="3014" w:type="dxa"/>
          </w:tcPr>
          <w:p w14:paraId="641A2001" w14:textId="32570798" w:rsidR="00086D62" w:rsidRPr="00166246" w:rsidDel="007418D0" w:rsidRDefault="00086D62" w:rsidP="00086D62">
            <w:pPr>
              <w:widowControl/>
              <w:tabs>
                <w:tab w:val="left" w:pos="720"/>
              </w:tabs>
              <w:spacing w:before="100" w:beforeAutospacing="1" w:after="100" w:afterAutospacing="1" w:line="240" w:lineRule="atLeast"/>
              <w:jc w:val="left"/>
              <w:rPr>
                <w:del w:id="2075" w:author="User" w:date="2024-06-13T21:05:00Z"/>
                <w:rFonts w:ascii="微软雅黑" w:eastAsia="微软雅黑" w:hAnsi="微软雅黑" w:cs="宋体"/>
                <w:strike/>
                <w:color w:val="191B1F"/>
                <w:kern w:val="0"/>
                <w:szCs w:val="21"/>
                <w:highlight w:val="magenta"/>
                <w14:ligatures w14:val="none"/>
                <w:rPrChange w:id="2076" w:author="User" w:date="2024-07-01T09:37:00Z">
                  <w:rPr>
                    <w:del w:id="2077" w:author="User" w:date="2024-06-13T21:05:00Z"/>
                    <w:rFonts w:ascii="微软雅黑" w:eastAsia="微软雅黑" w:hAnsi="微软雅黑" w:cs="宋体"/>
                    <w:color w:val="191B1F"/>
                    <w:kern w:val="0"/>
                    <w:szCs w:val="21"/>
                    <w14:ligatures w14:val="none"/>
                  </w:rPr>
                </w:rPrChange>
              </w:rPr>
            </w:pPr>
          </w:p>
        </w:tc>
      </w:tr>
      <w:tr w:rsidR="00086D62" w:rsidRPr="00166246" w:rsidDel="007418D0" w14:paraId="07ED1498" w14:textId="35394E5D" w:rsidTr="00086D62">
        <w:trPr>
          <w:del w:id="2078" w:author="User" w:date="2024-06-13T21:05:00Z"/>
        </w:trPr>
        <w:tc>
          <w:tcPr>
            <w:tcW w:w="1870" w:type="dxa"/>
          </w:tcPr>
          <w:p w14:paraId="21498189" w14:textId="481AF43C" w:rsidR="00086D62" w:rsidRPr="00166246" w:rsidDel="007418D0" w:rsidRDefault="00086D62" w:rsidP="00086D62">
            <w:pPr>
              <w:widowControl/>
              <w:tabs>
                <w:tab w:val="left" w:pos="720"/>
              </w:tabs>
              <w:spacing w:before="100" w:beforeAutospacing="1" w:after="100" w:afterAutospacing="1" w:line="240" w:lineRule="atLeast"/>
              <w:jc w:val="left"/>
              <w:rPr>
                <w:del w:id="2079" w:author="User" w:date="2024-06-13T21:05:00Z"/>
                <w:rFonts w:ascii="微软雅黑" w:eastAsia="微软雅黑" w:hAnsi="微软雅黑" w:cs="宋体"/>
                <w:strike/>
                <w:color w:val="191B1F"/>
                <w:kern w:val="0"/>
                <w:szCs w:val="21"/>
                <w:highlight w:val="magenta"/>
                <w14:ligatures w14:val="none"/>
                <w:rPrChange w:id="2080" w:author="User" w:date="2024-07-01T09:37:00Z">
                  <w:rPr>
                    <w:del w:id="2081" w:author="User" w:date="2024-06-13T21:05:00Z"/>
                    <w:rFonts w:ascii="微软雅黑" w:eastAsia="微软雅黑" w:hAnsi="微软雅黑" w:cs="宋体"/>
                    <w:color w:val="191B1F"/>
                    <w:kern w:val="0"/>
                    <w:szCs w:val="21"/>
                    <w14:ligatures w14:val="none"/>
                  </w:rPr>
                </w:rPrChange>
              </w:rPr>
            </w:pPr>
            <w:del w:id="2082" w:author="User" w:date="2024-06-13T21:05:00Z">
              <w:r w:rsidRPr="00166246" w:rsidDel="007418D0">
                <w:rPr>
                  <w:rFonts w:ascii="微软雅黑" w:eastAsia="微软雅黑" w:hAnsi="微软雅黑" w:cs="宋体"/>
                  <w:strike/>
                  <w:color w:val="191B1F"/>
                  <w:kern w:val="0"/>
                  <w:szCs w:val="21"/>
                  <w:highlight w:val="magenta"/>
                  <w14:ligatures w14:val="none"/>
                  <w:rPrChange w:id="2083" w:author="User" w:date="2024-07-01T09:37:00Z">
                    <w:rPr>
                      <w:rFonts w:ascii="微软雅黑" w:eastAsia="微软雅黑" w:hAnsi="微软雅黑" w:cs="宋体"/>
                      <w:color w:val="191B1F"/>
                      <w:kern w:val="0"/>
                      <w:szCs w:val="21"/>
                      <w14:ligatures w14:val="none"/>
                    </w:rPr>
                  </w:rPrChange>
                </w:rPr>
                <w:delText>yjzhl</w:delText>
              </w:r>
            </w:del>
          </w:p>
        </w:tc>
        <w:tc>
          <w:tcPr>
            <w:tcW w:w="2110" w:type="dxa"/>
          </w:tcPr>
          <w:p w14:paraId="1BFB2CDA" w14:textId="6AF6E0C5" w:rsidR="00086D62" w:rsidRPr="00166246" w:rsidDel="007418D0" w:rsidRDefault="00086D62" w:rsidP="00086D62">
            <w:pPr>
              <w:widowControl/>
              <w:tabs>
                <w:tab w:val="left" w:pos="720"/>
              </w:tabs>
              <w:spacing w:before="100" w:beforeAutospacing="1" w:after="100" w:afterAutospacing="1" w:line="240" w:lineRule="atLeast"/>
              <w:jc w:val="left"/>
              <w:rPr>
                <w:del w:id="2084" w:author="User" w:date="2024-06-13T21:05:00Z"/>
                <w:rFonts w:ascii="微软雅黑" w:eastAsia="微软雅黑" w:hAnsi="微软雅黑" w:cs="宋体"/>
                <w:strike/>
                <w:color w:val="191B1F"/>
                <w:kern w:val="0"/>
                <w:szCs w:val="21"/>
                <w:highlight w:val="magenta"/>
                <w14:ligatures w14:val="none"/>
                <w:rPrChange w:id="2085" w:author="User" w:date="2024-07-01T09:37:00Z">
                  <w:rPr>
                    <w:del w:id="2086" w:author="User" w:date="2024-06-13T21:05:00Z"/>
                    <w:rFonts w:ascii="微软雅黑" w:eastAsia="微软雅黑" w:hAnsi="微软雅黑" w:cs="宋体"/>
                    <w:color w:val="191B1F"/>
                    <w:kern w:val="0"/>
                    <w:szCs w:val="21"/>
                    <w14:ligatures w14:val="none"/>
                  </w:rPr>
                </w:rPrChange>
              </w:rPr>
            </w:pPr>
          </w:p>
        </w:tc>
        <w:tc>
          <w:tcPr>
            <w:tcW w:w="1779" w:type="dxa"/>
          </w:tcPr>
          <w:p w14:paraId="0DF476FF" w14:textId="267420A1" w:rsidR="00086D62" w:rsidRPr="00166246" w:rsidDel="007418D0" w:rsidRDefault="00086D62" w:rsidP="00086D62">
            <w:pPr>
              <w:widowControl/>
              <w:tabs>
                <w:tab w:val="left" w:pos="720"/>
              </w:tabs>
              <w:spacing w:before="100" w:beforeAutospacing="1" w:after="100" w:afterAutospacing="1" w:line="240" w:lineRule="atLeast"/>
              <w:jc w:val="left"/>
              <w:rPr>
                <w:del w:id="2087" w:author="User" w:date="2024-06-13T21:05:00Z"/>
                <w:rFonts w:ascii="微软雅黑" w:eastAsia="微软雅黑" w:hAnsi="微软雅黑" w:cs="宋体"/>
                <w:strike/>
                <w:color w:val="191B1F"/>
                <w:kern w:val="0"/>
                <w:szCs w:val="21"/>
                <w:highlight w:val="magenta"/>
                <w14:ligatures w14:val="none"/>
                <w:rPrChange w:id="2088" w:author="User" w:date="2024-07-01T09:37:00Z">
                  <w:rPr>
                    <w:del w:id="2089" w:author="User" w:date="2024-06-13T21:05:00Z"/>
                    <w:rFonts w:ascii="微软雅黑" w:eastAsia="微软雅黑" w:hAnsi="微软雅黑" w:cs="宋体"/>
                    <w:color w:val="191B1F"/>
                    <w:kern w:val="0"/>
                    <w:szCs w:val="21"/>
                    <w14:ligatures w14:val="none"/>
                  </w:rPr>
                </w:rPrChange>
              </w:rPr>
            </w:pPr>
          </w:p>
        </w:tc>
        <w:tc>
          <w:tcPr>
            <w:tcW w:w="3014" w:type="dxa"/>
          </w:tcPr>
          <w:p w14:paraId="7685D945" w14:textId="3DCB2438" w:rsidR="00086D62" w:rsidRPr="00166246" w:rsidDel="007418D0" w:rsidRDefault="00086D62" w:rsidP="00086D62">
            <w:pPr>
              <w:widowControl/>
              <w:tabs>
                <w:tab w:val="left" w:pos="720"/>
              </w:tabs>
              <w:spacing w:before="100" w:beforeAutospacing="1" w:after="100" w:afterAutospacing="1" w:line="240" w:lineRule="atLeast"/>
              <w:jc w:val="left"/>
              <w:rPr>
                <w:del w:id="2090" w:author="User" w:date="2024-06-13T21:05:00Z"/>
                <w:rFonts w:ascii="微软雅黑" w:eastAsia="微软雅黑" w:hAnsi="微软雅黑" w:cs="宋体"/>
                <w:strike/>
                <w:color w:val="191B1F"/>
                <w:kern w:val="0"/>
                <w:szCs w:val="21"/>
                <w:highlight w:val="magenta"/>
                <w14:ligatures w14:val="none"/>
                <w:rPrChange w:id="2091" w:author="User" w:date="2024-07-01T09:37:00Z">
                  <w:rPr>
                    <w:del w:id="209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24BCDDD2" w14:textId="4BF61C63" w:rsidTr="00086D62">
        <w:trPr>
          <w:del w:id="2093" w:author="User" w:date="2024-06-13T21:05:00Z"/>
        </w:trPr>
        <w:tc>
          <w:tcPr>
            <w:tcW w:w="1870" w:type="dxa"/>
          </w:tcPr>
          <w:p w14:paraId="2D3BCDAE" w14:textId="358CAE5A" w:rsidR="00086D62" w:rsidRPr="00166246" w:rsidDel="007418D0" w:rsidRDefault="00086D62" w:rsidP="00086D62">
            <w:pPr>
              <w:widowControl/>
              <w:tabs>
                <w:tab w:val="left" w:pos="720"/>
              </w:tabs>
              <w:spacing w:before="100" w:beforeAutospacing="1" w:after="100" w:afterAutospacing="1" w:line="240" w:lineRule="atLeast"/>
              <w:jc w:val="left"/>
              <w:rPr>
                <w:del w:id="2094" w:author="User" w:date="2024-06-13T21:05:00Z"/>
                <w:rFonts w:ascii="微软雅黑" w:eastAsia="微软雅黑" w:hAnsi="微软雅黑" w:cs="宋体"/>
                <w:strike/>
                <w:color w:val="191B1F"/>
                <w:kern w:val="0"/>
                <w:szCs w:val="21"/>
                <w:highlight w:val="magenta"/>
                <w14:ligatures w14:val="none"/>
                <w:rPrChange w:id="2095" w:author="User" w:date="2024-07-01T09:37:00Z">
                  <w:rPr>
                    <w:del w:id="2096" w:author="User" w:date="2024-06-13T21:05:00Z"/>
                    <w:rFonts w:ascii="微软雅黑" w:eastAsia="微软雅黑" w:hAnsi="微软雅黑" w:cs="宋体"/>
                    <w:color w:val="191B1F"/>
                    <w:kern w:val="0"/>
                    <w:szCs w:val="21"/>
                    <w14:ligatures w14:val="none"/>
                  </w:rPr>
                </w:rPrChange>
              </w:rPr>
            </w:pPr>
            <w:del w:id="2097" w:author="User" w:date="2024-06-13T21:05:00Z">
              <w:r w:rsidRPr="00166246" w:rsidDel="007418D0">
                <w:rPr>
                  <w:rFonts w:ascii="微软雅黑" w:eastAsia="微软雅黑" w:hAnsi="微软雅黑" w:cs="宋体"/>
                  <w:strike/>
                  <w:color w:val="191B1F"/>
                  <w:kern w:val="0"/>
                  <w:szCs w:val="21"/>
                  <w:highlight w:val="magenta"/>
                  <w14:ligatures w14:val="none"/>
                  <w:rPrChange w:id="2098" w:author="User" w:date="2024-07-01T09:37:00Z">
                    <w:rPr>
                      <w:rFonts w:ascii="微软雅黑" w:eastAsia="微软雅黑" w:hAnsi="微软雅黑" w:cs="宋体"/>
                      <w:color w:val="191B1F"/>
                      <w:kern w:val="0"/>
                      <w:szCs w:val="21"/>
                      <w14:ligatures w14:val="none"/>
                    </w:rPr>
                  </w:rPrChange>
                </w:rPr>
                <w:delText>sryhl</w:delText>
              </w:r>
            </w:del>
          </w:p>
        </w:tc>
        <w:tc>
          <w:tcPr>
            <w:tcW w:w="2110" w:type="dxa"/>
          </w:tcPr>
          <w:p w14:paraId="6A4E6A78" w14:textId="1919571C" w:rsidR="00086D62" w:rsidRPr="00166246" w:rsidDel="007418D0" w:rsidRDefault="00086D62" w:rsidP="00086D62">
            <w:pPr>
              <w:widowControl/>
              <w:tabs>
                <w:tab w:val="left" w:pos="720"/>
              </w:tabs>
              <w:spacing w:before="100" w:beforeAutospacing="1" w:after="100" w:afterAutospacing="1" w:line="240" w:lineRule="atLeast"/>
              <w:jc w:val="left"/>
              <w:rPr>
                <w:del w:id="2099" w:author="User" w:date="2024-06-13T21:05:00Z"/>
                <w:rFonts w:ascii="微软雅黑" w:eastAsia="微软雅黑" w:hAnsi="微软雅黑" w:cs="宋体"/>
                <w:strike/>
                <w:color w:val="191B1F"/>
                <w:kern w:val="0"/>
                <w:szCs w:val="21"/>
                <w:highlight w:val="magenta"/>
                <w14:ligatures w14:val="none"/>
                <w:rPrChange w:id="2100" w:author="User" w:date="2024-07-01T09:37:00Z">
                  <w:rPr>
                    <w:del w:id="2101" w:author="User" w:date="2024-06-13T21:05:00Z"/>
                    <w:rFonts w:ascii="微软雅黑" w:eastAsia="微软雅黑" w:hAnsi="微软雅黑" w:cs="宋体"/>
                    <w:color w:val="191B1F"/>
                    <w:kern w:val="0"/>
                    <w:szCs w:val="21"/>
                    <w14:ligatures w14:val="none"/>
                  </w:rPr>
                </w:rPrChange>
              </w:rPr>
            </w:pPr>
          </w:p>
        </w:tc>
        <w:tc>
          <w:tcPr>
            <w:tcW w:w="1779" w:type="dxa"/>
          </w:tcPr>
          <w:p w14:paraId="5D576AC3" w14:textId="44AF3A41" w:rsidR="00086D62" w:rsidRPr="00166246" w:rsidDel="007418D0" w:rsidRDefault="00086D62" w:rsidP="00086D62">
            <w:pPr>
              <w:widowControl/>
              <w:tabs>
                <w:tab w:val="left" w:pos="720"/>
              </w:tabs>
              <w:spacing w:before="100" w:beforeAutospacing="1" w:after="100" w:afterAutospacing="1" w:line="240" w:lineRule="atLeast"/>
              <w:jc w:val="left"/>
              <w:rPr>
                <w:del w:id="2102" w:author="User" w:date="2024-06-13T21:05:00Z"/>
                <w:rFonts w:ascii="微软雅黑" w:eastAsia="微软雅黑" w:hAnsi="微软雅黑" w:cs="宋体"/>
                <w:strike/>
                <w:color w:val="191B1F"/>
                <w:kern w:val="0"/>
                <w:szCs w:val="21"/>
                <w:highlight w:val="magenta"/>
                <w14:ligatures w14:val="none"/>
                <w:rPrChange w:id="2103" w:author="User" w:date="2024-07-01T09:37:00Z">
                  <w:rPr>
                    <w:del w:id="2104" w:author="User" w:date="2024-06-13T21:05:00Z"/>
                    <w:rFonts w:ascii="微软雅黑" w:eastAsia="微软雅黑" w:hAnsi="微软雅黑" w:cs="宋体"/>
                    <w:color w:val="191B1F"/>
                    <w:kern w:val="0"/>
                    <w:szCs w:val="21"/>
                    <w14:ligatures w14:val="none"/>
                  </w:rPr>
                </w:rPrChange>
              </w:rPr>
            </w:pPr>
          </w:p>
        </w:tc>
        <w:tc>
          <w:tcPr>
            <w:tcW w:w="3014" w:type="dxa"/>
          </w:tcPr>
          <w:p w14:paraId="7DA7ADA0" w14:textId="5D60219B" w:rsidR="00086D62" w:rsidRPr="00166246" w:rsidDel="007418D0" w:rsidRDefault="00086D62" w:rsidP="00086D62">
            <w:pPr>
              <w:widowControl/>
              <w:tabs>
                <w:tab w:val="left" w:pos="720"/>
              </w:tabs>
              <w:spacing w:before="100" w:beforeAutospacing="1" w:after="100" w:afterAutospacing="1" w:line="240" w:lineRule="atLeast"/>
              <w:jc w:val="left"/>
              <w:rPr>
                <w:del w:id="2105" w:author="User" w:date="2024-06-13T21:05:00Z"/>
                <w:rFonts w:ascii="微软雅黑" w:eastAsia="微软雅黑" w:hAnsi="微软雅黑" w:cs="宋体"/>
                <w:strike/>
                <w:color w:val="191B1F"/>
                <w:kern w:val="0"/>
                <w:szCs w:val="21"/>
                <w:highlight w:val="magenta"/>
                <w14:ligatures w14:val="none"/>
                <w:rPrChange w:id="2106" w:author="User" w:date="2024-07-01T09:37:00Z">
                  <w:rPr>
                    <w:del w:id="2107" w:author="User" w:date="2024-06-13T21:05:00Z"/>
                    <w:rFonts w:ascii="微软雅黑" w:eastAsia="微软雅黑" w:hAnsi="微软雅黑" w:cs="宋体"/>
                    <w:color w:val="191B1F"/>
                    <w:kern w:val="0"/>
                    <w:szCs w:val="21"/>
                    <w14:ligatures w14:val="none"/>
                  </w:rPr>
                </w:rPrChange>
              </w:rPr>
            </w:pPr>
          </w:p>
        </w:tc>
      </w:tr>
      <w:tr w:rsidR="00086D62" w:rsidRPr="00166246" w:rsidDel="007418D0" w14:paraId="7D8F8BF8" w14:textId="677D8C57" w:rsidTr="00086D62">
        <w:trPr>
          <w:del w:id="2108" w:author="User" w:date="2024-06-13T21:05:00Z"/>
        </w:trPr>
        <w:tc>
          <w:tcPr>
            <w:tcW w:w="1870" w:type="dxa"/>
          </w:tcPr>
          <w:p w14:paraId="7C967D27" w14:textId="4B4D1D4F" w:rsidR="00086D62" w:rsidRPr="00166246" w:rsidDel="007418D0" w:rsidRDefault="00086D62" w:rsidP="00086D62">
            <w:pPr>
              <w:widowControl/>
              <w:tabs>
                <w:tab w:val="left" w:pos="720"/>
              </w:tabs>
              <w:spacing w:before="100" w:beforeAutospacing="1" w:after="100" w:afterAutospacing="1" w:line="240" w:lineRule="atLeast"/>
              <w:jc w:val="left"/>
              <w:rPr>
                <w:del w:id="2109" w:author="User" w:date="2024-06-13T21:05:00Z"/>
                <w:rFonts w:ascii="微软雅黑" w:eastAsia="微软雅黑" w:hAnsi="微软雅黑" w:cs="宋体"/>
                <w:strike/>
                <w:color w:val="191B1F"/>
                <w:kern w:val="0"/>
                <w:szCs w:val="21"/>
                <w:highlight w:val="magenta"/>
                <w14:ligatures w14:val="none"/>
                <w:rPrChange w:id="2110" w:author="User" w:date="2024-07-01T09:37:00Z">
                  <w:rPr>
                    <w:del w:id="2111" w:author="User" w:date="2024-06-13T21:05:00Z"/>
                    <w:rFonts w:ascii="微软雅黑" w:eastAsia="微软雅黑" w:hAnsi="微软雅黑" w:cs="宋体"/>
                    <w:color w:val="191B1F"/>
                    <w:kern w:val="0"/>
                    <w:szCs w:val="21"/>
                    <w14:ligatures w14:val="none"/>
                  </w:rPr>
                </w:rPrChange>
              </w:rPr>
            </w:pPr>
            <w:del w:id="2112" w:author="User" w:date="2024-06-13T21:05:00Z">
              <w:r w:rsidRPr="00166246" w:rsidDel="007418D0">
                <w:rPr>
                  <w:rFonts w:ascii="微软雅黑" w:eastAsia="微软雅黑" w:hAnsi="微软雅黑" w:cs="宋体"/>
                  <w:strike/>
                  <w:color w:val="191B1F"/>
                  <w:kern w:val="0"/>
                  <w:szCs w:val="21"/>
                  <w:highlight w:val="magenta"/>
                  <w14:ligatures w14:val="none"/>
                  <w:rPrChange w:id="2113" w:author="User" w:date="2024-07-01T09:37:00Z">
                    <w:rPr>
                      <w:rFonts w:ascii="微软雅黑" w:eastAsia="微软雅黑" w:hAnsi="微软雅黑" w:cs="宋体"/>
                      <w:color w:val="191B1F"/>
                      <w:kern w:val="0"/>
                      <w:szCs w:val="21"/>
                      <w14:ligatures w14:val="none"/>
                    </w:rPr>
                  </w:rPrChange>
                </w:rPr>
                <w:delText>xdmd</w:delText>
              </w:r>
            </w:del>
          </w:p>
        </w:tc>
        <w:tc>
          <w:tcPr>
            <w:tcW w:w="2110" w:type="dxa"/>
          </w:tcPr>
          <w:p w14:paraId="344C4664" w14:textId="1E80F127" w:rsidR="00086D62" w:rsidRPr="00166246" w:rsidDel="007418D0" w:rsidRDefault="00086D62" w:rsidP="00086D62">
            <w:pPr>
              <w:widowControl/>
              <w:tabs>
                <w:tab w:val="left" w:pos="720"/>
              </w:tabs>
              <w:spacing w:before="100" w:beforeAutospacing="1" w:after="100" w:afterAutospacing="1" w:line="240" w:lineRule="atLeast"/>
              <w:jc w:val="left"/>
              <w:rPr>
                <w:del w:id="2114" w:author="User" w:date="2024-06-13T21:05:00Z"/>
                <w:rFonts w:ascii="微软雅黑" w:eastAsia="微软雅黑" w:hAnsi="微软雅黑" w:cs="宋体"/>
                <w:strike/>
                <w:color w:val="191B1F"/>
                <w:kern w:val="0"/>
                <w:szCs w:val="21"/>
                <w:highlight w:val="magenta"/>
                <w14:ligatures w14:val="none"/>
                <w:rPrChange w:id="2115" w:author="User" w:date="2024-07-01T09:37:00Z">
                  <w:rPr>
                    <w:del w:id="2116" w:author="User" w:date="2024-06-13T21:05:00Z"/>
                    <w:rFonts w:ascii="微软雅黑" w:eastAsia="微软雅黑" w:hAnsi="微软雅黑" w:cs="宋体"/>
                    <w:color w:val="191B1F"/>
                    <w:kern w:val="0"/>
                    <w:szCs w:val="21"/>
                    <w14:ligatures w14:val="none"/>
                  </w:rPr>
                </w:rPrChange>
              </w:rPr>
            </w:pPr>
          </w:p>
        </w:tc>
        <w:tc>
          <w:tcPr>
            <w:tcW w:w="1779" w:type="dxa"/>
          </w:tcPr>
          <w:p w14:paraId="6D3542AB" w14:textId="2899A1FE" w:rsidR="00086D62" w:rsidRPr="00166246" w:rsidDel="007418D0" w:rsidRDefault="00086D62" w:rsidP="00086D62">
            <w:pPr>
              <w:widowControl/>
              <w:tabs>
                <w:tab w:val="left" w:pos="720"/>
              </w:tabs>
              <w:spacing w:before="100" w:beforeAutospacing="1" w:after="100" w:afterAutospacing="1" w:line="240" w:lineRule="atLeast"/>
              <w:jc w:val="left"/>
              <w:rPr>
                <w:del w:id="2117" w:author="User" w:date="2024-06-13T21:05:00Z"/>
                <w:rFonts w:ascii="微软雅黑" w:eastAsia="微软雅黑" w:hAnsi="微软雅黑" w:cs="宋体"/>
                <w:strike/>
                <w:color w:val="191B1F"/>
                <w:kern w:val="0"/>
                <w:szCs w:val="21"/>
                <w:highlight w:val="magenta"/>
                <w14:ligatures w14:val="none"/>
                <w:rPrChange w:id="2118" w:author="User" w:date="2024-07-01T09:37:00Z">
                  <w:rPr>
                    <w:del w:id="2119" w:author="User" w:date="2024-06-13T21:05:00Z"/>
                    <w:rFonts w:ascii="微软雅黑" w:eastAsia="微软雅黑" w:hAnsi="微软雅黑" w:cs="宋体"/>
                    <w:color w:val="191B1F"/>
                    <w:kern w:val="0"/>
                    <w:szCs w:val="21"/>
                    <w14:ligatures w14:val="none"/>
                  </w:rPr>
                </w:rPrChange>
              </w:rPr>
            </w:pPr>
          </w:p>
        </w:tc>
        <w:tc>
          <w:tcPr>
            <w:tcW w:w="3014" w:type="dxa"/>
          </w:tcPr>
          <w:p w14:paraId="2F4B79E1" w14:textId="715F138A" w:rsidR="00086D62" w:rsidRPr="00166246" w:rsidDel="007418D0" w:rsidRDefault="00086D62" w:rsidP="00086D62">
            <w:pPr>
              <w:widowControl/>
              <w:tabs>
                <w:tab w:val="left" w:pos="720"/>
              </w:tabs>
              <w:spacing w:before="100" w:beforeAutospacing="1" w:after="100" w:afterAutospacing="1" w:line="240" w:lineRule="atLeast"/>
              <w:jc w:val="left"/>
              <w:rPr>
                <w:del w:id="2120" w:author="User" w:date="2024-06-13T21:05:00Z"/>
                <w:rFonts w:ascii="微软雅黑" w:eastAsia="微软雅黑" w:hAnsi="微软雅黑" w:cs="宋体"/>
                <w:strike/>
                <w:color w:val="191B1F"/>
                <w:kern w:val="0"/>
                <w:szCs w:val="21"/>
                <w:highlight w:val="magenta"/>
                <w14:ligatures w14:val="none"/>
                <w:rPrChange w:id="2121" w:author="User" w:date="2024-07-01T09:37:00Z">
                  <w:rPr>
                    <w:del w:id="212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7203ADB0" w14:textId="44EAF24E" w:rsidTr="00086D62">
        <w:trPr>
          <w:del w:id="2123" w:author="User" w:date="2024-06-13T21:05:00Z"/>
        </w:trPr>
        <w:tc>
          <w:tcPr>
            <w:tcW w:w="1870" w:type="dxa"/>
          </w:tcPr>
          <w:p w14:paraId="06F9A421" w14:textId="36DA8864" w:rsidR="00086D62" w:rsidRPr="00166246" w:rsidDel="007418D0" w:rsidRDefault="00086D62" w:rsidP="00086D62">
            <w:pPr>
              <w:widowControl/>
              <w:tabs>
                <w:tab w:val="left" w:pos="720"/>
              </w:tabs>
              <w:spacing w:before="100" w:beforeAutospacing="1" w:after="100" w:afterAutospacing="1" w:line="240" w:lineRule="atLeast"/>
              <w:jc w:val="left"/>
              <w:rPr>
                <w:del w:id="2124" w:author="User" w:date="2024-06-13T21:05:00Z"/>
                <w:rFonts w:ascii="微软雅黑" w:eastAsia="微软雅黑" w:hAnsi="微软雅黑" w:cs="宋体"/>
                <w:strike/>
                <w:color w:val="191B1F"/>
                <w:kern w:val="0"/>
                <w:szCs w:val="21"/>
                <w:highlight w:val="magenta"/>
                <w14:ligatures w14:val="none"/>
                <w:rPrChange w:id="2125" w:author="User" w:date="2024-07-01T09:37:00Z">
                  <w:rPr>
                    <w:del w:id="2126" w:author="User" w:date="2024-06-13T21:05:00Z"/>
                    <w:rFonts w:ascii="微软雅黑" w:eastAsia="微软雅黑" w:hAnsi="微软雅黑" w:cs="宋体"/>
                    <w:color w:val="191B1F"/>
                    <w:kern w:val="0"/>
                    <w:szCs w:val="21"/>
                    <w14:ligatures w14:val="none"/>
                  </w:rPr>
                </w:rPrChange>
              </w:rPr>
            </w:pPr>
            <w:del w:id="2127" w:author="User" w:date="2024-06-13T21:05:00Z">
              <w:r w:rsidRPr="00166246" w:rsidDel="007418D0">
                <w:rPr>
                  <w:rFonts w:ascii="微软雅黑" w:eastAsia="微软雅黑" w:hAnsi="微软雅黑" w:cs="宋体"/>
                  <w:strike/>
                  <w:color w:val="191B1F"/>
                  <w:kern w:val="0"/>
                  <w:szCs w:val="21"/>
                  <w:highlight w:val="magenta"/>
                  <w14:ligatures w14:val="none"/>
                  <w:rPrChange w:id="2128" w:author="User" w:date="2024-07-01T09:37:00Z">
                    <w:rPr>
                      <w:rFonts w:ascii="微软雅黑" w:eastAsia="微软雅黑" w:hAnsi="微软雅黑" w:cs="宋体"/>
                      <w:color w:val="191B1F"/>
                      <w:kern w:val="0"/>
                      <w:szCs w:val="21"/>
                      <w14:ligatures w14:val="none"/>
                    </w:rPr>
                  </w:rPrChange>
                </w:rPr>
                <w:delText>stxs</w:delText>
              </w:r>
            </w:del>
          </w:p>
        </w:tc>
        <w:tc>
          <w:tcPr>
            <w:tcW w:w="2110" w:type="dxa"/>
          </w:tcPr>
          <w:p w14:paraId="321A435B" w14:textId="536FD838" w:rsidR="00086D62" w:rsidRPr="00166246" w:rsidDel="007418D0" w:rsidRDefault="00086D62" w:rsidP="00086D62">
            <w:pPr>
              <w:widowControl/>
              <w:tabs>
                <w:tab w:val="left" w:pos="720"/>
              </w:tabs>
              <w:spacing w:before="100" w:beforeAutospacing="1" w:after="100" w:afterAutospacing="1" w:line="240" w:lineRule="atLeast"/>
              <w:jc w:val="left"/>
              <w:rPr>
                <w:del w:id="2129" w:author="User" w:date="2024-06-13T21:05:00Z"/>
                <w:rFonts w:ascii="微软雅黑" w:eastAsia="微软雅黑" w:hAnsi="微软雅黑" w:cs="宋体"/>
                <w:strike/>
                <w:color w:val="191B1F"/>
                <w:kern w:val="0"/>
                <w:szCs w:val="21"/>
                <w:highlight w:val="magenta"/>
                <w14:ligatures w14:val="none"/>
                <w:rPrChange w:id="2130" w:author="User" w:date="2024-07-01T09:37:00Z">
                  <w:rPr>
                    <w:del w:id="2131" w:author="User" w:date="2024-06-13T21:05:00Z"/>
                    <w:rFonts w:ascii="微软雅黑" w:eastAsia="微软雅黑" w:hAnsi="微软雅黑" w:cs="宋体"/>
                    <w:color w:val="191B1F"/>
                    <w:kern w:val="0"/>
                    <w:szCs w:val="21"/>
                    <w14:ligatures w14:val="none"/>
                  </w:rPr>
                </w:rPrChange>
              </w:rPr>
            </w:pPr>
          </w:p>
        </w:tc>
        <w:tc>
          <w:tcPr>
            <w:tcW w:w="1779" w:type="dxa"/>
          </w:tcPr>
          <w:p w14:paraId="3496CAD5" w14:textId="551188B6" w:rsidR="00086D62" w:rsidRPr="00166246" w:rsidDel="007418D0" w:rsidRDefault="00086D62" w:rsidP="00086D62">
            <w:pPr>
              <w:widowControl/>
              <w:tabs>
                <w:tab w:val="left" w:pos="720"/>
              </w:tabs>
              <w:spacing w:before="100" w:beforeAutospacing="1" w:after="100" w:afterAutospacing="1" w:line="240" w:lineRule="atLeast"/>
              <w:jc w:val="left"/>
              <w:rPr>
                <w:del w:id="2132" w:author="User" w:date="2024-06-13T21:05:00Z"/>
                <w:rFonts w:ascii="微软雅黑" w:eastAsia="微软雅黑" w:hAnsi="微软雅黑" w:cs="宋体"/>
                <w:strike/>
                <w:color w:val="191B1F"/>
                <w:kern w:val="0"/>
                <w:szCs w:val="21"/>
                <w:highlight w:val="magenta"/>
                <w14:ligatures w14:val="none"/>
                <w:rPrChange w:id="2133" w:author="User" w:date="2024-07-01T09:37:00Z">
                  <w:rPr>
                    <w:del w:id="2134" w:author="User" w:date="2024-06-13T21:05:00Z"/>
                    <w:rFonts w:ascii="微软雅黑" w:eastAsia="微软雅黑" w:hAnsi="微软雅黑" w:cs="宋体"/>
                    <w:color w:val="191B1F"/>
                    <w:kern w:val="0"/>
                    <w:szCs w:val="21"/>
                    <w14:ligatures w14:val="none"/>
                  </w:rPr>
                </w:rPrChange>
              </w:rPr>
            </w:pPr>
          </w:p>
        </w:tc>
        <w:tc>
          <w:tcPr>
            <w:tcW w:w="3014" w:type="dxa"/>
          </w:tcPr>
          <w:p w14:paraId="17F01FE1" w14:textId="6EEAE89E" w:rsidR="00086D62" w:rsidRPr="00166246" w:rsidDel="007418D0" w:rsidRDefault="00086D62" w:rsidP="00086D62">
            <w:pPr>
              <w:widowControl/>
              <w:tabs>
                <w:tab w:val="left" w:pos="720"/>
              </w:tabs>
              <w:spacing w:before="100" w:beforeAutospacing="1" w:after="100" w:afterAutospacing="1" w:line="240" w:lineRule="atLeast"/>
              <w:jc w:val="left"/>
              <w:rPr>
                <w:del w:id="2135" w:author="User" w:date="2024-06-13T21:05:00Z"/>
                <w:rFonts w:ascii="微软雅黑" w:eastAsia="微软雅黑" w:hAnsi="微软雅黑" w:cs="宋体"/>
                <w:strike/>
                <w:color w:val="191B1F"/>
                <w:kern w:val="0"/>
                <w:szCs w:val="21"/>
                <w:highlight w:val="magenta"/>
                <w14:ligatures w14:val="none"/>
                <w:rPrChange w:id="2136" w:author="User" w:date="2024-07-01T09:37:00Z">
                  <w:rPr>
                    <w:del w:id="2137" w:author="User" w:date="2024-06-13T21:05:00Z"/>
                    <w:rFonts w:ascii="微软雅黑" w:eastAsia="微软雅黑" w:hAnsi="微软雅黑" w:cs="宋体"/>
                    <w:color w:val="191B1F"/>
                    <w:kern w:val="0"/>
                    <w:szCs w:val="21"/>
                    <w14:ligatures w14:val="none"/>
                  </w:rPr>
                </w:rPrChange>
              </w:rPr>
            </w:pPr>
          </w:p>
        </w:tc>
      </w:tr>
      <w:tr w:rsidR="00086D62" w:rsidRPr="00166246" w:rsidDel="007418D0" w14:paraId="07971DC9" w14:textId="37C51BEF" w:rsidTr="00086D62">
        <w:trPr>
          <w:del w:id="2138" w:author="User" w:date="2024-06-13T21:05:00Z"/>
        </w:trPr>
        <w:tc>
          <w:tcPr>
            <w:tcW w:w="1870" w:type="dxa"/>
          </w:tcPr>
          <w:p w14:paraId="122B2690" w14:textId="3570C178" w:rsidR="00086D62" w:rsidRPr="00166246" w:rsidDel="007418D0" w:rsidRDefault="00086D62" w:rsidP="00086D62">
            <w:pPr>
              <w:widowControl/>
              <w:tabs>
                <w:tab w:val="left" w:pos="720"/>
              </w:tabs>
              <w:spacing w:before="100" w:beforeAutospacing="1" w:after="100" w:afterAutospacing="1" w:line="240" w:lineRule="atLeast"/>
              <w:jc w:val="left"/>
              <w:rPr>
                <w:del w:id="2139" w:author="User" w:date="2024-06-13T21:05:00Z"/>
                <w:rFonts w:ascii="微软雅黑" w:eastAsia="微软雅黑" w:hAnsi="微软雅黑" w:cs="宋体"/>
                <w:strike/>
                <w:color w:val="191B1F"/>
                <w:kern w:val="0"/>
                <w:szCs w:val="21"/>
                <w:highlight w:val="magenta"/>
                <w14:ligatures w14:val="none"/>
                <w:rPrChange w:id="2140" w:author="User" w:date="2024-07-01T09:37:00Z">
                  <w:rPr>
                    <w:del w:id="2141" w:author="User" w:date="2024-06-13T21:05:00Z"/>
                    <w:rFonts w:ascii="微软雅黑" w:eastAsia="微软雅黑" w:hAnsi="微软雅黑" w:cs="宋体"/>
                    <w:color w:val="191B1F"/>
                    <w:kern w:val="0"/>
                    <w:szCs w:val="21"/>
                    <w14:ligatures w14:val="none"/>
                  </w:rPr>
                </w:rPrChange>
              </w:rPr>
            </w:pPr>
            <w:del w:id="2142" w:author="User" w:date="2024-06-13T21:05:00Z">
              <w:r w:rsidRPr="00166246" w:rsidDel="007418D0">
                <w:rPr>
                  <w:rFonts w:ascii="微软雅黑" w:eastAsia="微软雅黑" w:hAnsi="微软雅黑" w:cs="宋体"/>
                  <w:strike/>
                  <w:color w:val="191B1F"/>
                  <w:kern w:val="0"/>
                  <w:szCs w:val="21"/>
                  <w:highlight w:val="magenta"/>
                  <w14:ligatures w14:val="none"/>
                  <w:rPrChange w:id="2143" w:author="User" w:date="2024-07-01T09:37:00Z">
                    <w:rPr>
                      <w:rFonts w:ascii="微软雅黑" w:eastAsia="微软雅黑" w:hAnsi="微软雅黑" w:cs="宋体"/>
                      <w:color w:val="191B1F"/>
                      <w:kern w:val="0"/>
                      <w:szCs w:val="21"/>
                      <w14:ligatures w14:val="none"/>
                    </w:rPr>
                  </w:rPrChange>
                </w:rPr>
                <w:delText>ljpj</w:delText>
              </w:r>
            </w:del>
          </w:p>
        </w:tc>
        <w:tc>
          <w:tcPr>
            <w:tcW w:w="2110" w:type="dxa"/>
          </w:tcPr>
          <w:p w14:paraId="1C730BE6" w14:textId="54F7C40F" w:rsidR="00086D62" w:rsidRPr="00166246" w:rsidDel="007418D0" w:rsidRDefault="00086D62" w:rsidP="00086D62">
            <w:pPr>
              <w:widowControl/>
              <w:tabs>
                <w:tab w:val="left" w:pos="720"/>
              </w:tabs>
              <w:spacing w:before="100" w:beforeAutospacing="1" w:after="100" w:afterAutospacing="1" w:line="240" w:lineRule="atLeast"/>
              <w:jc w:val="left"/>
              <w:rPr>
                <w:del w:id="2144" w:author="User" w:date="2024-06-13T21:05:00Z"/>
                <w:rFonts w:ascii="微软雅黑" w:eastAsia="微软雅黑" w:hAnsi="微软雅黑" w:cs="宋体"/>
                <w:strike/>
                <w:color w:val="191B1F"/>
                <w:kern w:val="0"/>
                <w:szCs w:val="21"/>
                <w:highlight w:val="magenta"/>
                <w14:ligatures w14:val="none"/>
                <w:rPrChange w:id="2145" w:author="User" w:date="2024-07-01T09:37:00Z">
                  <w:rPr>
                    <w:del w:id="2146" w:author="User" w:date="2024-06-13T21:05:00Z"/>
                    <w:rFonts w:ascii="微软雅黑" w:eastAsia="微软雅黑" w:hAnsi="微软雅黑" w:cs="宋体"/>
                    <w:color w:val="191B1F"/>
                    <w:kern w:val="0"/>
                    <w:szCs w:val="21"/>
                    <w14:ligatures w14:val="none"/>
                  </w:rPr>
                </w:rPrChange>
              </w:rPr>
            </w:pPr>
          </w:p>
        </w:tc>
        <w:tc>
          <w:tcPr>
            <w:tcW w:w="1779" w:type="dxa"/>
          </w:tcPr>
          <w:p w14:paraId="049C4921" w14:textId="0E63E094" w:rsidR="00086D62" w:rsidRPr="00166246" w:rsidDel="007418D0" w:rsidRDefault="00086D62" w:rsidP="00086D62">
            <w:pPr>
              <w:widowControl/>
              <w:tabs>
                <w:tab w:val="left" w:pos="720"/>
              </w:tabs>
              <w:spacing w:before="100" w:beforeAutospacing="1" w:after="100" w:afterAutospacing="1" w:line="240" w:lineRule="atLeast"/>
              <w:jc w:val="left"/>
              <w:rPr>
                <w:del w:id="2147" w:author="User" w:date="2024-06-13T21:05:00Z"/>
                <w:rFonts w:ascii="微软雅黑" w:eastAsia="微软雅黑" w:hAnsi="微软雅黑" w:cs="宋体"/>
                <w:strike/>
                <w:color w:val="191B1F"/>
                <w:kern w:val="0"/>
                <w:szCs w:val="21"/>
                <w:highlight w:val="magenta"/>
                <w14:ligatures w14:val="none"/>
                <w:rPrChange w:id="2148" w:author="User" w:date="2024-07-01T09:37:00Z">
                  <w:rPr>
                    <w:del w:id="2149" w:author="User" w:date="2024-06-13T21:05:00Z"/>
                    <w:rFonts w:ascii="微软雅黑" w:eastAsia="微软雅黑" w:hAnsi="微软雅黑" w:cs="宋体"/>
                    <w:color w:val="191B1F"/>
                    <w:kern w:val="0"/>
                    <w:szCs w:val="21"/>
                    <w14:ligatures w14:val="none"/>
                  </w:rPr>
                </w:rPrChange>
              </w:rPr>
            </w:pPr>
          </w:p>
        </w:tc>
        <w:tc>
          <w:tcPr>
            <w:tcW w:w="3014" w:type="dxa"/>
          </w:tcPr>
          <w:p w14:paraId="7AAE30E8" w14:textId="08837FA9" w:rsidR="00086D62" w:rsidRPr="00166246" w:rsidDel="007418D0" w:rsidRDefault="00086D62" w:rsidP="00086D62">
            <w:pPr>
              <w:widowControl/>
              <w:tabs>
                <w:tab w:val="left" w:pos="720"/>
              </w:tabs>
              <w:spacing w:before="100" w:beforeAutospacing="1" w:after="100" w:afterAutospacing="1" w:line="240" w:lineRule="atLeast"/>
              <w:jc w:val="left"/>
              <w:rPr>
                <w:del w:id="2150" w:author="User" w:date="2024-06-13T21:05:00Z"/>
                <w:rFonts w:ascii="微软雅黑" w:eastAsia="微软雅黑" w:hAnsi="微软雅黑" w:cs="宋体"/>
                <w:strike/>
                <w:color w:val="191B1F"/>
                <w:kern w:val="0"/>
                <w:szCs w:val="21"/>
                <w:highlight w:val="magenta"/>
                <w14:ligatures w14:val="none"/>
                <w:rPrChange w:id="2151" w:author="User" w:date="2024-07-01T09:37:00Z">
                  <w:rPr>
                    <w:del w:id="2152" w:author="User" w:date="2024-06-13T21:05:00Z"/>
                    <w:rFonts w:ascii="微软雅黑" w:eastAsia="微软雅黑" w:hAnsi="微软雅黑" w:cs="宋体"/>
                    <w:color w:val="191B1F"/>
                    <w:kern w:val="0"/>
                    <w:szCs w:val="21"/>
                    <w14:ligatures w14:val="none"/>
                  </w:rPr>
                </w:rPrChange>
              </w:rPr>
            </w:pPr>
          </w:p>
        </w:tc>
      </w:tr>
      <w:tr w:rsidR="00086D62" w:rsidRPr="00166246" w:rsidDel="007418D0" w14:paraId="66244B05" w14:textId="31ABF83D" w:rsidTr="00086D62">
        <w:trPr>
          <w:del w:id="2153" w:author="User" w:date="2024-06-13T21:05:00Z"/>
        </w:trPr>
        <w:tc>
          <w:tcPr>
            <w:tcW w:w="1870" w:type="dxa"/>
          </w:tcPr>
          <w:p w14:paraId="4B5E51E7" w14:textId="28C4204D" w:rsidR="00086D62" w:rsidRPr="00166246" w:rsidDel="007418D0" w:rsidRDefault="00086D62" w:rsidP="00086D62">
            <w:pPr>
              <w:widowControl/>
              <w:tabs>
                <w:tab w:val="left" w:pos="720"/>
              </w:tabs>
              <w:spacing w:before="100" w:beforeAutospacing="1" w:after="100" w:afterAutospacing="1" w:line="240" w:lineRule="atLeast"/>
              <w:jc w:val="left"/>
              <w:rPr>
                <w:del w:id="2154" w:author="User" w:date="2024-06-13T21:05:00Z"/>
                <w:rFonts w:ascii="微软雅黑" w:eastAsia="微软雅黑" w:hAnsi="微软雅黑" w:cs="宋体"/>
                <w:strike/>
                <w:color w:val="191B1F"/>
                <w:kern w:val="0"/>
                <w:szCs w:val="21"/>
                <w:highlight w:val="magenta"/>
                <w14:ligatures w14:val="none"/>
                <w:rPrChange w:id="2155" w:author="User" w:date="2024-07-01T09:37:00Z">
                  <w:rPr>
                    <w:del w:id="2156" w:author="User" w:date="2024-06-13T21:05:00Z"/>
                    <w:rFonts w:ascii="微软雅黑" w:eastAsia="微软雅黑" w:hAnsi="微软雅黑" w:cs="宋体"/>
                    <w:color w:val="191B1F"/>
                    <w:kern w:val="0"/>
                    <w:szCs w:val="21"/>
                    <w14:ligatures w14:val="none"/>
                  </w:rPr>
                </w:rPrChange>
              </w:rPr>
            </w:pPr>
            <w:del w:id="2157" w:author="User" w:date="2024-06-13T21:05:00Z">
              <w:r w:rsidRPr="00166246" w:rsidDel="007418D0">
                <w:rPr>
                  <w:rFonts w:ascii="微软雅黑" w:eastAsia="微软雅黑" w:hAnsi="微软雅黑" w:cs="宋体"/>
                  <w:strike/>
                  <w:color w:val="191B1F"/>
                  <w:kern w:val="0"/>
                  <w:szCs w:val="21"/>
                  <w:highlight w:val="magenta"/>
                  <w14:ligatures w14:val="none"/>
                  <w:rPrChange w:id="2158" w:author="User" w:date="2024-07-01T09:37:00Z">
                    <w:rPr>
                      <w:rFonts w:ascii="微软雅黑" w:eastAsia="微软雅黑" w:hAnsi="微软雅黑" w:cs="宋体"/>
                      <w:color w:val="191B1F"/>
                      <w:kern w:val="0"/>
                      <w:szCs w:val="21"/>
                      <w14:ligatures w14:val="none"/>
                    </w:rPr>
                  </w:rPrChange>
                </w:rPr>
                <w:delText>phpj</w:delText>
              </w:r>
            </w:del>
          </w:p>
        </w:tc>
        <w:tc>
          <w:tcPr>
            <w:tcW w:w="2110" w:type="dxa"/>
          </w:tcPr>
          <w:p w14:paraId="7C78F95C" w14:textId="43E8DFDB" w:rsidR="00086D62" w:rsidRPr="00166246" w:rsidDel="007418D0" w:rsidRDefault="00086D62" w:rsidP="00086D62">
            <w:pPr>
              <w:widowControl/>
              <w:tabs>
                <w:tab w:val="left" w:pos="720"/>
              </w:tabs>
              <w:spacing w:before="100" w:beforeAutospacing="1" w:after="100" w:afterAutospacing="1" w:line="240" w:lineRule="atLeast"/>
              <w:jc w:val="left"/>
              <w:rPr>
                <w:del w:id="2159" w:author="User" w:date="2024-06-13T21:05:00Z"/>
                <w:rFonts w:ascii="微软雅黑" w:eastAsia="微软雅黑" w:hAnsi="微软雅黑" w:cs="宋体"/>
                <w:strike/>
                <w:color w:val="191B1F"/>
                <w:kern w:val="0"/>
                <w:szCs w:val="21"/>
                <w:highlight w:val="magenta"/>
                <w14:ligatures w14:val="none"/>
                <w:rPrChange w:id="2160" w:author="User" w:date="2024-07-01T09:37:00Z">
                  <w:rPr>
                    <w:del w:id="2161" w:author="User" w:date="2024-06-13T21:05:00Z"/>
                    <w:rFonts w:ascii="微软雅黑" w:eastAsia="微软雅黑" w:hAnsi="微软雅黑" w:cs="宋体"/>
                    <w:color w:val="191B1F"/>
                    <w:kern w:val="0"/>
                    <w:szCs w:val="21"/>
                    <w14:ligatures w14:val="none"/>
                  </w:rPr>
                </w:rPrChange>
              </w:rPr>
            </w:pPr>
          </w:p>
        </w:tc>
        <w:tc>
          <w:tcPr>
            <w:tcW w:w="1779" w:type="dxa"/>
          </w:tcPr>
          <w:p w14:paraId="48033495" w14:textId="6224CA00" w:rsidR="00086D62" w:rsidRPr="00166246" w:rsidDel="007418D0" w:rsidRDefault="00086D62" w:rsidP="00086D62">
            <w:pPr>
              <w:widowControl/>
              <w:tabs>
                <w:tab w:val="left" w:pos="720"/>
              </w:tabs>
              <w:spacing w:before="100" w:beforeAutospacing="1" w:after="100" w:afterAutospacing="1" w:line="240" w:lineRule="atLeast"/>
              <w:jc w:val="left"/>
              <w:rPr>
                <w:del w:id="2162" w:author="User" w:date="2024-06-13T21:05:00Z"/>
                <w:rFonts w:ascii="微软雅黑" w:eastAsia="微软雅黑" w:hAnsi="微软雅黑" w:cs="宋体"/>
                <w:strike/>
                <w:color w:val="191B1F"/>
                <w:kern w:val="0"/>
                <w:szCs w:val="21"/>
                <w:highlight w:val="magenta"/>
                <w14:ligatures w14:val="none"/>
                <w:rPrChange w:id="2163" w:author="User" w:date="2024-07-01T09:37:00Z">
                  <w:rPr>
                    <w:del w:id="2164" w:author="User" w:date="2024-06-13T21:05:00Z"/>
                    <w:rFonts w:ascii="微软雅黑" w:eastAsia="微软雅黑" w:hAnsi="微软雅黑" w:cs="宋体"/>
                    <w:color w:val="191B1F"/>
                    <w:kern w:val="0"/>
                    <w:szCs w:val="21"/>
                    <w14:ligatures w14:val="none"/>
                  </w:rPr>
                </w:rPrChange>
              </w:rPr>
            </w:pPr>
          </w:p>
        </w:tc>
        <w:tc>
          <w:tcPr>
            <w:tcW w:w="3014" w:type="dxa"/>
          </w:tcPr>
          <w:p w14:paraId="3E052334" w14:textId="5C89E891" w:rsidR="00086D62" w:rsidRPr="00166246" w:rsidDel="007418D0" w:rsidRDefault="00086D62" w:rsidP="00086D62">
            <w:pPr>
              <w:widowControl/>
              <w:tabs>
                <w:tab w:val="left" w:pos="720"/>
              </w:tabs>
              <w:spacing w:before="100" w:beforeAutospacing="1" w:after="100" w:afterAutospacing="1" w:line="240" w:lineRule="atLeast"/>
              <w:jc w:val="left"/>
              <w:rPr>
                <w:del w:id="2165" w:author="User" w:date="2024-06-13T21:05:00Z"/>
                <w:rFonts w:ascii="微软雅黑" w:eastAsia="微软雅黑" w:hAnsi="微软雅黑" w:cs="宋体"/>
                <w:strike/>
                <w:color w:val="191B1F"/>
                <w:kern w:val="0"/>
                <w:szCs w:val="21"/>
                <w:highlight w:val="magenta"/>
                <w14:ligatures w14:val="none"/>
                <w:rPrChange w:id="2166" w:author="User" w:date="2024-07-01T09:37:00Z">
                  <w:rPr>
                    <w:del w:id="2167" w:author="User" w:date="2024-06-13T21:05:00Z"/>
                    <w:rFonts w:ascii="微软雅黑" w:eastAsia="微软雅黑" w:hAnsi="微软雅黑" w:cs="宋体"/>
                    <w:color w:val="191B1F"/>
                    <w:kern w:val="0"/>
                    <w:szCs w:val="21"/>
                    <w14:ligatures w14:val="none"/>
                  </w:rPr>
                </w:rPrChange>
              </w:rPr>
            </w:pPr>
          </w:p>
        </w:tc>
      </w:tr>
      <w:tr w:rsidR="00BF0FF1" w:rsidRPr="00166246" w14:paraId="263E5756" w14:textId="77777777" w:rsidTr="00086D62">
        <w:trPr>
          <w:ins w:id="2168" w:author="User" w:date="2024-05-21T09:29:00Z"/>
        </w:trPr>
        <w:tc>
          <w:tcPr>
            <w:tcW w:w="1870" w:type="dxa"/>
          </w:tcPr>
          <w:p w14:paraId="0288032B" w14:textId="0E218ECC" w:rsidR="00BF0FF1" w:rsidRPr="00166246" w:rsidRDefault="00BF0FF1" w:rsidP="00BF0FF1">
            <w:pPr>
              <w:widowControl/>
              <w:tabs>
                <w:tab w:val="left" w:pos="720"/>
              </w:tabs>
              <w:spacing w:before="100" w:beforeAutospacing="1" w:after="100" w:afterAutospacing="1" w:line="240" w:lineRule="atLeast"/>
              <w:jc w:val="left"/>
              <w:rPr>
                <w:ins w:id="2169" w:author="User" w:date="2024-05-21T09:29:00Z"/>
                <w:rFonts w:ascii="微软雅黑" w:eastAsia="微软雅黑" w:hAnsi="微软雅黑" w:cs="宋体"/>
                <w:strike/>
                <w:color w:val="191B1F"/>
                <w:kern w:val="0"/>
                <w:szCs w:val="21"/>
                <w:highlight w:val="magenta"/>
                <w14:ligatures w14:val="none"/>
                <w:rPrChange w:id="2170" w:author="User" w:date="2024-07-01T09:37:00Z">
                  <w:rPr>
                    <w:ins w:id="2171" w:author="User" w:date="2024-05-21T09:29:00Z"/>
                    <w:rFonts w:ascii="微软雅黑" w:eastAsia="微软雅黑" w:hAnsi="微软雅黑" w:cs="宋体"/>
                    <w:color w:val="191B1F"/>
                    <w:kern w:val="0"/>
                    <w:szCs w:val="21"/>
                    <w14:ligatures w14:val="none"/>
                  </w:rPr>
                </w:rPrChange>
              </w:rPr>
            </w:pPr>
            <w:ins w:id="2172" w:author="User" w:date="2024-05-21T09:30:00Z">
              <w:r w:rsidRPr="00166246">
                <w:rPr>
                  <w:rFonts w:ascii="微软雅黑" w:eastAsia="微软雅黑" w:hAnsi="微软雅黑" w:cs="宋体"/>
                  <w:strike/>
                  <w:color w:val="191B1F"/>
                  <w:kern w:val="0"/>
                  <w:szCs w:val="21"/>
                  <w:highlight w:val="magenta"/>
                  <w14:ligatures w14:val="none"/>
                  <w:rPrChange w:id="2173" w:author="User" w:date="2024-07-01T09:37:00Z">
                    <w:rPr>
                      <w:rFonts w:ascii="微软雅黑" w:eastAsia="微软雅黑" w:hAnsi="微软雅黑" w:cs="宋体"/>
                      <w:color w:val="191B1F"/>
                      <w:kern w:val="0"/>
                      <w:szCs w:val="21"/>
                      <w14:ligatures w14:val="none"/>
                    </w:rPr>
                  </w:rPrChange>
                </w:rPr>
                <w:t>Attribute_1</w:t>
              </w:r>
            </w:ins>
          </w:p>
        </w:tc>
        <w:tc>
          <w:tcPr>
            <w:tcW w:w="2110" w:type="dxa"/>
          </w:tcPr>
          <w:p w14:paraId="36EE2FE2" w14:textId="386FE973" w:rsidR="00BF0FF1" w:rsidRPr="00166246" w:rsidRDefault="00BF0FF1" w:rsidP="00BF0FF1">
            <w:pPr>
              <w:widowControl/>
              <w:tabs>
                <w:tab w:val="left" w:pos="720"/>
              </w:tabs>
              <w:spacing w:before="100" w:beforeAutospacing="1" w:after="100" w:afterAutospacing="1" w:line="240" w:lineRule="atLeast"/>
              <w:jc w:val="left"/>
              <w:rPr>
                <w:ins w:id="2174" w:author="User" w:date="2024-05-21T09:29:00Z"/>
                <w:rFonts w:ascii="微软雅黑" w:eastAsia="微软雅黑" w:hAnsi="微软雅黑" w:cs="宋体"/>
                <w:strike/>
                <w:color w:val="191B1F"/>
                <w:kern w:val="0"/>
                <w:szCs w:val="21"/>
                <w:highlight w:val="magenta"/>
                <w14:ligatures w14:val="none"/>
                <w:rPrChange w:id="2175" w:author="User" w:date="2024-07-01T09:37:00Z">
                  <w:rPr>
                    <w:ins w:id="2176" w:author="User" w:date="2024-05-21T09:29:00Z"/>
                    <w:rFonts w:ascii="微软雅黑" w:eastAsia="微软雅黑" w:hAnsi="微软雅黑" w:cs="宋体"/>
                    <w:color w:val="191B1F"/>
                    <w:kern w:val="0"/>
                    <w:szCs w:val="21"/>
                    <w14:ligatures w14:val="none"/>
                  </w:rPr>
                </w:rPrChange>
              </w:rPr>
            </w:pPr>
            <w:ins w:id="2177" w:author="User" w:date="2024-05-21T09:30:00Z">
              <w:r w:rsidRPr="00166246">
                <w:rPr>
                  <w:rFonts w:ascii="微软雅黑" w:eastAsia="微软雅黑" w:hAnsi="微软雅黑" w:cs="宋体"/>
                  <w:strike/>
                  <w:color w:val="191B1F"/>
                  <w:kern w:val="0"/>
                  <w:szCs w:val="21"/>
                  <w:highlight w:val="magenta"/>
                  <w14:ligatures w14:val="none"/>
                  <w:rPrChange w:id="2178" w:author="User" w:date="2024-07-01T09:37:00Z">
                    <w:rPr>
                      <w:rFonts w:ascii="微软雅黑" w:eastAsia="微软雅黑" w:hAnsi="微软雅黑" w:cs="宋体"/>
                      <w:color w:val="191B1F"/>
                      <w:kern w:val="0"/>
                      <w:szCs w:val="21"/>
                      <w14:ligatures w14:val="none"/>
                    </w:rPr>
                  </w:rPrChange>
                </w:rPr>
                <w:t>Varchar（25）</w:t>
              </w:r>
            </w:ins>
          </w:p>
        </w:tc>
        <w:tc>
          <w:tcPr>
            <w:tcW w:w="1779" w:type="dxa"/>
          </w:tcPr>
          <w:p w14:paraId="6AAFD1D6" w14:textId="6E5A65B6" w:rsidR="00BF0FF1" w:rsidRPr="00166246" w:rsidRDefault="00BF0FF1" w:rsidP="00BF0FF1">
            <w:pPr>
              <w:widowControl/>
              <w:tabs>
                <w:tab w:val="left" w:pos="720"/>
              </w:tabs>
              <w:spacing w:before="100" w:beforeAutospacing="1" w:after="100" w:afterAutospacing="1" w:line="240" w:lineRule="atLeast"/>
              <w:jc w:val="left"/>
              <w:rPr>
                <w:ins w:id="2179" w:author="User" w:date="2024-05-21T09:29:00Z"/>
                <w:rFonts w:ascii="微软雅黑" w:eastAsia="微软雅黑" w:hAnsi="微软雅黑" w:cs="宋体"/>
                <w:strike/>
                <w:color w:val="191B1F"/>
                <w:kern w:val="0"/>
                <w:szCs w:val="21"/>
                <w:highlight w:val="magenta"/>
                <w14:ligatures w14:val="none"/>
                <w:rPrChange w:id="2180" w:author="User" w:date="2024-07-01T09:37:00Z">
                  <w:rPr>
                    <w:ins w:id="2181" w:author="User" w:date="2024-05-21T09:29:00Z"/>
                    <w:rFonts w:ascii="微软雅黑" w:eastAsia="微软雅黑" w:hAnsi="微软雅黑" w:cs="宋体"/>
                    <w:color w:val="191B1F"/>
                    <w:kern w:val="0"/>
                    <w:szCs w:val="21"/>
                    <w14:ligatures w14:val="none"/>
                  </w:rPr>
                </w:rPrChange>
              </w:rPr>
            </w:pPr>
            <w:ins w:id="2182" w:author="User" w:date="2024-05-21T15:58:00Z">
              <w:r w:rsidRPr="00166246">
                <w:rPr>
                  <w:rFonts w:ascii="微软雅黑" w:eastAsia="微软雅黑" w:hAnsi="微软雅黑" w:cs="宋体" w:hint="eastAsia"/>
                  <w:strike/>
                  <w:color w:val="191B1F"/>
                  <w:kern w:val="0"/>
                  <w:szCs w:val="21"/>
                  <w:highlight w:val="magenta"/>
                  <w14:ligatures w14:val="none"/>
                  <w:rPrChange w:id="2183" w:author="User" w:date="2024-07-01T09:37:00Z">
                    <w:rPr>
                      <w:rFonts w:ascii="微软雅黑" w:eastAsia="微软雅黑" w:hAnsi="微软雅黑" w:cs="宋体" w:hint="eastAsia"/>
                      <w:color w:val="191B1F"/>
                      <w:kern w:val="0"/>
                      <w:szCs w:val="21"/>
                      <w14:ligatures w14:val="none"/>
                    </w:rPr>
                  </w:rPrChange>
                </w:rPr>
                <w:t>数据建立日期</w:t>
              </w:r>
            </w:ins>
          </w:p>
        </w:tc>
        <w:tc>
          <w:tcPr>
            <w:tcW w:w="3014" w:type="dxa"/>
          </w:tcPr>
          <w:p w14:paraId="7611DC53" w14:textId="7EAC3051" w:rsidR="00BF0FF1" w:rsidRPr="00166246" w:rsidRDefault="00BF0FF1" w:rsidP="00BF0FF1">
            <w:pPr>
              <w:widowControl/>
              <w:tabs>
                <w:tab w:val="left" w:pos="720"/>
              </w:tabs>
              <w:spacing w:before="100" w:beforeAutospacing="1" w:after="100" w:afterAutospacing="1" w:line="240" w:lineRule="atLeast"/>
              <w:jc w:val="left"/>
              <w:rPr>
                <w:ins w:id="2184" w:author="User" w:date="2024-05-21T09:29:00Z"/>
                <w:rFonts w:ascii="微软雅黑" w:eastAsia="微软雅黑" w:hAnsi="微软雅黑" w:cs="宋体"/>
                <w:strike/>
                <w:color w:val="191B1F"/>
                <w:kern w:val="0"/>
                <w:szCs w:val="21"/>
                <w:highlight w:val="magenta"/>
                <w14:ligatures w14:val="none"/>
                <w:rPrChange w:id="2185" w:author="User" w:date="2024-07-01T09:37:00Z">
                  <w:rPr>
                    <w:ins w:id="2186" w:author="User" w:date="2024-05-21T09:29:00Z"/>
                    <w:rFonts w:ascii="微软雅黑" w:eastAsia="微软雅黑" w:hAnsi="微软雅黑" w:cs="宋体"/>
                    <w:color w:val="191B1F"/>
                    <w:kern w:val="0"/>
                    <w:szCs w:val="21"/>
                    <w14:ligatures w14:val="none"/>
                  </w:rPr>
                </w:rPrChange>
              </w:rPr>
            </w:pPr>
            <w:ins w:id="2187" w:author="User" w:date="2024-05-21T15:58:00Z">
              <w:r w:rsidRPr="00166246">
                <w:rPr>
                  <w:rFonts w:ascii="微软雅黑" w:eastAsia="微软雅黑" w:hAnsi="微软雅黑" w:cs="宋体" w:hint="eastAsia"/>
                  <w:strike/>
                  <w:color w:val="191B1F"/>
                  <w:kern w:val="0"/>
                  <w:szCs w:val="21"/>
                  <w:highlight w:val="magenta"/>
                  <w14:ligatures w14:val="none"/>
                  <w:rPrChange w:id="2188" w:author="User" w:date="2024-07-01T09:37:00Z">
                    <w:rPr>
                      <w:rFonts w:ascii="微软雅黑" w:eastAsia="微软雅黑" w:hAnsi="微软雅黑" w:cs="宋体" w:hint="eastAsia"/>
                      <w:color w:val="191B1F"/>
                      <w:kern w:val="0"/>
                      <w:szCs w:val="21"/>
                      <w14:ligatures w14:val="none"/>
                    </w:rPr>
                  </w:rPrChange>
                </w:rPr>
                <w:t>数据日期</w:t>
              </w:r>
            </w:ins>
            <w:ins w:id="2189" w:author="User" w:date="2024-05-21T16:11:00Z">
              <w:r w:rsidR="00E24BEC" w:rsidRPr="00166246">
                <w:rPr>
                  <w:rFonts w:ascii="微软雅黑" w:eastAsia="微软雅黑" w:hAnsi="微软雅黑" w:cs="宋体" w:hint="eastAsia"/>
                  <w:strike/>
                  <w:color w:val="191B1F"/>
                  <w:kern w:val="0"/>
                  <w:szCs w:val="21"/>
                  <w:highlight w:val="magenta"/>
                  <w14:ligatures w14:val="none"/>
                  <w:rPrChange w:id="2190" w:author="User" w:date="2024-07-01T09:37:00Z">
                    <w:rPr>
                      <w:rFonts w:ascii="微软雅黑" w:eastAsia="微软雅黑" w:hAnsi="微软雅黑" w:cs="宋体" w:hint="eastAsia"/>
                      <w:color w:val="191B1F"/>
                      <w:kern w:val="0"/>
                      <w:szCs w:val="21"/>
                      <w14:ligatures w14:val="none"/>
                    </w:rPr>
                  </w:rPrChange>
                </w:rPr>
                <w:t>（</w:t>
              </w:r>
              <w:r w:rsidR="00E24BEC" w:rsidRPr="00166246">
                <w:rPr>
                  <w:rFonts w:ascii="微软雅黑" w:eastAsia="微软雅黑" w:hAnsi="微软雅黑" w:cs="宋体"/>
                  <w:strike/>
                  <w:color w:val="191B1F"/>
                  <w:kern w:val="0"/>
                  <w:szCs w:val="21"/>
                  <w:highlight w:val="magenta"/>
                  <w14:ligatures w14:val="none"/>
                  <w:rPrChange w:id="2191" w:author="User" w:date="2024-07-01T09:37:00Z">
                    <w:rPr>
                      <w:rFonts w:ascii="微软雅黑" w:eastAsia="微软雅黑" w:hAnsi="微软雅黑" w:cs="宋体"/>
                      <w:color w:val="191B1F"/>
                      <w:kern w:val="0"/>
                      <w:szCs w:val="21"/>
                      <w14:ligatures w14:val="none"/>
                    </w:rPr>
                  </w:rPrChange>
                </w:rPr>
                <w:t>YYYY-MM-DD）</w:t>
              </w:r>
            </w:ins>
          </w:p>
        </w:tc>
      </w:tr>
      <w:tr w:rsidR="00086D62" w:rsidRPr="00166246" w14:paraId="092F8FCD" w14:textId="77777777" w:rsidTr="00086D62">
        <w:trPr>
          <w:ins w:id="2192" w:author="User" w:date="2024-05-21T09:30:00Z"/>
        </w:trPr>
        <w:tc>
          <w:tcPr>
            <w:tcW w:w="1870" w:type="dxa"/>
          </w:tcPr>
          <w:p w14:paraId="103BBD8A" w14:textId="3AB1AB0B" w:rsidR="00086D62" w:rsidRPr="00166246" w:rsidRDefault="00086D62" w:rsidP="00086D62">
            <w:pPr>
              <w:widowControl/>
              <w:tabs>
                <w:tab w:val="left" w:pos="720"/>
              </w:tabs>
              <w:spacing w:before="100" w:beforeAutospacing="1" w:after="100" w:afterAutospacing="1" w:line="240" w:lineRule="atLeast"/>
              <w:jc w:val="left"/>
              <w:rPr>
                <w:ins w:id="2193" w:author="User" w:date="2024-05-21T09:30:00Z"/>
                <w:rFonts w:ascii="微软雅黑" w:eastAsia="微软雅黑" w:hAnsi="微软雅黑" w:cs="宋体"/>
                <w:strike/>
                <w:color w:val="191B1F"/>
                <w:kern w:val="0"/>
                <w:szCs w:val="21"/>
                <w:highlight w:val="magenta"/>
                <w14:ligatures w14:val="none"/>
                <w:rPrChange w:id="2194" w:author="User" w:date="2024-07-01T09:37:00Z">
                  <w:rPr>
                    <w:ins w:id="2195" w:author="User" w:date="2024-05-21T09:30:00Z"/>
                    <w:rFonts w:ascii="微软雅黑" w:eastAsia="微软雅黑" w:hAnsi="微软雅黑" w:cs="宋体"/>
                    <w:color w:val="191B1F"/>
                    <w:kern w:val="0"/>
                    <w:szCs w:val="21"/>
                    <w14:ligatures w14:val="none"/>
                  </w:rPr>
                </w:rPrChange>
              </w:rPr>
            </w:pPr>
            <w:ins w:id="2196" w:author="User" w:date="2024-05-21T09:30:00Z">
              <w:r w:rsidRPr="00166246">
                <w:rPr>
                  <w:rFonts w:ascii="微软雅黑" w:eastAsia="微软雅黑" w:hAnsi="微软雅黑" w:cs="宋体"/>
                  <w:strike/>
                  <w:color w:val="191B1F"/>
                  <w:kern w:val="0"/>
                  <w:szCs w:val="21"/>
                  <w:highlight w:val="magenta"/>
                  <w14:ligatures w14:val="none"/>
                  <w:rPrChange w:id="2197" w:author="User" w:date="2024-07-01T09:37:00Z">
                    <w:rPr>
                      <w:rFonts w:ascii="微软雅黑" w:eastAsia="微软雅黑" w:hAnsi="微软雅黑" w:cs="宋体"/>
                      <w:color w:val="191B1F"/>
                      <w:kern w:val="0"/>
                      <w:szCs w:val="21"/>
                      <w14:ligatures w14:val="none"/>
                    </w:rPr>
                  </w:rPrChange>
                </w:rPr>
                <w:t>Attribute_2</w:t>
              </w:r>
            </w:ins>
          </w:p>
        </w:tc>
        <w:tc>
          <w:tcPr>
            <w:tcW w:w="2110" w:type="dxa"/>
          </w:tcPr>
          <w:p w14:paraId="5EE2FE78" w14:textId="4CFB916C" w:rsidR="00086D62" w:rsidRPr="00166246" w:rsidRDefault="00086D62" w:rsidP="00086D62">
            <w:pPr>
              <w:widowControl/>
              <w:tabs>
                <w:tab w:val="left" w:pos="720"/>
              </w:tabs>
              <w:spacing w:before="100" w:beforeAutospacing="1" w:after="100" w:afterAutospacing="1" w:line="240" w:lineRule="atLeast"/>
              <w:jc w:val="left"/>
              <w:rPr>
                <w:ins w:id="2198" w:author="User" w:date="2024-05-21T09:30:00Z"/>
                <w:rFonts w:ascii="微软雅黑" w:eastAsia="微软雅黑" w:hAnsi="微软雅黑" w:cs="宋体"/>
                <w:strike/>
                <w:color w:val="191B1F"/>
                <w:kern w:val="0"/>
                <w:szCs w:val="21"/>
                <w:highlight w:val="magenta"/>
                <w14:ligatures w14:val="none"/>
                <w:rPrChange w:id="2199" w:author="User" w:date="2024-07-01T09:37:00Z">
                  <w:rPr>
                    <w:ins w:id="2200" w:author="User" w:date="2024-05-21T09:30:00Z"/>
                    <w:rFonts w:ascii="微软雅黑" w:eastAsia="微软雅黑" w:hAnsi="微软雅黑" w:cs="宋体"/>
                    <w:color w:val="191B1F"/>
                    <w:kern w:val="0"/>
                    <w:szCs w:val="21"/>
                    <w14:ligatures w14:val="none"/>
                  </w:rPr>
                </w:rPrChange>
              </w:rPr>
            </w:pPr>
            <w:ins w:id="2201" w:author="User" w:date="2024-05-21T09:30:00Z">
              <w:r w:rsidRPr="00166246">
                <w:rPr>
                  <w:rFonts w:ascii="微软雅黑" w:eastAsia="微软雅黑" w:hAnsi="微软雅黑" w:cs="宋体"/>
                  <w:strike/>
                  <w:color w:val="191B1F"/>
                  <w:kern w:val="0"/>
                  <w:szCs w:val="21"/>
                  <w:highlight w:val="magenta"/>
                  <w14:ligatures w14:val="none"/>
                  <w:rPrChange w:id="2202" w:author="User" w:date="2024-07-01T09:37:00Z">
                    <w:rPr>
                      <w:rFonts w:ascii="微软雅黑" w:eastAsia="微软雅黑" w:hAnsi="微软雅黑" w:cs="宋体"/>
                      <w:color w:val="191B1F"/>
                      <w:kern w:val="0"/>
                      <w:szCs w:val="21"/>
                      <w14:ligatures w14:val="none"/>
                    </w:rPr>
                  </w:rPrChange>
                </w:rPr>
                <w:t>Varchar（25）</w:t>
              </w:r>
            </w:ins>
          </w:p>
        </w:tc>
        <w:tc>
          <w:tcPr>
            <w:tcW w:w="1779" w:type="dxa"/>
          </w:tcPr>
          <w:p w14:paraId="4549294B" w14:textId="6A06C090" w:rsidR="00086D62" w:rsidRPr="00166246" w:rsidRDefault="00086D62" w:rsidP="00086D62">
            <w:pPr>
              <w:widowControl/>
              <w:tabs>
                <w:tab w:val="left" w:pos="720"/>
              </w:tabs>
              <w:spacing w:before="100" w:beforeAutospacing="1" w:after="100" w:afterAutospacing="1" w:line="240" w:lineRule="atLeast"/>
              <w:jc w:val="left"/>
              <w:rPr>
                <w:ins w:id="2203" w:author="User" w:date="2024-05-21T09:30:00Z"/>
                <w:rFonts w:ascii="微软雅黑" w:eastAsia="微软雅黑" w:hAnsi="微软雅黑" w:cs="宋体"/>
                <w:strike/>
                <w:color w:val="191B1F"/>
                <w:kern w:val="0"/>
                <w:szCs w:val="21"/>
                <w:highlight w:val="magenta"/>
                <w14:ligatures w14:val="none"/>
                <w:rPrChange w:id="2204" w:author="User" w:date="2024-07-01T09:37:00Z">
                  <w:rPr>
                    <w:ins w:id="2205" w:author="User" w:date="2024-05-21T09:30:00Z"/>
                    <w:rFonts w:ascii="微软雅黑" w:eastAsia="微软雅黑" w:hAnsi="微软雅黑" w:cs="宋体"/>
                    <w:color w:val="191B1F"/>
                    <w:kern w:val="0"/>
                    <w:szCs w:val="21"/>
                    <w14:ligatures w14:val="none"/>
                  </w:rPr>
                </w:rPrChange>
              </w:rPr>
            </w:pPr>
            <w:ins w:id="2206" w:author="User" w:date="2024-05-21T09:30:00Z">
              <w:r w:rsidRPr="00166246">
                <w:rPr>
                  <w:rFonts w:ascii="微软雅黑" w:eastAsia="微软雅黑" w:hAnsi="微软雅黑" w:cs="宋体" w:hint="eastAsia"/>
                  <w:strike/>
                  <w:color w:val="191B1F"/>
                  <w:kern w:val="0"/>
                  <w:szCs w:val="21"/>
                  <w:highlight w:val="magenta"/>
                  <w14:ligatures w14:val="none"/>
                  <w:rPrChange w:id="2207"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22C20B13" w14:textId="20163679" w:rsidR="00086D62" w:rsidRPr="00166246" w:rsidRDefault="00086D62" w:rsidP="00086D62">
            <w:pPr>
              <w:widowControl/>
              <w:tabs>
                <w:tab w:val="left" w:pos="720"/>
              </w:tabs>
              <w:spacing w:before="100" w:beforeAutospacing="1" w:after="100" w:afterAutospacing="1" w:line="240" w:lineRule="atLeast"/>
              <w:jc w:val="left"/>
              <w:rPr>
                <w:ins w:id="2208" w:author="User" w:date="2024-05-21T09:30:00Z"/>
                <w:rFonts w:ascii="微软雅黑" w:eastAsia="微软雅黑" w:hAnsi="微软雅黑" w:cs="宋体"/>
                <w:strike/>
                <w:color w:val="191B1F"/>
                <w:kern w:val="0"/>
                <w:szCs w:val="21"/>
                <w:highlight w:val="magenta"/>
                <w14:ligatures w14:val="none"/>
                <w:rPrChange w:id="2209" w:author="User" w:date="2024-07-01T09:37:00Z">
                  <w:rPr>
                    <w:ins w:id="2210" w:author="User" w:date="2024-05-21T09:30:00Z"/>
                    <w:rFonts w:ascii="微软雅黑" w:eastAsia="微软雅黑" w:hAnsi="微软雅黑" w:cs="宋体"/>
                    <w:color w:val="191B1F"/>
                    <w:kern w:val="0"/>
                    <w:szCs w:val="21"/>
                    <w14:ligatures w14:val="none"/>
                  </w:rPr>
                </w:rPrChange>
              </w:rPr>
            </w:pPr>
            <w:ins w:id="2211" w:author="User" w:date="2024-05-21T09:30:00Z">
              <w:r w:rsidRPr="00166246">
                <w:rPr>
                  <w:rFonts w:ascii="微软雅黑" w:eastAsia="微软雅黑" w:hAnsi="微软雅黑" w:cs="宋体" w:hint="eastAsia"/>
                  <w:strike/>
                  <w:color w:val="191B1F"/>
                  <w:kern w:val="0"/>
                  <w:szCs w:val="21"/>
                  <w:highlight w:val="magenta"/>
                  <w14:ligatures w14:val="none"/>
                  <w:rPrChange w:id="2212"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2213" w:author="User" w:date="2024-07-01T09:37:00Z">
                    <w:rPr>
                      <w:rFonts w:ascii="微软雅黑" w:eastAsia="微软雅黑" w:hAnsi="微软雅黑" w:cs="宋体"/>
                      <w:color w:val="191B1F"/>
                      <w:kern w:val="0"/>
                      <w:szCs w:val="21"/>
                      <w14:ligatures w14:val="none"/>
                    </w:rPr>
                  </w:rPrChange>
                </w:rPr>
                <w:t>2</w:t>
              </w:r>
            </w:ins>
          </w:p>
        </w:tc>
      </w:tr>
      <w:tr w:rsidR="00086D62" w:rsidRPr="00166246" w14:paraId="332907C2" w14:textId="77777777" w:rsidTr="00086D62">
        <w:trPr>
          <w:ins w:id="2214" w:author="User" w:date="2024-05-21T09:30:00Z"/>
        </w:trPr>
        <w:tc>
          <w:tcPr>
            <w:tcW w:w="1870" w:type="dxa"/>
          </w:tcPr>
          <w:p w14:paraId="60360A90" w14:textId="0F34717D" w:rsidR="00086D62" w:rsidRPr="00166246" w:rsidRDefault="00086D62" w:rsidP="00086D62">
            <w:pPr>
              <w:widowControl/>
              <w:tabs>
                <w:tab w:val="left" w:pos="720"/>
              </w:tabs>
              <w:spacing w:before="100" w:beforeAutospacing="1" w:after="100" w:afterAutospacing="1" w:line="240" w:lineRule="atLeast"/>
              <w:jc w:val="left"/>
              <w:rPr>
                <w:ins w:id="2215" w:author="User" w:date="2024-05-21T09:30:00Z"/>
                <w:rFonts w:ascii="微软雅黑" w:eastAsia="微软雅黑" w:hAnsi="微软雅黑" w:cs="宋体"/>
                <w:strike/>
                <w:color w:val="191B1F"/>
                <w:kern w:val="0"/>
                <w:szCs w:val="21"/>
                <w:highlight w:val="magenta"/>
                <w14:ligatures w14:val="none"/>
                <w:rPrChange w:id="2216" w:author="User" w:date="2024-07-01T09:37:00Z">
                  <w:rPr>
                    <w:ins w:id="2217" w:author="User" w:date="2024-05-21T09:30:00Z"/>
                    <w:rFonts w:ascii="微软雅黑" w:eastAsia="微软雅黑" w:hAnsi="微软雅黑" w:cs="宋体"/>
                    <w:color w:val="191B1F"/>
                    <w:kern w:val="0"/>
                    <w:szCs w:val="21"/>
                    <w14:ligatures w14:val="none"/>
                  </w:rPr>
                </w:rPrChange>
              </w:rPr>
            </w:pPr>
            <w:ins w:id="2218" w:author="User" w:date="2024-05-21T09:30:00Z">
              <w:r w:rsidRPr="00166246">
                <w:rPr>
                  <w:rFonts w:ascii="微软雅黑" w:eastAsia="微软雅黑" w:hAnsi="微软雅黑" w:cs="宋体"/>
                  <w:strike/>
                  <w:color w:val="191B1F"/>
                  <w:kern w:val="0"/>
                  <w:szCs w:val="21"/>
                  <w:highlight w:val="magenta"/>
                  <w14:ligatures w14:val="none"/>
                  <w:rPrChange w:id="2219" w:author="User" w:date="2024-07-01T09:37:00Z">
                    <w:rPr>
                      <w:rFonts w:ascii="微软雅黑" w:eastAsia="微软雅黑" w:hAnsi="微软雅黑" w:cs="宋体"/>
                      <w:color w:val="191B1F"/>
                      <w:kern w:val="0"/>
                      <w:szCs w:val="21"/>
                      <w14:ligatures w14:val="none"/>
                    </w:rPr>
                  </w:rPrChange>
                </w:rPr>
                <w:t>Attribute_3</w:t>
              </w:r>
            </w:ins>
          </w:p>
        </w:tc>
        <w:tc>
          <w:tcPr>
            <w:tcW w:w="2110" w:type="dxa"/>
          </w:tcPr>
          <w:p w14:paraId="14402908" w14:textId="69F27E5B" w:rsidR="00086D62" w:rsidRPr="00166246" w:rsidRDefault="00086D62" w:rsidP="00086D62">
            <w:pPr>
              <w:widowControl/>
              <w:tabs>
                <w:tab w:val="left" w:pos="720"/>
              </w:tabs>
              <w:spacing w:before="100" w:beforeAutospacing="1" w:after="100" w:afterAutospacing="1" w:line="240" w:lineRule="atLeast"/>
              <w:jc w:val="left"/>
              <w:rPr>
                <w:ins w:id="2220" w:author="User" w:date="2024-05-21T09:30:00Z"/>
                <w:rFonts w:ascii="微软雅黑" w:eastAsia="微软雅黑" w:hAnsi="微软雅黑" w:cs="宋体"/>
                <w:strike/>
                <w:color w:val="191B1F"/>
                <w:kern w:val="0"/>
                <w:szCs w:val="21"/>
                <w:highlight w:val="magenta"/>
                <w14:ligatures w14:val="none"/>
                <w:rPrChange w:id="2221" w:author="User" w:date="2024-07-01T09:37:00Z">
                  <w:rPr>
                    <w:ins w:id="2222" w:author="User" w:date="2024-05-21T09:30:00Z"/>
                    <w:rFonts w:ascii="微软雅黑" w:eastAsia="微软雅黑" w:hAnsi="微软雅黑" w:cs="宋体"/>
                    <w:color w:val="191B1F"/>
                    <w:kern w:val="0"/>
                    <w:szCs w:val="21"/>
                    <w14:ligatures w14:val="none"/>
                  </w:rPr>
                </w:rPrChange>
              </w:rPr>
            </w:pPr>
            <w:ins w:id="2223" w:author="User" w:date="2024-05-21T09:30:00Z">
              <w:r w:rsidRPr="00166246">
                <w:rPr>
                  <w:rFonts w:ascii="微软雅黑" w:eastAsia="微软雅黑" w:hAnsi="微软雅黑" w:cs="宋体"/>
                  <w:strike/>
                  <w:color w:val="191B1F"/>
                  <w:kern w:val="0"/>
                  <w:szCs w:val="21"/>
                  <w:highlight w:val="magenta"/>
                  <w14:ligatures w14:val="none"/>
                  <w:rPrChange w:id="2224" w:author="User" w:date="2024-07-01T09:37:00Z">
                    <w:rPr>
                      <w:rFonts w:ascii="微软雅黑" w:eastAsia="微软雅黑" w:hAnsi="微软雅黑" w:cs="宋体"/>
                      <w:color w:val="191B1F"/>
                      <w:kern w:val="0"/>
                      <w:szCs w:val="21"/>
                      <w14:ligatures w14:val="none"/>
                    </w:rPr>
                  </w:rPrChange>
                </w:rPr>
                <w:t>Varchar（25）</w:t>
              </w:r>
            </w:ins>
          </w:p>
        </w:tc>
        <w:tc>
          <w:tcPr>
            <w:tcW w:w="1779" w:type="dxa"/>
          </w:tcPr>
          <w:p w14:paraId="7C72CEE6" w14:textId="16E660DF" w:rsidR="00086D62" w:rsidRPr="00166246" w:rsidRDefault="00086D62" w:rsidP="00086D62">
            <w:pPr>
              <w:widowControl/>
              <w:tabs>
                <w:tab w:val="left" w:pos="720"/>
              </w:tabs>
              <w:spacing w:before="100" w:beforeAutospacing="1" w:after="100" w:afterAutospacing="1" w:line="240" w:lineRule="atLeast"/>
              <w:jc w:val="left"/>
              <w:rPr>
                <w:ins w:id="2225" w:author="User" w:date="2024-05-21T09:30:00Z"/>
                <w:rFonts w:ascii="微软雅黑" w:eastAsia="微软雅黑" w:hAnsi="微软雅黑" w:cs="宋体"/>
                <w:strike/>
                <w:color w:val="191B1F"/>
                <w:kern w:val="0"/>
                <w:szCs w:val="21"/>
                <w:highlight w:val="magenta"/>
                <w14:ligatures w14:val="none"/>
                <w:rPrChange w:id="2226" w:author="User" w:date="2024-07-01T09:37:00Z">
                  <w:rPr>
                    <w:ins w:id="2227" w:author="User" w:date="2024-05-21T09:30:00Z"/>
                    <w:rFonts w:ascii="微软雅黑" w:eastAsia="微软雅黑" w:hAnsi="微软雅黑" w:cs="宋体"/>
                    <w:color w:val="191B1F"/>
                    <w:kern w:val="0"/>
                    <w:szCs w:val="21"/>
                    <w14:ligatures w14:val="none"/>
                  </w:rPr>
                </w:rPrChange>
              </w:rPr>
            </w:pPr>
            <w:ins w:id="2228" w:author="User" w:date="2024-05-21T09:30:00Z">
              <w:r w:rsidRPr="00166246">
                <w:rPr>
                  <w:rFonts w:ascii="微软雅黑" w:eastAsia="微软雅黑" w:hAnsi="微软雅黑" w:cs="宋体" w:hint="eastAsia"/>
                  <w:strike/>
                  <w:color w:val="191B1F"/>
                  <w:kern w:val="0"/>
                  <w:szCs w:val="21"/>
                  <w:highlight w:val="magenta"/>
                  <w14:ligatures w14:val="none"/>
                  <w:rPrChange w:id="2229"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5B785A32" w14:textId="1F1F0F80" w:rsidR="00086D62" w:rsidRPr="00166246" w:rsidRDefault="00086D62" w:rsidP="00086D62">
            <w:pPr>
              <w:widowControl/>
              <w:tabs>
                <w:tab w:val="left" w:pos="720"/>
              </w:tabs>
              <w:spacing w:before="100" w:beforeAutospacing="1" w:after="100" w:afterAutospacing="1" w:line="240" w:lineRule="atLeast"/>
              <w:jc w:val="left"/>
              <w:rPr>
                <w:ins w:id="2230" w:author="User" w:date="2024-05-21T09:30:00Z"/>
                <w:rFonts w:ascii="微软雅黑" w:eastAsia="微软雅黑" w:hAnsi="微软雅黑" w:cs="宋体"/>
                <w:strike/>
                <w:color w:val="191B1F"/>
                <w:kern w:val="0"/>
                <w:szCs w:val="21"/>
                <w:highlight w:val="magenta"/>
                <w14:ligatures w14:val="none"/>
                <w:rPrChange w:id="2231" w:author="User" w:date="2024-07-01T09:37:00Z">
                  <w:rPr>
                    <w:ins w:id="2232" w:author="User" w:date="2024-05-21T09:30:00Z"/>
                    <w:rFonts w:ascii="微软雅黑" w:eastAsia="微软雅黑" w:hAnsi="微软雅黑" w:cs="宋体"/>
                    <w:color w:val="191B1F"/>
                    <w:kern w:val="0"/>
                    <w:szCs w:val="21"/>
                    <w14:ligatures w14:val="none"/>
                  </w:rPr>
                </w:rPrChange>
              </w:rPr>
            </w:pPr>
            <w:ins w:id="2233" w:author="User" w:date="2024-05-21T09:30:00Z">
              <w:r w:rsidRPr="00166246">
                <w:rPr>
                  <w:rFonts w:ascii="微软雅黑" w:eastAsia="微软雅黑" w:hAnsi="微软雅黑" w:cs="宋体" w:hint="eastAsia"/>
                  <w:strike/>
                  <w:color w:val="191B1F"/>
                  <w:kern w:val="0"/>
                  <w:szCs w:val="21"/>
                  <w:highlight w:val="magenta"/>
                  <w14:ligatures w14:val="none"/>
                  <w:rPrChange w:id="2234"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2235" w:author="User" w:date="2024-07-01T09:37:00Z">
                    <w:rPr>
                      <w:rFonts w:ascii="微软雅黑" w:eastAsia="微软雅黑" w:hAnsi="微软雅黑" w:cs="宋体"/>
                      <w:color w:val="191B1F"/>
                      <w:kern w:val="0"/>
                      <w:szCs w:val="21"/>
                      <w14:ligatures w14:val="none"/>
                    </w:rPr>
                  </w:rPrChange>
                </w:rPr>
                <w:t>3</w:t>
              </w:r>
            </w:ins>
          </w:p>
        </w:tc>
      </w:tr>
      <w:tr w:rsidR="00086D62" w:rsidRPr="00166246" w14:paraId="31F90C06" w14:textId="77777777" w:rsidTr="00086D62">
        <w:trPr>
          <w:ins w:id="2236" w:author="User" w:date="2024-05-21T09:30:00Z"/>
        </w:trPr>
        <w:tc>
          <w:tcPr>
            <w:tcW w:w="1870" w:type="dxa"/>
          </w:tcPr>
          <w:p w14:paraId="2648395C" w14:textId="05A255BB" w:rsidR="00086D62" w:rsidRPr="00166246" w:rsidRDefault="00086D62" w:rsidP="00086D62">
            <w:pPr>
              <w:widowControl/>
              <w:tabs>
                <w:tab w:val="left" w:pos="720"/>
              </w:tabs>
              <w:spacing w:before="100" w:beforeAutospacing="1" w:after="100" w:afterAutospacing="1" w:line="240" w:lineRule="atLeast"/>
              <w:jc w:val="left"/>
              <w:rPr>
                <w:ins w:id="2237" w:author="User" w:date="2024-05-21T09:30:00Z"/>
                <w:rFonts w:ascii="微软雅黑" w:eastAsia="微软雅黑" w:hAnsi="微软雅黑" w:cs="宋体"/>
                <w:strike/>
                <w:color w:val="191B1F"/>
                <w:kern w:val="0"/>
                <w:szCs w:val="21"/>
                <w:highlight w:val="magenta"/>
                <w14:ligatures w14:val="none"/>
                <w:rPrChange w:id="2238" w:author="User" w:date="2024-07-01T09:37:00Z">
                  <w:rPr>
                    <w:ins w:id="2239" w:author="User" w:date="2024-05-21T09:30:00Z"/>
                    <w:rFonts w:ascii="微软雅黑" w:eastAsia="微软雅黑" w:hAnsi="微软雅黑" w:cs="宋体"/>
                    <w:color w:val="191B1F"/>
                    <w:kern w:val="0"/>
                    <w:szCs w:val="21"/>
                    <w14:ligatures w14:val="none"/>
                  </w:rPr>
                </w:rPrChange>
              </w:rPr>
            </w:pPr>
            <w:ins w:id="2240" w:author="User" w:date="2024-05-21T09:30:00Z">
              <w:r w:rsidRPr="00166246">
                <w:rPr>
                  <w:rFonts w:ascii="微软雅黑" w:eastAsia="微软雅黑" w:hAnsi="微软雅黑" w:cs="宋体"/>
                  <w:strike/>
                  <w:color w:val="191B1F"/>
                  <w:kern w:val="0"/>
                  <w:szCs w:val="21"/>
                  <w:highlight w:val="magenta"/>
                  <w14:ligatures w14:val="none"/>
                  <w:rPrChange w:id="2241" w:author="User" w:date="2024-07-01T09:37:00Z">
                    <w:rPr>
                      <w:rFonts w:ascii="微软雅黑" w:eastAsia="微软雅黑" w:hAnsi="微软雅黑" w:cs="宋体"/>
                      <w:color w:val="191B1F"/>
                      <w:kern w:val="0"/>
                      <w:szCs w:val="21"/>
                      <w14:ligatures w14:val="none"/>
                    </w:rPr>
                  </w:rPrChange>
                </w:rPr>
                <w:t>Attribute_4</w:t>
              </w:r>
            </w:ins>
          </w:p>
        </w:tc>
        <w:tc>
          <w:tcPr>
            <w:tcW w:w="2110" w:type="dxa"/>
          </w:tcPr>
          <w:p w14:paraId="3BCD4049" w14:textId="3FBF8B33" w:rsidR="00086D62" w:rsidRPr="00166246" w:rsidRDefault="00086D62" w:rsidP="00086D62">
            <w:pPr>
              <w:widowControl/>
              <w:tabs>
                <w:tab w:val="left" w:pos="720"/>
              </w:tabs>
              <w:spacing w:before="100" w:beforeAutospacing="1" w:after="100" w:afterAutospacing="1" w:line="240" w:lineRule="atLeast"/>
              <w:jc w:val="left"/>
              <w:rPr>
                <w:ins w:id="2242" w:author="User" w:date="2024-05-21T09:30:00Z"/>
                <w:rFonts w:ascii="微软雅黑" w:eastAsia="微软雅黑" w:hAnsi="微软雅黑" w:cs="宋体"/>
                <w:strike/>
                <w:color w:val="191B1F"/>
                <w:kern w:val="0"/>
                <w:szCs w:val="21"/>
                <w:highlight w:val="magenta"/>
                <w14:ligatures w14:val="none"/>
                <w:rPrChange w:id="2243" w:author="User" w:date="2024-07-01T09:37:00Z">
                  <w:rPr>
                    <w:ins w:id="2244" w:author="User" w:date="2024-05-21T09:30:00Z"/>
                    <w:rFonts w:ascii="微软雅黑" w:eastAsia="微软雅黑" w:hAnsi="微软雅黑" w:cs="宋体"/>
                    <w:color w:val="191B1F"/>
                    <w:kern w:val="0"/>
                    <w:szCs w:val="21"/>
                    <w14:ligatures w14:val="none"/>
                  </w:rPr>
                </w:rPrChange>
              </w:rPr>
            </w:pPr>
            <w:ins w:id="2245" w:author="User" w:date="2024-05-21T09:30:00Z">
              <w:r w:rsidRPr="00166246">
                <w:rPr>
                  <w:rFonts w:ascii="微软雅黑" w:eastAsia="微软雅黑" w:hAnsi="微软雅黑" w:cs="宋体"/>
                  <w:strike/>
                  <w:color w:val="191B1F"/>
                  <w:kern w:val="0"/>
                  <w:szCs w:val="21"/>
                  <w:highlight w:val="magenta"/>
                  <w14:ligatures w14:val="none"/>
                  <w:rPrChange w:id="2246" w:author="User" w:date="2024-07-01T09:37:00Z">
                    <w:rPr>
                      <w:rFonts w:ascii="微软雅黑" w:eastAsia="微软雅黑" w:hAnsi="微软雅黑" w:cs="宋体"/>
                      <w:color w:val="191B1F"/>
                      <w:kern w:val="0"/>
                      <w:szCs w:val="21"/>
                      <w14:ligatures w14:val="none"/>
                    </w:rPr>
                  </w:rPrChange>
                </w:rPr>
                <w:t>Varchar（25）</w:t>
              </w:r>
            </w:ins>
          </w:p>
        </w:tc>
        <w:tc>
          <w:tcPr>
            <w:tcW w:w="1779" w:type="dxa"/>
          </w:tcPr>
          <w:p w14:paraId="4C27FD65" w14:textId="324BFA12" w:rsidR="00086D62" w:rsidRPr="00166246" w:rsidRDefault="00086D62" w:rsidP="00086D62">
            <w:pPr>
              <w:widowControl/>
              <w:tabs>
                <w:tab w:val="left" w:pos="720"/>
              </w:tabs>
              <w:spacing w:before="100" w:beforeAutospacing="1" w:after="100" w:afterAutospacing="1" w:line="240" w:lineRule="atLeast"/>
              <w:jc w:val="left"/>
              <w:rPr>
                <w:ins w:id="2247" w:author="User" w:date="2024-05-21T09:30:00Z"/>
                <w:rFonts w:ascii="微软雅黑" w:eastAsia="微软雅黑" w:hAnsi="微软雅黑" w:cs="宋体"/>
                <w:strike/>
                <w:color w:val="191B1F"/>
                <w:kern w:val="0"/>
                <w:szCs w:val="21"/>
                <w:highlight w:val="magenta"/>
                <w14:ligatures w14:val="none"/>
                <w:rPrChange w:id="2248" w:author="User" w:date="2024-07-01T09:37:00Z">
                  <w:rPr>
                    <w:ins w:id="2249" w:author="User" w:date="2024-05-21T09:30:00Z"/>
                    <w:rFonts w:ascii="微软雅黑" w:eastAsia="微软雅黑" w:hAnsi="微软雅黑" w:cs="宋体"/>
                    <w:color w:val="191B1F"/>
                    <w:kern w:val="0"/>
                    <w:szCs w:val="21"/>
                    <w14:ligatures w14:val="none"/>
                  </w:rPr>
                </w:rPrChange>
              </w:rPr>
            </w:pPr>
            <w:ins w:id="2250" w:author="User" w:date="2024-05-21T09:30:00Z">
              <w:r w:rsidRPr="00166246">
                <w:rPr>
                  <w:rFonts w:ascii="微软雅黑" w:eastAsia="微软雅黑" w:hAnsi="微软雅黑" w:cs="宋体" w:hint="eastAsia"/>
                  <w:strike/>
                  <w:color w:val="191B1F"/>
                  <w:kern w:val="0"/>
                  <w:szCs w:val="21"/>
                  <w:highlight w:val="magenta"/>
                  <w14:ligatures w14:val="none"/>
                  <w:rPrChange w:id="2251"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3530F378" w14:textId="27C55683" w:rsidR="00086D62" w:rsidRPr="00166246" w:rsidRDefault="00086D62" w:rsidP="00086D62">
            <w:pPr>
              <w:widowControl/>
              <w:tabs>
                <w:tab w:val="left" w:pos="720"/>
              </w:tabs>
              <w:spacing w:before="100" w:beforeAutospacing="1" w:after="100" w:afterAutospacing="1" w:line="240" w:lineRule="atLeast"/>
              <w:jc w:val="left"/>
              <w:rPr>
                <w:ins w:id="2252" w:author="User" w:date="2024-05-21T09:30:00Z"/>
                <w:rFonts w:ascii="微软雅黑" w:eastAsia="微软雅黑" w:hAnsi="微软雅黑" w:cs="宋体"/>
                <w:strike/>
                <w:color w:val="191B1F"/>
                <w:kern w:val="0"/>
                <w:szCs w:val="21"/>
                <w:highlight w:val="magenta"/>
                <w14:ligatures w14:val="none"/>
                <w:rPrChange w:id="2253" w:author="User" w:date="2024-07-01T09:37:00Z">
                  <w:rPr>
                    <w:ins w:id="2254" w:author="User" w:date="2024-05-21T09:30:00Z"/>
                    <w:rFonts w:ascii="微软雅黑" w:eastAsia="微软雅黑" w:hAnsi="微软雅黑" w:cs="宋体"/>
                    <w:color w:val="191B1F"/>
                    <w:kern w:val="0"/>
                    <w:szCs w:val="21"/>
                    <w14:ligatures w14:val="none"/>
                  </w:rPr>
                </w:rPrChange>
              </w:rPr>
            </w:pPr>
            <w:ins w:id="2255" w:author="User" w:date="2024-05-21T09:30:00Z">
              <w:r w:rsidRPr="00166246">
                <w:rPr>
                  <w:rFonts w:ascii="微软雅黑" w:eastAsia="微软雅黑" w:hAnsi="微软雅黑" w:cs="宋体" w:hint="eastAsia"/>
                  <w:strike/>
                  <w:color w:val="191B1F"/>
                  <w:kern w:val="0"/>
                  <w:szCs w:val="21"/>
                  <w:highlight w:val="magenta"/>
                  <w14:ligatures w14:val="none"/>
                  <w:rPrChange w:id="2256"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2257" w:author="User" w:date="2024-07-01T09:37:00Z">
                    <w:rPr>
                      <w:rFonts w:ascii="微软雅黑" w:eastAsia="微软雅黑" w:hAnsi="微软雅黑" w:cs="宋体"/>
                      <w:color w:val="191B1F"/>
                      <w:kern w:val="0"/>
                      <w:szCs w:val="21"/>
                      <w14:ligatures w14:val="none"/>
                    </w:rPr>
                  </w:rPrChange>
                </w:rPr>
                <w:t>4</w:t>
              </w:r>
            </w:ins>
          </w:p>
        </w:tc>
      </w:tr>
      <w:tr w:rsidR="00086D62" w:rsidRPr="00166246" w14:paraId="2F00D2BC" w14:textId="77777777" w:rsidTr="00086D62">
        <w:trPr>
          <w:ins w:id="2258" w:author="User" w:date="2024-05-21T09:30:00Z"/>
        </w:trPr>
        <w:tc>
          <w:tcPr>
            <w:tcW w:w="1870" w:type="dxa"/>
          </w:tcPr>
          <w:p w14:paraId="7A5A1717" w14:textId="5894AE7D" w:rsidR="00086D62" w:rsidRPr="00166246" w:rsidRDefault="00086D62" w:rsidP="00086D62">
            <w:pPr>
              <w:widowControl/>
              <w:tabs>
                <w:tab w:val="left" w:pos="720"/>
              </w:tabs>
              <w:spacing w:before="100" w:beforeAutospacing="1" w:after="100" w:afterAutospacing="1" w:line="240" w:lineRule="atLeast"/>
              <w:jc w:val="left"/>
              <w:rPr>
                <w:ins w:id="2259" w:author="User" w:date="2024-05-21T09:30:00Z"/>
                <w:rFonts w:ascii="微软雅黑" w:eastAsia="微软雅黑" w:hAnsi="微软雅黑" w:cs="宋体"/>
                <w:strike/>
                <w:color w:val="191B1F"/>
                <w:kern w:val="0"/>
                <w:szCs w:val="21"/>
                <w:highlight w:val="magenta"/>
                <w14:ligatures w14:val="none"/>
                <w:rPrChange w:id="2260" w:author="User" w:date="2024-07-01T09:37:00Z">
                  <w:rPr>
                    <w:ins w:id="2261" w:author="User" w:date="2024-05-21T09:30:00Z"/>
                    <w:rFonts w:ascii="微软雅黑" w:eastAsia="微软雅黑" w:hAnsi="微软雅黑" w:cs="宋体"/>
                    <w:color w:val="191B1F"/>
                    <w:kern w:val="0"/>
                    <w:szCs w:val="21"/>
                    <w14:ligatures w14:val="none"/>
                  </w:rPr>
                </w:rPrChange>
              </w:rPr>
            </w:pPr>
            <w:ins w:id="2262" w:author="User" w:date="2024-05-21T09:30:00Z">
              <w:r w:rsidRPr="00166246">
                <w:rPr>
                  <w:rFonts w:ascii="微软雅黑" w:eastAsia="微软雅黑" w:hAnsi="微软雅黑" w:cs="宋体"/>
                  <w:strike/>
                  <w:color w:val="191B1F"/>
                  <w:kern w:val="0"/>
                  <w:szCs w:val="21"/>
                  <w:highlight w:val="magenta"/>
                  <w14:ligatures w14:val="none"/>
                  <w:rPrChange w:id="2263" w:author="User" w:date="2024-07-01T09:37:00Z">
                    <w:rPr>
                      <w:rFonts w:ascii="微软雅黑" w:eastAsia="微软雅黑" w:hAnsi="微软雅黑" w:cs="宋体"/>
                      <w:color w:val="191B1F"/>
                      <w:kern w:val="0"/>
                      <w:szCs w:val="21"/>
                      <w14:ligatures w14:val="none"/>
                    </w:rPr>
                  </w:rPrChange>
                </w:rPr>
                <w:t>Attribute_5</w:t>
              </w:r>
            </w:ins>
          </w:p>
        </w:tc>
        <w:tc>
          <w:tcPr>
            <w:tcW w:w="2110" w:type="dxa"/>
          </w:tcPr>
          <w:p w14:paraId="6D34CA7C" w14:textId="5AF6D583" w:rsidR="00086D62" w:rsidRPr="00166246" w:rsidRDefault="00086D62" w:rsidP="00086D62">
            <w:pPr>
              <w:widowControl/>
              <w:tabs>
                <w:tab w:val="left" w:pos="720"/>
              </w:tabs>
              <w:spacing w:before="100" w:beforeAutospacing="1" w:after="100" w:afterAutospacing="1" w:line="240" w:lineRule="atLeast"/>
              <w:jc w:val="left"/>
              <w:rPr>
                <w:ins w:id="2264" w:author="User" w:date="2024-05-21T09:30:00Z"/>
                <w:rFonts w:ascii="微软雅黑" w:eastAsia="微软雅黑" w:hAnsi="微软雅黑" w:cs="宋体"/>
                <w:strike/>
                <w:color w:val="191B1F"/>
                <w:kern w:val="0"/>
                <w:szCs w:val="21"/>
                <w:highlight w:val="magenta"/>
                <w14:ligatures w14:val="none"/>
                <w:rPrChange w:id="2265" w:author="User" w:date="2024-07-01T09:37:00Z">
                  <w:rPr>
                    <w:ins w:id="2266" w:author="User" w:date="2024-05-21T09:30:00Z"/>
                    <w:rFonts w:ascii="微软雅黑" w:eastAsia="微软雅黑" w:hAnsi="微软雅黑" w:cs="宋体"/>
                    <w:color w:val="191B1F"/>
                    <w:kern w:val="0"/>
                    <w:szCs w:val="21"/>
                    <w14:ligatures w14:val="none"/>
                  </w:rPr>
                </w:rPrChange>
              </w:rPr>
            </w:pPr>
            <w:ins w:id="2267" w:author="User" w:date="2024-05-21T09:30:00Z">
              <w:r w:rsidRPr="00166246">
                <w:rPr>
                  <w:rFonts w:ascii="微软雅黑" w:eastAsia="微软雅黑" w:hAnsi="微软雅黑" w:cs="宋体"/>
                  <w:strike/>
                  <w:color w:val="191B1F"/>
                  <w:kern w:val="0"/>
                  <w:szCs w:val="21"/>
                  <w:highlight w:val="magenta"/>
                  <w14:ligatures w14:val="none"/>
                  <w:rPrChange w:id="2268" w:author="User" w:date="2024-07-01T09:37:00Z">
                    <w:rPr>
                      <w:rFonts w:ascii="微软雅黑" w:eastAsia="微软雅黑" w:hAnsi="微软雅黑" w:cs="宋体"/>
                      <w:color w:val="191B1F"/>
                      <w:kern w:val="0"/>
                      <w:szCs w:val="21"/>
                      <w14:ligatures w14:val="none"/>
                    </w:rPr>
                  </w:rPrChange>
                </w:rPr>
                <w:t>Varchar（25）</w:t>
              </w:r>
            </w:ins>
          </w:p>
        </w:tc>
        <w:tc>
          <w:tcPr>
            <w:tcW w:w="1779" w:type="dxa"/>
          </w:tcPr>
          <w:p w14:paraId="1D48DE13" w14:textId="4A69F634" w:rsidR="00086D62" w:rsidRPr="00166246" w:rsidRDefault="00086D62" w:rsidP="00086D62">
            <w:pPr>
              <w:widowControl/>
              <w:tabs>
                <w:tab w:val="left" w:pos="720"/>
              </w:tabs>
              <w:spacing w:before="100" w:beforeAutospacing="1" w:after="100" w:afterAutospacing="1" w:line="240" w:lineRule="atLeast"/>
              <w:jc w:val="left"/>
              <w:rPr>
                <w:ins w:id="2269" w:author="User" w:date="2024-05-21T09:30:00Z"/>
                <w:rFonts w:ascii="微软雅黑" w:eastAsia="微软雅黑" w:hAnsi="微软雅黑" w:cs="宋体"/>
                <w:strike/>
                <w:color w:val="191B1F"/>
                <w:kern w:val="0"/>
                <w:szCs w:val="21"/>
                <w:highlight w:val="magenta"/>
                <w14:ligatures w14:val="none"/>
                <w:rPrChange w:id="2270" w:author="User" w:date="2024-07-01T09:37:00Z">
                  <w:rPr>
                    <w:ins w:id="2271" w:author="User" w:date="2024-05-21T09:30:00Z"/>
                    <w:rFonts w:ascii="微软雅黑" w:eastAsia="微软雅黑" w:hAnsi="微软雅黑" w:cs="宋体"/>
                    <w:color w:val="191B1F"/>
                    <w:kern w:val="0"/>
                    <w:szCs w:val="21"/>
                    <w14:ligatures w14:val="none"/>
                  </w:rPr>
                </w:rPrChange>
              </w:rPr>
            </w:pPr>
            <w:ins w:id="2272" w:author="User" w:date="2024-05-21T09:30:00Z">
              <w:r w:rsidRPr="00166246">
                <w:rPr>
                  <w:rFonts w:ascii="微软雅黑" w:eastAsia="微软雅黑" w:hAnsi="微软雅黑" w:cs="宋体" w:hint="eastAsia"/>
                  <w:strike/>
                  <w:color w:val="191B1F"/>
                  <w:kern w:val="0"/>
                  <w:szCs w:val="21"/>
                  <w:highlight w:val="magenta"/>
                  <w14:ligatures w14:val="none"/>
                  <w:rPrChange w:id="2273" w:author="User" w:date="2024-07-01T09:37:00Z">
                    <w:rPr>
                      <w:rFonts w:ascii="微软雅黑" w:eastAsia="微软雅黑" w:hAnsi="微软雅黑" w:cs="宋体" w:hint="eastAsia"/>
                      <w:color w:val="191B1F"/>
                      <w:kern w:val="0"/>
                      <w:szCs w:val="21"/>
                      <w14:ligatures w14:val="none"/>
                    </w:rPr>
                  </w:rPrChange>
                </w:rPr>
                <w:t>输入</w:t>
              </w:r>
            </w:ins>
          </w:p>
        </w:tc>
        <w:tc>
          <w:tcPr>
            <w:tcW w:w="3014" w:type="dxa"/>
          </w:tcPr>
          <w:p w14:paraId="0F7C4F74" w14:textId="5E170D25" w:rsidR="00086D62" w:rsidRPr="00166246" w:rsidRDefault="00086D62" w:rsidP="00086D62">
            <w:pPr>
              <w:widowControl/>
              <w:tabs>
                <w:tab w:val="left" w:pos="720"/>
              </w:tabs>
              <w:spacing w:before="100" w:beforeAutospacing="1" w:after="100" w:afterAutospacing="1" w:line="240" w:lineRule="atLeast"/>
              <w:jc w:val="left"/>
              <w:rPr>
                <w:ins w:id="2274" w:author="User" w:date="2024-05-21T09:30:00Z"/>
                <w:rFonts w:ascii="微软雅黑" w:eastAsia="微软雅黑" w:hAnsi="微软雅黑" w:cs="宋体"/>
                <w:strike/>
                <w:color w:val="191B1F"/>
                <w:kern w:val="0"/>
                <w:szCs w:val="21"/>
                <w:highlight w:val="magenta"/>
                <w14:ligatures w14:val="none"/>
                <w:rPrChange w:id="2275" w:author="User" w:date="2024-07-01T09:37:00Z">
                  <w:rPr>
                    <w:ins w:id="2276" w:author="User" w:date="2024-05-21T09:30:00Z"/>
                    <w:rFonts w:ascii="微软雅黑" w:eastAsia="微软雅黑" w:hAnsi="微软雅黑" w:cs="宋体"/>
                    <w:color w:val="191B1F"/>
                    <w:kern w:val="0"/>
                    <w:szCs w:val="21"/>
                    <w14:ligatures w14:val="none"/>
                  </w:rPr>
                </w:rPrChange>
              </w:rPr>
            </w:pPr>
            <w:ins w:id="2277" w:author="User" w:date="2024-05-21T09:30:00Z">
              <w:r w:rsidRPr="00166246">
                <w:rPr>
                  <w:rFonts w:ascii="微软雅黑" w:eastAsia="微软雅黑" w:hAnsi="微软雅黑" w:cs="宋体" w:hint="eastAsia"/>
                  <w:strike/>
                  <w:color w:val="191B1F"/>
                  <w:kern w:val="0"/>
                  <w:szCs w:val="21"/>
                  <w:highlight w:val="magenta"/>
                  <w14:ligatures w14:val="none"/>
                  <w:rPrChange w:id="2278"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2279" w:author="User" w:date="2024-07-01T09:37:00Z">
                    <w:rPr>
                      <w:rFonts w:ascii="微软雅黑" w:eastAsia="微软雅黑" w:hAnsi="微软雅黑" w:cs="宋体"/>
                      <w:color w:val="191B1F"/>
                      <w:kern w:val="0"/>
                      <w:szCs w:val="21"/>
                      <w14:ligatures w14:val="none"/>
                    </w:rPr>
                  </w:rPrChange>
                </w:rPr>
                <w:t>5</w:t>
              </w:r>
            </w:ins>
          </w:p>
        </w:tc>
      </w:tr>
    </w:tbl>
    <w:p w14:paraId="60965F4B" w14:textId="411CA272"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280" w:author="User" w:date="2024-05-21T15:20:00Z"/>
          <w:rFonts w:ascii="微软雅黑" w:eastAsia="微软雅黑" w:hAnsi="微软雅黑" w:cs="宋体"/>
          <w:strike/>
          <w:color w:val="191B1F"/>
          <w:kern w:val="0"/>
          <w:szCs w:val="21"/>
          <w:highlight w:val="magenta"/>
          <w14:ligatures w14:val="none"/>
          <w:rPrChange w:id="2281" w:author="User" w:date="2024-07-01T09:37:00Z">
            <w:rPr>
              <w:ins w:id="2282" w:author="User" w:date="2024-05-21T15:20:00Z"/>
              <w:rFonts w:ascii="微软雅黑" w:eastAsia="微软雅黑" w:hAnsi="微软雅黑" w:cs="宋体"/>
              <w:color w:val="191B1F"/>
              <w:kern w:val="0"/>
              <w:szCs w:val="21"/>
              <w14:ligatures w14:val="none"/>
            </w:rPr>
          </w:rPrChange>
        </w:rPr>
      </w:pPr>
      <w:ins w:id="2283" w:author="User" w:date="2024-05-21T15:20:00Z">
        <w:r w:rsidRPr="00166246">
          <w:rPr>
            <w:rFonts w:ascii="微软雅黑" w:eastAsia="微软雅黑" w:hAnsi="微软雅黑" w:cs="宋体"/>
            <w:strike/>
            <w:color w:val="191B1F"/>
            <w:kern w:val="0"/>
            <w:szCs w:val="21"/>
            <w:highlight w:val="magenta"/>
            <w14:ligatures w14:val="none"/>
            <w:rPrChange w:id="2284" w:author="User" w:date="2024-07-01T09:37:00Z">
              <w:rPr>
                <w:rFonts w:ascii="微软雅黑" w:eastAsia="微软雅黑" w:hAnsi="微软雅黑" w:cs="宋体"/>
                <w:color w:val="191B1F"/>
                <w:kern w:val="0"/>
                <w:szCs w:val="21"/>
                <w14:ligatures w14:val="none"/>
              </w:rPr>
            </w:rPrChange>
          </w:rPr>
          <w:t xml:space="preserve">CREATE TABLE </w:t>
        </w:r>
        <w:proofErr w:type="spellStart"/>
        <w:r w:rsidRPr="00166246">
          <w:rPr>
            <w:rFonts w:ascii="微软雅黑" w:eastAsia="微软雅黑" w:hAnsi="微软雅黑" w:cs="宋体"/>
            <w:strike/>
            <w:color w:val="191B1F"/>
            <w:kern w:val="0"/>
            <w:szCs w:val="21"/>
            <w:highlight w:val="magenta"/>
            <w14:ligatures w14:val="none"/>
            <w:rPrChange w:id="2285" w:author="User" w:date="2024-07-01T09:37:00Z">
              <w:rPr>
                <w:rFonts w:ascii="微软雅黑" w:eastAsia="微软雅黑" w:hAnsi="微软雅黑" w:cs="宋体"/>
                <w:color w:val="191B1F"/>
                <w:kern w:val="0"/>
                <w:szCs w:val="21"/>
                <w14:ligatures w14:val="none"/>
              </w:rPr>
            </w:rPrChange>
          </w:rPr>
          <w:t>commission_sheet_clt</w:t>
        </w:r>
        <w:proofErr w:type="spellEnd"/>
      </w:ins>
    </w:p>
    <w:p w14:paraId="03D2B211"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286" w:author="User" w:date="2024-05-21T15:20:00Z"/>
          <w:rFonts w:ascii="微软雅黑" w:eastAsia="微软雅黑" w:hAnsi="微软雅黑" w:cs="宋体"/>
          <w:strike/>
          <w:color w:val="191B1F"/>
          <w:kern w:val="0"/>
          <w:szCs w:val="21"/>
          <w:highlight w:val="magenta"/>
          <w14:ligatures w14:val="none"/>
          <w:rPrChange w:id="2287" w:author="User" w:date="2024-07-01T09:37:00Z">
            <w:rPr>
              <w:ins w:id="2288" w:author="User" w:date="2024-05-21T15:20:00Z"/>
              <w:rFonts w:ascii="微软雅黑" w:eastAsia="微软雅黑" w:hAnsi="微软雅黑" w:cs="宋体"/>
              <w:color w:val="191B1F"/>
              <w:kern w:val="0"/>
              <w:szCs w:val="21"/>
              <w14:ligatures w14:val="none"/>
            </w:rPr>
          </w:rPrChange>
        </w:rPr>
      </w:pPr>
      <w:ins w:id="2289" w:author="User" w:date="2024-05-21T15:20:00Z">
        <w:r w:rsidRPr="00166246">
          <w:rPr>
            <w:rFonts w:ascii="微软雅黑" w:eastAsia="微软雅黑" w:hAnsi="微软雅黑" w:cs="宋体"/>
            <w:strike/>
            <w:color w:val="191B1F"/>
            <w:kern w:val="0"/>
            <w:szCs w:val="21"/>
            <w:highlight w:val="magenta"/>
            <w14:ligatures w14:val="none"/>
            <w:rPrChange w:id="2290" w:author="User" w:date="2024-07-01T09:37:00Z">
              <w:rPr>
                <w:rFonts w:ascii="微软雅黑" w:eastAsia="微软雅黑" w:hAnsi="微软雅黑" w:cs="宋体"/>
                <w:color w:val="191B1F"/>
                <w:kern w:val="0"/>
                <w:szCs w:val="21"/>
                <w14:ligatures w14:val="none"/>
              </w:rPr>
            </w:rPrChange>
          </w:rPr>
          <w:t xml:space="preserve">  (</w:t>
        </w:r>
      </w:ins>
    </w:p>
    <w:p w14:paraId="4505E648"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291" w:author="User" w:date="2024-05-21T15:20:00Z"/>
          <w:rFonts w:ascii="微软雅黑" w:eastAsia="微软雅黑" w:hAnsi="微软雅黑" w:cs="宋体"/>
          <w:strike/>
          <w:color w:val="191B1F"/>
          <w:kern w:val="0"/>
          <w:szCs w:val="21"/>
          <w:highlight w:val="magenta"/>
          <w14:ligatures w14:val="none"/>
          <w:rPrChange w:id="2292" w:author="User" w:date="2024-07-01T09:37:00Z">
            <w:rPr>
              <w:ins w:id="2293" w:author="User" w:date="2024-05-21T15:20:00Z"/>
              <w:rFonts w:ascii="微软雅黑" w:eastAsia="微软雅黑" w:hAnsi="微软雅黑" w:cs="宋体"/>
              <w:color w:val="191B1F"/>
              <w:kern w:val="0"/>
              <w:szCs w:val="21"/>
              <w14:ligatures w14:val="none"/>
            </w:rPr>
          </w:rPrChange>
        </w:rPr>
      </w:pPr>
      <w:ins w:id="2294" w:author="User" w:date="2024-05-21T15:20:00Z">
        <w:r w:rsidRPr="00166246">
          <w:rPr>
            <w:rFonts w:ascii="微软雅黑" w:eastAsia="微软雅黑" w:hAnsi="微软雅黑" w:cs="宋体"/>
            <w:strike/>
            <w:color w:val="191B1F"/>
            <w:kern w:val="0"/>
            <w:szCs w:val="21"/>
            <w:highlight w:val="magenta"/>
            <w14:ligatures w14:val="none"/>
            <w:rPrChange w:id="2295"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296" w:author="User" w:date="2024-07-01T09:37:00Z">
              <w:rPr>
                <w:rFonts w:ascii="微软雅黑" w:eastAsia="微软雅黑" w:hAnsi="微软雅黑" w:cs="宋体"/>
                <w:color w:val="191B1F"/>
                <w:kern w:val="0"/>
                <w:szCs w:val="21"/>
                <w14:ligatures w14:val="none"/>
              </w:rPr>
            </w:rPrChange>
          </w:rPr>
          <w:t>cno</w:t>
        </w:r>
        <w:proofErr w:type="spellEnd"/>
        <w:r w:rsidRPr="00166246">
          <w:rPr>
            <w:rFonts w:ascii="微软雅黑" w:eastAsia="微软雅黑" w:hAnsi="微软雅黑" w:cs="宋体"/>
            <w:strike/>
            <w:color w:val="191B1F"/>
            <w:kern w:val="0"/>
            <w:szCs w:val="21"/>
            <w:highlight w:val="magenta"/>
            <w14:ligatures w14:val="none"/>
            <w:rPrChange w:id="2297" w:author="User" w:date="2024-07-01T09:37:00Z">
              <w:rPr>
                <w:rFonts w:ascii="微软雅黑" w:eastAsia="微软雅黑" w:hAnsi="微软雅黑" w:cs="宋体"/>
                <w:color w:val="191B1F"/>
                <w:kern w:val="0"/>
                <w:szCs w:val="21"/>
                <w14:ligatures w14:val="none"/>
              </w:rPr>
            </w:rPrChange>
          </w:rPr>
          <w:t>` varchar(25) NOT NULL COMMENT '任务单编号',</w:t>
        </w:r>
      </w:ins>
    </w:p>
    <w:p w14:paraId="0E60232A"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298" w:author="User" w:date="2024-05-21T15:20:00Z"/>
          <w:rFonts w:ascii="微软雅黑" w:eastAsia="微软雅黑" w:hAnsi="微软雅黑" w:cs="宋体"/>
          <w:strike/>
          <w:color w:val="191B1F"/>
          <w:kern w:val="0"/>
          <w:szCs w:val="21"/>
          <w:highlight w:val="magenta"/>
          <w14:ligatures w14:val="none"/>
          <w:rPrChange w:id="2299" w:author="User" w:date="2024-07-01T09:37:00Z">
            <w:rPr>
              <w:ins w:id="2300" w:author="User" w:date="2024-05-21T15:20:00Z"/>
              <w:rFonts w:ascii="微软雅黑" w:eastAsia="微软雅黑" w:hAnsi="微软雅黑" w:cs="宋体"/>
              <w:color w:val="191B1F"/>
              <w:kern w:val="0"/>
              <w:szCs w:val="21"/>
              <w14:ligatures w14:val="none"/>
            </w:rPr>
          </w:rPrChange>
        </w:rPr>
      </w:pPr>
      <w:ins w:id="2301" w:author="User" w:date="2024-05-21T15:20:00Z">
        <w:r w:rsidRPr="00166246">
          <w:rPr>
            <w:rFonts w:ascii="微软雅黑" w:eastAsia="微软雅黑" w:hAnsi="微软雅黑" w:cs="宋体"/>
            <w:strike/>
            <w:color w:val="191B1F"/>
            <w:kern w:val="0"/>
            <w:szCs w:val="21"/>
            <w:highlight w:val="magenta"/>
            <w14:ligatures w14:val="none"/>
            <w:rPrChange w:id="2302"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03" w:author="User" w:date="2024-07-01T09:37:00Z">
              <w:rPr>
                <w:rFonts w:ascii="微软雅黑" w:eastAsia="微软雅黑" w:hAnsi="微软雅黑" w:cs="宋体"/>
                <w:color w:val="191B1F"/>
                <w:kern w:val="0"/>
                <w:szCs w:val="21"/>
                <w14:ligatures w14:val="none"/>
              </w:rPr>
            </w:rPrChange>
          </w:rPr>
          <w:t>Gcmc</w:t>
        </w:r>
        <w:proofErr w:type="spellEnd"/>
        <w:r w:rsidRPr="00166246">
          <w:rPr>
            <w:rFonts w:ascii="微软雅黑" w:eastAsia="微软雅黑" w:hAnsi="微软雅黑" w:cs="宋体"/>
            <w:strike/>
            <w:color w:val="191B1F"/>
            <w:kern w:val="0"/>
            <w:szCs w:val="21"/>
            <w:highlight w:val="magenta"/>
            <w14:ligatures w14:val="none"/>
            <w:rPrChange w:id="2304" w:author="User" w:date="2024-07-01T09:37:00Z">
              <w:rPr>
                <w:rFonts w:ascii="微软雅黑" w:eastAsia="微软雅黑" w:hAnsi="微软雅黑" w:cs="宋体"/>
                <w:color w:val="191B1F"/>
                <w:kern w:val="0"/>
                <w:szCs w:val="21"/>
                <w14:ligatures w14:val="none"/>
              </w:rPr>
            </w:rPrChange>
          </w:rPr>
          <w:t>` varchar(25) NOT NULL COMMENT '工程</w:t>
        </w:r>
        <w:r w:rsidRPr="00166246">
          <w:rPr>
            <w:rFonts w:ascii="微软雅黑" w:eastAsia="微软雅黑" w:hAnsi="微软雅黑" w:cs="宋体" w:hint="eastAsia"/>
            <w:strike/>
            <w:color w:val="191B1F"/>
            <w:kern w:val="0"/>
            <w:szCs w:val="21"/>
            <w:highlight w:val="magenta"/>
            <w14:ligatures w14:val="none"/>
            <w:rPrChange w:id="2305" w:author="User" w:date="2024-07-01T09:37:00Z">
              <w:rPr>
                <w:rFonts w:ascii="微软雅黑" w:eastAsia="微软雅黑" w:hAnsi="微软雅黑" w:cs="宋体" w:hint="eastAsia"/>
                <w:color w:val="191B1F"/>
                <w:kern w:val="0"/>
                <w:szCs w:val="21"/>
                <w14:ligatures w14:val="none"/>
              </w:rPr>
            </w:rPrChange>
          </w:rPr>
          <w:t>名称</w:t>
        </w:r>
        <w:r w:rsidRPr="00166246">
          <w:rPr>
            <w:rFonts w:ascii="微软雅黑" w:eastAsia="微软雅黑" w:hAnsi="微软雅黑" w:cs="宋体"/>
            <w:strike/>
            <w:color w:val="191B1F"/>
            <w:kern w:val="0"/>
            <w:szCs w:val="21"/>
            <w:highlight w:val="magenta"/>
            <w14:ligatures w14:val="none"/>
            <w:rPrChange w:id="2306" w:author="User" w:date="2024-07-01T09:37:00Z">
              <w:rPr>
                <w:rFonts w:ascii="微软雅黑" w:eastAsia="微软雅黑" w:hAnsi="微软雅黑" w:cs="宋体"/>
                <w:color w:val="191B1F"/>
                <w:kern w:val="0"/>
                <w:szCs w:val="21"/>
                <w14:ligatures w14:val="none"/>
              </w:rPr>
            </w:rPrChange>
          </w:rPr>
          <w:t>',</w:t>
        </w:r>
      </w:ins>
    </w:p>
    <w:p w14:paraId="1931AEEB"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07" w:author="User" w:date="2024-05-21T15:20:00Z"/>
          <w:rFonts w:ascii="微软雅黑" w:eastAsia="微软雅黑" w:hAnsi="微软雅黑" w:cs="宋体"/>
          <w:strike/>
          <w:color w:val="191B1F"/>
          <w:kern w:val="0"/>
          <w:szCs w:val="21"/>
          <w:highlight w:val="magenta"/>
          <w14:ligatures w14:val="none"/>
          <w:rPrChange w:id="2308" w:author="User" w:date="2024-07-01T09:37:00Z">
            <w:rPr>
              <w:ins w:id="2309" w:author="User" w:date="2024-05-21T15:20:00Z"/>
              <w:rFonts w:ascii="微软雅黑" w:eastAsia="微软雅黑" w:hAnsi="微软雅黑" w:cs="宋体"/>
              <w:color w:val="191B1F"/>
              <w:kern w:val="0"/>
              <w:szCs w:val="21"/>
              <w14:ligatures w14:val="none"/>
            </w:rPr>
          </w:rPrChange>
        </w:rPr>
      </w:pPr>
      <w:ins w:id="2310" w:author="User" w:date="2024-05-21T15:20:00Z">
        <w:r w:rsidRPr="00166246">
          <w:rPr>
            <w:rFonts w:ascii="微软雅黑" w:eastAsia="微软雅黑" w:hAnsi="微软雅黑" w:cs="宋体"/>
            <w:strike/>
            <w:color w:val="191B1F"/>
            <w:kern w:val="0"/>
            <w:szCs w:val="21"/>
            <w:highlight w:val="magenta"/>
            <w14:ligatures w14:val="none"/>
            <w:rPrChange w:id="2311"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12" w:author="User" w:date="2024-07-01T09:37:00Z">
              <w:rPr>
                <w:rFonts w:ascii="微软雅黑" w:eastAsia="微软雅黑" w:hAnsi="微软雅黑" w:cs="宋体"/>
                <w:color w:val="191B1F"/>
                <w:kern w:val="0"/>
                <w:szCs w:val="21"/>
                <w14:ligatures w14:val="none"/>
              </w:rPr>
            </w:rPrChange>
          </w:rPr>
          <w:t>Gcbh</w:t>
        </w:r>
        <w:proofErr w:type="spellEnd"/>
        <w:r w:rsidRPr="00166246">
          <w:rPr>
            <w:rFonts w:ascii="微软雅黑" w:eastAsia="微软雅黑" w:hAnsi="微软雅黑" w:cs="宋体"/>
            <w:strike/>
            <w:color w:val="191B1F"/>
            <w:kern w:val="0"/>
            <w:szCs w:val="21"/>
            <w:highlight w:val="magenta"/>
            <w14:ligatures w14:val="none"/>
            <w:rPrChange w:id="2313" w:author="User" w:date="2024-07-01T09:37:00Z">
              <w:rPr>
                <w:rFonts w:ascii="微软雅黑" w:eastAsia="微软雅黑" w:hAnsi="微软雅黑" w:cs="宋体"/>
                <w:color w:val="191B1F"/>
                <w:kern w:val="0"/>
                <w:szCs w:val="21"/>
                <w14:ligatures w14:val="none"/>
              </w:rPr>
            </w:rPrChange>
          </w:rPr>
          <w:t>` varchar(25) NOT NULL COMMENT '</w:t>
        </w:r>
        <w:r w:rsidRPr="00166246">
          <w:rPr>
            <w:rFonts w:ascii="微软雅黑" w:eastAsia="微软雅黑" w:hAnsi="微软雅黑" w:cs="宋体" w:hint="eastAsia"/>
            <w:strike/>
            <w:color w:val="191B1F"/>
            <w:kern w:val="0"/>
            <w:szCs w:val="21"/>
            <w:highlight w:val="magenta"/>
            <w14:ligatures w14:val="none"/>
            <w:rPrChange w:id="2314" w:author="User" w:date="2024-07-01T09:37:00Z">
              <w:rPr>
                <w:rFonts w:ascii="微软雅黑" w:eastAsia="微软雅黑" w:hAnsi="微软雅黑" w:cs="宋体" w:hint="eastAsia"/>
                <w:color w:val="191B1F"/>
                <w:kern w:val="0"/>
                <w:szCs w:val="21"/>
                <w14:ligatures w14:val="none"/>
              </w:rPr>
            </w:rPrChange>
          </w:rPr>
          <w:t>工程编号</w:t>
        </w:r>
        <w:r w:rsidRPr="00166246">
          <w:rPr>
            <w:rFonts w:ascii="微软雅黑" w:eastAsia="微软雅黑" w:hAnsi="微软雅黑" w:cs="宋体"/>
            <w:strike/>
            <w:color w:val="191B1F"/>
            <w:kern w:val="0"/>
            <w:szCs w:val="21"/>
            <w:highlight w:val="magenta"/>
            <w14:ligatures w14:val="none"/>
            <w:rPrChange w:id="2315" w:author="User" w:date="2024-07-01T09:37:00Z">
              <w:rPr>
                <w:rFonts w:ascii="微软雅黑" w:eastAsia="微软雅黑" w:hAnsi="微软雅黑" w:cs="宋体"/>
                <w:color w:val="191B1F"/>
                <w:kern w:val="0"/>
                <w:szCs w:val="21"/>
                <w14:ligatures w14:val="none"/>
              </w:rPr>
            </w:rPrChange>
          </w:rPr>
          <w:t>',</w:t>
        </w:r>
      </w:ins>
    </w:p>
    <w:p w14:paraId="22102ABD"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16" w:author="User" w:date="2024-05-21T15:20:00Z"/>
          <w:rFonts w:ascii="微软雅黑" w:eastAsia="微软雅黑" w:hAnsi="微软雅黑" w:cs="宋体"/>
          <w:strike/>
          <w:color w:val="191B1F"/>
          <w:kern w:val="0"/>
          <w:szCs w:val="21"/>
          <w:highlight w:val="magenta"/>
          <w14:ligatures w14:val="none"/>
          <w:rPrChange w:id="2317" w:author="User" w:date="2024-07-01T09:37:00Z">
            <w:rPr>
              <w:ins w:id="2318" w:author="User" w:date="2024-05-21T15:20:00Z"/>
              <w:rFonts w:ascii="微软雅黑" w:eastAsia="微软雅黑" w:hAnsi="微软雅黑" w:cs="宋体"/>
              <w:color w:val="191B1F"/>
              <w:kern w:val="0"/>
              <w:szCs w:val="21"/>
              <w14:ligatures w14:val="none"/>
            </w:rPr>
          </w:rPrChange>
        </w:rPr>
      </w:pPr>
      <w:ins w:id="2319" w:author="User" w:date="2024-05-21T15:20:00Z">
        <w:r w:rsidRPr="00166246">
          <w:rPr>
            <w:rFonts w:ascii="微软雅黑" w:eastAsia="微软雅黑" w:hAnsi="微软雅黑" w:cs="宋体"/>
            <w:strike/>
            <w:color w:val="191B1F"/>
            <w:kern w:val="0"/>
            <w:szCs w:val="21"/>
            <w:highlight w:val="magenta"/>
            <w14:ligatures w14:val="none"/>
            <w:rPrChange w:id="2320"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21" w:author="User" w:date="2024-07-01T09:37:00Z">
              <w:rPr>
                <w:rFonts w:ascii="微软雅黑" w:eastAsia="微软雅黑" w:hAnsi="微软雅黑" w:cs="宋体"/>
                <w:color w:val="191B1F"/>
                <w:kern w:val="0"/>
                <w:szCs w:val="21"/>
                <w14:ligatures w14:val="none"/>
              </w:rPr>
            </w:rPrChange>
          </w:rPr>
          <w:t>sydw</w:t>
        </w:r>
        <w:proofErr w:type="spellEnd"/>
        <w:r w:rsidRPr="00166246">
          <w:rPr>
            <w:rFonts w:ascii="微软雅黑" w:eastAsia="微软雅黑" w:hAnsi="微软雅黑" w:cs="宋体"/>
            <w:strike/>
            <w:color w:val="191B1F"/>
            <w:kern w:val="0"/>
            <w:szCs w:val="21"/>
            <w:highlight w:val="magenta"/>
            <w14:ligatures w14:val="none"/>
            <w:rPrChange w:id="2322"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2323" w:author="User" w:date="2024-07-01T09:37:00Z">
              <w:rPr>
                <w:rFonts w:ascii="微软雅黑" w:eastAsia="微软雅黑" w:hAnsi="微软雅黑" w:cs="宋体" w:hint="eastAsia"/>
                <w:color w:val="191B1F"/>
                <w:kern w:val="0"/>
                <w:szCs w:val="21"/>
                <w14:ligatures w14:val="none"/>
              </w:rPr>
            </w:rPrChange>
          </w:rPr>
          <w:t>送样单位</w:t>
        </w:r>
        <w:r w:rsidRPr="00166246">
          <w:rPr>
            <w:rFonts w:ascii="微软雅黑" w:eastAsia="微软雅黑" w:hAnsi="微软雅黑" w:cs="宋体"/>
            <w:strike/>
            <w:color w:val="191B1F"/>
            <w:kern w:val="0"/>
            <w:szCs w:val="21"/>
            <w:highlight w:val="magenta"/>
            <w14:ligatures w14:val="none"/>
            <w:rPrChange w:id="2324" w:author="User" w:date="2024-07-01T09:37:00Z">
              <w:rPr>
                <w:rFonts w:ascii="微软雅黑" w:eastAsia="微软雅黑" w:hAnsi="微软雅黑" w:cs="宋体"/>
                <w:color w:val="191B1F"/>
                <w:kern w:val="0"/>
                <w:szCs w:val="21"/>
                <w14:ligatures w14:val="none"/>
              </w:rPr>
            </w:rPrChange>
          </w:rPr>
          <w:t>',</w:t>
        </w:r>
      </w:ins>
    </w:p>
    <w:p w14:paraId="6144656E"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25" w:author="User" w:date="2024-05-21T15:20:00Z"/>
          <w:rFonts w:ascii="微软雅黑" w:eastAsia="微软雅黑" w:hAnsi="微软雅黑" w:cs="宋体"/>
          <w:strike/>
          <w:color w:val="191B1F"/>
          <w:kern w:val="0"/>
          <w:szCs w:val="21"/>
          <w:highlight w:val="magenta"/>
          <w14:ligatures w14:val="none"/>
          <w:rPrChange w:id="2326" w:author="User" w:date="2024-07-01T09:37:00Z">
            <w:rPr>
              <w:ins w:id="2327" w:author="User" w:date="2024-05-21T15:20:00Z"/>
              <w:rFonts w:ascii="微软雅黑" w:eastAsia="微软雅黑" w:hAnsi="微软雅黑" w:cs="宋体"/>
              <w:color w:val="191B1F"/>
              <w:kern w:val="0"/>
              <w:szCs w:val="21"/>
              <w14:ligatures w14:val="none"/>
            </w:rPr>
          </w:rPrChange>
        </w:rPr>
      </w:pPr>
      <w:ins w:id="2328" w:author="User" w:date="2024-05-21T15:20:00Z">
        <w:r w:rsidRPr="00166246">
          <w:rPr>
            <w:rFonts w:ascii="微软雅黑" w:eastAsia="微软雅黑" w:hAnsi="微软雅黑" w:cs="宋体"/>
            <w:strike/>
            <w:color w:val="191B1F"/>
            <w:kern w:val="0"/>
            <w:szCs w:val="21"/>
            <w:highlight w:val="magenta"/>
            <w14:ligatures w14:val="none"/>
            <w:rPrChange w:id="2329"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30" w:author="User" w:date="2024-07-01T09:37:00Z">
              <w:rPr>
                <w:rFonts w:ascii="微软雅黑" w:eastAsia="微软雅黑" w:hAnsi="微软雅黑" w:cs="宋体"/>
                <w:color w:val="191B1F"/>
                <w:kern w:val="0"/>
                <w:szCs w:val="21"/>
                <w14:ligatures w14:val="none"/>
              </w:rPr>
            </w:rPrChange>
          </w:rPr>
          <w:t>Qyrq</w:t>
        </w:r>
        <w:proofErr w:type="spellEnd"/>
        <w:r w:rsidRPr="00166246">
          <w:rPr>
            <w:rFonts w:ascii="微软雅黑" w:eastAsia="微软雅黑" w:hAnsi="微软雅黑" w:cs="宋体"/>
            <w:strike/>
            <w:color w:val="191B1F"/>
            <w:kern w:val="0"/>
            <w:szCs w:val="21"/>
            <w:highlight w:val="magenta"/>
            <w14:ligatures w14:val="none"/>
            <w:rPrChange w:id="2331"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2332" w:author="User" w:date="2024-07-01T09:37:00Z">
              <w:rPr>
                <w:rFonts w:ascii="微软雅黑" w:eastAsia="微软雅黑" w:hAnsi="微软雅黑" w:cs="宋体" w:hint="eastAsia"/>
                <w:color w:val="191B1F"/>
                <w:kern w:val="0"/>
                <w:szCs w:val="21"/>
                <w14:ligatures w14:val="none"/>
              </w:rPr>
            </w:rPrChange>
          </w:rPr>
          <w:t>取样日期</w:t>
        </w:r>
        <w:r w:rsidRPr="00166246">
          <w:rPr>
            <w:rFonts w:ascii="微软雅黑" w:eastAsia="微软雅黑" w:hAnsi="微软雅黑" w:cs="宋体"/>
            <w:strike/>
            <w:color w:val="191B1F"/>
            <w:kern w:val="0"/>
            <w:szCs w:val="21"/>
            <w:highlight w:val="magenta"/>
            <w14:ligatures w14:val="none"/>
            <w:rPrChange w:id="2333" w:author="User" w:date="2024-07-01T09:37:00Z">
              <w:rPr>
                <w:rFonts w:ascii="微软雅黑" w:eastAsia="微软雅黑" w:hAnsi="微软雅黑" w:cs="宋体"/>
                <w:color w:val="191B1F"/>
                <w:kern w:val="0"/>
                <w:szCs w:val="21"/>
                <w14:ligatures w14:val="none"/>
              </w:rPr>
            </w:rPrChange>
          </w:rPr>
          <w:t>',</w:t>
        </w:r>
      </w:ins>
    </w:p>
    <w:p w14:paraId="17F425D3"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34" w:author="User" w:date="2024-05-21T15:20:00Z"/>
          <w:rFonts w:ascii="微软雅黑" w:eastAsia="微软雅黑" w:hAnsi="微软雅黑" w:cs="宋体"/>
          <w:strike/>
          <w:color w:val="191B1F"/>
          <w:kern w:val="0"/>
          <w:szCs w:val="21"/>
          <w:highlight w:val="magenta"/>
          <w14:ligatures w14:val="none"/>
          <w:rPrChange w:id="2335" w:author="User" w:date="2024-07-01T09:37:00Z">
            <w:rPr>
              <w:ins w:id="2336" w:author="User" w:date="2024-05-21T15:20:00Z"/>
              <w:rFonts w:ascii="微软雅黑" w:eastAsia="微软雅黑" w:hAnsi="微软雅黑" w:cs="宋体"/>
              <w:color w:val="191B1F"/>
              <w:kern w:val="0"/>
              <w:szCs w:val="21"/>
              <w14:ligatures w14:val="none"/>
            </w:rPr>
          </w:rPrChange>
        </w:rPr>
      </w:pPr>
      <w:ins w:id="2337" w:author="User" w:date="2024-05-21T15:20:00Z">
        <w:r w:rsidRPr="00166246">
          <w:rPr>
            <w:rFonts w:ascii="微软雅黑" w:eastAsia="微软雅黑" w:hAnsi="微软雅黑" w:cs="宋体"/>
            <w:strike/>
            <w:color w:val="191B1F"/>
            <w:kern w:val="0"/>
            <w:szCs w:val="21"/>
            <w:highlight w:val="magenta"/>
            <w14:ligatures w14:val="none"/>
            <w:rPrChange w:id="2338" w:author="User" w:date="2024-07-01T09:37:00Z">
              <w:rPr>
                <w:rFonts w:ascii="微软雅黑" w:eastAsia="微软雅黑" w:hAnsi="微软雅黑" w:cs="宋体"/>
                <w:color w:val="191B1F"/>
                <w:kern w:val="0"/>
                <w:szCs w:val="21"/>
                <w14:ligatures w14:val="none"/>
              </w:rPr>
            </w:rPrChange>
          </w:rPr>
          <w:lastRenderedPageBreak/>
          <w:t xml:space="preserve">  `</w:t>
        </w:r>
        <w:proofErr w:type="spellStart"/>
        <w:r w:rsidRPr="00166246">
          <w:rPr>
            <w:rFonts w:ascii="微软雅黑" w:eastAsia="微软雅黑" w:hAnsi="微软雅黑" w:cs="宋体"/>
            <w:strike/>
            <w:color w:val="191B1F"/>
            <w:kern w:val="0"/>
            <w:szCs w:val="21"/>
            <w:highlight w:val="magenta"/>
            <w14:ligatures w14:val="none"/>
            <w:rPrChange w:id="2339" w:author="User" w:date="2024-07-01T09:37:00Z">
              <w:rPr>
                <w:rFonts w:ascii="微软雅黑" w:eastAsia="微软雅黑" w:hAnsi="微软雅黑" w:cs="宋体"/>
                <w:color w:val="191B1F"/>
                <w:kern w:val="0"/>
                <w:szCs w:val="21"/>
                <w14:ligatures w14:val="none"/>
              </w:rPr>
            </w:rPrChange>
          </w:rPr>
          <w:t>Syrq</w:t>
        </w:r>
        <w:proofErr w:type="spellEnd"/>
        <w:r w:rsidRPr="00166246">
          <w:rPr>
            <w:rFonts w:ascii="微软雅黑" w:eastAsia="微软雅黑" w:hAnsi="微软雅黑" w:cs="宋体"/>
            <w:strike/>
            <w:color w:val="191B1F"/>
            <w:kern w:val="0"/>
            <w:szCs w:val="21"/>
            <w:highlight w:val="magenta"/>
            <w14:ligatures w14:val="none"/>
            <w:rPrChange w:id="2340"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2341" w:author="User" w:date="2024-07-01T09:37:00Z">
              <w:rPr>
                <w:rFonts w:ascii="微软雅黑" w:eastAsia="微软雅黑" w:hAnsi="微软雅黑" w:cs="宋体" w:hint="eastAsia"/>
                <w:color w:val="191B1F"/>
                <w:kern w:val="0"/>
                <w:szCs w:val="21"/>
                <w14:ligatures w14:val="none"/>
              </w:rPr>
            </w:rPrChange>
          </w:rPr>
          <w:t>送样日期</w:t>
        </w:r>
        <w:r w:rsidRPr="00166246">
          <w:rPr>
            <w:rFonts w:ascii="微软雅黑" w:eastAsia="微软雅黑" w:hAnsi="微软雅黑" w:cs="宋体"/>
            <w:strike/>
            <w:color w:val="191B1F"/>
            <w:kern w:val="0"/>
            <w:szCs w:val="21"/>
            <w:highlight w:val="magenta"/>
            <w14:ligatures w14:val="none"/>
            <w:rPrChange w:id="2342" w:author="User" w:date="2024-07-01T09:37:00Z">
              <w:rPr>
                <w:rFonts w:ascii="微软雅黑" w:eastAsia="微软雅黑" w:hAnsi="微软雅黑" w:cs="宋体"/>
                <w:color w:val="191B1F"/>
                <w:kern w:val="0"/>
                <w:szCs w:val="21"/>
                <w14:ligatures w14:val="none"/>
              </w:rPr>
            </w:rPrChange>
          </w:rPr>
          <w:t>',</w:t>
        </w:r>
      </w:ins>
    </w:p>
    <w:p w14:paraId="0C5BC29B"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43" w:author="User" w:date="2024-05-21T15:20:00Z"/>
          <w:rFonts w:ascii="微软雅黑" w:eastAsia="微软雅黑" w:hAnsi="微软雅黑" w:cs="宋体"/>
          <w:strike/>
          <w:color w:val="191B1F"/>
          <w:kern w:val="0"/>
          <w:szCs w:val="21"/>
          <w:highlight w:val="magenta"/>
          <w14:ligatures w14:val="none"/>
          <w:rPrChange w:id="2344" w:author="User" w:date="2024-07-01T09:37:00Z">
            <w:rPr>
              <w:ins w:id="2345" w:author="User" w:date="2024-05-21T15:20:00Z"/>
              <w:rFonts w:ascii="微软雅黑" w:eastAsia="微软雅黑" w:hAnsi="微软雅黑" w:cs="宋体"/>
              <w:color w:val="191B1F"/>
              <w:kern w:val="0"/>
              <w:szCs w:val="21"/>
              <w14:ligatures w14:val="none"/>
            </w:rPr>
          </w:rPrChange>
        </w:rPr>
      </w:pPr>
      <w:ins w:id="2346" w:author="User" w:date="2024-05-21T15:20:00Z">
        <w:r w:rsidRPr="00166246">
          <w:rPr>
            <w:rFonts w:ascii="微软雅黑" w:eastAsia="微软雅黑" w:hAnsi="微软雅黑" w:cs="宋体"/>
            <w:strike/>
            <w:color w:val="191B1F"/>
            <w:kern w:val="0"/>
            <w:szCs w:val="21"/>
            <w:highlight w:val="magenta"/>
            <w14:ligatures w14:val="none"/>
            <w:rPrChange w:id="2347"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48" w:author="User" w:date="2024-07-01T09:37:00Z">
              <w:rPr>
                <w:rFonts w:ascii="微软雅黑" w:eastAsia="微软雅黑" w:hAnsi="微软雅黑" w:cs="宋体"/>
                <w:color w:val="191B1F"/>
                <w:kern w:val="0"/>
                <w:szCs w:val="21"/>
                <w14:ligatures w14:val="none"/>
              </w:rPr>
            </w:rPrChange>
          </w:rPr>
          <w:t>jsr</w:t>
        </w:r>
        <w:proofErr w:type="spellEnd"/>
        <w:r w:rsidRPr="00166246">
          <w:rPr>
            <w:rFonts w:ascii="微软雅黑" w:eastAsia="微软雅黑" w:hAnsi="微软雅黑" w:cs="宋体"/>
            <w:strike/>
            <w:color w:val="191B1F"/>
            <w:kern w:val="0"/>
            <w:szCs w:val="21"/>
            <w:highlight w:val="magenta"/>
            <w14:ligatures w14:val="none"/>
            <w:rPrChange w:id="2349"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2350" w:author="User" w:date="2024-07-01T09:37:00Z">
              <w:rPr>
                <w:rFonts w:ascii="微软雅黑" w:eastAsia="微软雅黑" w:hAnsi="微软雅黑" w:cs="宋体" w:hint="eastAsia"/>
                <w:color w:val="191B1F"/>
                <w:kern w:val="0"/>
                <w:szCs w:val="21"/>
                <w14:ligatures w14:val="none"/>
              </w:rPr>
            </w:rPrChange>
          </w:rPr>
          <w:t>接收人</w:t>
        </w:r>
        <w:r w:rsidRPr="00166246">
          <w:rPr>
            <w:rFonts w:ascii="微软雅黑" w:eastAsia="微软雅黑" w:hAnsi="微软雅黑" w:cs="宋体"/>
            <w:strike/>
            <w:color w:val="191B1F"/>
            <w:kern w:val="0"/>
            <w:szCs w:val="21"/>
            <w:highlight w:val="magenta"/>
            <w14:ligatures w14:val="none"/>
            <w:rPrChange w:id="2351" w:author="User" w:date="2024-07-01T09:37:00Z">
              <w:rPr>
                <w:rFonts w:ascii="微软雅黑" w:eastAsia="微软雅黑" w:hAnsi="微软雅黑" w:cs="宋体"/>
                <w:color w:val="191B1F"/>
                <w:kern w:val="0"/>
                <w:szCs w:val="21"/>
                <w14:ligatures w14:val="none"/>
              </w:rPr>
            </w:rPrChange>
          </w:rPr>
          <w:t>',</w:t>
        </w:r>
      </w:ins>
    </w:p>
    <w:p w14:paraId="37457B91"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52" w:author="User" w:date="2024-05-21T15:20:00Z"/>
          <w:rFonts w:ascii="微软雅黑" w:eastAsia="微软雅黑" w:hAnsi="微软雅黑" w:cs="宋体"/>
          <w:strike/>
          <w:color w:val="191B1F"/>
          <w:kern w:val="0"/>
          <w:szCs w:val="21"/>
          <w:highlight w:val="magenta"/>
          <w14:ligatures w14:val="none"/>
          <w:rPrChange w:id="2353" w:author="User" w:date="2024-07-01T09:37:00Z">
            <w:rPr>
              <w:ins w:id="2354" w:author="User" w:date="2024-05-21T15:20:00Z"/>
              <w:rFonts w:ascii="微软雅黑" w:eastAsia="微软雅黑" w:hAnsi="微软雅黑" w:cs="宋体"/>
              <w:color w:val="191B1F"/>
              <w:kern w:val="0"/>
              <w:szCs w:val="21"/>
              <w14:ligatures w14:val="none"/>
            </w:rPr>
          </w:rPrChange>
        </w:rPr>
      </w:pPr>
      <w:ins w:id="2355" w:author="User" w:date="2024-05-21T15:20:00Z">
        <w:r w:rsidRPr="00166246">
          <w:rPr>
            <w:rFonts w:ascii="微软雅黑" w:eastAsia="微软雅黑" w:hAnsi="微软雅黑" w:cs="宋体"/>
            <w:strike/>
            <w:color w:val="191B1F"/>
            <w:kern w:val="0"/>
            <w:szCs w:val="21"/>
            <w:highlight w:val="magenta"/>
            <w14:ligatures w14:val="none"/>
            <w:rPrChange w:id="2356"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57" w:author="User" w:date="2024-07-01T09:37:00Z">
              <w:rPr>
                <w:rFonts w:ascii="微软雅黑" w:eastAsia="微软雅黑" w:hAnsi="微软雅黑" w:cs="宋体"/>
                <w:color w:val="191B1F"/>
                <w:kern w:val="0"/>
                <w:szCs w:val="21"/>
                <w14:ligatures w14:val="none"/>
              </w:rPr>
            </w:rPrChange>
          </w:rPr>
          <w:t>SNno</w:t>
        </w:r>
        <w:proofErr w:type="spellEnd"/>
        <w:r w:rsidRPr="00166246">
          <w:rPr>
            <w:rFonts w:ascii="微软雅黑" w:eastAsia="微软雅黑" w:hAnsi="微软雅黑" w:cs="宋体"/>
            <w:strike/>
            <w:color w:val="191B1F"/>
            <w:kern w:val="0"/>
            <w:szCs w:val="21"/>
            <w:highlight w:val="magenta"/>
            <w14:ligatures w14:val="none"/>
            <w:rPrChange w:id="2358"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2359" w:author="User" w:date="2024-07-01T09:37:00Z">
              <w:rPr>
                <w:rFonts w:ascii="微软雅黑" w:eastAsia="微软雅黑" w:hAnsi="微软雅黑" w:cs="宋体" w:hint="eastAsia"/>
                <w:color w:val="191B1F"/>
                <w:kern w:val="0"/>
                <w:szCs w:val="21"/>
                <w14:ligatures w14:val="none"/>
              </w:rPr>
            </w:rPrChange>
          </w:rPr>
          <w:t>室内编号</w:t>
        </w:r>
        <w:r w:rsidRPr="00166246">
          <w:rPr>
            <w:rFonts w:ascii="微软雅黑" w:eastAsia="微软雅黑" w:hAnsi="微软雅黑" w:cs="宋体"/>
            <w:strike/>
            <w:color w:val="191B1F"/>
            <w:kern w:val="0"/>
            <w:szCs w:val="21"/>
            <w:highlight w:val="magenta"/>
            <w14:ligatures w14:val="none"/>
            <w:rPrChange w:id="2360" w:author="User" w:date="2024-07-01T09:37:00Z">
              <w:rPr>
                <w:rFonts w:ascii="微软雅黑" w:eastAsia="微软雅黑" w:hAnsi="微软雅黑" w:cs="宋体"/>
                <w:color w:val="191B1F"/>
                <w:kern w:val="0"/>
                <w:szCs w:val="21"/>
                <w14:ligatures w14:val="none"/>
              </w:rPr>
            </w:rPrChange>
          </w:rPr>
          <w:t>',</w:t>
        </w:r>
      </w:ins>
    </w:p>
    <w:p w14:paraId="7FA2398C"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61" w:author="User" w:date="2024-05-21T15:20:00Z"/>
          <w:rFonts w:ascii="微软雅黑" w:eastAsia="微软雅黑" w:hAnsi="微软雅黑" w:cs="宋体"/>
          <w:strike/>
          <w:color w:val="191B1F"/>
          <w:kern w:val="0"/>
          <w:szCs w:val="21"/>
          <w:highlight w:val="magenta"/>
          <w14:ligatures w14:val="none"/>
          <w:rPrChange w:id="2362" w:author="User" w:date="2024-07-01T09:37:00Z">
            <w:rPr>
              <w:ins w:id="2363" w:author="User" w:date="2024-05-21T15:20:00Z"/>
              <w:rFonts w:ascii="微软雅黑" w:eastAsia="微软雅黑" w:hAnsi="微软雅黑" w:cs="宋体"/>
              <w:color w:val="191B1F"/>
              <w:kern w:val="0"/>
              <w:szCs w:val="21"/>
              <w14:ligatures w14:val="none"/>
            </w:rPr>
          </w:rPrChange>
        </w:rPr>
      </w:pPr>
      <w:ins w:id="2364" w:author="User" w:date="2024-05-21T15:20:00Z">
        <w:r w:rsidRPr="00166246">
          <w:rPr>
            <w:rFonts w:ascii="微软雅黑" w:eastAsia="微软雅黑" w:hAnsi="微软雅黑" w:cs="宋体"/>
            <w:strike/>
            <w:color w:val="191B1F"/>
            <w:kern w:val="0"/>
            <w:szCs w:val="21"/>
            <w:highlight w:val="magenta"/>
            <w14:ligatures w14:val="none"/>
            <w:rPrChange w:id="2365"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2366" w:author="User" w:date="2024-07-01T09:37:00Z">
              <w:rPr>
                <w:rFonts w:ascii="微软雅黑" w:eastAsia="微软雅黑" w:hAnsi="微软雅黑" w:cs="宋体"/>
                <w:color w:val="191B1F"/>
                <w:kern w:val="0"/>
                <w:szCs w:val="21"/>
                <w14:ligatures w14:val="none"/>
              </w:rPr>
            </w:rPrChange>
          </w:rPr>
          <w:t>YWno</w:t>
        </w:r>
        <w:proofErr w:type="spellEnd"/>
        <w:r w:rsidRPr="00166246">
          <w:rPr>
            <w:rFonts w:ascii="微软雅黑" w:eastAsia="微软雅黑" w:hAnsi="微软雅黑" w:cs="宋体"/>
            <w:strike/>
            <w:color w:val="191B1F"/>
            <w:kern w:val="0"/>
            <w:szCs w:val="21"/>
            <w:highlight w:val="magenta"/>
            <w14:ligatures w14:val="none"/>
            <w:rPrChange w:id="2367"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2368" w:author="User" w:date="2024-07-01T09:37:00Z">
              <w:rPr>
                <w:rFonts w:ascii="微软雅黑" w:eastAsia="微软雅黑" w:hAnsi="微软雅黑" w:cs="宋体" w:hint="eastAsia"/>
                <w:color w:val="191B1F"/>
                <w:kern w:val="0"/>
                <w:szCs w:val="21"/>
                <w14:ligatures w14:val="none"/>
              </w:rPr>
            </w:rPrChange>
          </w:rPr>
          <w:t>野外编号</w:t>
        </w:r>
        <w:r w:rsidRPr="00166246">
          <w:rPr>
            <w:rFonts w:ascii="微软雅黑" w:eastAsia="微软雅黑" w:hAnsi="微软雅黑" w:cs="宋体"/>
            <w:strike/>
            <w:color w:val="191B1F"/>
            <w:kern w:val="0"/>
            <w:szCs w:val="21"/>
            <w:highlight w:val="magenta"/>
            <w14:ligatures w14:val="none"/>
            <w:rPrChange w:id="2369" w:author="User" w:date="2024-07-01T09:37:00Z">
              <w:rPr>
                <w:rFonts w:ascii="微软雅黑" w:eastAsia="微软雅黑" w:hAnsi="微软雅黑" w:cs="宋体"/>
                <w:color w:val="191B1F"/>
                <w:kern w:val="0"/>
                <w:szCs w:val="21"/>
                <w14:ligatures w14:val="none"/>
              </w:rPr>
            </w:rPrChange>
          </w:rPr>
          <w:t>',</w:t>
        </w:r>
      </w:ins>
    </w:p>
    <w:p w14:paraId="0D86A1D4" w14:textId="459BE4B3"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70" w:author="User" w:date="2024-05-21T15:20:00Z"/>
          <w:rFonts w:ascii="微软雅黑" w:eastAsia="微软雅黑" w:hAnsi="微软雅黑" w:cs="宋体"/>
          <w:strike/>
          <w:color w:val="191B1F"/>
          <w:kern w:val="0"/>
          <w:szCs w:val="21"/>
          <w:highlight w:val="magenta"/>
          <w14:ligatures w14:val="none"/>
          <w:rPrChange w:id="2371" w:author="User" w:date="2024-07-01T09:37:00Z">
            <w:rPr>
              <w:ins w:id="2372" w:author="User" w:date="2024-05-21T15:20:00Z"/>
              <w:rFonts w:ascii="微软雅黑" w:eastAsia="微软雅黑" w:hAnsi="微软雅黑" w:cs="宋体"/>
              <w:color w:val="191B1F"/>
              <w:kern w:val="0"/>
              <w:szCs w:val="21"/>
              <w14:ligatures w14:val="none"/>
            </w:rPr>
          </w:rPrChange>
        </w:rPr>
      </w:pPr>
      <w:ins w:id="2373" w:author="User" w:date="2024-05-21T15:20:00Z">
        <w:r w:rsidRPr="00166246">
          <w:rPr>
            <w:rFonts w:ascii="微软雅黑" w:eastAsia="微软雅黑" w:hAnsi="微软雅黑" w:cs="宋体"/>
            <w:strike/>
            <w:color w:val="191B1F"/>
            <w:kern w:val="0"/>
            <w:szCs w:val="21"/>
            <w:highlight w:val="magenta"/>
            <w14:ligatures w14:val="none"/>
            <w:rPrChange w:id="2374" w:author="User" w:date="2024-07-01T09:37:00Z">
              <w:rPr>
                <w:rFonts w:ascii="微软雅黑" w:eastAsia="微软雅黑" w:hAnsi="微软雅黑" w:cs="宋体"/>
                <w:color w:val="191B1F"/>
                <w:kern w:val="0"/>
                <w:szCs w:val="21"/>
                <w14:ligatures w14:val="none"/>
              </w:rPr>
            </w:rPrChange>
          </w:rPr>
          <w:t xml:space="preserve">  `</w:t>
        </w:r>
      </w:ins>
      <w:proofErr w:type="spellStart"/>
      <w:ins w:id="2375" w:author="User" w:date="2024-05-21T15:22:00Z">
        <w:r w:rsidR="002B70C6" w:rsidRPr="00166246">
          <w:rPr>
            <w:rFonts w:ascii="微软雅黑" w:eastAsia="微软雅黑" w:hAnsi="微软雅黑" w:cs="宋体"/>
            <w:strike/>
            <w:color w:val="191B1F"/>
            <w:kern w:val="0"/>
            <w:szCs w:val="21"/>
            <w:highlight w:val="magenta"/>
            <w14:ligatures w14:val="none"/>
            <w:rPrChange w:id="2376" w:author="User" w:date="2024-07-01T09:37:00Z">
              <w:rPr>
                <w:rFonts w:ascii="微软雅黑" w:eastAsia="微软雅黑" w:hAnsi="微软雅黑" w:cs="宋体"/>
                <w:color w:val="191B1F"/>
                <w:kern w:val="0"/>
                <w:szCs w:val="21"/>
                <w14:ligatures w14:val="none"/>
              </w:rPr>
            </w:rPrChange>
          </w:rPr>
          <w:t>qtdz</w:t>
        </w:r>
      </w:ins>
      <w:proofErr w:type="spellEnd"/>
      <w:ins w:id="2377" w:author="User" w:date="2024-05-21T15:20:00Z">
        <w:r w:rsidRPr="00166246">
          <w:rPr>
            <w:rFonts w:ascii="微软雅黑" w:eastAsia="微软雅黑" w:hAnsi="微软雅黑" w:cs="宋体"/>
            <w:strike/>
            <w:color w:val="191B1F"/>
            <w:kern w:val="0"/>
            <w:szCs w:val="21"/>
            <w:highlight w:val="magenta"/>
            <w14:ligatures w14:val="none"/>
            <w:rPrChange w:id="2378" w:author="User" w:date="2024-07-01T09:37:00Z">
              <w:rPr>
                <w:rFonts w:ascii="微软雅黑" w:eastAsia="微软雅黑" w:hAnsi="微软雅黑" w:cs="宋体"/>
                <w:color w:val="191B1F"/>
                <w:kern w:val="0"/>
                <w:szCs w:val="21"/>
                <w14:ligatures w14:val="none"/>
              </w:rPr>
            </w:rPrChange>
          </w:rPr>
          <w:t>` varchar(25) NULL COMMENT '</w:t>
        </w:r>
      </w:ins>
      <w:ins w:id="2379" w:author="User" w:date="2024-05-21T15:27:00Z">
        <w:r w:rsidR="002B70C6" w:rsidRPr="00166246">
          <w:rPr>
            <w:rFonts w:ascii="微软雅黑" w:eastAsia="微软雅黑" w:hAnsi="微软雅黑" w:cs="宋体" w:hint="eastAsia"/>
            <w:strike/>
            <w:color w:val="191B1F"/>
            <w:kern w:val="0"/>
            <w:szCs w:val="21"/>
            <w:highlight w:val="magenta"/>
            <w14:ligatures w14:val="none"/>
            <w:rPrChange w:id="2380" w:author="User" w:date="2024-07-01T09:37:00Z">
              <w:rPr>
                <w:rFonts w:ascii="微软雅黑" w:eastAsia="微软雅黑" w:hAnsi="微软雅黑" w:cs="宋体" w:hint="eastAsia"/>
                <w:color w:val="191B1F"/>
                <w:kern w:val="0"/>
                <w:szCs w:val="21"/>
                <w14:ligatures w14:val="none"/>
              </w:rPr>
            </w:rPrChange>
          </w:rPr>
          <w:t>取土地址</w:t>
        </w:r>
      </w:ins>
      <w:ins w:id="2381" w:author="User" w:date="2024-05-21T15:20:00Z">
        <w:r w:rsidRPr="00166246">
          <w:rPr>
            <w:rFonts w:ascii="微软雅黑" w:eastAsia="微软雅黑" w:hAnsi="微软雅黑" w:cs="宋体"/>
            <w:strike/>
            <w:color w:val="191B1F"/>
            <w:kern w:val="0"/>
            <w:szCs w:val="21"/>
            <w:highlight w:val="magenta"/>
            <w14:ligatures w14:val="none"/>
            <w:rPrChange w:id="2382" w:author="User" w:date="2024-07-01T09:37:00Z">
              <w:rPr>
                <w:rFonts w:ascii="微软雅黑" w:eastAsia="微软雅黑" w:hAnsi="微软雅黑" w:cs="宋体"/>
                <w:color w:val="191B1F"/>
                <w:kern w:val="0"/>
                <w:szCs w:val="21"/>
                <w14:ligatures w14:val="none"/>
              </w:rPr>
            </w:rPrChange>
          </w:rPr>
          <w:t>',</w:t>
        </w:r>
      </w:ins>
    </w:p>
    <w:p w14:paraId="00FB0023" w14:textId="09B9FAEF"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83" w:author="User" w:date="2024-05-21T15:20:00Z"/>
          <w:rFonts w:ascii="微软雅黑" w:eastAsia="微软雅黑" w:hAnsi="微软雅黑" w:cs="宋体"/>
          <w:strike/>
          <w:color w:val="191B1F"/>
          <w:kern w:val="0"/>
          <w:szCs w:val="21"/>
          <w:highlight w:val="magenta"/>
          <w14:ligatures w14:val="none"/>
          <w:rPrChange w:id="2384" w:author="User" w:date="2024-07-01T09:37:00Z">
            <w:rPr>
              <w:ins w:id="2385" w:author="User" w:date="2024-05-21T15:20:00Z"/>
              <w:rFonts w:ascii="微软雅黑" w:eastAsia="微软雅黑" w:hAnsi="微软雅黑" w:cs="宋体"/>
              <w:color w:val="191B1F"/>
              <w:kern w:val="0"/>
              <w:szCs w:val="21"/>
              <w14:ligatures w14:val="none"/>
            </w:rPr>
          </w:rPrChange>
        </w:rPr>
      </w:pPr>
      <w:ins w:id="2386" w:author="User" w:date="2024-05-21T15:20:00Z">
        <w:r w:rsidRPr="00166246">
          <w:rPr>
            <w:rFonts w:ascii="微软雅黑" w:eastAsia="微软雅黑" w:hAnsi="微软雅黑" w:cs="宋体"/>
            <w:strike/>
            <w:color w:val="191B1F"/>
            <w:kern w:val="0"/>
            <w:szCs w:val="21"/>
            <w:highlight w:val="magenta"/>
            <w14:ligatures w14:val="none"/>
            <w:rPrChange w:id="2387" w:author="User" w:date="2024-07-01T09:37:00Z">
              <w:rPr>
                <w:rFonts w:ascii="微软雅黑" w:eastAsia="微软雅黑" w:hAnsi="微软雅黑" w:cs="宋体"/>
                <w:color w:val="191B1F"/>
                <w:kern w:val="0"/>
                <w:szCs w:val="21"/>
                <w14:ligatures w14:val="none"/>
              </w:rPr>
            </w:rPrChange>
          </w:rPr>
          <w:t xml:space="preserve">  `</w:t>
        </w:r>
      </w:ins>
      <w:proofErr w:type="spellStart"/>
      <w:ins w:id="2388" w:author="User" w:date="2024-05-21T15:22:00Z">
        <w:r w:rsidR="002B70C6" w:rsidRPr="00166246">
          <w:rPr>
            <w:rFonts w:ascii="微软雅黑" w:eastAsia="微软雅黑" w:hAnsi="微软雅黑" w:cs="宋体"/>
            <w:strike/>
            <w:color w:val="191B1F"/>
            <w:kern w:val="0"/>
            <w:szCs w:val="21"/>
            <w:highlight w:val="magenta"/>
            <w14:ligatures w14:val="none"/>
            <w:rPrChange w:id="2389" w:author="User" w:date="2024-07-01T09:37:00Z">
              <w:rPr>
                <w:rFonts w:ascii="微软雅黑" w:eastAsia="微软雅黑" w:hAnsi="微软雅黑" w:cs="宋体"/>
                <w:color w:val="191B1F"/>
                <w:kern w:val="0"/>
                <w:szCs w:val="21"/>
                <w14:ligatures w14:val="none"/>
              </w:rPr>
            </w:rPrChange>
          </w:rPr>
          <w:t>ypzl</w:t>
        </w:r>
      </w:ins>
      <w:proofErr w:type="spellEnd"/>
      <w:ins w:id="2390" w:author="User" w:date="2024-05-21T15:20:00Z">
        <w:r w:rsidRPr="00166246">
          <w:rPr>
            <w:rFonts w:ascii="微软雅黑" w:eastAsia="微软雅黑" w:hAnsi="微软雅黑" w:cs="宋体"/>
            <w:strike/>
            <w:color w:val="191B1F"/>
            <w:kern w:val="0"/>
            <w:szCs w:val="21"/>
            <w:highlight w:val="magenta"/>
            <w14:ligatures w14:val="none"/>
            <w:rPrChange w:id="2391" w:author="User" w:date="2024-07-01T09:37:00Z">
              <w:rPr>
                <w:rFonts w:ascii="微软雅黑" w:eastAsia="微软雅黑" w:hAnsi="微软雅黑" w:cs="宋体"/>
                <w:color w:val="191B1F"/>
                <w:kern w:val="0"/>
                <w:szCs w:val="21"/>
                <w14:ligatures w14:val="none"/>
              </w:rPr>
            </w:rPrChange>
          </w:rPr>
          <w:t>` varchar(25) NULL COMMENT '</w:t>
        </w:r>
      </w:ins>
      <w:ins w:id="2392" w:author="User" w:date="2024-05-21T15:27:00Z">
        <w:r w:rsidR="002B70C6" w:rsidRPr="00166246">
          <w:rPr>
            <w:rFonts w:ascii="微软雅黑" w:eastAsia="微软雅黑" w:hAnsi="微软雅黑" w:cs="宋体" w:hint="eastAsia"/>
            <w:strike/>
            <w:color w:val="191B1F"/>
            <w:kern w:val="0"/>
            <w:szCs w:val="21"/>
            <w:highlight w:val="magenta"/>
            <w14:ligatures w14:val="none"/>
            <w:rPrChange w:id="2393" w:author="User" w:date="2024-07-01T09:37:00Z">
              <w:rPr>
                <w:rFonts w:ascii="微软雅黑" w:eastAsia="微软雅黑" w:hAnsi="微软雅黑" w:cs="宋体" w:hint="eastAsia"/>
                <w:color w:val="191B1F"/>
                <w:kern w:val="0"/>
                <w:szCs w:val="21"/>
                <w14:ligatures w14:val="none"/>
              </w:rPr>
            </w:rPrChange>
          </w:rPr>
          <w:t>样品种类</w:t>
        </w:r>
      </w:ins>
      <w:ins w:id="2394" w:author="User" w:date="2024-05-21T15:20:00Z">
        <w:r w:rsidRPr="00166246">
          <w:rPr>
            <w:rFonts w:ascii="微软雅黑" w:eastAsia="微软雅黑" w:hAnsi="微软雅黑" w:cs="宋体"/>
            <w:strike/>
            <w:color w:val="191B1F"/>
            <w:kern w:val="0"/>
            <w:szCs w:val="21"/>
            <w:highlight w:val="magenta"/>
            <w14:ligatures w14:val="none"/>
            <w:rPrChange w:id="2395" w:author="User" w:date="2024-07-01T09:37:00Z">
              <w:rPr>
                <w:rFonts w:ascii="微软雅黑" w:eastAsia="微软雅黑" w:hAnsi="微软雅黑" w:cs="宋体"/>
                <w:color w:val="191B1F"/>
                <w:kern w:val="0"/>
                <w:szCs w:val="21"/>
                <w14:ligatures w14:val="none"/>
              </w:rPr>
            </w:rPrChange>
          </w:rPr>
          <w:t>,</w:t>
        </w:r>
      </w:ins>
    </w:p>
    <w:p w14:paraId="3840E215" w14:textId="509A828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396" w:author="User" w:date="2024-05-21T15:20:00Z"/>
          <w:rFonts w:ascii="微软雅黑" w:eastAsia="微软雅黑" w:hAnsi="微软雅黑" w:cs="宋体"/>
          <w:strike/>
          <w:color w:val="191B1F"/>
          <w:kern w:val="0"/>
          <w:szCs w:val="21"/>
          <w:highlight w:val="magenta"/>
          <w14:ligatures w14:val="none"/>
          <w:rPrChange w:id="2397" w:author="User" w:date="2024-07-01T09:37:00Z">
            <w:rPr>
              <w:ins w:id="2398" w:author="User" w:date="2024-05-21T15:20:00Z"/>
              <w:rFonts w:ascii="微软雅黑" w:eastAsia="微软雅黑" w:hAnsi="微软雅黑" w:cs="宋体"/>
              <w:color w:val="191B1F"/>
              <w:kern w:val="0"/>
              <w:szCs w:val="21"/>
              <w14:ligatures w14:val="none"/>
            </w:rPr>
          </w:rPrChange>
        </w:rPr>
      </w:pPr>
      <w:ins w:id="2399" w:author="User" w:date="2024-05-21T15:20:00Z">
        <w:r w:rsidRPr="00166246">
          <w:rPr>
            <w:rFonts w:ascii="微软雅黑" w:eastAsia="微软雅黑" w:hAnsi="微软雅黑" w:cs="宋体"/>
            <w:strike/>
            <w:color w:val="191B1F"/>
            <w:kern w:val="0"/>
            <w:szCs w:val="21"/>
            <w:highlight w:val="magenta"/>
            <w14:ligatures w14:val="none"/>
            <w:rPrChange w:id="2400" w:author="User" w:date="2024-07-01T09:37:00Z">
              <w:rPr>
                <w:rFonts w:ascii="微软雅黑" w:eastAsia="微软雅黑" w:hAnsi="微软雅黑" w:cs="宋体"/>
                <w:color w:val="191B1F"/>
                <w:kern w:val="0"/>
                <w:szCs w:val="21"/>
                <w14:ligatures w14:val="none"/>
              </w:rPr>
            </w:rPrChange>
          </w:rPr>
          <w:t xml:space="preserve">  `</w:t>
        </w:r>
      </w:ins>
      <w:proofErr w:type="spellStart"/>
      <w:ins w:id="2401" w:author="User" w:date="2024-05-21T15:22:00Z">
        <w:r w:rsidR="002B70C6" w:rsidRPr="00166246">
          <w:rPr>
            <w:rFonts w:ascii="微软雅黑" w:eastAsia="微软雅黑" w:hAnsi="微软雅黑" w:cs="宋体"/>
            <w:strike/>
            <w:color w:val="191B1F"/>
            <w:kern w:val="0"/>
            <w:szCs w:val="21"/>
            <w:highlight w:val="magenta"/>
            <w14:ligatures w14:val="none"/>
            <w:rPrChange w:id="2402" w:author="User" w:date="2024-07-01T09:37:00Z">
              <w:rPr>
                <w:rFonts w:ascii="微软雅黑" w:eastAsia="微软雅黑" w:hAnsi="微软雅黑" w:cs="宋体"/>
                <w:color w:val="191B1F"/>
                <w:kern w:val="0"/>
                <w:szCs w:val="21"/>
                <w14:ligatures w14:val="none"/>
              </w:rPr>
            </w:rPrChange>
          </w:rPr>
          <w:t>ypsl</w:t>
        </w:r>
      </w:ins>
      <w:proofErr w:type="spellEnd"/>
      <w:ins w:id="2403" w:author="User" w:date="2024-05-21T15:20:00Z">
        <w:r w:rsidRPr="00166246">
          <w:rPr>
            <w:rFonts w:ascii="微软雅黑" w:eastAsia="微软雅黑" w:hAnsi="微软雅黑" w:cs="宋体"/>
            <w:strike/>
            <w:color w:val="191B1F"/>
            <w:kern w:val="0"/>
            <w:szCs w:val="21"/>
            <w:highlight w:val="magenta"/>
            <w14:ligatures w14:val="none"/>
            <w:rPrChange w:id="2404" w:author="User" w:date="2024-07-01T09:37:00Z">
              <w:rPr>
                <w:rFonts w:ascii="微软雅黑" w:eastAsia="微软雅黑" w:hAnsi="微软雅黑" w:cs="宋体"/>
                <w:color w:val="191B1F"/>
                <w:kern w:val="0"/>
                <w:szCs w:val="21"/>
                <w14:ligatures w14:val="none"/>
              </w:rPr>
            </w:rPrChange>
          </w:rPr>
          <w:t>` varchar(25) NULL COMMENT '</w:t>
        </w:r>
      </w:ins>
      <w:ins w:id="2405" w:author="User" w:date="2024-05-21T15:27:00Z">
        <w:r w:rsidR="002B70C6" w:rsidRPr="00166246">
          <w:rPr>
            <w:rFonts w:ascii="微软雅黑" w:eastAsia="微软雅黑" w:hAnsi="微软雅黑" w:cs="宋体" w:hint="eastAsia"/>
            <w:strike/>
            <w:color w:val="191B1F"/>
            <w:kern w:val="0"/>
            <w:szCs w:val="21"/>
            <w:highlight w:val="magenta"/>
            <w14:ligatures w14:val="none"/>
            <w:rPrChange w:id="2406" w:author="User" w:date="2024-07-01T09:37:00Z">
              <w:rPr>
                <w:rFonts w:ascii="微软雅黑" w:eastAsia="微软雅黑" w:hAnsi="微软雅黑" w:cs="宋体" w:hint="eastAsia"/>
                <w:color w:val="191B1F"/>
                <w:kern w:val="0"/>
                <w:szCs w:val="21"/>
                <w14:ligatures w14:val="none"/>
              </w:rPr>
            </w:rPrChange>
          </w:rPr>
          <w:t>样品数量</w:t>
        </w:r>
      </w:ins>
      <w:ins w:id="2407" w:author="User" w:date="2024-05-21T15:20:00Z">
        <w:r w:rsidRPr="00166246">
          <w:rPr>
            <w:rFonts w:ascii="微软雅黑" w:eastAsia="微软雅黑" w:hAnsi="微软雅黑" w:cs="宋体"/>
            <w:strike/>
            <w:color w:val="191B1F"/>
            <w:kern w:val="0"/>
            <w:szCs w:val="21"/>
            <w:highlight w:val="magenta"/>
            <w14:ligatures w14:val="none"/>
            <w:rPrChange w:id="2408" w:author="User" w:date="2024-07-01T09:37:00Z">
              <w:rPr>
                <w:rFonts w:ascii="微软雅黑" w:eastAsia="微软雅黑" w:hAnsi="微软雅黑" w:cs="宋体"/>
                <w:color w:val="191B1F"/>
                <w:kern w:val="0"/>
                <w:szCs w:val="21"/>
                <w14:ligatures w14:val="none"/>
              </w:rPr>
            </w:rPrChange>
          </w:rPr>
          <w:t>',</w:t>
        </w:r>
      </w:ins>
    </w:p>
    <w:p w14:paraId="2C2E0F48" w14:textId="6CCB8B1B"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09" w:author="User" w:date="2024-05-21T15:20:00Z"/>
          <w:rFonts w:ascii="微软雅黑" w:eastAsia="微软雅黑" w:hAnsi="微软雅黑" w:cs="宋体"/>
          <w:strike/>
          <w:color w:val="191B1F"/>
          <w:kern w:val="0"/>
          <w:szCs w:val="21"/>
          <w:highlight w:val="magenta"/>
          <w14:ligatures w14:val="none"/>
          <w:rPrChange w:id="2410" w:author="User" w:date="2024-07-01T09:37:00Z">
            <w:rPr>
              <w:ins w:id="2411" w:author="User" w:date="2024-05-21T15:20:00Z"/>
              <w:rFonts w:ascii="微软雅黑" w:eastAsia="微软雅黑" w:hAnsi="微软雅黑" w:cs="宋体"/>
              <w:color w:val="191B1F"/>
              <w:kern w:val="0"/>
              <w:szCs w:val="21"/>
              <w14:ligatures w14:val="none"/>
            </w:rPr>
          </w:rPrChange>
        </w:rPr>
      </w:pPr>
      <w:ins w:id="2412" w:author="User" w:date="2024-05-21T15:20:00Z">
        <w:r w:rsidRPr="00166246">
          <w:rPr>
            <w:rFonts w:ascii="微软雅黑" w:eastAsia="微软雅黑" w:hAnsi="微软雅黑" w:cs="宋体"/>
            <w:strike/>
            <w:color w:val="191B1F"/>
            <w:kern w:val="0"/>
            <w:szCs w:val="21"/>
            <w:highlight w:val="magenta"/>
            <w14:ligatures w14:val="none"/>
            <w:rPrChange w:id="2413" w:author="User" w:date="2024-07-01T09:37:00Z">
              <w:rPr>
                <w:rFonts w:ascii="微软雅黑" w:eastAsia="微软雅黑" w:hAnsi="微软雅黑" w:cs="宋体"/>
                <w:color w:val="191B1F"/>
                <w:kern w:val="0"/>
                <w:szCs w:val="21"/>
                <w14:ligatures w14:val="none"/>
              </w:rPr>
            </w:rPrChange>
          </w:rPr>
          <w:t xml:space="preserve">  `</w:t>
        </w:r>
      </w:ins>
      <w:proofErr w:type="spellStart"/>
      <w:ins w:id="2414" w:author="User" w:date="2024-05-21T15:22:00Z">
        <w:r w:rsidR="002B70C6" w:rsidRPr="00166246">
          <w:rPr>
            <w:rFonts w:ascii="微软雅黑" w:eastAsia="微软雅黑" w:hAnsi="微软雅黑" w:cs="宋体"/>
            <w:strike/>
            <w:color w:val="191B1F"/>
            <w:kern w:val="0"/>
            <w:szCs w:val="21"/>
            <w:highlight w:val="magenta"/>
            <w14:ligatures w14:val="none"/>
            <w:rPrChange w:id="2415" w:author="User" w:date="2024-07-01T09:37:00Z">
              <w:rPr>
                <w:rFonts w:ascii="微软雅黑" w:eastAsia="微软雅黑" w:hAnsi="微软雅黑" w:cs="宋体"/>
                <w:color w:val="191B1F"/>
                <w:kern w:val="0"/>
                <w:szCs w:val="21"/>
                <w14:ligatures w14:val="none"/>
              </w:rPr>
            </w:rPrChange>
          </w:rPr>
          <w:t>qtsd</w:t>
        </w:r>
      </w:ins>
      <w:proofErr w:type="spellEnd"/>
      <w:ins w:id="2416" w:author="User" w:date="2024-05-21T15:20:00Z">
        <w:r w:rsidRPr="00166246">
          <w:rPr>
            <w:rFonts w:ascii="微软雅黑" w:eastAsia="微软雅黑" w:hAnsi="微软雅黑" w:cs="宋体"/>
            <w:strike/>
            <w:color w:val="191B1F"/>
            <w:kern w:val="0"/>
            <w:szCs w:val="21"/>
            <w:highlight w:val="magenta"/>
            <w14:ligatures w14:val="none"/>
            <w:rPrChange w:id="2417" w:author="User" w:date="2024-07-01T09:37:00Z">
              <w:rPr>
                <w:rFonts w:ascii="微软雅黑" w:eastAsia="微软雅黑" w:hAnsi="微软雅黑" w:cs="宋体"/>
                <w:color w:val="191B1F"/>
                <w:kern w:val="0"/>
                <w:szCs w:val="21"/>
                <w14:ligatures w14:val="none"/>
              </w:rPr>
            </w:rPrChange>
          </w:rPr>
          <w:t>` varchar(25) NULL COMMENT '</w:t>
        </w:r>
      </w:ins>
      <w:ins w:id="2418" w:author="User" w:date="2024-05-21T15:27:00Z">
        <w:r w:rsidR="002B70C6" w:rsidRPr="00166246">
          <w:rPr>
            <w:rFonts w:ascii="微软雅黑" w:eastAsia="微软雅黑" w:hAnsi="微软雅黑" w:cs="宋体" w:hint="eastAsia"/>
            <w:strike/>
            <w:color w:val="191B1F"/>
            <w:kern w:val="0"/>
            <w:szCs w:val="21"/>
            <w:highlight w:val="magenta"/>
            <w14:ligatures w14:val="none"/>
            <w:rPrChange w:id="2419" w:author="User" w:date="2024-07-01T09:37:00Z">
              <w:rPr>
                <w:rFonts w:ascii="微软雅黑" w:eastAsia="微软雅黑" w:hAnsi="微软雅黑" w:cs="宋体" w:hint="eastAsia"/>
                <w:color w:val="191B1F"/>
                <w:kern w:val="0"/>
                <w:szCs w:val="21"/>
                <w14:ligatures w14:val="none"/>
              </w:rPr>
            </w:rPrChange>
          </w:rPr>
          <w:t>取土深度（</w:t>
        </w:r>
        <w:r w:rsidR="002B70C6" w:rsidRPr="00166246">
          <w:rPr>
            <w:rFonts w:ascii="微软雅黑" w:eastAsia="微软雅黑" w:hAnsi="微软雅黑" w:cs="宋体"/>
            <w:strike/>
            <w:color w:val="191B1F"/>
            <w:kern w:val="0"/>
            <w:szCs w:val="21"/>
            <w:highlight w:val="magenta"/>
            <w14:ligatures w14:val="none"/>
            <w:rPrChange w:id="2420" w:author="User" w:date="2024-07-01T09:37:00Z">
              <w:rPr>
                <w:rFonts w:ascii="微软雅黑" w:eastAsia="微软雅黑" w:hAnsi="微软雅黑" w:cs="宋体"/>
                <w:color w:val="191B1F"/>
                <w:kern w:val="0"/>
                <w:szCs w:val="21"/>
                <w14:ligatures w14:val="none"/>
              </w:rPr>
            </w:rPrChange>
          </w:rPr>
          <w:t>m）</w:t>
        </w:r>
      </w:ins>
      <w:ins w:id="2421" w:author="User" w:date="2024-05-21T15:20:00Z">
        <w:r w:rsidRPr="00166246">
          <w:rPr>
            <w:rFonts w:ascii="微软雅黑" w:eastAsia="微软雅黑" w:hAnsi="微软雅黑" w:cs="宋体"/>
            <w:strike/>
            <w:color w:val="191B1F"/>
            <w:kern w:val="0"/>
            <w:szCs w:val="21"/>
            <w:highlight w:val="magenta"/>
            <w14:ligatures w14:val="none"/>
            <w:rPrChange w:id="2422" w:author="User" w:date="2024-07-01T09:37:00Z">
              <w:rPr>
                <w:rFonts w:ascii="微软雅黑" w:eastAsia="微软雅黑" w:hAnsi="微软雅黑" w:cs="宋体"/>
                <w:color w:val="191B1F"/>
                <w:kern w:val="0"/>
                <w:szCs w:val="21"/>
                <w14:ligatures w14:val="none"/>
              </w:rPr>
            </w:rPrChange>
          </w:rPr>
          <w:t>',</w:t>
        </w:r>
      </w:ins>
    </w:p>
    <w:p w14:paraId="7E0CFF51" w14:textId="530870D2"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23" w:author="User" w:date="2024-05-21T15:20:00Z"/>
          <w:rFonts w:ascii="微软雅黑" w:eastAsia="微软雅黑" w:hAnsi="微软雅黑" w:cs="宋体"/>
          <w:strike/>
          <w:color w:val="191B1F"/>
          <w:kern w:val="0"/>
          <w:szCs w:val="21"/>
          <w:highlight w:val="magenta"/>
          <w14:ligatures w14:val="none"/>
          <w:rPrChange w:id="2424" w:author="User" w:date="2024-07-01T09:37:00Z">
            <w:rPr>
              <w:ins w:id="2425" w:author="User" w:date="2024-05-21T15:20:00Z"/>
              <w:rFonts w:ascii="微软雅黑" w:eastAsia="微软雅黑" w:hAnsi="微软雅黑" w:cs="宋体"/>
              <w:color w:val="191B1F"/>
              <w:kern w:val="0"/>
              <w:szCs w:val="21"/>
              <w14:ligatures w14:val="none"/>
            </w:rPr>
          </w:rPrChange>
        </w:rPr>
      </w:pPr>
      <w:ins w:id="2426" w:author="User" w:date="2024-05-21T15:20:00Z">
        <w:r w:rsidRPr="00166246">
          <w:rPr>
            <w:rFonts w:ascii="微软雅黑" w:eastAsia="微软雅黑" w:hAnsi="微软雅黑" w:cs="宋体"/>
            <w:strike/>
            <w:color w:val="191B1F"/>
            <w:kern w:val="0"/>
            <w:szCs w:val="21"/>
            <w:highlight w:val="magenta"/>
            <w14:ligatures w14:val="none"/>
            <w:rPrChange w:id="2427" w:author="User" w:date="2024-07-01T09:37:00Z">
              <w:rPr>
                <w:rFonts w:ascii="微软雅黑" w:eastAsia="微软雅黑" w:hAnsi="微软雅黑" w:cs="宋体"/>
                <w:color w:val="191B1F"/>
                <w:kern w:val="0"/>
                <w:szCs w:val="21"/>
                <w14:ligatures w14:val="none"/>
              </w:rPr>
            </w:rPrChange>
          </w:rPr>
          <w:t xml:space="preserve">  `</w:t>
        </w:r>
      </w:ins>
      <w:proofErr w:type="spellStart"/>
      <w:ins w:id="2428" w:author="User" w:date="2024-05-21T15:22:00Z">
        <w:r w:rsidR="002B70C6" w:rsidRPr="00166246">
          <w:rPr>
            <w:rFonts w:ascii="微软雅黑" w:eastAsia="微软雅黑" w:hAnsi="微软雅黑" w:cs="宋体"/>
            <w:strike/>
            <w:color w:val="191B1F"/>
            <w:kern w:val="0"/>
            <w:szCs w:val="21"/>
            <w:highlight w:val="magenta"/>
            <w14:ligatures w14:val="none"/>
            <w:rPrChange w:id="2429" w:author="User" w:date="2024-07-01T09:37:00Z">
              <w:rPr>
                <w:rFonts w:ascii="微软雅黑" w:eastAsia="微软雅黑" w:hAnsi="微软雅黑" w:cs="宋体"/>
                <w:color w:val="191B1F"/>
                <w:kern w:val="0"/>
                <w:szCs w:val="21"/>
                <w14:ligatures w14:val="none"/>
              </w:rPr>
            </w:rPrChange>
          </w:rPr>
          <w:t>yxmc</w:t>
        </w:r>
      </w:ins>
      <w:proofErr w:type="spellEnd"/>
      <w:ins w:id="2430" w:author="User" w:date="2024-05-21T15:20:00Z">
        <w:r w:rsidRPr="00166246">
          <w:rPr>
            <w:rFonts w:ascii="微软雅黑" w:eastAsia="微软雅黑" w:hAnsi="微软雅黑" w:cs="宋体"/>
            <w:strike/>
            <w:color w:val="191B1F"/>
            <w:kern w:val="0"/>
            <w:szCs w:val="21"/>
            <w:highlight w:val="magenta"/>
            <w14:ligatures w14:val="none"/>
            <w:rPrChange w:id="2431" w:author="User" w:date="2024-07-01T09:37:00Z">
              <w:rPr>
                <w:rFonts w:ascii="微软雅黑" w:eastAsia="微软雅黑" w:hAnsi="微软雅黑" w:cs="宋体"/>
                <w:color w:val="191B1F"/>
                <w:kern w:val="0"/>
                <w:szCs w:val="21"/>
                <w14:ligatures w14:val="none"/>
              </w:rPr>
            </w:rPrChange>
          </w:rPr>
          <w:t>` varchar(25) NULL COMMENT '</w:t>
        </w:r>
      </w:ins>
      <w:ins w:id="2432" w:author="User" w:date="2024-05-21T15:27:00Z">
        <w:r w:rsidR="002B70C6" w:rsidRPr="00166246">
          <w:rPr>
            <w:rFonts w:ascii="微软雅黑" w:eastAsia="微软雅黑" w:hAnsi="微软雅黑" w:cs="宋体" w:hint="eastAsia"/>
            <w:strike/>
            <w:color w:val="191B1F"/>
            <w:kern w:val="0"/>
            <w:szCs w:val="21"/>
            <w:highlight w:val="magenta"/>
            <w14:ligatures w14:val="none"/>
            <w:rPrChange w:id="2433" w:author="User" w:date="2024-07-01T09:37:00Z">
              <w:rPr>
                <w:rFonts w:ascii="微软雅黑" w:eastAsia="微软雅黑" w:hAnsi="微软雅黑" w:cs="宋体" w:hint="eastAsia"/>
                <w:color w:val="191B1F"/>
                <w:kern w:val="0"/>
                <w:szCs w:val="21"/>
                <w14:ligatures w14:val="none"/>
              </w:rPr>
            </w:rPrChange>
          </w:rPr>
          <w:t>岩</w:t>
        </w:r>
        <w:proofErr w:type="gramStart"/>
        <w:r w:rsidR="002B70C6" w:rsidRPr="00166246">
          <w:rPr>
            <w:rFonts w:ascii="微软雅黑" w:eastAsia="微软雅黑" w:hAnsi="微软雅黑" w:cs="宋体" w:hint="eastAsia"/>
            <w:strike/>
            <w:color w:val="191B1F"/>
            <w:kern w:val="0"/>
            <w:szCs w:val="21"/>
            <w:highlight w:val="magenta"/>
            <w14:ligatures w14:val="none"/>
            <w:rPrChange w:id="2434" w:author="User" w:date="2024-07-01T09:37:00Z">
              <w:rPr>
                <w:rFonts w:ascii="微软雅黑" w:eastAsia="微软雅黑" w:hAnsi="微软雅黑" w:cs="宋体" w:hint="eastAsia"/>
                <w:color w:val="191B1F"/>
                <w:kern w:val="0"/>
                <w:szCs w:val="21"/>
                <w14:ligatures w14:val="none"/>
              </w:rPr>
            </w:rPrChange>
          </w:rPr>
          <w:t>性名</w:t>
        </w:r>
        <w:proofErr w:type="gramEnd"/>
        <w:r w:rsidR="002B70C6" w:rsidRPr="00166246">
          <w:rPr>
            <w:rFonts w:ascii="微软雅黑" w:eastAsia="微软雅黑" w:hAnsi="微软雅黑" w:cs="宋体" w:hint="eastAsia"/>
            <w:strike/>
            <w:color w:val="191B1F"/>
            <w:kern w:val="0"/>
            <w:szCs w:val="21"/>
            <w:highlight w:val="magenta"/>
            <w14:ligatures w14:val="none"/>
            <w:rPrChange w:id="2435" w:author="User" w:date="2024-07-01T09:37:00Z">
              <w:rPr>
                <w:rFonts w:ascii="微软雅黑" w:eastAsia="微软雅黑" w:hAnsi="微软雅黑" w:cs="宋体" w:hint="eastAsia"/>
                <w:color w:val="191B1F"/>
                <w:kern w:val="0"/>
                <w:szCs w:val="21"/>
                <w14:ligatures w14:val="none"/>
              </w:rPr>
            </w:rPrChange>
          </w:rPr>
          <w:t>称</w:t>
        </w:r>
      </w:ins>
      <w:ins w:id="2436" w:author="User" w:date="2024-05-21T15:20:00Z">
        <w:r w:rsidRPr="00166246">
          <w:rPr>
            <w:rFonts w:ascii="微软雅黑" w:eastAsia="微软雅黑" w:hAnsi="微软雅黑" w:cs="宋体"/>
            <w:strike/>
            <w:color w:val="191B1F"/>
            <w:kern w:val="0"/>
            <w:szCs w:val="21"/>
            <w:highlight w:val="magenta"/>
            <w14:ligatures w14:val="none"/>
            <w:rPrChange w:id="2437" w:author="User" w:date="2024-07-01T09:37:00Z">
              <w:rPr>
                <w:rFonts w:ascii="微软雅黑" w:eastAsia="微软雅黑" w:hAnsi="微软雅黑" w:cs="宋体"/>
                <w:color w:val="191B1F"/>
                <w:kern w:val="0"/>
                <w:szCs w:val="21"/>
                <w14:ligatures w14:val="none"/>
              </w:rPr>
            </w:rPrChange>
          </w:rPr>
          <w:t>',</w:t>
        </w:r>
      </w:ins>
    </w:p>
    <w:p w14:paraId="20E23F99" w14:textId="67370A5B" w:rsidR="00C45BAD" w:rsidRPr="00166246" w:rsidRDefault="00C45BAD" w:rsidP="007418D0">
      <w:pPr>
        <w:widowControl/>
        <w:shd w:val="clear" w:color="auto" w:fill="FFFFFF"/>
        <w:tabs>
          <w:tab w:val="left" w:pos="720"/>
        </w:tabs>
        <w:spacing w:before="100" w:beforeAutospacing="1" w:after="100" w:afterAutospacing="1" w:line="240" w:lineRule="atLeast"/>
        <w:jc w:val="left"/>
        <w:rPr>
          <w:ins w:id="2438" w:author="User" w:date="2024-05-21T15:20:00Z"/>
          <w:rFonts w:ascii="微软雅黑" w:eastAsia="微软雅黑" w:hAnsi="微软雅黑" w:cs="宋体"/>
          <w:strike/>
          <w:color w:val="191B1F"/>
          <w:kern w:val="0"/>
          <w:szCs w:val="21"/>
          <w:highlight w:val="magenta"/>
          <w14:ligatures w14:val="none"/>
          <w:rPrChange w:id="2439" w:author="User" w:date="2024-07-01T09:37:00Z">
            <w:rPr>
              <w:ins w:id="2440" w:author="User" w:date="2024-05-21T15:20:00Z"/>
              <w:rFonts w:ascii="微软雅黑" w:eastAsia="微软雅黑" w:hAnsi="微软雅黑" w:cs="宋体"/>
              <w:color w:val="191B1F"/>
              <w:kern w:val="0"/>
              <w:szCs w:val="21"/>
              <w14:ligatures w14:val="none"/>
            </w:rPr>
          </w:rPrChange>
        </w:rPr>
      </w:pPr>
      <w:ins w:id="2441" w:author="User" w:date="2024-05-21T15:20:00Z">
        <w:r w:rsidRPr="00166246">
          <w:rPr>
            <w:rFonts w:ascii="微软雅黑" w:eastAsia="微软雅黑" w:hAnsi="微软雅黑" w:cs="宋体"/>
            <w:strike/>
            <w:color w:val="191B1F"/>
            <w:kern w:val="0"/>
            <w:szCs w:val="21"/>
            <w:highlight w:val="magenta"/>
            <w14:ligatures w14:val="none"/>
            <w:rPrChange w:id="2442" w:author="User" w:date="2024-07-01T09:37:00Z">
              <w:rPr>
                <w:rFonts w:ascii="微软雅黑" w:eastAsia="微软雅黑" w:hAnsi="微软雅黑" w:cs="宋体"/>
                <w:color w:val="191B1F"/>
                <w:kern w:val="0"/>
                <w:szCs w:val="21"/>
                <w14:ligatures w14:val="none"/>
              </w:rPr>
            </w:rPrChange>
          </w:rPr>
          <w:t xml:space="preserve">  `</w:t>
        </w:r>
      </w:ins>
      <w:proofErr w:type="spellStart"/>
      <w:ins w:id="2443" w:author="User" w:date="2024-06-13T21:06:00Z">
        <w:r w:rsidR="007418D0" w:rsidRPr="00166246">
          <w:rPr>
            <w:rFonts w:ascii="微软雅黑" w:eastAsia="微软雅黑" w:hAnsi="微软雅黑" w:cs="宋体"/>
            <w:strike/>
            <w:color w:val="191B1F"/>
            <w:kern w:val="0"/>
            <w:szCs w:val="21"/>
            <w:highlight w:val="magenta"/>
            <w14:ligatures w14:val="none"/>
            <w:rPrChange w:id="2444" w:author="User" w:date="2024-07-01T09:37:00Z">
              <w:rPr>
                <w:rFonts w:ascii="微软雅黑" w:eastAsia="微软雅黑" w:hAnsi="微软雅黑" w:cs="宋体"/>
                <w:color w:val="191B1F"/>
                <w:kern w:val="0"/>
                <w:szCs w:val="21"/>
                <w14:ligatures w14:val="none"/>
              </w:rPr>
            </w:rPrChange>
          </w:rPr>
          <w:t>xmbh</w:t>
        </w:r>
      </w:ins>
      <w:proofErr w:type="spellEnd"/>
      <w:ins w:id="2445" w:author="User" w:date="2024-05-21T15:20:00Z">
        <w:r w:rsidRPr="00166246">
          <w:rPr>
            <w:rFonts w:ascii="微软雅黑" w:eastAsia="微软雅黑" w:hAnsi="微软雅黑" w:cs="宋体"/>
            <w:strike/>
            <w:color w:val="191B1F"/>
            <w:kern w:val="0"/>
            <w:szCs w:val="21"/>
            <w:highlight w:val="magenta"/>
            <w14:ligatures w14:val="none"/>
            <w:rPrChange w:id="2446" w:author="User" w:date="2024-07-01T09:37:00Z">
              <w:rPr>
                <w:rFonts w:ascii="微软雅黑" w:eastAsia="微软雅黑" w:hAnsi="微软雅黑" w:cs="宋体"/>
                <w:color w:val="191B1F"/>
                <w:kern w:val="0"/>
                <w:szCs w:val="21"/>
                <w14:ligatures w14:val="none"/>
              </w:rPr>
            </w:rPrChange>
          </w:rPr>
          <w:t>` varchar(25) NULL COMMENT '</w:t>
        </w:r>
      </w:ins>
      <w:ins w:id="2447" w:author="User" w:date="2024-06-13T21:06:00Z">
        <w:r w:rsidR="007418D0" w:rsidRPr="00166246">
          <w:rPr>
            <w:rFonts w:ascii="微软雅黑" w:eastAsia="微软雅黑" w:hAnsi="微软雅黑" w:cs="宋体" w:hint="eastAsia"/>
            <w:strike/>
            <w:color w:val="191B1F"/>
            <w:kern w:val="0"/>
            <w:szCs w:val="21"/>
            <w:highlight w:val="magenta"/>
            <w14:ligatures w14:val="none"/>
            <w:rPrChange w:id="2448" w:author="User" w:date="2024-07-01T09:37:00Z">
              <w:rPr>
                <w:rFonts w:ascii="微软雅黑" w:eastAsia="微软雅黑" w:hAnsi="微软雅黑" w:cs="宋体" w:hint="eastAsia"/>
                <w:color w:val="191B1F"/>
                <w:kern w:val="0"/>
                <w:szCs w:val="21"/>
                <w14:ligatures w14:val="none"/>
              </w:rPr>
            </w:rPrChange>
          </w:rPr>
          <w:t>项目编号</w:t>
        </w:r>
      </w:ins>
      <w:ins w:id="2449" w:author="User" w:date="2024-05-21T15:20:00Z">
        <w:r w:rsidRPr="00166246">
          <w:rPr>
            <w:rFonts w:ascii="微软雅黑" w:eastAsia="微软雅黑" w:hAnsi="微软雅黑" w:cs="宋体"/>
            <w:strike/>
            <w:color w:val="191B1F"/>
            <w:kern w:val="0"/>
            <w:szCs w:val="21"/>
            <w:highlight w:val="magenta"/>
            <w14:ligatures w14:val="none"/>
            <w:rPrChange w:id="2450" w:author="User" w:date="2024-07-01T09:37:00Z">
              <w:rPr>
                <w:rFonts w:ascii="微软雅黑" w:eastAsia="微软雅黑" w:hAnsi="微软雅黑" w:cs="宋体"/>
                <w:color w:val="191B1F"/>
                <w:kern w:val="0"/>
                <w:szCs w:val="21"/>
                <w14:ligatures w14:val="none"/>
              </w:rPr>
            </w:rPrChange>
          </w:rPr>
          <w:t>',</w:t>
        </w:r>
      </w:ins>
    </w:p>
    <w:p w14:paraId="3B79E8C3" w14:textId="0B1018C6"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51" w:author="User" w:date="2024-05-21T15:20:00Z"/>
          <w:rFonts w:ascii="微软雅黑" w:eastAsia="微软雅黑" w:hAnsi="微软雅黑" w:cs="宋体"/>
          <w:strike/>
          <w:color w:val="191B1F"/>
          <w:kern w:val="0"/>
          <w:szCs w:val="21"/>
          <w:highlight w:val="magenta"/>
          <w14:ligatures w14:val="none"/>
          <w:rPrChange w:id="2452" w:author="User" w:date="2024-07-01T09:37:00Z">
            <w:rPr>
              <w:ins w:id="2453" w:author="User" w:date="2024-05-21T15:20:00Z"/>
              <w:rFonts w:ascii="微软雅黑" w:eastAsia="微软雅黑" w:hAnsi="微软雅黑" w:cs="宋体"/>
              <w:color w:val="191B1F"/>
              <w:kern w:val="0"/>
              <w:szCs w:val="21"/>
              <w14:ligatures w14:val="none"/>
            </w:rPr>
          </w:rPrChange>
        </w:rPr>
      </w:pPr>
      <w:ins w:id="2454" w:author="User" w:date="2024-05-21T15:20:00Z">
        <w:r w:rsidRPr="00166246">
          <w:rPr>
            <w:rFonts w:ascii="微软雅黑" w:eastAsia="微软雅黑" w:hAnsi="微软雅黑" w:cs="宋体"/>
            <w:strike/>
            <w:color w:val="191B1F"/>
            <w:kern w:val="0"/>
            <w:szCs w:val="21"/>
            <w:highlight w:val="magenta"/>
            <w14:ligatures w14:val="none"/>
            <w:rPrChange w:id="2455" w:author="User" w:date="2024-07-01T09:37:00Z">
              <w:rPr>
                <w:rFonts w:ascii="微软雅黑" w:eastAsia="微软雅黑" w:hAnsi="微软雅黑" w:cs="宋体"/>
                <w:color w:val="191B1F"/>
                <w:kern w:val="0"/>
                <w:szCs w:val="21"/>
                <w14:ligatures w14:val="none"/>
              </w:rPr>
            </w:rPrChange>
          </w:rPr>
          <w:t xml:space="preserve">  `Attribute_1` varchar(25) NULL COMMENT '</w:t>
        </w:r>
      </w:ins>
      <w:ins w:id="2456" w:author="User" w:date="2024-05-21T16:00:00Z">
        <w:r w:rsidR="00545BB2" w:rsidRPr="00166246">
          <w:rPr>
            <w:rFonts w:ascii="微软雅黑" w:eastAsia="微软雅黑" w:hAnsi="微软雅黑" w:cs="宋体" w:hint="eastAsia"/>
            <w:strike/>
            <w:color w:val="191B1F"/>
            <w:kern w:val="0"/>
            <w:szCs w:val="21"/>
            <w:highlight w:val="magenta"/>
            <w14:ligatures w14:val="none"/>
            <w:rPrChange w:id="2457" w:author="User" w:date="2024-07-01T09:37:00Z">
              <w:rPr>
                <w:rFonts w:ascii="微软雅黑" w:eastAsia="微软雅黑" w:hAnsi="微软雅黑" w:cs="宋体" w:hint="eastAsia"/>
                <w:color w:val="191B1F"/>
                <w:kern w:val="0"/>
                <w:szCs w:val="21"/>
                <w14:ligatures w14:val="none"/>
              </w:rPr>
            </w:rPrChange>
          </w:rPr>
          <w:t>数据日期（</w:t>
        </w:r>
        <w:r w:rsidR="00545BB2" w:rsidRPr="00166246">
          <w:rPr>
            <w:rFonts w:ascii="微软雅黑" w:eastAsia="微软雅黑" w:hAnsi="微软雅黑" w:cs="宋体"/>
            <w:strike/>
            <w:color w:val="191B1F"/>
            <w:kern w:val="0"/>
            <w:szCs w:val="21"/>
            <w:highlight w:val="magenta"/>
            <w14:ligatures w14:val="none"/>
            <w:rPrChange w:id="2458" w:author="User" w:date="2024-07-01T09:37:00Z">
              <w:rPr>
                <w:rFonts w:ascii="微软雅黑" w:eastAsia="微软雅黑" w:hAnsi="微软雅黑" w:cs="宋体"/>
                <w:color w:val="191B1F"/>
                <w:kern w:val="0"/>
                <w:szCs w:val="21"/>
                <w14:ligatures w14:val="none"/>
              </w:rPr>
            </w:rPrChange>
          </w:rPr>
          <w:t>YYYY-MM-DD）</w:t>
        </w:r>
      </w:ins>
      <w:ins w:id="2459" w:author="User" w:date="2024-05-21T15:20:00Z">
        <w:r w:rsidRPr="00166246">
          <w:rPr>
            <w:rFonts w:ascii="微软雅黑" w:eastAsia="微软雅黑" w:hAnsi="微软雅黑" w:cs="宋体"/>
            <w:strike/>
            <w:color w:val="191B1F"/>
            <w:kern w:val="0"/>
            <w:szCs w:val="21"/>
            <w:highlight w:val="magenta"/>
            <w14:ligatures w14:val="none"/>
            <w:rPrChange w:id="2460" w:author="User" w:date="2024-07-01T09:37:00Z">
              <w:rPr>
                <w:rFonts w:ascii="微软雅黑" w:eastAsia="微软雅黑" w:hAnsi="微软雅黑" w:cs="宋体"/>
                <w:color w:val="191B1F"/>
                <w:kern w:val="0"/>
                <w:szCs w:val="21"/>
                <w14:ligatures w14:val="none"/>
              </w:rPr>
            </w:rPrChange>
          </w:rPr>
          <w:t>',</w:t>
        </w:r>
      </w:ins>
    </w:p>
    <w:p w14:paraId="4EE35C7A"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61" w:author="User" w:date="2024-05-21T15:20:00Z"/>
          <w:rFonts w:ascii="微软雅黑" w:eastAsia="微软雅黑" w:hAnsi="微软雅黑" w:cs="宋体"/>
          <w:strike/>
          <w:color w:val="191B1F"/>
          <w:kern w:val="0"/>
          <w:szCs w:val="21"/>
          <w:highlight w:val="magenta"/>
          <w14:ligatures w14:val="none"/>
          <w:rPrChange w:id="2462" w:author="User" w:date="2024-07-01T09:37:00Z">
            <w:rPr>
              <w:ins w:id="2463" w:author="User" w:date="2024-05-21T15:20:00Z"/>
              <w:rFonts w:ascii="微软雅黑" w:eastAsia="微软雅黑" w:hAnsi="微软雅黑" w:cs="宋体"/>
              <w:color w:val="191B1F"/>
              <w:kern w:val="0"/>
              <w:szCs w:val="21"/>
              <w14:ligatures w14:val="none"/>
            </w:rPr>
          </w:rPrChange>
        </w:rPr>
      </w:pPr>
      <w:ins w:id="2464" w:author="User" w:date="2024-05-21T15:20:00Z">
        <w:r w:rsidRPr="00166246">
          <w:rPr>
            <w:rFonts w:ascii="微软雅黑" w:eastAsia="微软雅黑" w:hAnsi="微软雅黑" w:cs="宋体"/>
            <w:strike/>
            <w:color w:val="191B1F"/>
            <w:kern w:val="0"/>
            <w:szCs w:val="21"/>
            <w:highlight w:val="magenta"/>
            <w14:ligatures w14:val="none"/>
            <w:rPrChange w:id="2465" w:author="User" w:date="2024-07-01T09:37:00Z">
              <w:rPr>
                <w:rFonts w:ascii="微软雅黑" w:eastAsia="微软雅黑" w:hAnsi="微软雅黑" w:cs="宋体"/>
                <w:color w:val="191B1F"/>
                <w:kern w:val="0"/>
                <w:szCs w:val="21"/>
                <w14:ligatures w14:val="none"/>
              </w:rPr>
            </w:rPrChange>
          </w:rPr>
          <w:t xml:space="preserve">  `Attribute_2` varchar(25) NULL COMMENT '预留属性\r\n',</w:t>
        </w:r>
      </w:ins>
    </w:p>
    <w:p w14:paraId="035F93C8"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66" w:author="User" w:date="2024-05-21T15:20:00Z"/>
          <w:rFonts w:ascii="微软雅黑" w:eastAsia="微软雅黑" w:hAnsi="微软雅黑" w:cs="宋体"/>
          <w:strike/>
          <w:color w:val="191B1F"/>
          <w:kern w:val="0"/>
          <w:szCs w:val="21"/>
          <w:highlight w:val="magenta"/>
          <w14:ligatures w14:val="none"/>
          <w:rPrChange w:id="2467" w:author="User" w:date="2024-07-01T09:37:00Z">
            <w:rPr>
              <w:ins w:id="2468" w:author="User" w:date="2024-05-21T15:20:00Z"/>
              <w:rFonts w:ascii="微软雅黑" w:eastAsia="微软雅黑" w:hAnsi="微软雅黑" w:cs="宋体"/>
              <w:color w:val="191B1F"/>
              <w:kern w:val="0"/>
              <w:szCs w:val="21"/>
              <w14:ligatures w14:val="none"/>
            </w:rPr>
          </w:rPrChange>
        </w:rPr>
      </w:pPr>
      <w:ins w:id="2469" w:author="User" w:date="2024-05-21T15:20:00Z">
        <w:r w:rsidRPr="00166246">
          <w:rPr>
            <w:rFonts w:ascii="微软雅黑" w:eastAsia="微软雅黑" w:hAnsi="微软雅黑" w:cs="宋体"/>
            <w:strike/>
            <w:color w:val="191B1F"/>
            <w:kern w:val="0"/>
            <w:szCs w:val="21"/>
            <w:highlight w:val="magenta"/>
            <w14:ligatures w14:val="none"/>
            <w:rPrChange w:id="2470" w:author="User" w:date="2024-07-01T09:37:00Z">
              <w:rPr>
                <w:rFonts w:ascii="微软雅黑" w:eastAsia="微软雅黑" w:hAnsi="微软雅黑" w:cs="宋体"/>
                <w:color w:val="191B1F"/>
                <w:kern w:val="0"/>
                <w:szCs w:val="21"/>
                <w14:ligatures w14:val="none"/>
              </w:rPr>
            </w:rPrChange>
          </w:rPr>
          <w:t xml:space="preserve">  `Attribute_3` varchar(25) NULL COMMENT '预留属性\r\n',</w:t>
        </w:r>
      </w:ins>
    </w:p>
    <w:p w14:paraId="04B522DF"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71" w:author="User" w:date="2024-05-21T15:20:00Z"/>
          <w:rFonts w:ascii="微软雅黑" w:eastAsia="微软雅黑" w:hAnsi="微软雅黑" w:cs="宋体"/>
          <w:strike/>
          <w:color w:val="191B1F"/>
          <w:kern w:val="0"/>
          <w:szCs w:val="21"/>
          <w:highlight w:val="magenta"/>
          <w14:ligatures w14:val="none"/>
          <w:rPrChange w:id="2472" w:author="User" w:date="2024-07-01T09:37:00Z">
            <w:rPr>
              <w:ins w:id="2473" w:author="User" w:date="2024-05-21T15:20:00Z"/>
              <w:rFonts w:ascii="微软雅黑" w:eastAsia="微软雅黑" w:hAnsi="微软雅黑" w:cs="宋体"/>
              <w:color w:val="191B1F"/>
              <w:kern w:val="0"/>
              <w:szCs w:val="21"/>
              <w14:ligatures w14:val="none"/>
            </w:rPr>
          </w:rPrChange>
        </w:rPr>
      </w:pPr>
      <w:ins w:id="2474" w:author="User" w:date="2024-05-21T15:20:00Z">
        <w:r w:rsidRPr="00166246">
          <w:rPr>
            <w:rFonts w:ascii="微软雅黑" w:eastAsia="微软雅黑" w:hAnsi="微软雅黑" w:cs="宋体"/>
            <w:strike/>
            <w:color w:val="191B1F"/>
            <w:kern w:val="0"/>
            <w:szCs w:val="21"/>
            <w:highlight w:val="magenta"/>
            <w14:ligatures w14:val="none"/>
            <w:rPrChange w:id="2475" w:author="User" w:date="2024-07-01T09:37:00Z">
              <w:rPr>
                <w:rFonts w:ascii="微软雅黑" w:eastAsia="微软雅黑" w:hAnsi="微软雅黑" w:cs="宋体"/>
                <w:color w:val="191B1F"/>
                <w:kern w:val="0"/>
                <w:szCs w:val="21"/>
                <w14:ligatures w14:val="none"/>
              </w:rPr>
            </w:rPrChange>
          </w:rPr>
          <w:t xml:space="preserve">  `Attribute_4` varchar(25) NULL COMMENT '预留属性\r\n',</w:t>
        </w:r>
      </w:ins>
    </w:p>
    <w:p w14:paraId="340775DE"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76" w:author="User" w:date="2024-05-21T15:20:00Z"/>
          <w:rFonts w:ascii="微软雅黑" w:eastAsia="微软雅黑" w:hAnsi="微软雅黑" w:cs="宋体"/>
          <w:strike/>
          <w:color w:val="191B1F"/>
          <w:kern w:val="0"/>
          <w:szCs w:val="21"/>
          <w:highlight w:val="magenta"/>
          <w14:ligatures w14:val="none"/>
          <w:rPrChange w:id="2477" w:author="User" w:date="2024-07-01T09:37:00Z">
            <w:rPr>
              <w:ins w:id="2478" w:author="User" w:date="2024-05-21T15:20:00Z"/>
              <w:rFonts w:ascii="微软雅黑" w:eastAsia="微软雅黑" w:hAnsi="微软雅黑" w:cs="宋体"/>
              <w:color w:val="191B1F"/>
              <w:kern w:val="0"/>
              <w:szCs w:val="21"/>
              <w14:ligatures w14:val="none"/>
            </w:rPr>
          </w:rPrChange>
        </w:rPr>
      </w:pPr>
      <w:ins w:id="2479" w:author="User" w:date="2024-05-21T15:20:00Z">
        <w:r w:rsidRPr="00166246">
          <w:rPr>
            <w:rFonts w:ascii="微软雅黑" w:eastAsia="微软雅黑" w:hAnsi="微软雅黑" w:cs="宋体"/>
            <w:strike/>
            <w:color w:val="191B1F"/>
            <w:kern w:val="0"/>
            <w:szCs w:val="21"/>
            <w:highlight w:val="magenta"/>
            <w14:ligatures w14:val="none"/>
            <w:rPrChange w:id="2480" w:author="User" w:date="2024-07-01T09:37:00Z">
              <w:rPr>
                <w:rFonts w:ascii="微软雅黑" w:eastAsia="微软雅黑" w:hAnsi="微软雅黑" w:cs="宋体"/>
                <w:color w:val="191B1F"/>
                <w:kern w:val="0"/>
                <w:szCs w:val="21"/>
                <w14:ligatures w14:val="none"/>
              </w:rPr>
            </w:rPrChange>
          </w:rPr>
          <w:t xml:space="preserve">  `Attribute_5` varchar(25) NULL COMMENT '预留属性\r\n',</w:t>
        </w:r>
      </w:ins>
    </w:p>
    <w:p w14:paraId="1D41899C" w14:textId="77777777" w:rsidR="00C45BAD" w:rsidRPr="00166246" w:rsidRDefault="00C45BAD" w:rsidP="00C45BAD">
      <w:pPr>
        <w:widowControl/>
        <w:shd w:val="clear" w:color="auto" w:fill="FFFFFF"/>
        <w:tabs>
          <w:tab w:val="left" w:pos="720"/>
        </w:tabs>
        <w:spacing w:before="100" w:beforeAutospacing="1" w:after="100" w:afterAutospacing="1" w:line="240" w:lineRule="atLeast"/>
        <w:jc w:val="left"/>
        <w:rPr>
          <w:ins w:id="2481" w:author="User" w:date="2024-05-21T15:20:00Z"/>
          <w:rFonts w:ascii="微软雅黑" w:eastAsia="微软雅黑" w:hAnsi="微软雅黑" w:cs="宋体"/>
          <w:strike/>
          <w:color w:val="191B1F"/>
          <w:kern w:val="0"/>
          <w:szCs w:val="21"/>
          <w:highlight w:val="magenta"/>
          <w14:ligatures w14:val="none"/>
          <w:rPrChange w:id="2482" w:author="User" w:date="2024-07-01T09:37:00Z">
            <w:rPr>
              <w:ins w:id="2483" w:author="User" w:date="2024-05-21T15:20:00Z"/>
              <w:rFonts w:ascii="微软雅黑" w:eastAsia="微软雅黑" w:hAnsi="微软雅黑" w:cs="宋体"/>
              <w:color w:val="191B1F"/>
              <w:kern w:val="0"/>
              <w:szCs w:val="21"/>
              <w14:ligatures w14:val="none"/>
            </w:rPr>
          </w:rPrChange>
        </w:rPr>
      </w:pPr>
      <w:ins w:id="2484" w:author="User" w:date="2024-05-21T15:20:00Z">
        <w:r w:rsidRPr="00166246">
          <w:rPr>
            <w:rFonts w:ascii="微软雅黑" w:eastAsia="微软雅黑" w:hAnsi="微软雅黑" w:cs="宋体"/>
            <w:strike/>
            <w:color w:val="191B1F"/>
            <w:kern w:val="0"/>
            <w:szCs w:val="21"/>
            <w:highlight w:val="magenta"/>
            <w14:ligatures w14:val="none"/>
            <w:rPrChange w:id="2485" w:author="User" w:date="2024-07-01T09:37:00Z">
              <w:rPr>
                <w:rFonts w:ascii="微软雅黑" w:eastAsia="微软雅黑" w:hAnsi="微软雅黑" w:cs="宋体"/>
                <w:color w:val="191B1F"/>
                <w:kern w:val="0"/>
                <w:szCs w:val="21"/>
                <w14:ligatures w14:val="none"/>
              </w:rPr>
            </w:rPrChange>
          </w:rPr>
          <w:lastRenderedPageBreak/>
          <w:t xml:space="preserve">  PRIMARY KEY (`</w:t>
        </w:r>
        <w:proofErr w:type="spellStart"/>
        <w:r w:rsidRPr="00166246">
          <w:rPr>
            <w:rFonts w:ascii="微软雅黑" w:eastAsia="微软雅黑" w:hAnsi="微软雅黑" w:cs="宋体"/>
            <w:strike/>
            <w:color w:val="191B1F"/>
            <w:kern w:val="0"/>
            <w:szCs w:val="21"/>
            <w:highlight w:val="magenta"/>
            <w14:ligatures w14:val="none"/>
            <w:rPrChange w:id="2486" w:author="User" w:date="2024-07-01T09:37:00Z">
              <w:rPr>
                <w:rFonts w:ascii="微软雅黑" w:eastAsia="微软雅黑" w:hAnsi="微软雅黑" w:cs="宋体"/>
                <w:color w:val="191B1F"/>
                <w:kern w:val="0"/>
                <w:szCs w:val="21"/>
                <w14:ligatures w14:val="none"/>
              </w:rPr>
            </w:rPrChange>
          </w:rPr>
          <w:t>cno</w:t>
        </w:r>
        <w:proofErr w:type="spellEnd"/>
        <w:r w:rsidRPr="00166246">
          <w:rPr>
            <w:rFonts w:ascii="微软雅黑" w:eastAsia="微软雅黑" w:hAnsi="微软雅黑" w:cs="宋体"/>
            <w:strike/>
            <w:color w:val="191B1F"/>
            <w:kern w:val="0"/>
            <w:szCs w:val="21"/>
            <w:highlight w:val="magenta"/>
            <w14:ligatures w14:val="none"/>
            <w:rPrChange w:id="2487" w:author="User" w:date="2024-07-01T09:37:00Z">
              <w:rPr>
                <w:rFonts w:ascii="微软雅黑" w:eastAsia="微软雅黑" w:hAnsi="微软雅黑" w:cs="宋体"/>
                <w:color w:val="191B1F"/>
                <w:kern w:val="0"/>
                <w:szCs w:val="21"/>
                <w14:ligatures w14:val="none"/>
              </w:rPr>
            </w:rPrChange>
          </w:rPr>
          <w:t>`));</w:t>
        </w:r>
      </w:ins>
    </w:p>
    <w:p w14:paraId="644D675A" w14:textId="77777777" w:rsidR="00C45BAD" w:rsidRPr="00166246" w:rsidRDefault="00C45BAD" w:rsidP="00E27F81">
      <w:pPr>
        <w:widowControl/>
        <w:shd w:val="clear" w:color="auto" w:fill="FFFFFF"/>
        <w:tabs>
          <w:tab w:val="left" w:pos="720"/>
        </w:tabs>
        <w:spacing w:before="100" w:beforeAutospacing="1" w:after="100" w:afterAutospacing="1" w:line="240" w:lineRule="atLeast"/>
        <w:jc w:val="left"/>
        <w:rPr>
          <w:ins w:id="2488" w:author="User" w:date="2024-05-21T15:20:00Z"/>
          <w:rFonts w:ascii="微软雅黑" w:eastAsia="微软雅黑" w:hAnsi="微软雅黑" w:cs="宋体"/>
          <w:strike/>
          <w:color w:val="191B1F"/>
          <w:kern w:val="0"/>
          <w:szCs w:val="21"/>
          <w:highlight w:val="magenta"/>
          <w14:ligatures w14:val="none"/>
          <w:rPrChange w:id="2489" w:author="User" w:date="2024-07-01T09:37:00Z">
            <w:rPr>
              <w:ins w:id="2490" w:author="User" w:date="2024-05-21T15:20:00Z"/>
              <w:rFonts w:ascii="微软雅黑" w:eastAsia="微软雅黑" w:hAnsi="微软雅黑" w:cs="宋体"/>
              <w:color w:val="191B1F"/>
              <w:kern w:val="0"/>
              <w:szCs w:val="21"/>
              <w14:ligatures w14:val="none"/>
            </w:rPr>
          </w:rPrChange>
        </w:rPr>
      </w:pPr>
    </w:p>
    <w:p w14:paraId="4F1CCF6B" w14:textId="2EE362AE" w:rsidR="00726EE2" w:rsidRPr="00166246" w:rsidRDefault="00852C13"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491"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492" w:author="User" w:date="2024-07-01T09:37:00Z">
            <w:rPr>
              <w:rFonts w:ascii="微软雅黑" w:eastAsia="微软雅黑" w:hAnsi="微软雅黑" w:cs="宋体"/>
              <w:color w:val="191B1F"/>
              <w:kern w:val="0"/>
              <w:szCs w:val="21"/>
              <w14:ligatures w14:val="none"/>
            </w:rPr>
          </w:rPrChange>
        </w:rPr>
        <w:t>commission_sheet_jcysls</w:t>
      </w:r>
      <w:proofErr w:type="spellEnd"/>
    </w:p>
    <w:tbl>
      <w:tblPr>
        <w:tblStyle w:val="ad"/>
        <w:tblW w:w="8773" w:type="dxa"/>
        <w:tblInd w:w="720" w:type="dxa"/>
        <w:tblLook w:val="04A0" w:firstRow="1" w:lastRow="0" w:firstColumn="1" w:lastColumn="0" w:noHBand="0" w:noVBand="1"/>
      </w:tblPr>
      <w:tblGrid>
        <w:gridCol w:w="1879"/>
        <w:gridCol w:w="2110"/>
        <w:gridCol w:w="1748"/>
        <w:gridCol w:w="3036"/>
      </w:tblGrid>
      <w:tr w:rsidR="00852C13" w:rsidRPr="00166246" w14:paraId="66E046D4" w14:textId="77777777" w:rsidTr="00F37E8A">
        <w:tc>
          <w:tcPr>
            <w:tcW w:w="1879" w:type="dxa"/>
          </w:tcPr>
          <w:p w14:paraId="45BF44B1" w14:textId="77777777" w:rsidR="00852C13" w:rsidRPr="00166246"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493"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494" w:author="User" w:date="2024-07-01T09:37:00Z">
                  <w:rPr>
                    <w:rFonts w:ascii="微软雅黑" w:eastAsia="微软雅黑" w:hAnsi="微软雅黑" w:cs="宋体" w:hint="eastAsia"/>
                    <w:color w:val="191B1F"/>
                    <w:kern w:val="0"/>
                    <w:szCs w:val="21"/>
                    <w14:ligatures w14:val="none"/>
                  </w:rPr>
                </w:rPrChange>
              </w:rPr>
              <w:t>属性名称</w:t>
            </w:r>
          </w:p>
        </w:tc>
        <w:tc>
          <w:tcPr>
            <w:tcW w:w="2110" w:type="dxa"/>
          </w:tcPr>
          <w:p w14:paraId="55BB2260" w14:textId="77777777" w:rsidR="00852C13" w:rsidRPr="00166246"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495"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496" w:author="User" w:date="2024-07-01T09:37:00Z">
                  <w:rPr>
                    <w:rFonts w:ascii="微软雅黑" w:eastAsia="微软雅黑" w:hAnsi="微软雅黑" w:cs="宋体" w:hint="eastAsia"/>
                    <w:color w:val="191B1F"/>
                    <w:kern w:val="0"/>
                    <w:szCs w:val="21"/>
                    <w14:ligatures w14:val="none"/>
                  </w:rPr>
                </w:rPrChange>
              </w:rPr>
              <w:t>数据类型</w:t>
            </w:r>
          </w:p>
        </w:tc>
        <w:tc>
          <w:tcPr>
            <w:tcW w:w="1748" w:type="dxa"/>
          </w:tcPr>
          <w:p w14:paraId="0722A22F" w14:textId="77777777" w:rsidR="00852C13" w:rsidRPr="00166246"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497"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498" w:author="User" w:date="2024-07-01T09:37:00Z">
                  <w:rPr>
                    <w:rFonts w:ascii="微软雅黑" w:eastAsia="微软雅黑" w:hAnsi="微软雅黑" w:cs="宋体" w:hint="eastAsia"/>
                    <w:color w:val="191B1F"/>
                    <w:kern w:val="0"/>
                    <w:szCs w:val="21"/>
                    <w14:ligatures w14:val="none"/>
                  </w:rPr>
                </w:rPrChange>
              </w:rPr>
              <w:t>数据来源</w:t>
            </w:r>
          </w:p>
        </w:tc>
        <w:tc>
          <w:tcPr>
            <w:tcW w:w="3036" w:type="dxa"/>
          </w:tcPr>
          <w:p w14:paraId="56B4885D" w14:textId="77777777" w:rsidR="00852C13" w:rsidRPr="00166246"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499"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500" w:author="User" w:date="2024-07-01T09:37:00Z">
                  <w:rPr>
                    <w:rFonts w:ascii="微软雅黑" w:eastAsia="微软雅黑" w:hAnsi="微软雅黑" w:cs="宋体" w:hint="eastAsia"/>
                    <w:color w:val="191B1F"/>
                    <w:kern w:val="0"/>
                    <w:szCs w:val="21"/>
                    <w14:ligatures w14:val="none"/>
                  </w:rPr>
                </w:rPrChange>
              </w:rPr>
              <w:t>属性介绍</w:t>
            </w:r>
          </w:p>
        </w:tc>
      </w:tr>
      <w:tr w:rsidR="00F37E8A" w:rsidRPr="00166246" w14:paraId="4323EF4E" w14:textId="77777777" w:rsidTr="00F37E8A">
        <w:trPr>
          <w:ins w:id="2501" w:author="User" w:date="2024-05-21T09:30:00Z"/>
        </w:trPr>
        <w:tc>
          <w:tcPr>
            <w:tcW w:w="1879" w:type="dxa"/>
          </w:tcPr>
          <w:p w14:paraId="76887BBD" w14:textId="024D6628" w:rsidR="00F37E8A" w:rsidRPr="00166246" w:rsidRDefault="00F37E8A" w:rsidP="00F37E8A">
            <w:pPr>
              <w:widowControl/>
              <w:tabs>
                <w:tab w:val="left" w:pos="720"/>
              </w:tabs>
              <w:spacing w:before="100" w:beforeAutospacing="1" w:after="100" w:afterAutospacing="1" w:line="240" w:lineRule="atLeast"/>
              <w:jc w:val="left"/>
              <w:rPr>
                <w:ins w:id="2502" w:author="User" w:date="2024-05-21T09:30:00Z"/>
                <w:rFonts w:ascii="微软雅黑" w:eastAsia="微软雅黑" w:hAnsi="微软雅黑" w:cs="宋体"/>
                <w:strike/>
                <w:color w:val="191B1F"/>
                <w:kern w:val="0"/>
                <w:szCs w:val="21"/>
                <w:highlight w:val="magenta"/>
                <w14:ligatures w14:val="none"/>
                <w:rPrChange w:id="2503" w:author="User" w:date="2024-07-01T09:37:00Z">
                  <w:rPr>
                    <w:ins w:id="2504" w:author="User" w:date="2024-05-21T09:30:00Z"/>
                    <w:rFonts w:ascii="微软雅黑" w:eastAsia="微软雅黑" w:hAnsi="微软雅黑" w:cs="宋体"/>
                    <w:color w:val="191B1F"/>
                    <w:kern w:val="0"/>
                    <w:szCs w:val="21"/>
                    <w14:ligatures w14:val="none"/>
                  </w:rPr>
                </w:rPrChange>
              </w:rPr>
            </w:pPr>
            <w:proofErr w:type="spellStart"/>
            <w:ins w:id="2505" w:author="User" w:date="2024-05-21T09:31:00Z">
              <w:r w:rsidRPr="00166246">
                <w:rPr>
                  <w:rFonts w:ascii="微软雅黑" w:eastAsia="微软雅黑" w:hAnsi="微软雅黑" w:cs="宋体"/>
                  <w:strike/>
                  <w:color w:val="191B1F"/>
                  <w:kern w:val="0"/>
                  <w:szCs w:val="21"/>
                  <w:highlight w:val="magenta"/>
                  <w14:ligatures w14:val="none"/>
                  <w:rPrChange w:id="2506" w:author="User" w:date="2024-07-01T09:37:00Z">
                    <w:rPr>
                      <w:rFonts w:ascii="微软雅黑" w:eastAsia="微软雅黑" w:hAnsi="微软雅黑" w:cs="宋体"/>
                      <w:color w:val="191B1F"/>
                      <w:kern w:val="0"/>
                      <w:szCs w:val="21"/>
                      <w14:ligatures w14:val="none"/>
                    </w:rPr>
                  </w:rPrChange>
                </w:rPr>
                <w:t>cno</w:t>
              </w:r>
            </w:ins>
            <w:proofErr w:type="spellEnd"/>
          </w:p>
        </w:tc>
        <w:tc>
          <w:tcPr>
            <w:tcW w:w="2110" w:type="dxa"/>
          </w:tcPr>
          <w:p w14:paraId="6CFFE77C" w14:textId="6E54B058" w:rsidR="00F37E8A" w:rsidRPr="00166246" w:rsidRDefault="00F37E8A" w:rsidP="00F37E8A">
            <w:pPr>
              <w:widowControl/>
              <w:tabs>
                <w:tab w:val="left" w:pos="720"/>
              </w:tabs>
              <w:spacing w:before="100" w:beforeAutospacing="1" w:after="100" w:afterAutospacing="1" w:line="240" w:lineRule="atLeast"/>
              <w:jc w:val="left"/>
              <w:rPr>
                <w:ins w:id="2507" w:author="User" w:date="2024-05-21T09:30:00Z"/>
                <w:rFonts w:ascii="微软雅黑" w:eastAsia="微软雅黑" w:hAnsi="微软雅黑" w:cs="宋体"/>
                <w:strike/>
                <w:color w:val="191B1F"/>
                <w:kern w:val="0"/>
                <w:szCs w:val="21"/>
                <w:highlight w:val="magenta"/>
                <w14:ligatures w14:val="none"/>
                <w:rPrChange w:id="2508" w:author="User" w:date="2024-07-01T09:37:00Z">
                  <w:rPr>
                    <w:ins w:id="2509" w:author="User" w:date="2024-05-21T09:30:00Z"/>
                    <w:rFonts w:ascii="微软雅黑" w:eastAsia="微软雅黑" w:hAnsi="微软雅黑" w:cs="宋体"/>
                    <w:color w:val="191B1F"/>
                    <w:kern w:val="0"/>
                    <w:szCs w:val="21"/>
                    <w14:ligatures w14:val="none"/>
                  </w:rPr>
                </w:rPrChange>
              </w:rPr>
            </w:pPr>
            <w:proofErr w:type="gramStart"/>
            <w:ins w:id="2510" w:author="User" w:date="2024-05-21T09:31:00Z">
              <w:r w:rsidRPr="00166246">
                <w:rPr>
                  <w:rFonts w:ascii="微软雅黑" w:eastAsia="微软雅黑" w:hAnsi="微软雅黑" w:cs="宋体"/>
                  <w:strike/>
                  <w:color w:val="191B1F"/>
                  <w:kern w:val="0"/>
                  <w:szCs w:val="21"/>
                  <w:highlight w:val="magenta"/>
                  <w14:ligatures w14:val="none"/>
                  <w:rPrChange w:id="2511"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512" w:author="User" w:date="2024-07-01T09:37:00Z">
                    <w:rPr>
                      <w:rFonts w:ascii="微软雅黑" w:eastAsia="微软雅黑" w:hAnsi="微软雅黑" w:cs="宋体"/>
                      <w:color w:val="191B1F"/>
                      <w:kern w:val="0"/>
                      <w:szCs w:val="21"/>
                      <w14:ligatures w14:val="none"/>
                    </w:rPr>
                  </w:rPrChange>
                </w:rPr>
                <w:t>25)</w:t>
              </w:r>
            </w:ins>
          </w:p>
        </w:tc>
        <w:tc>
          <w:tcPr>
            <w:tcW w:w="1748" w:type="dxa"/>
          </w:tcPr>
          <w:p w14:paraId="30607A8E" w14:textId="41FE196E" w:rsidR="00F37E8A" w:rsidRPr="00166246" w:rsidRDefault="00F37E8A" w:rsidP="00F37E8A">
            <w:pPr>
              <w:widowControl/>
              <w:tabs>
                <w:tab w:val="left" w:pos="720"/>
              </w:tabs>
              <w:spacing w:before="100" w:beforeAutospacing="1" w:after="100" w:afterAutospacing="1" w:line="240" w:lineRule="atLeast"/>
              <w:jc w:val="left"/>
              <w:rPr>
                <w:ins w:id="2513" w:author="User" w:date="2024-05-21T09:30:00Z"/>
                <w:rFonts w:ascii="微软雅黑" w:eastAsia="微软雅黑" w:hAnsi="微软雅黑" w:cs="宋体"/>
                <w:strike/>
                <w:color w:val="191B1F"/>
                <w:kern w:val="0"/>
                <w:szCs w:val="21"/>
                <w:highlight w:val="magenta"/>
                <w14:ligatures w14:val="none"/>
                <w:rPrChange w:id="2514" w:author="User" w:date="2024-07-01T09:37:00Z">
                  <w:rPr>
                    <w:ins w:id="2515" w:author="User" w:date="2024-05-21T09:30:00Z"/>
                    <w:rFonts w:ascii="微软雅黑" w:eastAsia="微软雅黑" w:hAnsi="微软雅黑" w:cs="宋体"/>
                    <w:color w:val="191B1F"/>
                    <w:kern w:val="0"/>
                    <w:szCs w:val="21"/>
                    <w14:ligatures w14:val="none"/>
                  </w:rPr>
                </w:rPrChange>
              </w:rPr>
            </w:pPr>
            <w:ins w:id="2516" w:author="User" w:date="2024-05-21T09:31:00Z">
              <w:r w:rsidRPr="00166246">
                <w:rPr>
                  <w:rFonts w:ascii="微软雅黑" w:eastAsia="微软雅黑" w:hAnsi="微软雅黑" w:cs="宋体" w:hint="eastAsia"/>
                  <w:strike/>
                  <w:color w:val="191B1F"/>
                  <w:kern w:val="0"/>
                  <w:szCs w:val="21"/>
                  <w:highlight w:val="magenta"/>
                  <w14:ligatures w14:val="none"/>
                  <w:rPrChange w:id="2517"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004A72D4" w14:textId="4C226C4C" w:rsidR="00F37E8A" w:rsidRPr="00166246" w:rsidRDefault="00F37E8A" w:rsidP="00F37E8A">
            <w:pPr>
              <w:widowControl/>
              <w:tabs>
                <w:tab w:val="left" w:pos="720"/>
              </w:tabs>
              <w:spacing w:before="100" w:beforeAutospacing="1" w:after="100" w:afterAutospacing="1" w:line="240" w:lineRule="atLeast"/>
              <w:jc w:val="left"/>
              <w:rPr>
                <w:ins w:id="2518" w:author="User" w:date="2024-05-21T09:30:00Z"/>
                <w:rFonts w:ascii="微软雅黑" w:eastAsia="微软雅黑" w:hAnsi="微软雅黑" w:cs="宋体"/>
                <w:strike/>
                <w:color w:val="191B1F"/>
                <w:kern w:val="0"/>
                <w:szCs w:val="21"/>
                <w:highlight w:val="magenta"/>
                <w14:ligatures w14:val="none"/>
                <w:rPrChange w:id="2519" w:author="User" w:date="2024-07-01T09:37:00Z">
                  <w:rPr>
                    <w:ins w:id="2520" w:author="User" w:date="2024-05-21T09:30:00Z"/>
                    <w:rFonts w:ascii="微软雅黑" w:eastAsia="微软雅黑" w:hAnsi="微软雅黑" w:cs="宋体"/>
                    <w:color w:val="191B1F"/>
                    <w:kern w:val="0"/>
                    <w:szCs w:val="21"/>
                    <w14:ligatures w14:val="none"/>
                  </w:rPr>
                </w:rPrChange>
              </w:rPr>
            </w:pPr>
            <w:ins w:id="2521" w:author="User" w:date="2024-05-21T09:31:00Z">
              <w:r w:rsidRPr="00166246">
                <w:rPr>
                  <w:rFonts w:ascii="微软雅黑" w:eastAsia="微软雅黑" w:hAnsi="微软雅黑" w:cs="宋体" w:hint="eastAsia"/>
                  <w:strike/>
                  <w:color w:val="191B1F"/>
                  <w:kern w:val="0"/>
                  <w:szCs w:val="21"/>
                  <w:highlight w:val="magenta"/>
                  <w14:ligatures w14:val="none"/>
                  <w:rPrChange w:id="2522" w:author="User" w:date="2024-07-01T09:37:00Z">
                    <w:rPr>
                      <w:rFonts w:ascii="微软雅黑" w:eastAsia="微软雅黑" w:hAnsi="微软雅黑" w:cs="宋体" w:hint="eastAsia"/>
                      <w:color w:val="191B1F"/>
                      <w:kern w:val="0"/>
                      <w:szCs w:val="21"/>
                      <w14:ligatures w14:val="none"/>
                    </w:rPr>
                  </w:rPrChange>
                </w:rPr>
                <w:t>任务单编号</w:t>
              </w:r>
            </w:ins>
          </w:p>
        </w:tc>
      </w:tr>
      <w:tr w:rsidR="00F37E8A" w:rsidRPr="00166246" w14:paraId="0CA9151B" w14:textId="77777777" w:rsidTr="00F37E8A">
        <w:trPr>
          <w:ins w:id="2523" w:author="User" w:date="2024-05-21T09:30:00Z"/>
        </w:trPr>
        <w:tc>
          <w:tcPr>
            <w:tcW w:w="1879" w:type="dxa"/>
          </w:tcPr>
          <w:p w14:paraId="06071BC0" w14:textId="5FA1898E" w:rsidR="00F37E8A" w:rsidRPr="00166246" w:rsidRDefault="00F37E8A" w:rsidP="00F37E8A">
            <w:pPr>
              <w:widowControl/>
              <w:tabs>
                <w:tab w:val="left" w:pos="720"/>
              </w:tabs>
              <w:spacing w:before="100" w:beforeAutospacing="1" w:after="100" w:afterAutospacing="1" w:line="240" w:lineRule="atLeast"/>
              <w:jc w:val="left"/>
              <w:rPr>
                <w:ins w:id="2524" w:author="User" w:date="2024-05-21T09:30:00Z"/>
                <w:rFonts w:ascii="微软雅黑" w:eastAsia="微软雅黑" w:hAnsi="微软雅黑" w:cs="宋体"/>
                <w:strike/>
                <w:color w:val="191B1F"/>
                <w:kern w:val="0"/>
                <w:szCs w:val="21"/>
                <w:highlight w:val="magenta"/>
                <w14:ligatures w14:val="none"/>
                <w:rPrChange w:id="2525" w:author="User" w:date="2024-07-01T09:37:00Z">
                  <w:rPr>
                    <w:ins w:id="2526" w:author="User" w:date="2024-05-21T09:30:00Z"/>
                    <w:rFonts w:ascii="微软雅黑" w:eastAsia="微软雅黑" w:hAnsi="微软雅黑" w:cs="宋体"/>
                    <w:color w:val="191B1F"/>
                    <w:kern w:val="0"/>
                    <w:szCs w:val="21"/>
                    <w14:ligatures w14:val="none"/>
                  </w:rPr>
                </w:rPrChange>
              </w:rPr>
            </w:pPr>
            <w:proofErr w:type="spellStart"/>
            <w:ins w:id="2527" w:author="User" w:date="2024-05-21T09:31:00Z">
              <w:r w:rsidRPr="00166246">
                <w:rPr>
                  <w:rFonts w:ascii="微软雅黑" w:eastAsia="微软雅黑" w:hAnsi="微软雅黑" w:cs="宋体"/>
                  <w:strike/>
                  <w:color w:val="191B1F"/>
                  <w:kern w:val="0"/>
                  <w:szCs w:val="21"/>
                  <w:highlight w:val="magenta"/>
                  <w14:ligatures w14:val="none"/>
                  <w:rPrChange w:id="2528" w:author="User" w:date="2024-07-01T09:37:00Z">
                    <w:rPr>
                      <w:rFonts w:ascii="微软雅黑" w:eastAsia="微软雅黑" w:hAnsi="微软雅黑" w:cs="宋体"/>
                      <w:color w:val="191B1F"/>
                      <w:kern w:val="0"/>
                      <w:szCs w:val="21"/>
                      <w14:ligatures w14:val="none"/>
                    </w:rPr>
                  </w:rPrChange>
                </w:rPr>
                <w:t>Gcmc</w:t>
              </w:r>
            </w:ins>
            <w:proofErr w:type="spellEnd"/>
          </w:p>
        </w:tc>
        <w:tc>
          <w:tcPr>
            <w:tcW w:w="2110" w:type="dxa"/>
          </w:tcPr>
          <w:p w14:paraId="59C03C89" w14:textId="532706A5" w:rsidR="00F37E8A" w:rsidRPr="00166246" w:rsidRDefault="00F37E8A" w:rsidP="00F37E8A">
            <w:pPr>
              <w:widowControl/>
              <w:tabs>
                <w:tab w:val="left" w:pos="720"/>
              </w:tabs>
              <w:spacing w:before="100" w:beforeAutospacing="1" w:after="100" w:afterAutospacing="1" w:line="240" w:lineRule="atLeast"/>
              <w:jc w:val="left"/>
              <w:rPr>
                <w:ins w:id="2529" w:author="User" w:date="2024-05-21T09:30:00Z"/>
                <w:rFonts w:ascii="微软雅黑" w:eastAsia="微软雅黑" w:hAnsi="微软雅黑" w:cs="宋体"/>
                <w:strike/>
                <w:color w:val="191B1F"/>
                <w:kern w:val="0"/>
                <w:szCs w:val="21"/>
                <w:highlight w:val="magenta"/>
                <w14:ligatures w14:val="none"/>
                <w:rPrChange w:id="2530" w:author="User" w:date="2024-07-01T09:37:00Z">
                  <w:rPr>
                    <w:ins w:id="2531" w:author="User" w:date="2024-05-21T09:30:00Z"/>
                    <w:rFonts w:ascii="微软雅黑" w:eastAsia="微软雅黑" w:hAnsi="微软雅黑" w:cs="宋体"/>
                    <w:color w:val="191B1F"/>
                    <w:kern w:val="0"/>
                    <w:szCs w:val="21"/>
                    <w14:ligatures w14:val="none"/>
                  </w:rPr>
                </w:rPrChange>
              </w:rPr>
            </w:pPr>
            <w:proofErr w:type="gramStart"/>
            <w:ins w:id="2532" w:author="User" w:date="2024-05-21T09:31:00Z">
              <w:r w:rsidRPr="00166246">
                <w:rPr>
                  <w:rFonts w:ascii="微软雅黑" w:eastAsia="微软雅黑" w:hAnsi="微软雅黑" w:cs="宋体"/>
                  <w:strike/>
                  <w:color w:val="191B1F"/>
                  <w:kern w:val="0"/>
                  <w:szCs w:val="21"/>
                  <w:highlight w:val="magenta"/>
                  <w14:ligatures w14:val="none"/>
                  <w:rPrChange w:id="2533"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534" w:author="User" w:date="2024-07-01T09:37:00Z">
                    <w:rPr>
                      <w:rFonts w:ascii="微软雅黑" w:eastAsia="微软雅黑" w:hAnsi="微软雅黑" w:cs="宋体"/>
                      <w:color w:val="191B1F"/>
                      <w:kern w:val="0"/>
                      <w:szCs w:val="21"/>
                      <w14:ligatures w14:val="none"/>
                    </w:rPr>
                  </w:rPrChange>
                </w:rPr>
                <w:t>25)</w:t>
              </w:r>
            </w:ins>
          </w:p>
        </w:tc>
        <w:tc>
          <w:tcPr>
            <w:tcW w:w="1748" w:type="dxa"/>
          </w:tcPr>
          <w:p w14:paraId="3EDF3EEB" w14:textId="1B36BDA9" w:rsidR="00F37E8A" w:rsidRPr="00166246" w:rsidRDefault="00F37E8A" w:rsidP="00F37E8A">
            <w:pPr>
              <w:widowControl/>
              <w:tabs>
                <w:tab w:val="left" w:pos="720"/>
              </w:tabs>
              <w:spacing w:before="100" w:beforeAutospacing="1" w:after="100" w:afterAutospacing="1" w:line="240" w:lineRule="atLeast"/>
              <w:jc w:val="left"/>
              <w:rPr>
                <w:ins w:id="2535" w:author="User" w:date="2024-05-21T09:30:00Z"/>
                <w:rFonts w:ascii="微软雅黑" w:eastAsia="微软雅黑" w:hAnsi="微软雅黑" w:cs="宋体"/>
                <w:strike/>
                <w:color w:val="191B1F"/>
                <w:kern w:val="0"/>
                <w:szCs w:val="21"/>
                <w:highlight w:val="magenta"/>
                <w14:ligatures w14:val="none"/>
                <w:rPrChange w:id="2536" w:author="User" w:date="2024-07-01T09:37:00Z">
                  <w:rPr>
                    <w:ins w:id="2537" w:author="User" w:date="2024-05-21T09:30:00Z"/>
                    <w:rFonts w:ascii="微软雅黑" w:eastAsia="微软雅黑" w:hAnsi="微软雅黑" w:cs="宋体"/>
                    <w:color w:val="191B1F"/>
                    <w:kern w:val="0"/>
                    <w:szCs w:val="21"/>
                    <w14:ligatures w14:val="none"/>
                  </w:rPr>
                </w:rPrChange>
              </w:rPr>
            </w:pPr>
            <w:ins w:id="2538" w:author="User" w:date="2024-05-21T09:31:00Z">
              <w:r w:rsidRPr="00166246">
                <w:rPr>
                  <w:rFonts w:ascii="微软雅黑" w:eastAsia="微软雅黑" w:hAnsi="微软雅黑" w:cs="宋体" w:hint="eastAsia"/>
                  <w:strike/>
                  <w:color w:val="191B1F"/>
                  <w:kern w:val="0"/>
                  <w:szCs w:val="21"/>
                  <w:highlight w:val="magenta"/>
                  <w14:ligatures w14:val="none"/>
                  <w:rPrChange w:id="2539"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157D8D79" w14:textId="1E16CE72" w:rsidR="00F37E8A" w:rsidRPr="00166246" w:rsidRDefault="00F37E8A" w:rsidP="00F37E8A">
            <w:pPr>
              <w:widowControl/>
              <w:tabs>
                <w:tab w:val="left" w:pos="720"/>
              </w:tabs>
              <w:spacing w:before="100" w:beforeAutospacing="1" w:after="100" w:afterAutospacing="1" w:line="240" w:lineRule="atLeast"/>
              <w:jc w:val="left"/>
              <w:rPr>
                <w:ins w:id="2540" w:author="User" w:date="2024-05-21T09:30:00Z"/>
                <w:rFonts w:ascii="微软雅黑" w:eastAsia="微软雅黑" w:hAnsi="微软雅黑" w:cs="宋体"/>
                <w:strike/>
                <w:color w:val="191B1F"/>
                <w:kern w:val="0"/>
                <w:szCs w:val="21"/>
                <w:highlight w:val="magenta"/>
                <w14:ligatures w14:val="none"/>
                <w:rPrChange w:id="2541" w:author="User" w:date="2024-07-01T09:37:00Z">
                  <w:rPr>
                    <w:ins w:id="2542" w:author="User" w:date="2024-05-21T09:30:00Z"/>
                    <w:rFonts w:ascii="微软雅黑" w:eastAsia="微软雅黑" w:hAnsi="微软雅黑" w:cs="宋体"/>
                    <w:color w:val="191B1F"/>
                    <w:kern w:val="0"/>
                    <w:szCs w:val="21"/>
                    <w14:ligatures w14:val="none"/>
                  </w:rPr>
                </w:rPrChange>
              </w:rPr>
            </w:pPr>
            <w:ins w:id="2543" w:author="User" w:date="2024-05-21T09:31:00Z">
              <w:r w:rsidRPr="00166246">
                <w:rPr>
                  <w:rFonts w:ascii="微软雅黑" w:eastAsia="微软雅黑" w:hAnsi="微软雅黑" w:cs="宋体" w:hint="eastAsia"/>
                  <w:strike/>
                  <w:color w:val="191B1F"/>
                  <w:kern w:val="0"/>
                  <w:szCs w:val="21"/>
                  <w:highlight w:val="magenta"/>
                  <w14:ligatures w14:val="none"/>
                  <w:rPrChange w:id="2544" w:author="User" w:date="2024-07-01T09:37:00Z">
                    <w:rPr>
                      <w:rFonts w:ascii="微软雅黑" w:eastAsia="微软雅黑" w:hAnsi="微软雅黑" w:cs="宋体" w:hint="eastAsia"/>
                      <w:color w:val="191B1F"/>
                      <w:kern w:val="0"/>
                      <w:szCs w:val="21"/>
                      <w14:ligatures w14:val="none"/>
                    </w:rPr>
                  </w:rPrChange>
                </w:rPr>
                <w:t>工程名称</w:t>
              </w:r>
            </w:ins>
          </w:p>
        </w:tc>
      </w:tr>
      <w:tr w:rsidR="00F37E8A" w:rsidRPr="00166246" w14:paraId="47BAAB82" w14:textId="77777777" w:rsidTr="00F37E8A">
        <w:trPr>
          <w:ins w:id="2545" w:author="User" w:date="2024-05-21T09:30:00Z"/>
        </w:trPr>
        <w:tc>
          <w:tcPr>
            <w:tcW w:w="1879" w:type="dxa"/>
          </w:tcPr>
          <w:p w14:paraId="5074A1F3" w14:textId="6BFA9AEB" w:rsidR="00F37E8A" w:rsidRPr="00166246" w:rsidRDefault="00F37E8A" w:rsidP="00F37E8A">
            <w:pPr>
              <w:widowControl/>
              <w:tabs>
                <w:tab w:val="left" w:pos="720"/>
              </w:tabs>
              <w:spacing w:before="100" w:beforeAutospacing="1" w:after="100" w:afterAutospacing="1" w:line="240" w:lineRule="atLeast"/>
              <w:jc w:val="left"/>
              <w:rPr>
                <w:ins w:id="2546" w:author="User" w:date="2024-05-21T09:30:00Z"/>
                <w:rFonts w:ascii="微软雅黑" w:eastAsia="微软雅黑" w:hAnsi="微软雅黑" w:cs="宋体"/>
                <w:strike/>
                <w:color w:val="191B1F"/>
                <w:kern w:val="0"/>
                <w:szCs w:val="21"/>
                <w:highlight w:val="magenta"/>
                <w14:ligatures w14:val="none"/>
                <w:rPrChange w:id="2547" w:author="User" w:date="2024-07-01T09:37:00Z">
                  <w:rPr>
                    <w:ins w:id="2548" w:author="User" w:date="2024-05-21T09:30:00Z"/>
                    <w:rFonts w:ascii="微软雅黑" w:eastAsia="微软雅黑" w:hAnsi="微软雅黑" w:cs="宋体"/>
                    <w:color w:val="191B1F"/>
                    <w:kern w:val="0"/>
                    <w:szCs w:val="21"/>
                    <w14:ligatures w14:val="none"/>
                  </w:rPr>
                </w:rPrChange>
              </w:rPr>
            </w:pPr>
            <w:proofErr w:type="spellStart"/>
            <w:ins w:id="2549" w:author="User" w:date="2024-05-21T09:31:00Z">
              <w:r w:rsidRPr="00166246">
                <w:rPr>
                  <w:rFonts w:ascii="微软雅黑" w:eastAsia="微软雅黑" w:hAnsi="微软雅黑" w:cs="宋体"/>
                  <w:strike/>
                  <w:color w:val="191B1F"/>
                  <w:kern w:val="0"/>
                  <w:szCs w:val="21"/>
                  <w:highlight w:val="magenta"/>
                  <w14:ligatures w14:val="none"/>
                  <w:rPrChange w:id="2550" w:author="User" w:date="2024-07-01T09:37:00Z">
                    <w:rPr>
                      <w:rFonts w:ascii="微软雅黑" w:eastAsia="微软雅黑" w:hAnsi="微软雅黑" w:cs="宋体"/>
                      <w:color w:val="191B1F"/>
                      <w:kern w:val="0"/>
                      <w:szCs w:val="21"/>
                      <w14:ligatures w14:val="none"/>
                    </w:rPr>
                  </w:rPrChange>
                </w:rPr>
                <w:t>Gcbh</w:t>
              </w:r>
            </w:ins>
            <w:proofErr w:type="spellEnd"/>
          </w:p>
        </w:tc>
        <w:tc>
          <w:tcPr>
            <w:tcW w:w="2110" w:type="dxa"/>
          </w:tcPr>
          <w:p w14:paraId="2575BF05" w14:textId="0816095C" w:rsidR="00F37E8A" w:rsidRPr="00166246" w:rsidRDefault="00F37E8A" w:rsidP="00F37E8A">
            <w:pPr>
              <w:widowControl/>
              <w:tabs>
                <w:tab w:val="left" w:pos="720"/>
              </w:tabs>
              <w:spacing w:before="100" w:beforeAutospacing="1" w:after="100" w:afterAutospacing="1" w:line="240" w:lineRule="atLeast"/>
              <w:jc w:val="left"/>
              <w:rPr>
                <w:ins w:id="2551" w:author="User" w:date="2024-05-21T09:30:00Z"/>
                <w:rFonts w:ascii="微软雅黑" w:eastAsia="微软雅黑" w:hAnsi="微软雅黑" w:cs="宋体"/>
                <w:strike/>
                <w:color w:val="191B1F"/>
                <w:kern w:val="0"/>
                <w:szCs w:val="21"/>
                <w:highlight w:val="magenta"/>
                <w14:ligatures w14:val="none"/>
                <w:rPrChange w:id="2552" w:author="User" w:date="2024-07-01T09:37:00Z">
                  <w:rPr>
                    <w:ins w:id="2553" w:author="User" w:date="2024-05-21T09:30:00Z"/>
                    <w:rFonts w:ascii="微软雅黑" w:eastAsia="微软雅黑" w:hAnsi="微软雅黑" w:cs="宋体"/>
                    <w:color w:val="191B1F"/>
                    <w:kern w:val="0"/>
                    <w:szCs w:val="21"/>
                    <w14:ligatures w14:val="none"/>
                  </w:rPr>
                </w:rPrChange>
              </w:rPr>
            </w:pPr>
            <w:proofErr w:type="gramStart"/>
            <w:ins w:id="2554" w:author="User" w:date="2024-05-21T09:31:00Z">
              <w:r w:rsidRPr="00166246">
                <w:rPr>
                  <w:rFonts w:ascii="微软雅黑" w:eastAsia="微软雅黑" w:hAnsi="微软雅黑" w:cs="宋体"/>
                  <w:strike/>
                  <w:color w:val="191B1F"/>
                  <w:kern w:val="0"/>
                  <w:szCs w:val="21"/>
                  <w:highlight w:val="magenta"/>
                  <w14:ligatures w14:val="none"/>
                  <w:rPrChange w:id="2555"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556" w:author="User" w:date="2024-07-01T09:37:00Z">
                    <w:rPr>
                      <w:rFonts w:ascii="微软雅黑" w:eastAsia="微软雅黑" w:hAnsi="微软雅黑" w:cs="宋体"/>
                      <w:color w:val="191B1F"/>
                      <w:kern w:val="0"/>
                      <w:szCs w:val="21"/>
                      <w14:ligatures w14:val="none"/>
                    </w:rPr>
                  </w:rPrChange>
                </w:rPr>
                <w:t>25)</w:t>
              </w:r>
            </w:ins>
          </w:p>
        </w:tc>
        <w:tc>
          <w:tcPr>
            <w:tcW w:w="1748" w:type="dxa"/>
          </w:tcPr>
          <w:p w14:paraId="312DF131" w14:textId="5071B5C2" w:rsidR="00F37E8A" w:rsidRPr="00166246" w:rsidRDefault="00F37E8A" w:rsidP="00F37E8A">
            <w:pPr>
              <w:widowControl/>
              <w:tabs>
                <w:tab w:val="left" w:pos="720"/>
              </w:tabs>
              <w:spacing w:before="100" w:beforeAutospacing="1" w:after="100" w:afterAutospacing="1" w:line="240" w:lineRule="atLeast"/>
              <w:jc w:val="left"/>
              <w:rPr>
                <w:ins w:id="2557" w:author="User" w:date="2024-05-21T09:30:00Z"/>
                <w:rFonts w:ascii="微软雅黑" w:eastAsia="微软雅黑" w:hAnsi="微软雅黑" w:cs="宋体"/>
                <w:strike/>
                <w:color w:val="191B1F"/>
                <w:kern w:val="0"/>
                <w:szCs w:val="21"/>
                <w:highlight w:val="magenta"/>
                <w14:ligatures w14:val="none"/>
                <w:rPrChange w:id="2558" w:author="User" w:date="2024-07-01T09:37:00Z">
                  <w:rPr>
                    <w:ins w:id="2559" w:author="User" w:date="2024-05-21T09:30:00Z"/>
                    <w:rFonts w:ascii="微软雅黑" w:eastAsia="微软雅黑" w:hAnsi="微软雅黑" w:cs="宋体"/>
                    <w:color w:val="191B1F"/>
                    <w:kern w:val="0"/>
                    <w:szCs w:val="21"/>
                    <w14:ligatures w14:val="none"/>
                  </w:rPr>
                </w:rPrChange>
              </w:rPr>
            </w:pPr>
            <w:ins w:id="2560" w:author="User" w:date="2024-05-21T09:31:00Z">
              <w:r w:rsidRPr="00166246">
                <w:rPr>
                  <w:rFonts w:ascii="微软雅黑" w:eastAsia="微软雅黑" w:hAnsi="微软雅黑" w:cs="宋体" w:hint="eastAsia"/>
                  <w:strike/>
                  <w:color w:val="191B1F"/>
                  <w:kern w:val="0"/>
                  <w:szCs w:val="21"/>
                  <w:highlight w:val="magenta"/>
                  <w14:ligatures w14:val="none"/>
                  <w:rPrChange w:id="2561"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4A8ABE7D" w14:textId="3556BB2E" w:rsidR="00F37E8A" w:rsidRPr="00166246" w:rsidRDefault="00F37E8A" w:rsidP="00F37E8A">
            <w:pPr>
              <w:widowControl/>
              <w:tabs>
                <w:tab w:val="left" w:pos="720"/>
              </w:tabs>
              <w:spacing w:before="100" w:beforeAutospacing="1" w:after="100" w:afterAutospacing="1" w:line="240" w:lineRule="atLeast"/>
              <w:jc w:val="left"/>
              <w:rPr>
                <w:ins w:id="2562" w:author="User" w:date="2024-05-21T09:30:00Z"/>
                <w:rFonts w:ascii="微软雅黑" w:eastAsia="微软雅黑" w:hAnsi="微软雅黑" w:cs="宋体"/>
                <w:strike/>
                <w:color w:val="191B1F"/>
                <w:kern w:val="0"/>
                <w:szCs w:val="21"/>
                <w:highlight w:val="magenta"/>
                <w14:ligatures w14:val="none"/>
                <w:rPrChange w:id="2563" w:author="User" w:date="2024-07-01T09:37:00Z">
                  <w:rPr>
                    <w:ins w:id="2564" w:author="User" w:date="2024-05-21T09:30:00Z"/>
                    <w:rFonts w:ascii="微软雅黑" w:eastAsia="微软雅黑" w:hAnsi="微软雅黑" w:cs="宋体"/>
                    <w:color w:val="191B1F"/>
                    <w:kern w:val="0"/>
                    <w:szCs w:val="21"/>
                    <w14:ligatures w14:val="none"/>
                  </w:rPr>
                </w:rPrChange>
              </w:rPr>
            </w:pPr>
            <w:ins w:id="2565" w:author="User" w:date="2024-05-21T09:31:00Z">
              <w:r w:rsidRPr="00166246">
                <w:rPr>
                  <w:rFonts w:ascii="微软雅黑" w:eastAsia="微软雅黑" w:hAnsi="微软雅黑" w:cs="宋体" w:hint="eastAsia"/>
                  <w:strike/>
                  <w:color w:val="191B1F"/>
                  <w:kern w:val="0"/>
                  <w:szCs w:val="21"/>
                  <w:highlight w:val="magenta"/>
                  <w14:ligatures w14:val="none"/>
                  <w:rPrChange w:id="2566" w:author="User" w:date="2024-07-01T09:37:00Z">
                    <w:rPr>
                      <w:rFonts w:ascii="微软雅黑" w:eastAsia="微软雅黑" w:hAnsi="微软雅黑" w:cs="宋体" w:hint="eastAsia"/>
                      <w:color w:val="191B1F"/>
                      <w:kern w:val="0"/>
                      <w:szCs w:val="21"/>
                      <w14:ligatures w14:val="none"/>
                    </w:rPr>
                  </w:rPrChange>
                </w:rPr>
                <w:t>工程编号</w:t>
              </w:r>
            </w:ins>
          </w:p>
        </w:tc>
      </w:tr>
      <w:tr w:rsidR="00F37E8A" w:rsidRPr="00166246" w14:paraId="79093AE5" w14:textId="77777777" w:rsidTr="00F37E8A">
        <w:trPr>
          <w:ins w:id="2567" w:author="User" w:date="2024-05-21T09:30:00Z"/>
        </w:trPr>
        <w:tc>
          <w:tcPr>
            <w:tcW w:w="1879" w:type="dxa"/>
          </w:tcPr>
          <w:p w14:paraId="152DEB96" w14:textId="5B57962C" w:rsidR="00F37E8A" w:rsidRPr="00166246" w:rsidRDefault="00F37E8A" w:rsidP="00F37E8A">
            <w:pPr>
              <w:widowControl/>
              <w:tabs>
                <w:tab w:val="left" w:pos="720"/>
              </w:tabs>
              <w:spacing w:before="100" w:beforeAutospacing="1" w:after="100" w:afterAutospacing="1" w:line="240" w:lineRule="atLeast"/>
              <w:jc w:val="left"/>
              <w:rPr>
                <w:ins w:id="2568" w:author="User" w:date="2024-05-21T09:30:00Z"/>
                <w:rFonts w:ascii="微软雅黑" w:eastAsia="微软雅黑" w:hAnsi="微软雅黑" w:cs="宋体"/>
                <w:strike/>
                <w:color w:val="191B1F"/>
                <w:kern w:val="0"/>
                <w:szCs w:val="21"/>
                <w:highlight w:val="magenta"/>
                <w14:ligatures w14:val="none"/>
                <w:rPrChange w:id="2569" w:author="User" w:date="2024-07-01T09:37:00Z">
                  <w:rPr>
                    <w:ins w:id="2570" w:author="User" w:date="2024-05-21T09:30:00Z"/>
                    <w:rFonts w:ascii="微软雅黑" w:eastAsia="微软雅黑" w:hAnsi="微软雅黑" w:cs="宋体"/>
                    <w:color w:val="191B1F"/>
                    <w:kern w:val="0"/>
                    <w:szCs w:val="21"/>
                    <w14:ligatures w14:val="none"/>
                  </w:rPr>
                </w:rPrChange>
              </w:rPr>
            </w:pPr>
            <w:proofErr w:type="spellStart"/>
            <w:ins w:id="2571" w:author="User" w:date="2024-05-21T09:31:00Z">
              <w:r w:rsidRPr="00166246">
                <w:rPr>
                  <w:rFonts w:ascii="微软雅黑" w:eastAsia="微软雅黑" w:hAnsi="微软雅黑" w:cs="宋体"/>
                  <w:strike/>
                  <w:color w:val="191B1F"/>
                  <w:kern w:val="0"/>
                  <w:szCs w:val="21"/>
                  <w:highlight w:val="magenta"/>
                  <w14:ligatures w14:val="none"/>
                  <w:rPrChange w:id="2572" w:author="User" w:date="2024-07-01T09:37:00Z">
                    <w:rPr>
                      <w:rFonts w:ascii="微软雅黑" w:eastAsia="微软雅黑" w:hAnsi="微软雅黑" w:cs="宋体"/>
                      <w:color w:val="191B1F"/>
                      <w:kern w:val="0"/>
                      <w:szCs w:val="21"/>
                      <w14:ligatures w14:val="none"/>
                    </w:rPr>
                  </w:rPrChange>
                </w:rPr>
                <w:t>sydw</w:t>
              </w:r>
            </w:ins>
            <w:proofErr w:type="spellEnd"/>
          </w:p>
        </w:tc>
        <w:tc>
          <w:tcPr>
            <w:tcW w:w="2110" w:type="dxa"/>
          </w:tcPr>
          <w:p w14:paraId="1DB3A40C" w14:textId="4A28F43E" w:rsidR="00F37E8A" w:rsidRPr="00166246" w:rsidRDefault="00F37E8A" w:rsidP="00F37E8A">
            <w:pPr>
              <w:widowControl/>
              <w:tabs>
                <w:tab w:val="left" w:pos="720"/>
              </w:tabs>
              <w:spacing w:before="100" w:beforeAutospacing="1" w:after="100" w:afterAutospacing="1" w:line="240" w:lineRule="atLeast"/>
              <w:jc w:val="left"/>
              <w:rPr>
                <w:ins w:id="2573" w:author="User" w:date="2024-05-21T09:30:00Z"/>
                <w:rFonts w:ascii="微软雅黑" w:eastAsia="微软雅黑" w:hAnsi="微软雅黑" w:cs="宋体"/>
                <w:strike/>
                <w:color w:val="191B1F"/>
                <w:kern w:val="0"/>
                <w:szCs w:val="21"/>
                <w:highlight w:val="magenta"/>
                <w14:ligatures w14:val="none"/>
                <w:rPrChange w:id="2574" w:author="User" w:date="2024-07-01T09:37:00Z">
                  <w:rPr>
                    <w:ins w:id="2575" w:author="User" w:date="2024-05-21T09:30:00Z"/>
                    <w:rFonts w:ascii="微软雅黑" w:eastAsia="微软雅黑" w:hAnsi="微软雅黑" w:cs="宋体"/>
                    <w:color w:val="191B1F"/>
                    <w:kern w:val="0"/>
                    <w:szCs w:val="21"/>
                    <w14:ligatures w14:val="none"/>
                  </w:rPr>
                </w:rPrChange>
              </w:rPr>
            </w:pPr>
            <w:proofErr w:type="gramStart"/>
            <w:ins w:id="2576" w:author="User" w:date="2024-05-21T09:31:00Z">
              <w:r w:rsidRPr="00166246">
                <w:rPr>
                  <w:rFonts w:ascii="微软雅黑" w:eastAsia="微软雅黑" w:hAnsi="微软雅黑" w:cs="宋体"/>
                  <w:strike/>
                  <w:color w:val="191B1F"/>
                  <w:kern w:val="0"/>
                  <w:szCs w:val="21"/>
                  <w:highlight w:val="magenta"/>
                  <w14:ligatures w14:val="none"/>
                  <w:rPrChange w:id="2577"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578" w:author="User" w:date="2024-07-01T09:37:00Z">
                    <w:rPr>
                      <w:rFonts w:ascii="微软雅黑" w:eastAsia="微软雅黑" w:hAnsi="微软雅黑" w:cs="宋体"/>
                      <w:color w:val="191B1F"/>
                      <w:kern w:val="0"/>
                      <w:szCs w:val="21"/>
                      <w14:ligatures w14:val="none"/>
                    </w:rPr>
                  </w:rPrChange>
                </w:rPr>
                <w:t>25)</w:t>
              </w:r>
            </w:ins>
          </w:p>
        </w:tc>
        <w:tc>
          <w:tcPr>
            <w:tcW w:w="1748" w:type="dxa"/>
          </w:tcPr>
          <w:p w14:paraId="0FA92FF0" w14:textId="202EDBB2" w:rsidR="00F37E8A" w:rsidRPr="00166246" w:rsidRDefault="00F37E8A" w:rsidP="00F37E8A">
            <w:pPr>
              <w:widowControl/>
              <w:tabs>
                <w:tab w:val="left" w:pos="720"/>
              </w:tabs>
              <w:spacing w:before="100" w:beforeAutospacing="1" w:after="100" w:afterAutospacing="1" w:line="240" w:lineRule="atLeast"/>
              <w:jc w:val="left"/>
              <w:rPr>
                <w:ins w:id="2579" w:author="User" w:date="2024-05-21T09:30:00Z"/>
                <w:rFonts w:ascii="微软雅黑" w:eastAsia="微软雅黑" w:hAnsi="微软雅黑" w:cs="宋体"/>
                <w:strike/>
                <w:color w:val="191B1F"/>
                <w:kern w:val="0"/>
                <w:szCs w:val="21"/>
                <w:highlight w:val="magenta"/>
                <w14:ligatures w14:val="none"/>
                <w:rPrChange w:id="2580" w:author="User" w:date="2024-07-01T09:37:00Z">
                  <w:rPr>
                    <w:ins w:id="2581" w:author="User" w:date="2024-05-21T09:30:00Z"/>
                    <w:rFonts w:ascii="微软雅黑" w:eastAsia="微软雅黑" w:hAnsi="微软雅黑" w:cs="宋体"/>
                    <w:color w:val="191B1F"/>
                    <w:kern w:val="0"/>
                    <w:szCs w:val="21"/>
                    <w14:ligatures w14:val="none"/>
                  </w:rPr>
                </w:rPrChange>
              </w:rPr>
            </w:pPr>
            <w:ins w:id="2582" w:author="User" w:date="2024-05-21T09:31:00Z">
              <w:r w:rsidRPr="00166246">
                <w:rPr>
                  <w:rFonts w:ascii="微软雅黑" w:eastAsia="微软雅黑" w:hAnsi="微软雅黑" w:cs="宋体" w:hint="eastAsia"/>
                  <w:strike/>
                  <w:color w:val="191B1F"/>
                  <w:kern w:val="0"/>
                  <w:szCs w:val="21"/>
                  <w:highlight w:val="magenta"/>
                  <w14:ligatures w14:val="none"/>
                  <w:rPrChange w:id="2583"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68A0B9EA" w14:textId="40AF0817" w:rsidR="00F37E8A" w:rsidRPr="00166246" w:rsidRDefault="00F37E8A" w:rsidP="00F37E8A">
            <w:pPr>
              <w:widowControl/>
              <w:tabs>
                <w:tab w:val="left" w:pos="720"/>
              </w:tabs>
              <w:spacing w:before="100" w:beforeAutospacing="1" w:after="100" w:afterAutospacing="1" w:line="240" w:lineRule="atLeast"/>
              <w:jc w:val="left"/>
              <w:rPr>
                <w:ins w:id="2584" w:author="User" w:date="2024-05-21T09:30:00Z"/>
                <w:rFonts w:ascii="微软雅黑" w:eastAsia="微软雅黑" w:hAnsi="微软雅黑" w:cs="宋体"/>
                <w:strike/>
                <w:color w:val="191B1F"/>
                <w:kern w:val="0"/>
                <w:szCs w:val="21"/>
                <w:highlight w:val="magenta"/>
                <w14:ligatures w14:val="none"/>
                <w:rPrChange w:id="2585" w:author="User" w:date="2024-07-01T09:37:00Z">
                  <w:rPr>
                    <w:ins w:id="2586" w:author="User" w:date="2024-05-21T09:30:00Z"/>
                    <w:rFonts w:ascii="微软雅黑" w:eastAsia="微软雅黑" w:hAnsi="微软雅黑" w:cs="宋体"/>
                    <w:color w:val="191B1F"/>
                    <w:kern w:val="0"/>
                    <w:szCs w:val="21"/>
                    <w14:ligatures w14:val="none"/>
                  </w:rPr>
                </w:rPrChange>
              </w:rPr>
            </w:pPr>
            <w:ins w:id="2587" w:author="User" w:date="2024-05-21T09:31:00Z">
              <w:r w:rsidRPr="00166246">
                <w:rPr>
                  <w:rFonts w:ascii="微软雅黑" w:eastAsia="微软雅黑" w:hAnsi="微软雅黑" w:cs="宋体" w:hint="eastAsia"/>
                  <w:strike/>
                  <w:color w:val="191B1F"/>
                  <w:kern w:val="0"/>
                  <w:szCs w:val="21"/>
                  <w:highlight w:val="magenta"/>
                  <w14:ligatures w14:val="none"/>
                  <w:rPrChange w:id="2588" w:author="User" w:date="2024-07-01T09:37:00Z">
                    <w:rPr>
                      <w:rFonts w:ascii="微软雅黑" w:eastAsia="微软雅黑" w:hAnsi="微软雅黑" w:cs="宋体" w:hint="eastAsia"/>
                      <w:color w:val="191B1F"/>
                      <w:kern w:val="0"/>
                      <w:szCs w:val="21"/>
                      <w14:ligatures w14:val="none"/>
                    </w:rPr>
                  </w:rPrChange>
                </w:rPr>
                <w:t>送样单位</w:t>
              </w:r>
            </w:ins>
          </w:p>
        </w:tc>
      </w:tr>
      <w:tr w:rsidR="00F37E8A" w:rsidRPr="00166246" w14:paraId="3CC8ABBA" w14:textId="77777777" w:rsidTr="00F37E8A">
        <w:trPr>
          <w:ins w:id="2589" w:author="User" w:date="2024-05-21T09:30:00Z"/>
        </w:trPr>
        <w:tc>
          <w:tcPr>
            <w:tcW w:w="1879" w:type="dxa"/>
          </w:tcPr>
          <w:p w14:paraId="3FD77A98" w14:textId="15D63EB0" w:rsidR="00F37E8A" w:rsidRPr="00166246" w:rsidRDefault="00F37E8A" w:rsidP="00F37E8A">
            <w:pPr>
              <w:widowControl/>
              <w:tabs>
                <w:tab w:val="left" w:pos="720"/>
              </w:tabs>
              <w:spacing w:before="100" w:beforeAutospacing="1" w:after="100" w:afterAutospacing="1" w:line="240" w:lineRule="atLeast"/>
              <w:jc w:val="left"/>
              <w:rPr>
                <w:ins w:id="2590" w:author="User" w:date="2024-05-21T09:30:00Z"/>
                <w:rFonts w:ascii="微软雅黑" w:eastAsia="微软雅黑" w:hAnsi="微软雅黑" w:cs="宋体"/>
                <w:strike/>
                <w:color w:val="191B1F"/>
                <w:kern w:val="0"/>
                <w:szCs w:val="21"/>
                <w:highlight w:val="magenta"/>
                <w14:ligatures w14:val="none"/>
                <w:rPrChange w:id="2591" w:author="User" w:date="2024-07-01T09:37:00Z">
                  <w:rPr>
                    <w:ins w:id="2592" w:author="User" w:date="2024-05-21T09:30:00Z"/>
                    <w:rFonts w:ascii="微软雅黑" w:eastAsia="微软雅黑" w:hAnsi="微软雅黑" w:cs="宋体"/>
                    <w:color w:val="191B1F"/>
                    <w:kern w:val="0"/>
                    <w:szCs w:val="21"/>
                    <w14:ligatures w14:val="none"/>
                  </w:rPr>
                </w:rPrChange>
              </w:rPr>
            </w:pPr>
            <w:proofErr w:type="spellStart"/>
            <w:ins w:id="2593" w:author="User" w:date="2024-05-21T09:31:00Z">
              <w:r w:rsidRPr="00166246">
                <w:rPr>
                  <w:rFonts w:ascii="微软雅黑" w:eastAsia="微软雅黑" w:hAnsi="微软雅黑" w:cs="宋体"/>
                  <w:strike/>
                  <w:color w:val="191B1F"/>
                  <w:kern w:val="0"/>
                  <w:szCs w:val="21"/>
                  <w:highlight w:val="magenta"/>
                  <w14:ligatures w14:val="none"/>
                  <w:rPrChange w:id="2594" w:author="User" w:date="2024-07-01T09:37:00Z">
                    <w:rPr>
                      <w:rFonts w:ascii="微软雅黑" w:eastAsia="微软雅黑" w:hAnsi="微软雅黑" w:cs="宋体"/>
                      <w:color w:val="191B1F"/>
                      <w:kern w:val="0"/>
                      <w:szCs w:val="21"/>
                      <w14:ligatures w14:val="none"/>
                    </w:rPr>
                  </w:rPrChange>
                </w:rPr>
                <w:t>Qyrq</w:t>
              </w:r>
            </w:ins>
            <w:proofErr w:type="spellEnd"/>
          </w:p>
        </w:tc>
        <w:tc>
          <w:tcPr>
            <w:tcW w:w="2110" w:type="dxa"/>
          </w:tcPr>
          <w:p w14:paraId="4886EA71" w14:textId="572FA1BB" w:rsidR="00F37E8A" w:rsidRPr="00166246" w:rsidRDefault="00F37E8A" w:rsidP="00F37E8A">
            <w:pPr>
              <w:widowControl/>
              <w:tabs>
                <w:tab w:val="left" w:pos="720"/>
              </w:tabs>
              <w:spacing w:before="100" w:beforeAutospacing="1" w:after="100" w:afterAutospacing="1" w:line="240" w:lineRule="atLeast"/>
              <w:jc w:val="left"/>
              <w:rPr>
                <w:ins w:id="2595" w:author="User" w:date="2024-05-21T09:30:00Z"/>
                <w:rFonts w:ascii="微软雅黑" w:eastAsia="微软雅黑" w:hAnsi="微软雅黑" w:cs="宋体"/>
                <w:strike/>
                <w:color w:val="191B1F"/>
                <w:kern w:val="0"/>
                <w:szCs w:val="21"/>
                <w:highlight w:val="magenta"/>
                <w14:ligatures w14:val="none"/>
                <w:rPrChange w:id="2596" w:author="User" w:date="2024-07-01T09:37:00Z">
                  <w:rPr>
                    <w:ins w:id="2597" w:author="User" w:date="2024-05-21T09:30:00Z"/>
                    <w:rFonts w:ascii="微软雅黑" w:eastAsia="微软雅黑" w:hAnsi="微软雅黑" w:cs="宋体"/>
                    <w:color w:val="191B1F"/>
                    <w:kern w:val="0"/>
                    <w:szCs w:val="21"/>
                    <w14:ligatures w14:val="none"/>
                  </w:rPr>
                </w:rPrChange>
              </w:rPr>
            </w:pPr>
            <w:ins w:id="2598" w:author="User" w:date="2024-05-21T09:31:00Z">
              <w:r w:rsidRPr="00166246">
                <w:rPr>
                  <w:rFonts w:ascii="微软雅黑" w:eastAsia="微软雅黑" w:hAnsi="微软雅黑" w:cs="宋体"/>
                  <w:strike/>
                  <w:color w:val="191B1F"/>
                  <w:kern w:val="0"/>
                  <w:szCs w:val="21"/>
                  <w:highlight w:val="magenta"/>
                  <w14:ligatures w14:val="none"/>
                  <w:rPrChange w:id="2599" w:author="User" w:date="2024-07-01T09:37:00Z">
                    <w:rPr>
                      <w:rFonts w:ascii="微软雅黑" w:eastAsia="微软雅黑" w:hAnsi="微软雅黑" w:cs="宋体"/>
                      <w:color w:val="191B1F"/>
                      <w:kern w:val="0"/>
                      <w:szCs w:val="21"/>
                      <w14:ligatures w14:val="none"/>
                    </w:rPr>
                  </w:rPrChange>
                </w:rPr>
                <w:t>date</w:t>
              </w:r>
            </w:ins>
          </w:p>
        </w:tc>
        <w:tc>
          <w:tcPr>
            <w:tcW w:w="1748" w:type="dxa"/>
          </w:tcPr>
          <w:p w14:paraId="7ADCC6FE" w14:textId="595C5AD3" w:rsidR="00F37E8A" w:rsidRPr="00166246" w:rsidRDefault="00F37E8A" w:rsidP="00F37E8A">
            <w:pPr>
              <w:widowControl/>
              <w:tabs>
                <w:tab w:val="left" w:pos="720"/>
              </w:tabs>
              <w:spacing w:before="100" w:beforeAutospacing="1" w:after="100" w:afterAutospacing="1" w:line="240" w:lineRule="atLeast"/>
              <w:jc w:val="left"/>
              <w:rPr>
                <w:ins w:id="2600" w:author="User" w:date="2024-05-21T09:30:00Z"/>
                <w:rFonts w:ascii="微软雅黑" w:eastAsia="微软雅黑" w:hAnsi="微软雅黑" w:cs="宋体"/>
                <w:strike/>
                <w:color w:val="191B1F"/>
                <w:kern w:val="0"/>
                <w:szCs w:val="21"/>
                <w:highlight w:val="magenta"/>
                <w14:ligatures w14:val="none"/>
                <w:rPrChange w:id="2601" w:author="User" w:date="2024-07-01T09:37:00Z">
                  <w:rPr>
                    <w:ins w:id="2602" w:author="User" w:date="2024-05-21T09:30:00Z"/>
                    <w:rFonts w:ascii="微软雅黑" w:eastAsia="微软雅黑" w:hAnsi="微软雅黑" w:cs="宋体"/>
                    <w:color w:val="191B1F"/>
                    <w:kern w:val="0"/>
                    <w:szCs w:val="21"/>
                    <w14:ligatures w14:val="none"/>
                  </w:rPr>
                </w:rPrChange>
              </w:rPr>
            </w:pPr>
            <w:ins w:id="2603" w:author="User" w:date="2024-05-21T09:31:00Z">
              <w:r w:rsidRPr="00166246">
                <w:rPr>
                  <w:rFonts w:ascii="微软雅黑" w:eastAsia="微软雅黑" w:hAnsi="微软雅黑" w:cs="宋体" w:hint="eastAsia"/>
                  <w:strike/>
                  <w:color w:val="191B1F"/>
                  <w:kern w:val="0"/>
                  <w:szCs w:val="21"/>
                  <w:highlight w:val="magenta"/>
                  <w14:ligatures w14:val="none"/>
                  <w:rPrChange w:id="2604"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02CAE53B" w14:textId="47152CF7" w:rsidR="00F37E8A" w:rsidRPr="00166246" w:rsidRDefault="00F37E8A" w:rsidP="00F37E8A">
            <w:pPr>
              <w:widowControl/>
              <w:tabs>
                <w:tab w:val="left" w:pos="720"/>
              </w:tabs>
              <w:spacing w:before="100" w:beforeAutospacing="1" w:after="100" w:afterAutospacing="1" w:line="240" w:lineRule="atLeast"/>
              <w:jc w:val="left"/>
              <w:rPr>
                <w:ins w:id="2605" w:author="User" w:date="2024-05-21T09:30:00Z"/>
                <w:rFonts w:ascii="微软雅黑" w:eastAsia="微软雅黑" w:hAnsi="微软雅黑" w:cs="宋体"/>
                <w:strike/>
                <w:color w:val="191B1F"/>
                <w:kern w:val="0"/>
                <w:szCs w:val="21"/>
                <w:highlight w:val="magenta"/>
                <w14:ligatures w14:val="none"/>
                <w:rPrChange w:id="2606" w:author="User" w:date="2024-07-01T09:37:00Z">
                  <w:rPr>
                    <w:ins w:id="2607" w:author="User" w:date="2024-05-21T09:30:00Z"/>
                    <w:rFonts w:ascii="微软雅黑" w:eastAsia="微软雅黑" w:hAnsi="微软雅黑" w:cs="宋体"/>
                    <w:color w:val="191B1F"/>
                    <w:kern w:val="0"/>
                    <w:szCs w:val="21"/>
                    <w14:ligatures w14:val="none"/>
                  </w:rPr>
                </w:rPrChange>
              </w:rPr>
            </w:pPr>
            <w:ins w:id="2608" w:author="User" w:date="2024-05-21T09:31:00Z">
              <w:r w:rsidRPr="00166246">
                <w:rPr>
                  <w:rFonts w:ascii="微软雅黑" w:eastAsia="微软雅黑" w:hAnsi="微软雅黑" w:cs="宋体" w:hint="eastAsia"/>
                  <w:strike/>
                  <w:color w:val="191B1F"/>
                  <w:kern w:val="0"/>
                  <w:szCs w:val="21"/>
                  <w:highlight w:val="magenta"/>
                  <w14:ligatures w14:val="none"/>
                  <w:rPrChange w:id="2609" w:author="User" w:date="2024-07-01T09:37:00Z">
                    <w:rPr>
                      <w:rFonts w:ascii="微软雅黑" w:eastAsia="微软雅黑" w:hAnsi="微软雅黑" w:cs="宋体" w:hint="eastAsia"/>
                      <w:color w:val="191B1F"/>
                      <w:kern w:val="0"/>
                      <w:szCs w:val="21"/>
                      <w14:ligatures w14:val="none"/>
                    </w:rPr>
                  </w:rPrChange>
                </w:rPr>
                <w:t>取样日期</w:t>
              </w:r>
            </w:ins>
          </w:p>
        </w:tc>
      </w:tr>
      <w:tr w:rsidR="00F37E8A" w:rsidRPr="00166246" w14:paraId="1BF50315" w14:textId="77777777" w:rsidTr="00F37E8A">
        <w:trPr>
          <w:ins w:id="2610" w:author="User" w:date="2024-05-21T09:30:00Z"/>
        </w:trPr>
        <w:tc>
          <w:tcPr>
            <w:tcW w:w="1879" w:type="dxa"/>
          </w:tcPr>
          <w:p w14:paraId="1DF77B7E" w14:textId="126AD12E" w:rsidR="00F37E8A" w:rsidRPr="00166246" w:rsidRDefault="00F37E8A" w:rsidP="00F37E8A">
            <w:pPr>
              <w:widowControl/>
              <w:tabs>
                <w:tab w:val="left" w:pos="720"/>
              </w:tabs>
              <w:spacing w:before="100" w:beforeAutospacing="1" w:after="100" w:afterAutospacing="1" w:line="240" w:lineRule="atLeast"/>
              <w:jc w:val="left"/>
              <w:rPr>
                <w:ins w:id="2611" w:author="User" w:date="2024-05-21T09:30:00Z"/>
                <w:rFonts w:ascii="微软雅黑" w:eastAsia="微软雅黑" w:hAnsi="微软雅黑" w:cs="宋体"/>
                <w:strike/>
                <w:color w:val="191B1F"/>
                <w:kern w:val="0"/>
                <w:szCs w:val="21"/>
                <w:highlight w:val="magenta"/>
                <w14:ligatures w14:val="none"/>
                <w:rPrChange w:id="2612" w:author="User" w:date="2024-07-01T09:37:00Z">
                  <w:rPr>
                    <w:ins w:id="2613" w:author="User" w:date="2024-05-21T09:30:00Z"/>
                    <w:rFonts w:ascii="微软雅黑" w:eastAsia="微软雅黑" w:hAnsi="微软雅黑" w:cs="宋体"/>
                    <w:color w:val="191B1F"/>
                    <w:kern w:val="0"/>
                    <w:szCs w:val="21"/>
                    <w14:ligatures w14:val="none"/>
                  </w:rPr>
                </w:rPrChange>
              </w:rPr>
            </w:pPr>
            <w:proofErr w:type="spellStart"/>
            <w:ins w:id="2614" w:author="User" w:date="2024-05-21T09:31:00Z">
              <w:r w:rsidRPr="00166246">
                <w:rPr>
                  <w:rFonts w:ascii="微软雅黑" w:eastAsia="微软雅黑" w:hAnsi="微软雅黑" w:cs="宋体"/>
                  <w:strike/>
                  <w:color w:val="191B1F"/>
                  <w:kern w:val="0"/>
                  <w:szCs w:val="21"/>
                  <w:highlight w:val="magenta"/>
                  <w14:ligatures w14:val="none"/>
                  <w:rPrChange w:id="2615" w:author="User" w:date="2024-07-01T09:37:00Z">
                    <w:rPr>
                      <w:rFonts w:ascii="微软雅黑" w:eastAsia="微软雅黑" w:hAnsi="微软雅黑" w:cs="宋体"/>
                      <w:color w:val="191B1F"/>
                      <w:kern w:val="0"/>
                      <w:szCs w:val="21"/>
                      <w14:ligatures w14:val="none"/>
                    </w:rPr>
                  </w:rPrChange>
                </w:rPr>
                <w:t>Syrq</w:t>
              </w:r>
            </w:ins>
            <w:proofErr w:type="spellEnd"/>
          </w:p>
        </w:tc>
        <w:tc>
          <w:tcPr>
            <w:tcW w:w="2110" w:type="dxa"/>
          </w:tcPr>
          <w:p w14:paraId="3A494513" w14:textId="26E79632" w:rsidR="00F37E8A" w:rsidRPr="00166246" w:rsidRDefault="00F37E8A" w:rsidP="00F37E8A">
            <w:pPr>
              <w:widowControl/>
              <w:tabs>
                <w:tab w:val="left" w:pos="720"/>
              </w:tabs>
              <w:spacing w:before="100" w:beforeAutospacing="1" w:after="100" w:afterAutospacing="1" w:line="240" w:lineRule="atLeast"/>
              <w:jc w:val="left"/>
              <w:rPr>
                <w:ins w:id="2616" w:author="User" w:date="2024-05-21T09:30:00Z"/>
                <w:rFonts w:ascii="微软雅黑" w:eastAsia="微软雅黑" w:hAnsi="微软雅黑" w:cs="宋体"/>
                <w:strike/>
                <w:color w:val="191B1F"/>
                <w:kern w:val="0"/>
                <w:szCs w:val="21"/>
                <w:highlight w:val="magenta"/>
                <w14:ligatures w14:val="none"/>
                <w:rPrChange w:id="2617" w:author="User" w:date="2024-07-01T09:37:00Z">
                  <w:rPr>
                    <w:ins w:id="2618" w:author="User" w:date="2024-05-21T09:30:00Z"/>
                    <w:rFonts w:ascii="微软雅黑" w:eastAsia="微软雅黑" w:hAnsi="微软雅黑" w:cs="宋体"/>
                    <w:color w:val="191B1F"/>
                    <w:kern w:val="0"/>
                    <w:szCs w:val="21"/>
                    <w14:ligatures w14:val="none"/>
                  </w:rPr>
                </w:rPrChange>
              </w:rPr>
            </w:pPr>
            <w:ins w:id="2619" w:author="User" w:date="2024-05-21T09:31:00Z">
              <w:r w:rsidRPr="00166246">
                <w:rPr>
                  <w:rFonts w:ascii="微软雅黑" w:eastAsia="微软雅黑" w:hAnsi="微软雅黑" w:cs="宋体"/>
                  <w:strike/>
                  <w:color w:val="191B1F"/>
                  <w:kern w:val="0"/>
                  <w:szCs w:val="21"/>
                  <w:highlight w:val="magenta"/>
                  <w14:ligatures w14:val="none"/>
                  <w:rPrChange w:id="2620" w:author="User" w:date="2024-07-01T09:37:00Z">
                    <w:rPr>
                      <w:rFonts w:ascii="微软雅黑" w:eastAsia="微软雅黑" w:hAnsi="微软雅黑" w:cs="宋体"/>
                      <w:color w:val="191B1F"/>
                      <w:kern w:val="0"/>
                      <w:szCs w:val="21"/>
                      <w14:ligatures w14:val="none"/>
                    </w:rPr>
                  </w:rPrChange>
                </w:rPr>
                <w:t>date</w:t>
              </w:r>
            </w:ins>
          </w:p>
        </w:tc>
        <w:tc>
          <w:tcPr>
            <w:tcW w:w="1748" w:type="dxa"/>
          </w:tcPr>
          <w:p w14:paraId="27EBBB80" w14:textId="1D79D6C1" w:rsidR="00F37E8A" w:rsidRPr="00166246" w:rsidRDefault="00F37E8A" w:rsidP="00F37E8A">
            <w:pPr>
              <w:widowControl/>
              <w:tabs>
                <w:tab w:val="left" w:pos="720"/>
              </w:tabs>
              <w:spacing w:before="100" w:beforeAutospacing="1" w:after="100" w:afterAutospacing="1" w:line="240" w:lineRule="atLeast"/>
              <w:jc w:val="left"/>
              <w:rPr>
                <w:ins w:id="2621" w:author="User" w:date="2024-05-21T09:30:00Z"/>
                <w:rFonts w:ascii="微软雅黑" w:eastAsia="微软雅黑" w:hAnsi="微软雅黑" w:cs="宋体"/>
                <w:strike/>
                <w:color w:val="191B1F"/>
                <w:kern w:val="0"/>
                <w:szCs w:val="21"/>
                <w:highlight w:val="magenta"/>
                <w14:ligatures w14:val="none"/>
                <w:rPrChange w:id="2622" w:author="User" w:date="2024-07-01T09:37:00Z">
                  <w:rPr>
                    <w:ins w:id="2623" w:author="User" w:date="2024-05-21T09:30:00Z"/>
                    <w:rFonts w:ascii="微软雅黑" w:eastAsia="微软雅黑" w:hAnsi="微软雅黑" w:cs="宋体"/>
                    <w:color w:val="191B1F"/>
                    <w:kern w:val="0"/>
                    <w:szCs w:val="21"/>
                    <w14:ligatures w14:val="none"/>
                  </w:rPr>
                </w:rPrChange>
              </w:rPr>
            </w:pPr>
            <w:ins w:id="2624" w:author="User" w:date="2024-05-21T09:31:00Z">
              <w:r w:rsidRPr="00166246">
                <w:rPr>
                  <w:rFonts w:ascii="微软雅黑" w:eastAsia="微软雅黑" w:hAnsi="微软雅黑" w:cs="宋体" w:hint="eastAsia"/>
                  <w:strike/>
                  <w:color w:val="191B1F"/>
                  <w:kern w:val="0"/>
                  <w:szCs w:val="21"/>
                  <w:highlight w:val="magenta"/>
                  <w14:ligatures w14:val="none"/>
                  <w:rPrChange w:id="2625"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1984EFEC" w14:textId="663074BD" w:rsidR="00F37E8A" w:rsidRPr="00166246" w:rsidRDefault="00F37E8A" w:rsidP="00F37E8A">
            <w:pPr>
              <w:widowControl/>
              <w:tabs>
                <w:tab w:val="left" w:pos="720"/>
              </w:tabs>
              <w:spacing w:before="100" w:beforeAutospacing="1" w:after="100" w:afterAutospacing="1" w:line="240" w:lineRule="atLeast"/>
              <w:jc w:val="left"/>
              <w:rPr>
                <w:ins w:id="2626" w:author="User" w:date="2024-05-21T09:30:00Z"/>
                <w:rFonts w:ascii="微软雅黑" w:eastAsia="微软雅黑" w:hAnsi="微软雅黑" w:cs="宋体"/>
                <w:strike/>
                <w:color w:val="191B1F"/>
                <w:kern w:val="0"/>
                <w:szCs w:val="21"/>
                <w:highlight w:val="magenta"/>
                <w14:ligatures w14:val="none"/>
                <w:rPrChange w:id="2627" w:author="User" w:date="2024-07-01T09:37:00Z">
                  <w:rPr>
                    <w:ins w:id="2628" w:author="User" w:date="2024-05-21T09:30:00Z"/>
                    <w:rFonts w:ascii="微软雅黑" w:eastAsia="微软雅黑" w:hAnsi="微软雅黑" w:cs="宋体"/>
                    <w:color w:val="191B1F"/>
                    <w:kern w:val="0"/>
                    <w:szCs w:val="21"/>
                    <w14:ligatures w14:val="none"/>
                  </w:rPr>
                </w:rPrChange>
              </w:rPr>
            </w:pPr>
            <w:ins w:id="2629" w:author="User" w:date="2024-05-21T09:31:00Z">
              <w:r w:rsidRPr="00166246">
                <w:rPr>
                  <w:rFonts w:ascii="微软雅黑" w:eastAsia="微软雅黑" w:hAnsi="微软雅黑" w:cs="宋体" w:hint="eastAsia"/>
                  <w:strike/>
                  <w:color w:val="191B1F"/>
                  <w:kern w:val="0"/>
                  <w:szCs w:val="21"/>
                  <w:highlight w:val="magenta"/>
                  <w14:ligatures w14:val="none"/>
                  <w:rPrChange w:id="2630" w:author="User" w:date="2024-07-01T09:37:00Z">
                    <w:rPr>
                      <w:rFonts w:ascii="微软雅黑" w:eastAsia="微软雅黑" w:hAnsi="微软雅黑" w:cs="宋体" w:hint="eastAsia"/>
                      <w:color w:val="191B1F"/>
                      <w:kern w:val="0"/>
                      <w:szCs w:val="21"/>
                      <w14:ligatures w14:val="none"/>
                    </w:rPr>
                  </w:rPrChange>
                </w:rPr>
                <w:t>送样日期</w:t>
              </w:r>
            </w:ins>
          </w:p>
        </w:tc>
      </w:tr>
      <w:tr w:rsidR="00F37E8A" w:rsidRPr="00166246" w14:paraId="026B76B7" w14:textId="77777777" w:rsidTr="00F37E8A">
        <w:trPr>
          <w:ins w:id="2631" w:author="User" w:date="2024-05-21T09:30:00Z"/>
        </w:trPr>
        <w:tc>
          <w:tcPr>
            <w:tcW w:w="1879" w:type="dxa"/>
          </w:tcPr>
          <w:p w14:paraId="7BC19537" w14:textId="6BFB7390" w:rsidR="00F37E8A" w:rsidRPr="00166246" w:rsidRDefault="00F37E8A" w:rsidP="00F37E8A">
            <w:pPr>
              <w:widowControl/>
              <w:tabs>
                <w:tab w:val="left" w:pos="720"/>
              </w:tabs>
              <w:spacing w:before="100" w:beforeAutospacing="1" w:after="100" w:afterAutospacing="1" w:line="240" w:lineRule="atLeast"/>
              <w:jc w:val="left"/>
              <w:rPr>
                <w:ins w:id="2632" w:author="User" w:date="2024-05-21T09:30:00Z"/>
                <w:rFonts w:ascii="微软雅黑" w:eastAsia="微软雅黑" w:hAnsi="微软雅黑" w:cs="宋体"/>
                <w:strike/>
                <w:color w:val="191B1F"/>
                <w:kern w:val="0"/>
                <w:szCs w:val="21"/>
                <w:highlight w:val="magenta"/>
                <w14:ligatures w14:val="none"/>
                <w:rPrChange w:id="2633" w:author="User" w:date="2024-07-01T09:37:00Z">
                  <w:rPr>
                    <w:ins w:id="2634" w:author="User" w:date="2024-05-21T09:30:00Z"/>
                    <w:rFonts w:ascii="微软雅黑" w:eastAsia="微软雅黑" w:hAnsi="微软雅黑" w:cs="宋体"/>
                    <w:color w:val="191B1F"/>
                    <w:kern w:val="0"/>
                    <w:szCs w:val="21"/>
                    <w14:ligatures w14:val="none"/>
                  </w:rPr>
                </w:rPrChange>
              </w:rPr>
            </w:pPr>
            <w:proofErr w:type="spellStart"/>
            <w:ins w:id="2635" w:author="User" w:date="2024-05-21T09:31:00Z">
              <w:r w:rsidRPr="00166246">
                <w:rPr>
                  <w:rFonts w:ascii="微软雅黑" w:eastAsia="微软雅黑" w:hAnsi="微软雅黑" w:cs="宋体"/>
                  <w:strike/>
                  <w:color w:val="191B1F"/>
                  <w:kern w:val="0"/>
                  <w:szCs w:val="21"/>
                  <w:highlight w:val="magenta"/>
                  <w14:ligatures w14:val="none"/>
                  <w:rPrChange w:id="2636" w:author="User" w:date="2024-07-01T09:37:00Z">
                    <w:rPr>
                      <w:rFonts w:ascii="微软雅黑" w:eastAsia="微软雅黑" w:hAnsi="微软雅黑" w:cs="宋体"/>
                      <w:color w:val="191B1F"/>
                      <w:kern w:val="0"/>
                      <w:szCs w:val="21"/>
                      <w14:ligatures w14:val="none"/>
                    </w:rPr>
                  </w:rPrChange>
                </w:rPr>
                <w:t>jsr</w:t>
              </w:r>
            </w:ins>
            <w:proofErr w:type="spellEnd"/>
          </w:p>
        </w:tc>
        <w:tc>
          <w:tcPr>
            <w:tcW w:w="2110" w:type="dxa"/>
          </w:tcPr>
          <w:p w14:paraId="4C86549E" w14:textId="288D53A6" w:rsidR="00F37E8A" w:rsidRPr="00166246" w:rsidRDefault="00F37E8A" w:rsidP="00F37E8A">
            <w:pPr>
              <w:widowControl/>
              <w:tabs>
                <w:tab w:val="left" w:pos="720"/>
              </w:tabs>
              <w:spacing w:before="100" w:beforeAutospacing="1" w:after="100" w:afterAutospacing="1" w:line="240" w:lineRule="atLeast"/>
              <w:jc w:val="left"/>
              <w:rPr>
                <w:ins w:id="2637" w:author="User" w:date="2024-05-21T09:30:00Z"/>
                <w:rFonts w:ascii="微软雅黑" w:eastAsia="微软雅黑" w:hAnsi="微软雅黑" w:cs="宋体"/>
                <w:strike/>
                <w:color w:val="191B1F"/>
                <w:kern w:val="0"/>
                <w:szCs w:val="21"/>
                <w:highlight w:val="magenta"/>
                <w14:ligatures w14:val="none"/>
                <w:rPrChange w:id="2638" w:author="User" w:date="2024-07-01T09:37:00Z">
                  <w:rPr>
                    <w:ins w:id="2639" w:author="User" w:date="2024-05-21T09:30:00Z"/>
                    <w:rFonts w:ascii="微软雅黑" w:eastAsia="微软雅黑" w:hAnsi="微软雅黑" w:cs="宋体"/>
                    <w:color w:val="191B1F"/>
                    <w:kern w:val="0"/>
                    <w:szCs w:val="21"/>
                    <w14:ligatures w14:val="none"/>
                  </w:rPr>
                </w:rPrChange>
              </w:rPr>
            </w:pPr>
            <w:proofErr w:type="gramStart"/>
            <w:ins w:id="2640" w:author="User" w:date="2024-05-21T09:31:00Z">
              <w:r w:rsidRPr="00166246">
                <w:rPr>
                  <w:rFonts w:ascii="微软雅黑" w:eastAsia="微软雅黑" w:hAnsi="微软雅黑" w:cs="宋体"/>
                  <w:strike/>
                  <w:color w:val="191B1F"/>
                  <w:kern w:val="0"/>
                  <w:szCs w:val="21"/>
                  <w:highlight w:val="magenta"/>
                  <w14:ligatures w14:val="none"/>
                  <w:rPrChange w:id="2641"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642" w:author="User" w:date="2024-07-01T09:37:00Z">
                    <w:rPr>
                      <w:rFonts w:ascii="微软雅黑" w:eastAsia="微软雅黑" w:hAnsi="微软雅黑" w:cs="宋体"/>
                      <w:color w:val="191B1F"/>
                      <w:kern w:val="0"/>
                      <w:szCs w:val="21"/>
                      <w14:ligatures w14:val="none"/>
                    </w:rPr>
                  </w:rPrChange>
                </w:rPr>
                <w:t>12)</w:t>
              </w:r>
            </w:ins>
          </w:p>
        </w:tc>
        <w:tc>
          <w:tcPr>
            <w:tcW w:w="1748" w:type="dxa"/>
          </w:tcPr>
          <w:p w14:paraId="58691221" w14:textId="2916935F" w:rsidR="00F37E8A" w:rsidRPr="00166246" w:rsidRDefault="00F37E8A" w:rsidP="00F37E8A">
            <w:pPr>
              <w:widowControl/>
              <w:tabs>
                <w:tab w:val="left" w:pos="720"/>
              </w:tabs>
              <w:spacing w:before="100" w:beforeAutospacing="1" w:after="100" w:afterAutospacing="1" w:line="240" w:lineRule="atLeast"/>
              <w:jc w:val="left"/>
              <w:rPr>
                <w:ins w:id="2643" w:author="User" w:date="2024-05-21T09:30:00Z"/>
                <w:rFonts w:ascii="微软雅黑" w:eastAsia="微软雅黑" w:hAnsi="微软雅黑" w:cs="宋体"/>
                <w:strike/>
                <w:color w:val="191B1F"/>
                <w:kern w:val="0"/>
                <w:szCs w:val="21"/>
                <w:highlight w:val="magenta"/>
                <w14:ligatures w14:val="none"/>
                <w:rPrChange w:id="2644" w:author="User" w:date="2024-07-01T09:37:00Z">
                  <w:rPr>
                    <w:ins w:id="2645" w:author="User" w:date="2024-05-21T09:30:00Z"/>
                    <w:rFonts w:ascii="微软雅黑" w:eastAsia="微软雅黑" w:hAnsi="微软雅黑" w:cs="宋体"/>
                    <w:color w:val="191B1F"/>
                    <w:kern w:val="0"/>
                    <w:szCs w:val="21"/>
                    <w14:ligatures w14:val="none"/>
                  </w:rPr>
                </w:rPrChange>
              </w:rPr>
            </w:pPr>
            <w:ins w:id="2646" w:author="User" w:date="2024-05-21T09:31:00Z">
              <w:r w:rsidRPr="00166246">
                <w:rPr>
                  <w:rFonts w:ascii="微软雅黑" w:eastAsia="微软雅黑" w:hAnsi="微软雅黑" w:cs="宋体" w:hint="eastAsia"/>
                  <w:strike/>
                  <w:color w:val="191B1F"/>
                  <w:kern w:val="0"/>
                  <w:szCs w:val="21"/>
                  <w:highlight w:val="magenta"/>
                  <w14:ligatures w14:val="none"/>
                  <w:rPrChange w:id="2647"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51E968EF" w14:textId="2A022CBD" w:rsidR="00F37E8A" w:rsidRPr="00166246" w:rsidRDefault="00F37E8A" w:rsidP="00F37E8A">
            <w:pPr>
              <w:widowControl/>
              <w:tabs>
                <w:tab w:val="left" w:pos="720"/>
              </w:tabs>
              <w:spacing w:before="100" w:beforeAutospacing="1" w:after="100" w:afterAutospacing="1" w:line="240" w:lineRule="atLeast"/>
              <w:jc w:val="left"/>
              <w:rPr>
                <w:ins w:id="2648" w:author="User" w:date="2024-05-21T09:30:00Z"/>
                <w:rFonts w:ascii="微软雅黑" w:eastAsia="微软雅黑" w:hAnsi="微软雅黑" w:cs="宋体"/>
                <w:strike/>
                <w:color w:val="191B1F"/>
                <w:kern w:val="0"/>
                <w:szCs w:val="21"/>
                <w:highlight w:val="magenta"/>
                <w14:ligatures w14:val="none"/>
                <w:rPrChange w:id="2649" w:author="User" w:date="2024-07-01T09:37:00Z">
                  <w:rPr>
                    <w:ins w:id="2650" w:author="User" w:date="2024-05-21T09:30:00Z"/>
                    <w:rFonts w:ascii="微软雅黑" w:eastAsia="微软雅黑" w:hAnsi="微软雅黑" w:cs="宋体"/>
                    <w:color w:val="191B1F"/>
                    <w:kern w:val="0"/>
                    <w:szCs w:val="21"/>
                    <w14:ligatures w14:val="none"/>
                  </w:rPr>
                </w:rPrChange>
              </w:rPr>
            </w:pPr>
            <w:ins w:id="2651" w:author="User" w:date="2024-05-21T09:31:00Z">
              <w:r w:rsidRPr="00166246">
                <w:rPr>
                  <w:rFonts w:ascii="微软雅黑" w:eastAsia="微软雅黑" w:hAnsi="微软雅黑" w:cs="宋体" w:hint="eastAsia"/>
                  <w:strike/>
                  <w:color w:val="191B1F"/>
                  <w:kern w:val="0"/>
                  <w:szCs w:val="21"/>
                  <w:highlight w:val="magenta"/>
                  <w14:ligatures w14:val="none"/>
                  <w:rPrChange w:id="2652" w:author="User" w:date="2024-07-01T09:37:00Z">
                    <w:rPr>
                      <w:rFonts w:ascii="微软雅黑" w:eastAsia="微软雅黑" w:hAnsi="微软雅黑" w:cs="宋体" w:hint="eastAsia"/>
                      <w:color w:val="191B1F"/>
                      <w:kern w:val="0"/>
                      <w:szCs w:val="21"/>
                      <w14:ligatures w14:val="none"/>
                    </w:rPr>
                  </w:rPrChange>
                </w:rPr>
                <w:t>接收人</w:t>
              </w:r>
            </w:ins>
          </w:p>
        </w:tc>
      </w:tr>
      <w:tr w:rsidR="00F37E8A" w:rsidRPr="00166246" w14:paraId="23275CA8" w14:textId="77777777" w:rsidTr="00F37E8A">
        <w:tc>
          <w:tcPr>
            <w:tcW w:w="1879" w:type="dxa"/>
          </w:tcPr>
          <w:p w14:paraId="450A1433"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53"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654" w:author="User" w:date="2024-07-01T09:37:00Z">
                  <w:rPr>
                    <w:rFonts w:ascii="微软雅黑" w:eastAsia="微软雅黑" w:hAnsi="微软雅黑" w:cs="宋体"/>
                    <w:color w:val="191B1F"/>
                    <w:kern w:val="0"/>
                    <w:szCs w:val="21"/>
                    <w14:ligatures w14:val="none"/>
                  </w:rPr>
                </w:rPrChange>
              </w:rPr>
              <w:t>SNno</w:t>
            </w:r>
            <w:proofErr w:type="spellEnd"/>
          </w:p>
        </w:tc>
        <w:tc>
          <w:tcPr>
            <w:tcW w:w="2110" w:type="dxa"/>
          </w:tcPr>
          <w:p w14:paraId="2EB5B28F"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55"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strike/>
                <w:color w:val="191B1F"/>
                <w:kern w:val="0"/>
                <w:szCs w:val="21"/>
                <w:highlight w:val="magenta"/>
                <w14:ligatures w14:val="none"/>
                <w:rPrChange w:id="2656" w:author="User" w:date="2024-07-01T09:37:00Z">
                  <w:rPr>
                    <w:rFonts w:ascii="微软雅黑" w:eastAsia="微软雅黑" w:hAnsi="微软雅黑" w:cs="宋体"/>
                    <w:color w:val="191B1F"/>
                    <w:kern w:val="0"/>
                    <w:szCs w:val="21"/>
                    <w14:ligatures w14:val="none"/>
                  </w:rPr>
                </w:rPrChange>
              </w:rPr>
              <w:t>int</w:t>
            </w:r>
          </w:p>
        </w:tc>
        <w:tc>
          <w:tcPr>
            <w:tcW w:w="1748" w:type="dxa"/>
          </w:tcPr>
          <w:p w14:paraId="0B8FDD1D"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57"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658" w:author="User" w:date="2024-07-01T09:37:00Z">
                  <w:rPr>
                    <w:rFonts w:ascii="微软雅黑" w:eastAsia="微软雅黑" w:hAnsi="微软雅黑" w:cs="宋体" w:hint="eastAsia"/>
                    <w:color w:val="191B1F"/>
                    <w:kern w:val="0"/>
                    <w:szCs w:val="21"/>
                    <w14:ligatures w14:val="none"/>
                  </w:rPr>
                </w:rPrChange>
              </w:rPr>
              <w:t>主键</w:t>
            </w:r>
          </w:p>
        </w:tc>
        <w:tc>
          <w:tcPr>
            <w:tcW w:w="3036" w:type="dxa"/>
          </w:tcPr>
          <w:p w14:paraId="292247C0" w14:textId="412027F1"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59" w:author="User" w:date="2024-07-01T09:37:00Z">
                  <w:rPr>
                    <w:rFonts w:ascii="微软雅黑" w:eastAsia="微软雅黑" w:hAnsi="微软雅黑" w:cs="宋体"/>
                    <w:color w:val="191B1F"/>
                    <w:kern w:val="0"/>
                    <w:szCs w:val="21"/>
                    <w14:ligatures w14:val="none"/>
                  </w:rPr>
                </w:rPrChange>
              </w:rPr>
            </w:pPr>
            <w:ins w:id="2660" w:author="User" w:date="2024-05-21T09:31:00Z">
              <w:r w:rsidRPr="00166246">
                <w:rPr>
                  <w:rFonts w:ascii="微软雅黑" w:eastAsia="微软雅黑" w:hAnsi="微软雅黑" w:cs="宋体" w:hint="eastAsia"/>
                  <w:strike/>
                  <w:color w:val="191B1F"/>
                  <w:kern w:val="0"/>
                  <w:szCs w:val="21"/>
                  <w:highlight w:val="magenta"/>
                  <w14:ligatures w14:val="none"/>
                  <w:rPrChange w:id="2661" w:author="User" w:date="2024-07-01T09:37:00Z">
                    <w:rPr>
                      <w:rFonts w:ascii="微软雅黑" w:eastAsia="微软雅黑" w:hAnsi="微软雅黑" w:cs="宋体" w:hint="eastAsia"/>
                      <w:color w:val="191B1F"/>
                      <w:kern w:val="0"/>
                      <w:szCs w:val="21"/>
                      <w14:ligatures w14:val="none"/>
                    </w:rPr>
                  </w:rPrChange>
                </w:rPr>
                <w:t>室内编号</w:t>
              </w:r>
            </w:ins>
            <w:del w:id="2662" w:author="User" w:date="2024-05-21T09:31:00Z">
              <w:r w:rsidRPr="00166246" w:rsidDel="00F37E8A">
                <w:rPr>
                  <w:rFonts w:ascii="微软雅黑" w:eastAsia="微软雅黑" w:hAnsi="微软雅黑" w:cs="宋体"/>
                  <w:strike/>
                  <w:color w:val="191B1F"/>
                  <w:kern w:val="0"/>
                  <w:szCs w:val="21"/>
                  <w:highlight w:val="magenta"/>
                  <w14:ligatures w14:val="none"/>
                  <w:rPrChange w:id="2663" w:author="User" w:date="2024-07-01T09:37:00Z">
                    <w:rPr>
                      <w:rFonts w:ascii="微软雅黑" w:eastAsia="微软雅黑" w:hAnsi="微软雅黑" w:cs="宋体"/>
                      <w:color w:val="191B1F"/>
                      <w:kern w:val="0"/>
                      <w:szCs w:val="21"/>
                      <w14:ligatures w14:val="none"/>
                    </w:rPr>
                  </w:rPrChange>
                </w:rPr>
                <w:delText>u</w:delText>
              </w:r>
            </w:del>
            <w:ins w:id="2664" w:author="User" w:date="2024-05-21T09:31:00Z">
              <w:r w:rsidRPr="00166246" w:rsidDel="00F37E8A">
                <w:rPr>
                  <w:rFonts w:ascii="微软雅黑" w:eastAsia="微软雅黑" w:hAnsi="微软雅黑" w:cs="宋体"/>
                  <w:strike/>
                  <w:color w:val="191B1F"/>
                  <w:kern w:val="0"/>
                  <w:szCs w:val="21"/>
                  <w:highlight w:val="magenta"/>
                  <w14:ligatures w14:val="none"/>
                  <w:rPrChange w:id="2665" w:author="User" w:date="2024-07-01T09:37:00Z">
                    <w:rPr>
                      <w:rFonts w:ascii="微软雅黑" w:eastAsia="微软雅黑" w:hAnsi="微软雅黑" w:cs="宋体"/>
                      <w:color w:val="191B1F"/>
                      <w:kern w:val="0"/>
                      <w:szCs w:val="21"/>
                      <w14:ligatures w14:val="none"/>
                    </w:rPr>
                  </w:rPrChange>
                </w:rPr>
                <w:t xml:space="preserve"> </w:t>
              </w:r>
            </w:ins>
            <w:del w:id="2666" w:author="User" w:date="2024-05-21T09:31:00Z">
              <w:r w:rsidRPr="00166246" w:rsidDel="00F37E8A">
                <w:rPr>
                  <w:rFonts w:ascii="微软雅黑" w:eastAsia="微软雅黑" w:hAnsi="微软雅黑" w:cs="宋体"/>
                  <w:strike/>
                  <w:color w:val="191B1F"/>
                  <w:kern w:val="0"/>
                  <w:szCs w:val="21"/>
                  <w:highlight w:val="magenta"/>
                  <w14:ligatures w14:val="none"/>
                  <w:rPrChange w:id="2667" w:author="User" w:date="2024-07-01T09:37:00Z">
                    <w:rPr>
                      <w:rFonts w:ascii="微软雅黑" w:eastAsia="微软雅黑" w:hAnsi="微软雅黑" w:cs="宋体"/>
                      <w:color w:val="191B1F"/>
                      <w:kern w:val="0"/>
                      <w:szCs w:val="21"/>
                      <w14:ligatures w14:val="none"/>
                    </w:rPr>
                  </w:rPrChange>
                </w:rPr>
                <w:delText>ser表唯一标识</w:delText>
              </w:r>
            </w:del>
          </w:p>
        </w:tc>
      </w:tr>
      <w:tr w:rsidR="00F37E8A" w:rsidRPr="00166246" w14:paraId="0A75EA34" w14:textId="77777777" w:rsidTr="00F37E8A">
        <w:tc>
          <w:tcPr>
            <w:tcW w:w="1879" w:type="dxa"/>
          </w:tcPr>
          <w:p w14:paraId="381A4C95"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68"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669" w:author="User" w:date="2024-07-01T09:37:00Z">
                  <w:rPr>
                    <w:rFonts w:ascii="微软雅黑" w:eastAsia="微软雅黑" w:hAnsi="微软雅黑" w:cs="宋体"/>
                    <w:color w:val="191B1F"/>
                    <w:kern w:val="0"/>
                    <w:szCs w:val="21"/>
                    <w14:ligatures w14:val="none"/>
                  </w:rPr>
                </w:rPrChange>
              </w:rPr>
              <w:t>YWno</w:t>
            </w:r>
            <w:proofErr w:type="spellEnd"/>
          </w:p>
        </w:tc>
        <w:tc>
          <w:tcPr>
            <w:tcW w:w="2110" w:type="dxa"/>
          </w:tcPr>
          <w:p w14:paraId="63F8C8C4" w14:textId="5F02C843"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70" w:author="User" w:date="2024-07-01T09:37:00Z">
                  <w:rPr>
                    <w:rFonts w:ascii="微软雅黑" w:eastAsia="微软雅黑" w:hAnsi="微软雅黑" w:cs="宋体"/>
                    <w:color w:val="191B1F"/>
                    <w:kern w:val="0"/>
                    <w:szCs w:val="21"/>
                    <w14:ligatures w14:val="none"/>
                  </w:rPr>
                </w:rPrChange>
              </w:rPr>
            </w:pPr>
            <w:proofErr w:type="gramStart"/>
            <w:ins w:id="2671" w:author="User" w:date="2024-05-21T09:39:00Z">
              <w:r w:rsidRPr="00166246">
                <w:rPr>
                  <w:rFonts w:ascii="微软雅黑" w:eastAsia="微软雅黑" w:hAnsi="微软雅黑" w:cs="宋体"/>
                  <w:strike/>
                  <w:color w:val="191B1F"/>
                  <w:kern w:val="0"/>
                  <w:szCs w:val="21"/>
                  <w:highlight w:val="magenta"/>
                  <w14:ligatures w14:val="none"/>
                  <w:rPrChange w:id="2672"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673" w:author="User" w:date="2024-07-01T09:37:00Z">
                    <w:rPr>
                      <w:rFonts w:ascii="微软雅黑" w:eastAsia="微软雅黑" w:hAnsi="微软雅黑" w:cs="宋体"/>
                      <w:color w:val="191B1F"/>
                      <w:kern w:val="0"/>
                      <w:szCs w:val="21"/>
                      <w14:ligatures w14:val="none"/>
                    </w:rPr>
                  </w:rPrChange>
                </w:rPr>
                <w:t>25)</w:t>
              </w:r>
            </w:ins>
            <w:del w:id="2674" w:author="User" w:date="2024-05-21T09:39:00Z">
              <w:r w:rsidRPr="00166246" w:rsidDel="003349ED">
                <w:rPr>
                  <w:rFonts w:ascii="微软雅黑" w:eastAsia="微软雅黑" w:hAnsi="微软雅黑" w:cs="宋体"/>
                  <w:strike/>
                  <w:color w:val="191B1F"/>
                  <w:kern w:val="0"/>
                  <w:szCs w:val="21"/>
                  <w:highlight w:val="magenta"/>
                  <w14:ligatures w14:val="none"/>
                  <w:rPrChange w:id="2675" w:author="User" w:date="2024-07-01T09:37:00Z">
                    <w:rPr>
                      <w:rFonts w:ascii="微软雅黑" w:eastAsia="微软雅黑" w:hAnsi="微软雅黑" w:cs="宋体"/>
                      <w:color w:val="191B1F"/>
                      <w:kern w:val="0"/>
                      <w:szCs w:val="21"/>
                      <w14:ligatures w14:val="none"/>
                    </w:rPr>
                  </w:rPrChange>
                </w:rPr>
                <w:delText>varchar</w:delText>
              </w:r>
            </w:del>
          </w:p>
        </w:tc>
        <w:tc>
          <w:tcPr>
            <w:tcW w:w="1748" w:type="dxa"/>
          </w:tcPr>
          <w:p w14:paraId="5A3B02D5"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76"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677" w:author="User" w:date="2024-07-01T09:37:00Z">
                  <w:rPr>
                    <w:rFonts w:ascii="微软雅黑" w:eastAsia="微软雅黑" w:hAnsi="微软雅黑" w:cs="宋体" w:hint="eastAsia"/>
                    <w:color w:val="191B1F"/>
                    <w:kern w:val="0"/>
                    <w:szCs w:val="21"/>
                    <w14:ligatures w14:val="none"/>
                  </w:rPr>
                </w:rPrChange>
              </w:rPr>
              <w:t>输入</w:t>
            </w:r>
          </w:p>
        </w:tc>
        <w:tc>
          <w:tcPr>
            <w:tcW w:w="3036" w:type="dxa"/>
          </w:tcPr>
          <w:p w14:paraId="24E89A58" w14:textId="1375FA06"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78" w:author="User" w:date="2024-07-01T09:37:00Z">
                  <w:rPr>
                    <w:rFonts w:ascii="微软雅黑" w:eastAsia="微软雅黑" w:hAnsi="微软雅黑" w:cs="宋体"/>
                    <w:color w:val="191B1F"/>
                    <w:kern w:val="0"/>
                    <w:szCs w:val="21"/>
                    <w14:ligatures w14:val="none"/>
                  </w:rPr>
                </w:rPrChange>
              </w:rPr>
            </w:pPr>
            <w:ins w:id="2679" w:author="User" w:date="2024-05-21T09:31:00Z">
              <w:r w:rsidRPr="00166246">
                <w:rPr>
                  <w:rFonts w:ascii="微软雅黑" w:eastAsia="微软雅黑" w:hAnsi="微软雅黑" w:cs="宋体" w:hint="eastAsia"/>
                  <w:strike/>
                  <w:color w:val="191B1F"/>
                  <w:kern w:val="0"/>
                  <w:szCs w:val="21"/>
                  <w:highlight w:val="magenta"/>
                  <w14:ligatures w14:val="none"/>
                  <w:rPrChange w:id="2680" w:author="User" w:date="2024-07-01T09:37:00Z">
                    <w:rPr>
                      <w:rFonts w:ascii="微软雅黑" w:eastAsia="微软雅黑" w:hAnsi="微软雅黑" w:cs="宋体" w:hint="eastAsia"/>
                      <w:color w:val="191B1F"/>
                      <w:kern w:val="0"/>
                      <w:szCs w:val="21"/>
                      <w14:ligatures w14:val="none"/>
                    </w:rPr>
                  </w:rPrChange>
                </w:rPr>
                <w:t>室外编号</w:t>
              </w:r>
            </w:ins>
            <w:del w:id="2681" w:author="User" w:date="2024-05-21T09:31:00Z">
              <w:r w:rsidRPr="00166246" w:rsidDel="00F37E8A">
                <w:rPr>
                  <w:rFonts w:ascii="微软雅黑" w:eastAsia="微软雅黑" w:hAnsi="微软雅黑" w:cs="宋体" w:hint="eastAsia"/>
                  <w:strike/>
                  <w:color w:val="191B1F"/>
                  <w:kern w:val="0"/>
                  <w:szCs w:val="21"/>
                  <w:highlight w:val="magenta"/>
                  <w14:ligatures w14:val="none"/>
                  <w:rPrChange w:id="2682" w:author="User" w:date="2024-07-01T09:37:00Z">
                    <w:rPr>
                      <w:rFonts w:ascii="微软雅黑" w:eastAsia="微软雅黑" w:hAnsi="微软雅黑" w:cs="宋体" w:hint="eastAsia"/>
                      <w:color w:val="191B1F"/>
                      <w:kern w:val="0"/>
                      <w:szCs w:val="21"/>
                      <w14:ligatures w14:val="none"/>
                    </w:rPr>
                  </w:rPrChange>
                </w:rPr>
                <w:delText>用户名称</w:delText>
              </w:r>
            </w:del>
          </w:p>
        </w:tc>
      </w:tr>
      <w:tr w:rsidR="00F37E8A" w:rsidRPr="00166246" w14:paraId="7154ACA0" w14:textId="77777777" w:rsidTr="00F37E8A">
        <w:tc>
          <w:tcPr>
            <w:tcW w:w="1879" w:type="dxa"/>
          </w:tcPr>
          <w:p w14:paraId="68A68443"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83"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684" w:author="User" w:date="2024-07-01T09:37:00Z">
                  <w:rPr>
                    <w:rFonts w:ascii="微软雅黑" w:eastAsia="微软雅黑" w:hAnsi="微软雅黑" w:cs="宋体"/>
                    <w:color w:val="191B1F"/>
                    <w:kern w:val="0"/>
                    <w:szCs w:val="21"/>
                    <w14:ligatures w14:val="none"/>
                  </w:rPr>
                </w:rPrChange>
              </w:rPr>
              <w:t>qtdz</w:t>
            </w:r>
            <w:proofErr w:type="spellEnd"/>
          </w:p>
        </w:tc>
        <w:tc>
          <w:tcPr>
            <w:tcW w:w="2110" w:type="dxa"/>
          </w:tcPr>
          <w:p w14:paraId="572CE118" w14:textId="381646BF"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85" w:author="User" w:date="2024-07-01T09:37:00Z">
                  <w:rPr>
                    <w:rFonts w:ascii="微软雅黑" w:eastAsia="微软雅黑" w:hAnsi="微软雅黑" w:cs="宋体"/>
                    <w:color w:val="191B1F"/>
                    <w:kern w:val="0"/>
                    <w:szCs w:val="21"/>
                    <w14:ligatures w14:val="none"/>
                  </w:rPr>
                </w:rPrChange>
              </w:rPr>
            </w:pPr>
            <w:proofErr w:type="gramStart"/>
            <w:ins w:id="2686" w:author="User" w:date="2024-05-21T09:39:00Z">
              <w:r w:rsidRPr="00166246">
                <w:rPr>
                  <w:rFonts w:ascii="微软雅黑" w:eastAsia="微软雅黑" w:hAnsi="微软雅黑" w:cs="宋体"/>
                  <w:strike/>
                  <w:color w:val="191B1F"/>
                  <w:kern w:val="0"/>
                  <w:szCs w:val="21"/>
                  <w:highlight w:val="magenta"/>
                  <w14:ligatures w14:val="none"/>
                  <w:rPrChange w:id="2687"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688" w:author="User" w:date="2024-07-01T09:37:00Z">
                    <w:rPr>
                      <w:rFonts w:ascii="微软雅黑" w:eastAsia="微软雅黑" w:hAnsi="微软雅黑" w:cs="宋体"/>
                      <w:color w:val="191B1F"/>
                      <w:kern w:val="0"/>
                      <w:szCs w:val="21"/>
                      <w14:ligatures w14:val="none"/>
                    </w:rPr>
                  </w:rPrChange>
                </w:rPr>
                <w:t>25)</w:t>
              </w:r>
            </w:ins>
            <w:del w:id="2689" w:author="User" w:date="2024-05-21T09:39:00Z">
              <w:r w:rsidRPr="00166246" w:rsidDel="003349ED">
                <w:rPr>
                  <w:rFonts w:ascii="微软雅黑" w:eastAsia="微软雅黑" w:hAnsi="微软雅黑" w:cs="宋体"/>
                  <w:strike/>
                  <w:color w:val="191B1F"/>
                  <w:kern w:val="0"/>
                  <w:szCs w:val="21"/>
                  <w:highlight w:val="magenta"/>
                  <w14:ligatures w14:val="none"/>
                  <w:rPrChange w:id="2690" w:author="User" w:date="2024-07-01T09:37:00Z">
                    <w:rPr>
                      <w:rFonts w:ascii="微软雅黑" w:eastAsia="微软雅黑" w:hAnsi="微软雅黑" w:cs="宋体"/>
                      <w:color w:val="191B1F"/>
                      <w:kern w:val="0"/>
                      <w:szCs w:val="21"/>
                      <w14:ligatures w14:val="none"/>
                    </w:rPr>
                  </w:rPrChange>
                </w:rPr>
                <w:delText>varchar</w:delText>
              </w:r>
            </w:del>
          </w:p>
        </w:tc>
        <w:tc>
          <w:tcPr>
            <w:tcW w:w="1748" w:type="dxa"/>
          </w:tcPr>
          <w:p w14:paraId="6FC43EFE"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91"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692" w:author="User" w:date="2024-07-01T09:37:00Z">
                  <w:rPr>
                    <w:rFonts w:ascii="微软雅黑" w:eastAsia="微软雅黑" w:hAnsi="微软雅黑" w:cs="宋体" w:hint="eastAsia"/>
                    <w:color w:val="191B1F"/>
                    <w:kern w:val="0"/>
                    <w:szCs w:val="21"/>
                    <w14:ligatures w14:val="none"/>
                  </w:rPr>
                </w:rPrChange>
              </w:rPr>
              <w:t>输入</w:t>
            </w:r>
          </w:p>
        </w:tc>
        <w:tc>
          <w:tcPr>
            <w:tcW w:w="3036" w:type="dxa"/>
          </w:tcPr>
          <w:p w14:paraId="56B177FB" w14:textId="4AD13C8F"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93" w:author="User" w:date="2024-07-01T09:37:00Z">
                  <w:rPr>
                    <w:rFonts w:ascii="微软雅黑" w:eastAsia="微软雅黑" w:hAnsi="微软雅黑" w:cs="宋体"/>
                    <w:color w:val="191B1F"/>
                    <w:kern w:val="0"/>
                    <w:szCs w:val="21"/>
                    <w14:ligatures w14:val="none"/>
                  </w:rPr>
                </w:rPrChange>
              </w:rPr>
            </w:pPr>
            <w:ins w:id="2694" w:author="User" w:date="2024-05-21T09:31:00Z">
              <w:r w:rsidRPr="00166246">
                <w:rPr>
                  <w:rFonts w:ascii="微软雅黑" w:eastAsia="微软雅黑" w:hAnsi="微软雅黑" w:cs="宋体" w:hint="eastAsia"/>
                  <w:strike/>
                  <w:color w:val="191B1F"/>
                  <w:kern w:val="0"/>
                  <w:szCs w:val="21"/>
                  <w:highlight w:val="magenta"/>
                  <w14:ligatures w14:val="none"/>
                  <w:rPrChange w:id="2695" w:author="User" w:date="2024-07-01T09:37:00Z">
                    <w:rPr>
                      <w:rFonts w:ascii="微软雅黑" w:eastAsia="微软雅黑" w:hAnsi="微软雅黑" w:cs="宋体" w:hint="eastAsia"/>
                      <w:color w:val="191B1F"/>
                      <w:kern w:val="0"/>
                      <w:szCs w:val="21"/>
                      <w14:ligatures w14:val="none"/>
                    </w:rPr>
                  </w:rPrChange>
                </w:rPr>
                <w:t>取土地址</w:t>
              </w:r>
            </w:ins>
            <w:del w:id="2696" w:author="User" w:date="2024-05-21T09:31:00Z">
              <w:r w:rsidRPr="00166246" w:rsidDel="00F37E8A">
                <w:rPr>
                  <w:rFonts w:ascii="微软雅黑" w:eastAsia="微软雅黑" w:hAnsi="微软雅黑" w:cs="宋体" w:hint="eastAsia"/>
                  <w:strike/>
                  <w:color w:val="191B1F"/>
                  <w:kern w:val="0"/>
                  <w:szCs w:val="21"/>
                  <w:highlight w:val="magenta"/>
                  <w14:ligatures w14:val="none"/>
                  <w:rPrChange w:id="2697" w:author="User" w:date="2024-07-01T09:37:00Z">
                    <w:rPr>
                      <w:rFonts w:ascii="微软雅黑" w:eastAsia="微软雅黑" w:hAnsi="微软雅黑" w:cs="宋体" w:hint="eastAsia"/>
                      <w:color w:val="191B1F"/>
                      <w:kern w:val="0"/>
                      <w:szCs w:val="21"/>
                      <w14:ligatures w14:val="none"/>
                    </w:rPr>
                  </w:rPrChange>
                </w:rPr>
                <w:delText>预留属性</w:delText>
              </w:r>
              <w:r w:rsidRPr="00166246" w:rsidDel="00F37E8A">
                <w:rPr>
                  <w:rFonts w:ascii="微软雅黑" w:eastAsia="微软雅黑" w:hAnsi="微软雅黑" w:cs="宋体"/>
                  <w:strike/>
                  <w:color w:val="191B1F"/>
                  <w:kern w:val="0"/>
                  <w:szCs w:val="21"/>
                  <w:highlight w:val="magenta"/>
                  <w14:ligatures w14:val="none"/>
                  <w:rPrChange w:id="2698" w:author="User" w:date="2024-07-01T09:37:00Z">
                    <w:rPr>
                      <w:rFonts w:ascii="微软雅黑" w:eastAsia="微软雅黑" w:hAnsi="微软雅黑" w:cs="宋体"/>
                      <w:color w:val="191B1F"/>
                      <w:kern w:val="0"/>
                      <w:szCs w:val="21"/>
                      <w14:ligatures w14:val="none"/>
                    </w:rPr>
                  </w:rPrChange>
                </w:rPr>
                <w:delText>1</w:delText>
              </w:r>
            </w:del>
          </w:p>
        </w:tc>
      </w:tr>
      <w:tr w:rsidR="00F37E8A" w:rsidRPr="00166246" w14:paraId="2B6AFBB4" w14:textId="77777777" w:rsidTr="00F37E8A">
        <w:tc>
          <w:tcPr>
            <w:tcW w:w="1879" w:type="dxa"/>
          </w:tcPr>
          <w:p w14:paraId="586F6B29"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699"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700" w:author="User" w:date="2024-07-01T09:37:00Z">
                  <w:rPr>
                    <w:rFonts w:ascii="微软雅黑" w:eastAsia="微软雅黑" w:hAnsi="微软雅黑" w:cs="宋体"/>
                    <w:color w:val="191B1F"/>
                    <w:kern w:val="0"/>
                    <w:szCs w:val="21"/>
                    <w14:ligatures w14:val="none"/>
                  </w:rPr>
                </w:rPrChange>
              </w:rPr>
              <w:t>Ypsl</w:t>
            </w:r>
            <w:proofErr w:type="spellEnd"/>
          </w:p>
        </w:tc>
        <w:tc>
          <w:tcPr>
            <w:tcW w:w="2110" w:type="dxa"/>
          </w:tcPr>
          <w:p w14:paraId="456EF99B" w14:textId="525F1ABF"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01" w:author="User" w:date="2024-07-01T09:37:00Z">
                  <w:rPr>
                    <w:rFonts w:ascii="微软雅黑" w:eastAsia="微软雅黑" w:hAnsi="微软雅黑" w:cs="宋体"/>
                    <w:color w:val="191B1F"/>
                    <w:kern w:val="0"/>
                    <w:szCs w:val="21"/>
                    <w14:ligatures w14:val="none"/>
                  </w:rPr>
                </w:rPrChange>
              </w:rPr>
            </w:pPr>
            <w:proofErr w:type="gramStart"/>
            <w:ins w:id="2702" w:author="User" w:date="2024-05-21T09:39:00Z">
              <w:r w:rsidRPr="00166246">
                <w:rPr>
                  <w:rFonts w:ascii="微软雅黑" w:eastAsia="微软雅黑" w:hAnsi="微软雅黑" w:cs="宋体"/>
                  <w:strike/>
                  <w:color w:val="191B1F"/>
                  <w:kern w:val="0"/>
                  <w:szCs w:val="21"/>
                  <w:highlight w:val="magenta"/>
                  <w14:ligatures w14:val="none"/>
                  <w:rPrChange w:id="2703"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704" w:author="User" w:date="2024-07-01T09:37:00Z">
                    <w:rPr>
                      <w:rFonts w:ascii="微软雅黑" w:eastAsia="微软雅黑" w:hAnsi="微软雅黑" w:cs="宋体"/>
                      <w:color w:val="191B1F"/>
                      <w:kern w:val="0"/>
                      <w:szCs w:val="21"/>
                      <w14:ligatures w14:val="none"/>
                    </w:rPr>
                  </w:rPrChange>
                </w:rPr>
                <w:t>25)</w:t>
              </w:r>
            </w:ins>
            <w:del w:id="2705" w:author="User" w:date="2024-05-21T09:39:00Z">
              <w:r w:rsidRPr="00166246" w:rsidDel="003349ED">
                <w:rPr>
                  <w:rFonts w:ascii="微软雅黑" w:eastAsia="微软雅黑" w:hAnsi="微软雅黑" w:cs="宋体"/>
                  <w:strike/>
                  <w:color w:val="191B1F"/>
                  <w:kern w:val="0"/>
                  <w:szCs w:val="21"/>
                  <w:highlight w:val="magenta"/>
                  <w14:ligatures w14:val="none"/>
                  <w:rPrChange w:id="2706" w:author="User" w:date="2024-07-01T09:37:00Z">
                    <w:rPr>
                      <w:rFonts w:ascii="微软雅黑" w:eastAsia="微软雅黑" w:hAnsi="微软雅黑" w:cs="宋体"/>
                      <w:color w:val="191B1F"/>
                      <w:kern w:val="0"/>
                      <w:szCs w:val="21"/>
                      <w14:ligatures w14:val="none"/>
                    </w:rPr>
                  </w:rPrChange>
                </w:rPr>
                <w:delText>varchar</w:delText>
              </w:r>
            </w:del>
          </w:p>
        </w:tc>
        <w:tc>
          <w:tcPr>
            <w:tcW w:w="1748" w:type="dxa"/>
          </w:tcPr>
          <w:p w14:paraId="4D6A96DC"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07" w:author="User" w:date="2024-07-01T09:37:00Z">
                  <w:rPr>
                    <w:rFonts w:ascii="微软雅黑" w:eastAsia="微软雅黑" w:hAnsi="微软雅黑" w:cs="宋体"/>
                    <w:color w:val="191B1F"/>
                    <w:kern w:val="0"/>
                    <w:szCs w:val="21"/>
                    <w14:ligatures w14:val="none"/>
                  </w:rPr>
                </w:rPrChange>
              </w:rPr>
            </w:pPr>
            <w:r w:rsidRPr="00166246">
              <w:rPr>
                <w:rFonts w:ascii="微软雅黑" w:eastAsia="微软雅黑" w:hAnsi="微软雅黑" w:cs="宋体" w:hint="eastAsia"/>
                <w:strike/>
                <w:color w:val="191B1F"/>
                <w:kern w:val="0"/>
                <w:szCs w:val="21"/>
                <w:highlight w:val="magenta"/>
                <w14:ligatures w14:val="none"/>
                <w:rPrChange w:id="2708" w:author="User" w:date="2024-07-01T09:37:00Z">
                  <w:rPr>
                    <w:rFonts w:ascii="微软雅黑" w:eastAsia="微软雅黑" w:hAnsi="微软雅黑" w:cs="宋体" w:hint="eastAsia"/>
                    <w:color w:val="191B1F"/>
                    <w:kern w:val="0"/>
                    <w:szCs w:val="21"/>
                    <w14:ligatures w14:val="none"/>
                  </w:rPr>
                </w:rPrChange>
              </w:rPr>
              <w:t>输入</w:t>
            </w:r>
          </w:p>
        </w:tc>
        <w:tc>
          <w:tcPr>
            <w:tcW w:w="3036" w:type="dxa"/>
          </w:tcPr>
          <w:p w14:paraId="0D2A50D0" w14:textId="0C0EFCD2"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09" w:author="User" w:date="2024-07-01T09:37:00Z">
                  <w:rPr>
                    <w:rFonts w:ascii="微软雅黑" w:eastAsia="微软雅黑" w:hAnsi="微软雅黑" w:cs="宋体"/>
                    <w:color w:val="191B1F"/>
                    <w:kern w:val="0"/>
                    <w:szCs w:val="21"/>
                    <w14:ligatures w14:val="none"/>
                  </w:rPr>
                </w:rPrChange>
              </w:rPr>
            </w:pPr>
            <w:ins w:id="2710" w:author="User" w:date="2024-05-21T09:31:00Z">
              <w:r w:rsidRPr="00166246">
                <w:rPr>
                  <w:rFonts w:ascii="微软雅黑" w:eastAsia="微软雅黑" w:hAnsi="微软雅黑" w:cs="宋体" w:hint="eastAsia"/>
                  <w:strike/>
                  <w:color w:val="191B1F"/>
                  <w:kern w:val="0"/>
                  <w:szCs w:val="21"/>
                  <w:highlight w:val="magenta"/>
                  <w14:ligatures w14:val="none"/>
                  <w:rPrChange w:id="2711" w:author="User" w:date="2024-07-01T09:37:00Z">
                    <w:rPr>
                      <w:rFonts w:ascii="微软雅黑" w:eastAsia="微软雅黑" w:hAnsi="微软雅黑" w:cs="宋体" w:hint="eastAsia"/>
                      <w:color w:val="191B1F"/>
                      <w:kern w:val="0"/>
                      <w:szCs w:val="21"/>
                      <w14:ligatures w14:val="none"/>
                    </w:rPr>
                  </w:rPrChange>
                </w:rPr>
                <w:t>样品数量</w:t>
              </w:r>
            </w:ins>
            <w:del w:id="2712" w:author="User" w:date="2024-05-21T09:31:00Z">
              <w:r w:rsidRPr="00166246" w:rsidDel="00F37E8A">
                <w:rPr>
                  <w:rFonts w:ascii="微软雅黑" w:eastAsia="微软雅黑" w:hAnsi="微软雅黑" w:cs="宋体" w:hint="eastAsia"/>
                  <w:strike/>
                  <w:color w:val="191B1F"/>
                  <w:kern w:val="0"/>
                  <w:szCs w:val="21"/>
                  <w:highlight w:val="magenta"/>
                  <w14:ligatures w14:val="none"/>
                  <w:rPrChange w:id="2713" w:author="User" w:date="2024-07-01T09:37:00Z">
                    <w:rPr>
                      <w:rFonts w:ascii="微软雅黑" w:eastAsia="微软雅黑" w:hAnsi="微软雅黑" w:cs="宋体" w:hint="eastAsia"/>
                      <w:color w:val="191B1F"/>
                      <w:kern w:val="0"/>
                      <w:szCs w:val="21"/>
                      <w14:ligatures w14:val="none"/>
                    </w:rPr>
                  </w:rPrChange>
                </w:rPr>
                <w:delText>预留属性</w:delText>
              </w:r>
              <w:r w:rsidRPr="00166246" w:rsidDel="00F37E8A">
                <w:rPr>
                  <w:rFonts w:ascii="微软雅黑" w:eastAsia="微软雅黑" w:hAnsi="微软雅黑" w:cs="宋体"/>
                  <w:strike/>
                  <w:color w:val="191B1F"/>
                  <w:kern w:val="0"/>
                  <w:szCs w:val="21"/>
                  <w:highlight w:val="magenta"/>
                  <w14:ligatures w14:val="none"/>
                  <w:rPrChange w:id="2714" w:author="User" w:date="2024-07-01T09:37:00Z">
                    <w:rPr>
                      <w:rFonts w:ascii="微软雅黑" w:eastAsia="微软雅黑" w:hAnsi="微软雅黑" w:cs="宋体"/>
                      <w:color w:val="191B1F"/>
                      <w:kern w:val="0"/>
                      <w:szCs w:val="21"/>
                      <w14:ligatures w14:val="none"/>
                    </w:rPr>
                  </w:rPrChange>
                </w:rPr>
                <w:delText>2</w:delText>
              </w:r>
            </w:del>
          </w:p>
        </w:tc>
      </w:tr>
      <w:tr w:rsidR="00F37E8A" w:rsidRPr="00166246" w14:paraId="6534C473" w14:textId="77777777" w:rsidTr="00F37E8A">
        <w:tc>
          <w:tcPr>
            <w:tcW w:w="1879" w:type="dxa"/>
          </w:tcPr>
          <w:p w14:paraId="4246EE73" w14:textId="777777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15" w:author="User" w:date="2024-07-01T09:37:00Z">
                  <w:rPr>
                    <w:rFonts w:ascii="微软雅黑" w:eastAsia="微软雅黑" w:hAnsi="微软雅黑" w:cs="宋体"/>
                    <w:color w:val="191B1F"/>
                    <w:kern w:val="0"/>
                    <w:szCs w:val="21"/>
                    <w14:ligatures w14:val="none"/>
                  </w:rPr>
                </w:rPrChange>
              </w:rPr>
            </w:pPr>
            <w:proofErr w:type="spellStart"/>
            <w:r w:rsidRPr="00166246">
              <w:rPr>
                <w:rFonts w:ascii="微软雅黑" w:eastAsia="微软雅黑" w:hAnsi="微软雅黑" w:cs="宋体"/>
                <w:strike/>
                <w:color w:val="191B1F"/>
                <w:kern w:val="0"/>
                <w:szCs w:val="21"/>
                <w:highlight w:val="magenta"/>
                <w14:ligatures w14:val="none"/>
                <w:rPrChange w:id="2716" w:author="User" w:date="2024-07-01T09:37:00Z">
                  <w:rPr>
                    <w:rFonts w:ascii="微软雅黑" w:eastAsia="微软雅黑" w:hAnsi="微软雅黑" w:cs="宋体"/>
                    <w:color w:val="191B1F"/>
                    <w:kern w:val="0"/>
                    <w:szCs w:val="21"/>
                    <w14:ligatures w14:val="none"/>
                  </w:rPr>
                </w:rPrChange>
              </w:rPr>
              <w:t>Qtsd</w:t>
            </w:r>
            <w:proofErr w:type="spellEnd"/>
          </w:p>
        </w:tc>
        <w:tc>
          <w:tcPr>
            <w:tcW w:w="2110" w:type="dxa"/>
          </w:tcPr>
          <w:p w14:paraId="36368540" w14:textId="2591F9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17" w:author="User" w:date="2024-07-01T09:37:00Z">
                  <w:rPr>
                    <w:rFonts w:ascii="微软雅黑" w:eastAsia="微软雅黑" w:hAnsi="微软雅黑" w:cs="宋体"/>
                    <w:color w:val="191B1F"/>
                    <w:kern w:val="0"/>
                    <w:szCs w:val="21"/>
                    <w14:ligatures w14:val="none"/>
                  </w:rPr>
                </w:rPrChange>
              </w:rPr>
            </w:pPr>
            <w:proofErr w:type="gramStart"/>
            <w:ins w:id="2718" w:author="User" w:date="2024-05-21T09:39:00Z">
              <w:r w:rsidRPr="00166246">
                <w:rPr>
                  <w:rFonts w:ascii="微软雅黑" w:eastAsia="微软雅黑" w:hAnsi="微软雅黑" w:cs="宋体"/>
                  <w:strike/>
                  <w:color w:val="191B1F"/>
                  <w:kern w:val="0"/>
                  <w:szCs w:val="21"/>
                  <w:highlight w:val="magenta"/>
                  <w14:ligatures w14:val="none"/>
                  <w:rPrChange w:id="2719" w:author="User" w:date="2024-07-01T09:37:00Z">
                    <w:rPr>
                      <w:rFonts w:ascii="微软雅黑" w:eastAsia="微软雅黑" w:hAnsi="微软雅黑" w:cs="宋体"/>
                      <w:color w:val="191B1F"/>
                      <w:kern w:val="0"/>
                      <w:szCs w:val="21"/>
                      <w14:ligatures w14:val="none"/>
                    </w:rPr>
                  </w:rPrChange>
                </w:rPr>
                <w:t>Varchar(</w:t>
              </w:r>
              <w:proofErr w:type="gramEnd"/>
              <w:r w:rsidRPr="00166246">
                <w:rPr>
                  <w:rFonts w:ascii="微软雅黑" w:eastAsia="微软雅黑" w:hAnsi="微软雅黑" w:cs="宋体"/>
                  <w:strike/>
                  <w:color w:val="191B1F"/>
                  <w:kern w:val="0"/>
                  <w:szCs w:val="21"/>
                  <w:highlight w:val="magenta"/>
                  <w14:ligatures w14:val="none"/>
                  <w:rPrChange w:id="2720" w:author="User" w:date="2024-07-01T09:37:00Z">
                    <w:rPr>
                      <w:rFonts w:ascii="微软雅黑" w:eastAsia="微软雅黑" w:hAnsi="微软雅黑" w:cs="宋体"/>
                      <w:color w:val="191B1F"/>
                      <w:kern w:val="0"/>
                      <w:szCs w:val="21"/>
                      <w14:ligatures w14:val="none"/>
                    </w:rPr>
                  </w:rPrChange>
                </w:rPr>
                <w:t>25)</w:t>
              </w:r>
            </w:ins>
          </w:p>
        </w:tc>
        <w:tc>
          <w:tcPr>
            <w:tcW w:w="1748" w:type="dxa"/>
          </w:tcPr>
          <w:p w14:paraId="64A2A910" w14:textId="3A81147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21" w:author="User" w:date="2024-07-01T09:37:00Z">
                  <w:rPr>
                    <w:rFonts w:ascii="微软雅黑" w:eastAsia="微软雅黑" w:hAnsi="微软雅黑" w:cs="宋体"/>
                    <w:color w:val="191B1F"/>
                    <w:kern w:val="0"/>
                    <w:szCs w:val="21"/>
                    <w14:ligatures w14:val="none"/>
                  </w:rPr>
                </w:rPrChange>
              </w:rPr>
            </w:pPr>
            <w:ins w:id="2722" w:author="User" w:date="2024-05-21T09:39:00Z">
              <w:r w:rsidRPr="00166246">
                <w:rPr>
                  <w:rFonts w:ascii="微软雅黑" w:eastAsia="微软雅黑" w:hAnsi="微软雅黑" w:cs="宋体" w:hint="eastAsia"/>
                  <w:strike/>
                  <w:color w:val="191B1F"/>
                  <w:kern w:val="0"/>
                  <w:szCs w:val="21"/>
                  <w:highlight w:val="magenta"/>
                  <w14:ligatures w14:val="none"/>
                  <w:rPrChange w:id="2723"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4F3CA939" w14:textId="0D28B607" w:rsidR="00F37E8A" w:rsidRPr="00166246" w:rsidRDefault="00F37E8A" w:rsidP="00F37E8A">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highlight w:val="magenta"/>
                <w14:ligatures w14:val="none"/>
                <w:rPrChange w:id="2724" w:author="User" w:date="2024-07-01T09:37:00Z">
                  <w:rPr>
                    <w:rFonts w:ascii="微软雅黑" w:eastAsia="微软雅黑" w:hAnsi="微软雅黑" w:cs="宋体"/>
                    <w:color w:val="191B1F"/>
                    <w:kern w:val="0"/>
                    <w:szCs w:val="21"/>
                    <w14:ligatures w14:val="none"/>
                  </w:rPr>
                </w:rPrChange>
              </w:rPr>
            </w:pPr>
            <w:ins w:id="2725" w:author="User" w:date="2024-05-21T09:31:00Z">
              <w:r w:rsidRPr="00166246">
                <w:rPr>
                  <w:rFonts w:ascii="微软雅黑" w:eastAsia="微软雅黑" w:hAnsi="微软雅黑" w:cs="宋体" w:hint="eastAsia"/>
                  <w:strike/>
                  <w:color w:val="191B1F"/>
                  <w:kern w:val="0"/>
                  <w:szCs w:val="21"/>
                  <w:highlight w:val="magenta"/>
                  <w14:ligatures w14:val="none"/>
                  <w:rPrChange w:id="2726" w:author="User" w:date="2024-07-01T09:37:00Z">
                    <w:rPr>
                      <w:rFonts w:ascii="微软雅黑" w:eastAsia="微软雅黑" w:hAnsi="微软雅黑" w:cs="宋体" w:hint="eastAsia"/>
                      <w:color w:val="191B1F"/>
                      <w:kern w:val="0"/>
                      <w:szCs w:val="21"/>
                      <w14:ligatures w14:val="none"/>
                    </w:rPr>
                  </w:rPrChange>
                </w:rPr>
                <w:t>取土深度</w:t>
              </w:r>
            </w:ins>
          </w:p>
        </w:tc>
      </w:tr>
      <w:tr w:rsidR="002C6BF6" w:rsidRPr="00166246" w14:paraId="51967D45" w14:textId="77777777" w:rsidTr="00F37E8A">
        <w:trPr>
          <w:ins w:id="2727" w:author="User" w:date="2024-06-13T21:07:00Z"/>
        </w:trPr>
        <w:tc>
          <w:tcPr>
            <w:tcW w:w="1879" w:type="dxa"/>
          </w:tcPr>
          <w:p w14:paraId="674DDEC9" w14:textId="7A2B662C" w:rsidR="002C6BF6" w:rsidRPr="00166246" w:rsidRDefault="002C6BF6" w:rsidP="002C6BF6">
            <w:pPr>
              <w:widowControl/>
              <w:tabs>
                <w:tab w:val="left" w:pos="720"/>
              </w:tabs>
              <w:spacing w:before="100" w:beforeAutospacing="1" w:after="100" w:afterAutospacing="1" w:line="240" w:lineRule="atLeast"/>
              <w:jc w:val="left"/>
              <w:rPr>
                <w:ins w:id="2728" w:author="User" w:date="2024-06-13T21:07:00Z"/>
                <w:rFonts w:ascii="微软雅黑" w:eastAsia="微软雅黑" w:hAnsi="微软雅黑" w:cs="宋体"/>
                <w:strike/>
                <w:color w:val="191B1F"/>
                <w:kern w:val="0"/>
                <w:szCs w:val="21"/>
                <w:highlight w:val="magenta"/>
                <w14:ligatures w14:val="none"/>
                <w:rPrChange w:id="2729" w:author="User" w:date="2024-07-01T09:37:00Z">
                  <w:rPr>
                    <w:ins w:id="2730" w:author="User" w:date="2024-06-13T21:07:00Z"/>
                    <w:rFonts w:ascii="微软雅黑" w:eastAsia="微软雅黑" w:hAnsi="微软雅黑" w:cs="宋体"/>
                    <w:color w:val="191B1F"/>
                    <w:kern w:val="0"/>
                    <w:szCs w:val="21"/>
                    <w14:ligatures w14:val="none"/>
                  </w:rPr>
                </w:rPrChange>
              </w:rPr>
            </w:pPr>
            <w:proofErr w:type="spellStart"/>
            <w:ins w:id="2731" w:author="User" w:date="2024-06-13T21:07:00Z">
              <w:r w:rsidRPr="00166246">
                <w:rPr>
                  <w:rFonts w:ascii="微软雅黑" w:eastAsia="微软雅黑" w:hAnsi="微软雅黑" w:cs="宋体"/>
                  <w:strike/>
                  <w:color w:val="191B1F"/>
                  <w:kern w:val="0"/>
                  <w:szCs w:val="21"/>
                  <w:highlight w:val="magenta"/>
                  <w14:ligatures w14:val="none"/>
                  <w:rPrChange w:id="2732" w:author="User" w:date="2024-07-01T09:37:00Z">
                    <w:rPr>
                      <w:rFonts w:ascii="微软雅黑" w:eastAsia="微软雅黑" w:hAnsi="微软雅黑" w:cs="宋体"/>
                      <w:color w:val="191B1F"/>
                      <w:kern w:val="0"/>
                      <w:szCs w:val="21"/>
                      <w:highlight w:val="magenta"/>
                      <w14:ligatures w14:val="none"/>
                    </w:rPr>
                  </w:rPrChange>
                </w:rPr>
                <w:t>xmbh</w:t>
              </w:r>
              <w:proofErr w:type="spellEnd"/>
            </w:ins>
          </w:p>
        </w:tc>
        <w:tc>
          <w:tcPr>
            <w:tcW w:w="2110" w:type="dxa"/>
          </w:tcPr>
          <w:p w14:paraId="3168B93C" w14:textId="6DFBAD87" w:rsidR="002C6BF6" w:rsidRPr="00166246" w:rsidRDefault="002C6BF6" w:rsidP="002C6BF6">
            <w:pPr>
              <w:widowControl/>
              <w:tabs>
                <w:tab w:val="left" w:pos="720"/>
              </w:tabs>
              <w:spacing w:before="100" w:beforeAutospacing="1" w:after="100" w:afterAutospacing="1" w:line="240" w:lineRule="atLeast"/>
              <w:jc w:val="left"/>
              <w:rPr>
                <w:ins w:id="2733" w:author="User" w:date="2024-06-13T21:07:00Z"/>
                <w:rFonts w:ascii="微软雅黑" w:eastAsia="微软雅黑" w:hAnsi="微软雅黑" w:cs="宋体"/>
                <w:strike/>
                <w:color w:val="191B1F"/>
                <w:kern w:val="0"/>
                <w:szCs w:val="21"/>
                <w:highlight w:val="magenta"/>
                <w14:ligatures w14:val="none"/>
                <w:rPrChange w:id="2734" w:author="User" w:date="2024-07-01T09:37:00Z">
                  <w:rPr>
                    <w:ins w:id="2735" w:author="User" w:date="2024-06-13T21:07:00Z"/>
                    <w:rFonts w:ascii="微软雅黑" w:eastAsia="微软雅黑" w:hAnsi="微软雅黑" w:cs="宋体"/>
                    <w:color w:val="191B1F"/>
                    <w:kern w:val="0"/>
                    <w:szCs w:val="21"/>
                    <w14:ligatures w14:val="none"/>
                  </w:rPr>
                </w:rPrChange>
              </w:rPr>
            </w:pPr>
            <w:ins w:id="2736" w:author="User" w:date="2024-06-13T21:07:00Z">
              <w:r w:rsidRPr="00166246">
                <w:rPr>
                  <w:rFonts w:ascii="微软雅黑" w:eastAsia="微软雅黑" w:hAnsi="微软雅黑" w:cs="宋体"/>
                  <w:strike/>
                  <w:color w:val="191B1F"/>
                  <w:kern w:val="0"/>
                  <w:szCs w:val="21"/>
                  <w:highlight w:val="magenta"/>
                  <w14:ligatures w14:val="none"/>
                  <w:rPrChange w:id="2737" w:author="User" w:date="2024-07-01T09:37:00Z">
                    <w:rPr>
                      <w:rFonts w:ascii="微软雅黑" w:eastAsia="微软雅黑" w:hAnsi="微软雅黑" w:cs="宋体"/>
                      <w:color w:val="191B1F"/>
                      <w:kern w:val="0"/>
                      <w:szCs w:val="21"/>
                      <w:highlight w:val="magenta"/>
                      <w14:ligatures w14:val="none"/>
                    </w:rPr>
                  </w:rPrChange>
                </w:rPr>
                <w:t>Varchar（800）</w:t>
              </w:r>
            </w:ins>
          </w:p>
        </w:tc>
        <w:tc>
          <w:tcPr>
            <w:tcW w:w="1748" w:type="dxa"/>
          </w:tcPr>
          <w:p w14:paraId="19970213" w14:textId="6B3D0482" w:rsidR="002C6BF6" w:rsidRPr="00166246" w:rsidRDefault="002C6BF6" w:rsidP="002C6BF6">
            <w:pPr>
              <w:widowControl/>
              <w:tabs>
                <w:tab w:val="left" w:pos="720"/>
              </w:tabs>
              <w:spacing w:before="100" w:beforeAutospacing="1" w:after="100" w:afterAutospacing="1" w:line="240" w:lineRule="atLeast"/>
              <w:jc w:val="left"/>
              <w:rPr>
                <w:ins w:id="2738" w:author="User" w:date="2024-06-13T21:07:00Z"/>
                <w:rFonts w:ascii="微软雅黑" w:eastAsia="微软雅黑" w:hAnsi="微软雅黑" w:cs="宋体"/>
                <w:strike/>
                <w:color w:val="191B1F"/>
                <w:kern w:val="0"/>
                <w:szCs w:val="21"/>
                <w:highlight w:val="magenta"/>
                <w14:ligatures w14:val="none"/>
                <w:rPrChange w:id="2739" w:author="User" w:date="2024-07-01T09:37:00Z">
                  <w:rPr>
                    <w:ins w:id="2740" w:author="User" w:date="2024-06-13T21:07:00Z"/>
                    <w:rFonts w:ascii="微软雅黑" w:eastAsia="微软雅黑" w:hAnsi="微软雅黑" w:cs="宋体"/>
                    <w:color w:val="191B1F"/>
                    <w:kern w:val="0"/>
                    <w:szCs w:val="21"/>
                    <w14:ligatures w14:val="none"/>
                  </w:rPr>
                </w:rPrChange>
              </w:rPr>
            </w:pPr>
            <w:ins w:id="2741" w:author="User" w:date="2024-06-13T21:07:00Z">
              <w:r w:rsidRPr="00166246">
                <w:rPr>
                  <w:rFonts w:ascii="微软雅黑" w:eastAsia="微软雅黑" w:hAnsi="微软雅黑" w:cs="宋体" w:hint="eastAsia"/>
                  <w:strike/>
                  <w:color w:val="191B1F"/>
                  <w:kern w:val="0"/>
                  <w:szCs w:val="21"/>
                  <w:highlight w:val="magenta"/>
                  <w14:ligatures w14:val="none"/>
                  <w:rPrChange w:id="2742" w:author="User" w:date="2024-07-01T09:37:00Z">
                    <w:rPr>
                      <w:rFonts w:ascii="微软雅黑" w:eastAsia="微软雅黑" w:hAnsi="微软雅黑" w:cs="宋体" w:hint="eastAsia"/>
                      <w:color w:val="191B1F"/>
                      <w:kern w:val="0"/>
                      <w:szCs w:val="21"/>
                      <w:highlight w:val="magenta"/>
                      <w14:ligatures w14:val="none"/>
                    </w:rPr>
                  </w:rPrChange>
                </w:rPr>
                <w:t>前端选择关联</w:t>
              </w:r>
              <w:proofErr w:type="gramStart"/>
              <w:r w:rsidRPr="00166246">
                <w:rPr>
                  <w:rFonts w:ascii="微软雅黑" w:eastAsia="微软雅黑" w:hAnsi="微软雅黑" w:cs="宋体" w:hint="eastAsia"/>
                  <w:strike/>
                  <w:color w:val="191B1F"/>
                  <w:kern w:val="0"/>
                  <w:szCs w:val="21"/>
                  <w:highlight w:val="magenta"/>
                  <w14:ligatures w14:val="none"/>
                  <w:rPrChange w:id="2743" w:author="User" w:date="2024-07-01T09:37:00Z">
                    <w:rPr>
                      <w:rFonts w:ascii="微软雅黑" w:eastAsia="微软雅黑" w:hAnsi="微软雅黑" w:cs="宋体" w:hint="eastAsia"/>
                      <w:color w:val="191B1F"/>
                      <w:kern w:val="0"/>
                      <w:szCs w:val="21"/>
                      <w:highlight w:val="magenta"/>
                      <w14:ligatures w14:val="none"/>
                    </w:rPr>
                  </w:rPrChange>
                </w:rPr>
                <w:t>参数表取数</w:t>
              </w:r>
              <w:proofErr w:type="gramEnd"/>
            </w:ins>
          </w:p>
        </w:tc>
        <w:tc>
          <w:tcPr>
            <w:tcW w:w="3036" w:type="dxa"/>
          </w:tcPr>
          <w:p w14:paraId="51374D1F" w14:textId="1EE2E1CB" w:rsidR="002C6BF6" w:rsidRPr="00166246" w:rsidRDefault="002C6BF6" w:rsidP="002C6BF6">
            <w:pPr>
              <w:widowControl/>
              <w:tabs>
                <w:tab w:val="left" w:pos="720"/>
              </w:tabs>
              <w:spacing w:before="100" w:beforeAutospacing="1" w:after="100" w:afterAutospacing="1" w:line="240" w:lineRule="atLeast"/>
              <w:jc w:val="left"/>
              <w:rPr>
                <w:ins w:id="2744" w:author="User" w:date="2024-06-13T21:07:00Z"/>
                <w:rFonts w:ascii="微软雅黑" w:eastAsia="微软雅黑" w:hAnsi="微软雅黑" w:cs="宋体"/>
                <w:strike/>
                <w:color w:val="191B1F"/>
                <w:kern w:val="0"/>
                <w:szCs w:val="21"/>
                <w:highlight w:val="magenta"/>
                <w14:ligatures w14:val="none"/>
                <w:rPrChange w:id="2745" w:author="User" w:date="2024-07-01T09:37:00Z">
                  <w:rPr>
                    <w:ins w:id="2746" w:author="User" w:date="2024-06-13T21:07:00Z"/>
                    <w:rFonts w:ascii="微软雅黑" w:eastAsia="微软雅黑" w:hAnsi="微软雅黑" w:cs="宋体"/>
                    <w:color w:val="191B1F"/>
                    <w:kern w:val="0"/>
                    <w:szCs w:val="21"/>
                    <w14:ligatures w14:val="none"/>
                  </w:rPr>
                </w:rPrChange>
              </w:rPr>
            </w:pPr>
            <w:ins w:id="2747" w:author="User" w:date="2024-06-13T21:07:00Z">
              <w:r w:rsidRPr="00166246">
                <w:rPr>
                  <w:rFonts w:ascii="微软雅黑" w:eastAsia="微软雅黑" w:hAnsi="微软雅黑" w:cs="宋体" w:hint="eastAsia"/>
                  <w:strike/>
                  <w:color w:val="191B1F"/>
                  <w:kern w:val="0"/>
                  <w:szCs w:val="21"/>
                  <w:highlight w:val="magenta"/>
                  <w14:ligatures w14:val="none"/>
                  <w:rPrChange w:id="2748" w:author="User" w:date="2024-07-01T09:37:00Z">
                    <w:rPr>
                      <w:rFonts w:ascii="微软雅黑" w:eastAsia="微软雅黑" w:hAnsi="微软雅黑" w:cs="宋体" w:hint="eastAsia"/>
                      <w:color w:val="191B1F"/>
                      <w:kern w:val="0"/>
                      <w:szCs w:val="21"/>
                      <w:highlight w:val="magenta"/>
                      <w14:ligatures w14:val="none"/>
                    </w:rPr>
                  </w:rPrChange>
                </w:rPr>
                <w:t>项目编号</w:t>
              </w:r>
            </w:ins>
          </w:p>
        </w:tc>
      </w:tr>
      <w:tr w:rsidR="002C6BF6" w:rsidRPr="00166246" w:rsidDel="002C6BF6" w14:paraId="213B95FA" w14:textId="1A9C7E1D" w:rsidTr="00F37E8A">
        <w:trPr>
          <w:del w:id="2749" w:author="User" w:date="2024-06-13T21:06:00Z"/>
        </w:trPr>
        <w:tc>
          <w:tcPr>
            <w:tcW w:w="1879" w:type="dxa"/>
          </w:tcPr>
          <w:p w14:paraId="34615A54" w14:textId="7398EC10" w:rsidR="002C6BF6" w:rsidRPr="00166246" w:rsidDel="002C6BF6" w:rsidRDefault="002C6BF6" w:rsidP="002C6BF6">
            <w:pPr>
              <w:widowControl/>
              <w:tabs>
                <w:tab w:val="left" w:pos="720"/>
              </w:tabs>
              <w:spacing w:before="100" w:beforeAutospacing="1" w:after="100" w:afterAutospacing="1" w:line="240" w:lineRule="atLeast"/>
              <w:jc w:val="left"/>
              <w:rPr>
                <w:del w:id="2750" w:author="User" w:date="2024-06-13T21:06:00Z"/>
                <w:rFonts w:ascii="微软雅黑" w:eastAsia="微软雅黑" w:hAnsi="微软雅黑" w:cs="宋体"/>
                <w:strike/>
                <w:color w:val="191B1F"/>
                <w:kern w:val="0"/>
                <w:szCs w:val="21"/>
                <w:highlight w:val="magenta"/>
                <w14:ligatures w14:val="none"/>
                <w:rPrChange w:id="2751" w:author="User" w:date="2024-07-01T09:37:00Z">
                  <w:rPr>
                    <w:del w:id="2752" w:author="User" w:date="2024-06-13T21:06:00Z"/>
                    <w:rFonts w:ascii="微软雅黑" w:eastAsia="微软雅黑" w:hAnsi="微软雅黑" w:cs="宋体"/>
                    <w:color w:val="191B1F"/>
                    <w:kern w:val="0"/>
                    <w:szCs w:val="21"/>
                    <w14:ligatures w14:val="none"/>
                  </w:rPr>
                </w:rPrChange>
              </w:rPr>
            </w:pPr>
            <w:del w:id="2753" w:author="User" w:date="2024-06-13T21:06:00Z">
              <w:r w:rsidRPr="00166246" w:rsidDel="002C6BF6">
                <w:rPr>
                  <w:rFonts w:ascii="微软雅黑" w:eastAsia="微软雅黑" w:hAnsi="微软雅黑" w:cs="宋体"/>
                  <w:strike/>
                  <w:color w:val="191B1F"/>
                  <w:kern w:val="0"/>
                  <w:szCs w:val="21"/>
                  <w:highlight w:val="magenta"/>
                  <w14:ligatures w14:val="none"/>
                  <w:rPrChange w:id="2754" w:author="User" w:date="2024-07-01T09:37:00Z">
                    <w:rPr>
                      <w:rFonts w:ascii="微软雅黑" w:eastAsia="微软雅黑" w:hAnsi="微软雅黑" w:cs="宋体"/>
                      <w:color w:val="191B1F"/>
                      <w:kern w:val="0"/>
                      <w:szCs w:val="21"/>
                      <w14:ligatures w14:val="none"/>
                    </w:rPr>
                  </w:rPrChange>
                </w:rPr>
                <w:delText>sKf</w:delText>
              </w:r>
            </w:del>
          </w:p>
        </w:tc>
        <w:tc>
          <w:tcPr>
            <w:tcW w:w="2110" w:type="dxa"/>
          </w:tcPr>
          <w:p w14:paraId="15D3073C" w14:textId="5F24C535" w:rsidR="002C6BF6" w:rsidRPr="00166246" w:rsidDel="002C6BF6" w:rsidRDefault="002C6BF6" w:rsidP="002C6BF6">
            <w:pPr>
              <w:widowControl/>
              <w:tabs>
                <w:tab w:val="left" w:pos="720"/>
              </w:tabs>
              <w:spacing w:before="100" w:beforeAutospacing="1" w:after="100" w:afterAutospacing="1" w:line="240" w:lineRule="atLeast"/>
              <w:jc w:val="left"/>
              <w:rPr>
                <w:del w:id="2755" w:author="User" w:date="2024-06-13T21:06:00Z"/>
                <w:rFonts w:ascii="微软雅黑" w:eastAsia="微软雅黑" w:hAnsi="微软雅黑" w:cs="宋体"/>
                <w:strike/>
                <w:color w:val="191B1F"/>
                <w:kern w:val="0"/>
                <w:szCs w:val="21"/>
                <w:highlight w:val="magenta"/>
                <w14:ligatures w14:val="none"/>
                <w:rPrChange w:id="2756" w:author="User" w:date="2024-07-01T09:37:00Z">
                  <w:rPr>
                    <w:del w:id="2757" w:author="User" w:date="2024-06-13T21:06:00Z"/>
                    <w:rFonts w:ascii="微软雅黑" w:eastAsia="微软雅黑" w:hAnsi="微软雅黑" w:cs="宋体"/>
                    <w:color w:val="191B1F"/>
                    <w:kern w:val="0"/>
                    <w:szCs w:val="21"/>
                    <w14:ligatures w14:val="none"/>
                  </w:rPr>
                </w:rPrChange>
              </w:rPr>
            </w:pPr>
          </w:p>
        </w:tc>
        <w:tc>
          <w:tcPr>
            <w:tcW w:w="1748" w:type="dxa"/>
          </w:tcPr>
          <w:p w14:paraId="5BC93D8C" w14:textId="5C99D02E" w:rsidR="002C6BF6" w:rsidRPr="00166246" w:rsidDel="002C6BF6" w:rsidRDefault="002C6BF6" w:rsidP="002C6BF6">
            <w:pPr>
              <w:widowControl/>
              <w:tabs>
                <w:tab w:val="left" w:pos="720"/>
              </w:tabs>
              <w:spacing w:before="100" w:beforeAutospacing="1" w:after="100" w:afterAutospacing="1" w:line="240" w:lineRule="atLeast"/>
              <w:jc w:val="left"/>
              <w:rPr>
                <w:del w:id="2758" w:author="User" w:date="2024-06-13T21:06:00Z"/>
                <w:rFonts w:ascii="微软雅黑" w:eastAsia="微软雅黑" w:hAnsi="微软雅黑" w:cs="宋体"/>
                <w:strike/>
                <w:color w:val="191B1F"/>
                <w:kern w:val="0"/>
                <w:szCs w:val="21"/>
                <w:highlight w:val="magenta"/>
                <w14:ligatures w14:val="none"/>
                <w:rPrChange w:id="2759" w:author="User" w:date="2024-07-01T09:37:00Z">
                  <w:rPr>
                    <w:del w:id="2760" w:author="User" w:date="2024-06-13T21:06:00Z"/>
                    <w:rFonts w:ascii="微软雅黑" w:eastAsia="微软雅黑" w:hAnsi="微软雅黑" w:cs="宋体"/>
                    <w:color w:val="191B1F"/>
                    <w:kern w:val="0"/>
                    <w:szCs w:val="21"/>
                    <w14:ligatures w14:val="none"/>
                  </w:rPr>
                </w:rPrChange>
              </w:rPr>
            </w:pPr>
          </w:p>
        </w:tc>
        <w:tc>
          <w:tcPr>
            <w:tcW w:w="3036" w:type="dxa"/>
          </w:tcPr>
          <w:p w14:paraId="524AF8E7" w14:textId="4D99A6B0" w:rsidR="002C6BF6" w:rsidRPr="00166246" w:rsidDel="002C6BF6" w:rsidRDefault="002C6BF6" w:rsidP="002C6BF6">
            <w:pPr>
              <w:widowControl/>
              <w:tabs>
                <w:tab w:val="left" w:pos="720"/>
              </w:tabs>
              <w:spacing w:before="100" w:beforeAutospacing="1" w:after="100" w:afterAutospacing="1" w:line="240" w:lineRule="atLeast"/>
              <w:jc w:val="left"/>
              <w:rPr>
                <w:del w:id="2761" w:author="User" w:date="2024-06-13T21:06:00Z"/>
                <w:rFonts w:ascii="微软雅黑" w:eastAsia="微软雅黑" w:hAnsi="微软雅黑" w:cs="宋体"/>
                <w:strike/>
                <w:color w:val="191B1F"/>
                <w:kern w:val="0"/>
                <w:szCs w:val="21"/>
                <w:highlight w:val="magenta"/>
                <w14:ligatures w14:val="none"/>
                <w:rPrChange w:id="2762" w:author="User" w:date="2024-07-01T09:37:00Z">
                  <w:rPr>
                    <w:del w:id="276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501634D7" w14:textId="72BAF042" w:rsidTr="00F37E8A">
        <w:trPr>
          <w:del w:id="2764" w:author="User" w:date="2024-06-13T21:06:00Z"/>
        </w:trPr>
        <w:tc>
          <w:tcPr>
            <w:tcW w:w="1879" w:type="dxa"/>
          </w:tcPr>
          <w:p w14:paraId="05F56C6B" w14:textId="0213BE08" w:rsidR="002C6BF6" w:rsidRPr="00166246" w:rsidDel="002C6BF6" w:rsidRDefault="002C6BF6" w:rsidP="002C6BF6">
            <w:pPr>
              <w:widowControl/>
              <w:tabs>
                <w:tab w:val="left" w:pos="720"/>
              </w:tabs>
              <w:spacing w:before="100" w:beforeAutospacing="1" w:after="100" w:afterAutospacing="1" w:line="240" w:lineRule="atLeast"/>
              <w:jc w:val="left"/>
              <w:rPr>
                <w:del w:id="2765" w:author="User" w:date="2024-06-13T21:06:00Z"/>
                <w:rFonts w:ascii="微软雅黑" w:eastAsia="微软雅黑" w:hAnsi="微软雅黑" w:cs="宋体"/>
                <w:strike/>
                <w:color w:val="191B1F"/>
                <w:kern w:val="0"/>
                <w:szCs w:val="21"/>
                <w:highlight w:val="magenta"/>
                <w14:ligatures w14:val="none"/>
                <w:rPrChange w:id="2766" w:author="User" w:date="2024-07-01T09:37:00Z">
                  <w:rPr>
                    <w:del w:id="2767" w:author="User" w:date="2024-06-13T21:06:00Z"/>
                    <w:rFonts w:ascii="微软雅黑" w:eastAsia="微软雅黑" w:hAnsi="微软雅黑" w:cs="宋体"/>
                    <w:color w:val="191B1F"/>
                    <w:kern w:val="0"/>
                    <w:szCs w:val="21"/>
                    <w14:ligatures w14:val="none"/>
                  </w:rPr>
                </w:rPrChange>
              </w:rPr>
            </w:pPr>
            <w:del w:id="2768" w:author="User" w:date="2024-06-13T21:06:00Z">
              <w:r w:rsidRPr="00166246" w:rsidDel="002C6BF6">
                <w:rPr>
                  <w:rFonts w:ascii="微软雅黑" w:eastAsia="微软雅黑" w:hAnsi="微软雅黑" w:cs="宋体"/>
                  <w:strike/>
                  <w:color w:val="191B1F"/>
                  <w:kern w:val="0"/>
                  <w:szCs w:val="21"/>
                  <w:highlight w:val="magenta"/>
                  <w14:ligatures w14:val="none"/>
                  <w:rPrChange w:id="2769" w:author="User" w:date="2024-07-01T09:37:00Z">
                    <w:rPr>
                      <w:rFonts w:ascii="微软雅黑" w:eastAsia="微软雅黑" w:hAnsi="微软雅黑" w:cs="宋体"/>
                      <w:color w:val="191B1F"/>
                      <w:kern w:val="0"/>
                      <w:szCs w:val="21"/>
                      <w14:ligatures w14:val="none"/>
                    </w:rPr>
                  </w:rPrChange>
                </w:rPr>
                <w:delText>sBgmd</w:delText>
              </w:r>
            </w:del>
          </w:p>
        </w:tc>
        <w:tc>
          <w:tcPr>
            <w:tcW w:w="2110" w:type="dxa"/>
          </w:tcPr>
          <w:p w14:paraId="334CFB1F" w14:textId="3EE39CAD" w:rsidR="002C6BF6" w:rsidRPr="00166246" w:rsidDel="002C6BF6" w:rsidRDefault="002C6BF6" w:rsidP="002C6BF6">
            <w:pPr>
              <w:widowControl/>
              <w:tabs>
                <w:tab w:val="left" w:pos="720"/>
              </w:tabs>
              <w:spacing w:before="100" w:beforeAutospacing="1" w:after="100" w:afterAutospacing="1" w:line="240" w:lineRule="atLeast"/>
              <w:jc w:val="left"/>
              <w:rPr>
                <w:del w:id="2770" w:author="User" w:date="2024-06-13T21:06:00Z"/>
                <w:rFonts w:ascii="微软雅黑" w:eastAsia="微软雅黑" w:hAnsi="微软雅黑" w:cs="宋体"/>
                <w:strike/>
                <w:color w:val="191B1F"/>
                <w:kern w:val="0"/>
                <w:szCs w:val="21"/>
                <w:highlight w:val="magenta"/>
                <w14:ligatures w14:val="none"/>
                <w:rPrChange w:id="2771" w:author="User" w:date="2024-07-01T09:37:00Z">
                  <w:rPr>
                    <w:del w:id="2772" w:author="User" w:date="2024-06-13T21:06:00Z"/>
                    <w:rFonts w:ascii="微软雅黑" w:eastAsia="微软雅黑" w:hAnsi="微软雅黑" w:cs="宋体"/>
                    <w:color w:val="191B1F"/>
                    <w:kern w:val="0"/>
                    <w:szCs w:val="21"/>
                    <w14:ligatures w14:val="none"/>
                  </w:rPr>
                </w:rPrChange>
              </w:rPr>
            </w:pPr>
          </w:p>
        </w:tc>
        <w:tc>
          <w:tcPr>
            <w:tcW w:w="1748" w:type="dxa"/>
          </w:tcPr>
          <w:p w14:paraId="2B4A9B38" w14:textId="08C79882" w:rsidR="002C6BF6" w:rsidRPr="00166246" w:rsidDel="002C6BF6" w:rsidRDefault="002C6BF6" w:rsidP="002C6BF6">
            <w:pPr>
              <w:widowControl/>
              <w:tabs>
                <w:tab w:val="left" w:pos="720"/>
              </w:tabs>
              <w:spacing w:before="100" w:beforeAutospacing="1" w:after="100" w:afterAutospacing="1" w:line="240" w:lineRule="atLeast"/>
              <w:jc w:val="left"/>
              <w:rPr>
                <w:del w:id="2773" w:author="User" w:date="2024-06-13T21:06:00Z"/>
                <w:rFonts w:ascii="微软雅黑" w:eastAsia="微软雅黑" w:hAnsi="微软雅黑" w:cs="宋体"/>
                <w:strike/>
                <w:color w:val="191B1F"/>
                <w:kern w:val="0"/>
                <w:szCs w:val="21"/>
                <w:highlight w:val="magenta"/>
                <w14:ligatures w14:val="none"/>
                <w:rPrChange w:id="2774" w:author="User" w:date="2024-07-01T09:37:00Z">
                  <w:rPr>
                    <w:del w:id="2775" w:author="User" w:date="2024-06-13T21:06:00Z"/>
                    <w:rFonts w:ascii="微软雅黑" w:eastAsia="微软雅黑" w:hAnsi="微软雅黑" w:cs="宋体"/>
                    <w:color w:val="191B1F"/>
                    <w:kern w:val="0"/>
                    <w:szCs w:val="21"/>
                    <w14:ligatures w14:val="none"/>
                  </w:rPr>
                </w:rPrChange>
              </w:rPr>
            </w:pPr>
          </w:p>
        </w:tc>
        <w:tc>
          <w:tcPr>
            <w:tcW w:w="3036" w:type="dxa"/>
          </w:tcPr>
          <w:p w14:paraId="68318DB5" w14:textId="71AC1BFF" w:rsidR="002C6BF6" w:rsidRPr="00166246" w:rsidDel="002C6BF6" w:rsidRDefault="002C6BF6" w:rsidP="002C6BF6">
            <w:pPr>
              <w:widowControl/>
              <w:tabs>
                <w:tab w:val="left" w:pos="720"/>
              </w:tabs>
              <w:spacing w:before="100" w:beforeAutospacing="1" w:after="100" w:afterAutospacing="1" w:line="240" w:lineRule="atLeast"/>
              <w:jc w:val="left"/>
              <w:rPr>
                <w:del w:id="2776" w:author="User" w:date="2024-06-13T21:06:00Z"/>
                <w:rFonts w:ascii="微软雅黑" w:eastAsia="微软雅黑" w:hAnsi="微软雅黑" w:cs="宋体"/>
                <w:strike/>
                <w:color w:val="191B1F"/>
                <w:kern w:val="0"/>
                <w:szCs w:val="21"/>
                <w:highlight w:val="magenta"/>
                <w14:ligatures w14:val="none"/>
                <w:rPrChange w:id="2777" w:author="User" w:date="2024-07-01T09:37:00Z">
                  <w:rPr>
                    <w:del w:id="277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34A2ACF5" w14:textId="2E79F105" w:rsidTr="00F37E8A">
        <w:trPr>
          <w:del w:id="2779" w:author="User" w:date="2024-06-13T21:06:00Z"/>
        </w:trPr>
        <w:tc>
          <w:tcPr>
            <w:tcW w:w="1879" w:type="dxa"/>
          </w:tcPr>
          <w:p w14:paraId="7EF5FF02" w14:textId="7D309D1D" w:rsidR="002C6BF6" w:rsidRPr="00166246" w:rsidDel="002C6BF6" w:rsidRDefault="002C6BF6" w:rsidP="002C6BF6">
            <w:pPr>
              <w:widowControl/>
              <w:tabs>
                <w:tab w:val="left" w:pos="720"/>
              </w:tabs>
              <w:spacing w:before="100" w:beforeAutospacing="1" w:after="100" w:afterAutospacing="1" w:line="240" w:lineRule="atLeast"/>
              <w:jc w:val="left"/>
              <w:rPr>
                <w:del w:id="2780" w:author="User" w:date="2024-06-13T21:06:00Z"/>
                <w:rFonts w:ascii="微软雅黑" w:eastAsia="微软雅黑" w:hAnsi="微软雅黑" w:cs="宋体"/>
                <w:strike/>
                <w:color w:val="191B1F"/>
                <w:kern w:val="0"/>
                <w:szCs w:val="21"/>
                <w:highlight w:val="magenta"/>
                <w14:ligatures w14:val="none"/>
                <w:rPrChange w:id="2781" w:author="User" w:date="2024-07-01T09:37:00Z">
                  <w:rPr>
                    <w:del w:id="2782" w:author="User" w:date="2024-06-13T21:06:00Z"/>
                    <w:rFonts w:ascii="微软雅黑" w:eastAsia="微软雅黑" w:hAnsi="微软雅黑" w:cs="宋体"/>
                    <w:color w:val="191B1F"/>
                    <w:kern w:val="0"/>
                    <w:szCs w:val="21"/>
                    <w14:ligatures w14:val="none"/>
                  </w:rPr>
                </w:rPrChange>
              </w:rPr>
            </w:pPr>
            <w:del w:id="2783" w:author="User" w:date="2024-06-13T21:06:00Z">
              <w:r w:rsidRPr="00166246" w:rsidDel="002C6BF6">
                <w:rPr>
                  <w:rFonts w:ascii="微软雅黑" w:eastAsia="微软雅黑" w:hAnsi="微软雅黑" w:cs="宋体"/>
                  <w:strike/>
                  <w:color w:val="191B1F"/>
                  <w:kern w:val="0"/>
                  <w:szCs w:val="21"/>
                  <w:highlight w:val="magenta"/>
                  <w14:ligatures w14:val="none"/>
                  <w:rPrChange w:id="2784" w:author="User" w:date="2024-07-01T09:37:00Z">
                    <w:rPr>
                      <w:rFonts w:ascii="微软雅黑" w:eastAsia="微软雅黑" w:hAnsi="微软雅黑" w:cs="宋体"/>
                      <w:color w:val="191B1F"/>
                      <w:kern w:val="0"/>
                      <w:szCs w:val="21"/>
                      <w14:ligatures w14:val="none"/>
                    </w:rPr>
                  </w:rPrChange>
                </w:rPr>
                <w:delText>sdjmd</w:delText>
              </w:r>
            </w:del>
          </w:p>
        </w:tc>
        <w:tc>
          <w:tcPr>
            <w:tcW w:w="2110" w:type="dxa"/>
          </w:tcPr>
          <w:p w14:paraId="3E44E6F0" w14:textId="12D3E34F" w:rsidR="002C6BF6" w:rsidRPr="00166246" w:rsidDel="002C6BF6" w:rsidRDefault="002C6BF6" w:rsidP="002C6BF6">
            <w:pPr>
              <w:widowControl/>
              <w:tabs>
                <w:tab w:val="left" w:pos="720"/>
              </w:tabs>
              <w:spacing w:before="100" w:beforeAutospacing="1" w:after="100" w:afterAutospacing="1" w:line="240" w:lineRule="atLeast"/>
              <w:jc w:val="left"/>
              <w:rPr>
                <w:del w:id="2785" w:author="User" w:date="2024-06-13T21:06:00Z"/>
                <w:rFonts w:ascii="微软雅黑" w:eastAsia="微软雅黑" w:hAnsi="微软雅黑" w:cs="宋体"/>
                <w:strike/>
                <w:color w:val="191B1F"/>
                <w:kern w:val="0"/>
                <w:szCs w:val="21"/>
                <w:highlight w:val="magenta"/>
                <w14:ligatures w14:val="none"/>
                <w:rPrChange w:id="2786" w:author="User" w:date="2024-07-01T09:37:00Z">
                  <w:rPr>
                    <w:del w:id="2787" w:author="User" w:date="2024-06-13T21:06:00Z"/>
                    <w:rFonts w:ascii="微软雅黑" w:eastAsia="微软雅黑" w:hAnsi="微软雅黑" w:cs="宋体"/>
                    <w:color w:val="191B1F"/>
                    <w:kern w:val="0"/>
                    <w:szCs w:val="21"/>
                    <w14:ligatures w14:val="none"/>
                  </w:rPr>
                </w:rPrChange>
              </w:rPr>
            </w:pPr>
          </w:p>
        </w:tc>
        <w:tc>
          <w:tcPr>
            <w:tcW w:w="1748" w:type="dxa"/>
          </w:tcPr>
          <w:p w14:paraId="745C5EB9" w14:textId="2D061AA8" w:rsidR="002C6BF6" w:rsidRPr="00166246" w:rsidDel="002C6BF6" w:rsidRDefault="002C6BF6" w:rsidP="002C6BF6">
            <w:pPr>
              <w:widowControl/>
              <w:tabs>
                <w:tab w:val="left" w:pos="720"/>
              </w:tabs>
              <w:spacing w:before="100" w:beforeAutospacing="1" w:after="100" w:afterAutospacing="1" w:line="240" w:lineRule="atLeast"/>
              <w:jc w:val="left"/>
              <w:rPr>
                <w:del w:id="2788" w:author="User" w:date="2024-06-13T21:06:00Z"/>
                <w:rFonts w:ascii="微软雅黑" w:eastAsia="微软雅黑" w:hAnsi="微软雅黑" w:cs="宋体"/>
                <w:strike/>
                <w:color w:val="191B1F"/>
                <w:kern w:val="0"/>
                <w:szCs w:val="21"/>
                <w:highlight w:val="magenta"/>
                <w14:ligatures w14:val="none"/>
                <w:rPrChange w:id="2789" w:author="User" w:date="2024-07-01T09:37:00Z">
                  <w:rPr>
                    <w:del w:id="2790" w:author="User" w:date="2024-06-13T21:06:00Z"/>
                    <w:rFonts w:ascii="微软雅黑" w:eastAsia="微软雅黑" w:hAnsi="微软雅黑" w:cs="宋体"/>
                    <w:color w:val="191B1F"/>
                    <w:kern w:val="0"/>
                    <w:szCs w:val="21"/>
                    <w14:ligatures w14:val="none"/>
                  </w:rPr>
                </w:rPrChange>
              </w:rPr>
            </w:pPr>
          </w:p>
        </w:tc>
        <w:tc>
          <w:tcPr>
            <w:tcW w:w="3036" w:type="dxa"/>
          </w:tcPr>
          <w:p w14:paraId="16AAE1BC" w14:textId="1D93142E" w:rsidR="002C6BF6" w:rsidRPr="00166246" w:rsidDel="002C6BF6" w:rsidRDefault="002C6BF6" w:rsidP="002C6BF6">
            <w:pPr>
              <w:widowControl/>
              <w:tabs>
                <w:tab w:val="left" w:pos="720"/>
              </w:tabs>
              <w:spacing w:before="100" w:beforeAutospacing="1" w:after="100" w:afterAutospacing="1" w:line="240" w:lineRule="atLeast"/>
              <w:jc w:val="left"/>
              <w:rPr>
                <w:del w:id="2791" w:author="User" w:date="2024-06-13T21:06:00Z"/>
                <w:rFonts w:ascii="微软雅黑" w:eastAsia="微软雅黑" w:hAnsi="微软雅黑" w:cs="宋体"/>
                <w:strike/>
                <w:color w:val="191B1F"/>
                <w:kern w:val="0"/>
                <w:szCs w:val="21"/>
                <w:highlight w:val="magenta"/>
                <w14:ligatures w14:val="none"/>
                <w:rPrChange w:id="2792" w:author="User" w:date="2024-07-01T09:37:00Z">
                  <w:rPr>
                    <w:del w:id="279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6DE4F419" w14:textId="74836535" w:rsidTr="00F37E8A">
        <w:trPr>
          <w:del w:id="2794" w:author="User" w:date="2024-06-13T21:06:00Z"/>
        </w:trPr>
        <w:tc>
          <w:tcPr>
            <w:tcW w:w="1879" w:type="dxa"/>
          </w:tcPr>
          <w:p w14:paraId="5FD20DAA" w14:textId="6A124277" w:rsidR="002C6BF6" w:rsidRPr="00166246" w:rsidDel="002C6BF6" w:rsidRDefault="002C6BF6" w:rsidP="002C6BF6">
            <w:pPr>
              <w:widowControl/>
              <w:tabs>
                <w:tab w:val="left" w:pos="720"/>
              </w:tabs>
              <w:spacing w:before="100" w:beforeAutospacing="1" w:after="100" w:afterAutospacing="1" w:line="240" w:lineRule="atLeast"/>
              <w:jc w:val="left"/>
              <w:rPr>
                <w:del w:id="2795" w:author="User" w:date="2024-06-13T21:06:00Z"/>
                <w:rFonts w:ascii="微软雅黑" w:eastAsia="微软雅黑" w:hAnsi="微软雅黑" w:cs="宋体"/>
                <w:strike/>
                <w:color w:val="191B1F"/>
                <w:kern w:val="0"/>
                <w:szCs w:val="21"/>
                <w:highlight w:val="magenta"/>
                <w14:ligatures w14:val="none"/>
                <w:rPrChange w:id="2796" w:author="User" w:date="2024-07-01T09:37:00Z">
                  <w:rPr>
                    <w:del w:id="2797" w:author="User" w:date="2024-06-13T21:06:00Z"/>
                    <w:rFonts w:ascii="微软雅黑" w:eastAsia="微软雅黑" w:hAnsi="微软雅黑" w:cs="宋体"/>
                    <w:color w:val="191B1F"/>
                    <w:kern w:val="0"/>
                    <w:szCs w:val="21"/>
                    <w14:ligatures w14:val="none"/>
                  </w:rPr>
                </w:rPrChange>
              </w:rPr>
            </w:pPr>
            <w:del w:id="2798" w:author="User" w:date="2024-06-13T21:06:00Z">
              <w:r w:rsidRPr="00166246" w:rsidDel="002C6BF6">
                <w:rPr>
                  <w:rFonts w:ascii="微软雅黑" w:eastAsia="微软雅黑" w:hAnsi="微软雅黑" w:cs="宋体"/>
                  <w:strike/>
                  <w:color w:val="191B1F"/>
                  <w:kern w:val="0"/>
                  <w:szCs w:val="21"/>
                  <w:highlight w:val="magenta"/>
                  <w14:ligatures w14:val="none"/>
                  <w:rPrChange w:id="2799" w:author="User" w:date="2024-07-01T09:37:00Z">
                    <w:rPr>
                      <w:rFonts w:ascii="微软雅黑" w:eastAsia="微软雅黑" w:hAnsi="微软雅黑" w:cs="宋体"/>
                      <w:color w:val="191B1F"/>
                      <w:kern w:val="0"/>
                      <w:szCs w:val="21"/>
                      <w14:ligatures w14:val="none"/>
                    </w:rPr>
                  </w:rPrChange>
                </w:rPr>
                <w:delText>sKxl</w:delText>
              </w:r>
            </w:del>
          </w:p>
        </w:tc>
        <w:tc>
          <w:tcPr>
            <w:tcW w:w="2110" w:type="dxa"/>
          </w:tcPr>
          <w:p w14:paraId="18632AB9" w14:textId="0FE7D5F8" w:rsidR="002C6BF6" w:rsidRPr="00166246" w:rsidDel="002C6BF6" w:rsidRDefault="002C6BF6" w:rsidP="002C6BF6">
            <w:pPr>
              <w:widowControl/>
              <w:tabs>
                <w:tab w:val="left" w:pos="720"/>
              </w:tabs>
              <w:spacing w:before="100" w:beforeAutospacing="1" w:after="100" w:afterAutospacing="1" w:line="240" w:lineRule="atLeast"/>
              <w:jc w:val="left"/>
              <w:rPr>
                <w:del w:id="2800" w:author="User" w:date="2024-06-13T21:06:00Z"/>
                <w:rFonts w:ascii="微软雅黑" w:eastAsia="微软雅黑" w:hAnsi="微软雅黑" w:cs="宋体"/>
                <w:strike/>
                <w:color w:val="191B1F"/>
                <w:kern w:val="0"/>
                <w:szCs w:val="21"/>
                <w:highlight w:val="magenta"/>
                <w14:ligatures w14:val="none"/>
                <w:rPrChange w:id="2801" w:author="User" w:date="2024-07-01T09:37:00Z">
                  <w:rPr>
                    <w:del w:id="2802" w:author="User" w:date="2024-06-13T21:06:00Z"/>
                    <w:rFonts w:ascii="微软雅黑" w:eastAsia="微软雅黑" w:hAnsi="微软雅黑" w:cs="宋体"/>
                    <w:color w:val="191B1F"/>
                    <w:kern w:val="0"/>
                    <w:szCs w:val="21"/>
                    <w14:ligatures w14:val="none"/>
                  </w:rPr>
                </w:rPrChange>
              </w:rPr>
            </w:pPr>
          </w:p>
        </w:tc>
        <w:tc>
          <w:tcPr>
            <w:tcW w:w="1748" w:type="dxa"/>
          </w:tcPr>
          <w:p w14:paraId="2F6AA744" w14:textId="751B6446" w:rsidR="002C6BF6" w:rsidRPr="00166246" w:rsidDel="002C6BF6" w:rsidRDefault="002C6BF6" w:rsidP="002C6BF6">
            <w:pPr>
              <w:widowControl/>
              <w:tabs>
                <w:tab w:val="left" w:pos="720"/>
              </w:tabs>
              <w:spacing w:before="100" w:beforeAutospacing="1" w:after="100" w:afterAutospacing="1" w:line="240" w:lineRule="atLeast"/>
              <w:jc w:val="left"/>
              <w:rPr>
                <w:del w:id="2803" w:author="User" w:date="2024-06-13T21:06:00Z"/>
                <w:rFonts w:ascii="微软雅黑" w:eastAsia="微软雅黑" w:hAnsi="微软雅黑" w:cs="宋体"/>
                <w:strike/>
                <w:color w:val="191B1F"/>
                <w:kern w:val="0"/>
                <w:szCs w:val="21"/>
                <w:highlight w:val="magenta"/>
                <w14:ligatures w14:val="none"/>
                <w:rPrChange w:id="2804" w:author="User" w:date="2024-07-01T09:37:00Z">
                  <w:rPr>
                    <w:del w:id="2805" w:author="User" w:date="2024-06-13T21:06:00Z"/>
                    <w:rFonts w:ascii="微软雅黑" w:eastAsia="微软雅黑" w:hAnsi="微软雅黑" w:cs="宋体"/>
                    <w:color w:val="191B1F"/>
                    <w:kern w:val="0"/>
                    <w:szCs w:val="21"/>
                    <w14:ligatures w14:val="none"/>
                  </w:rPr>
                </w:rPrChange>
              </w:rPr>
            </w:pPr>
          </w:p>
        </w:tc>
        <w:tc>
          <w:tcPr>
            <w:tcW w:w="3036" w:type="dxa"/>
          </w:tcPr>
          <w:p w14:paraId="299FAE0D" w14:textId="2739EE9B" w:rsidR="002C6BF6" w:rsidRPr="00166246" w:rsidDel="002C6BF6" w:rsidRDefault="002C6BF6" w:rsidP="002C6BF6">
            <w:pPr>
              <w:widowControl/>
              <w:tabs>
                <w:tab w:val="left" w:pos="720"/>
              </w:tabs>
              <w:spacing w:before="100" w:beforeAutospacing="1" w:after="100" w:afterAutospacing="1" w:line="240" w:lineRule="atLeast"/>
              <w:jc w:val="left"/>
              <w:rPr>
                <w:del w:id="2806" w:author="User" w:date="2024-06-13T21:06:00Z"/>
                <w:rFonts w:ascii="微软雅黑" w:eastAsia="微软雅黑" w:hAnsi="微软雅黑" w:cs="宋体"/>
                <w:strike/>
                <w:color w:val="191B1F"/>
                <w:kern w:val="0"/>
                <w:szCs w:val="21"/>
                <w:highlight w:val="magenta"/>
                <w14:ligatures w14:val="none"/>
                <w:rPrChange w:id="2807" w:author="User" w:date="2024-07-01T09:37:00Z">
                  <w:rPr>
                    <w:del w:id="280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0454F395" w14:textId="51DECE04" w:rsidTr="00F37E8A">
        <w:trPr>
          <w:del w:id="2809" w:author="User" w:date="2024-06-13T21:06:00Z"/>
        </w:trPr>
        <w:tc>
          <w:tcPr>
            <w:tcW w:w="1879" w:type="dxa"/>
          </w:tcPr>
          <w:p w14:paraId="037558F3" w14:textId="3E97EA91" w:rsidR="002C6BF6" w:rsidRPr="00166246" w:rsidDel="002C6BF6" w:rsidRDefault="002C6BF6" w:rsidP="002C6BF6">
            <w:pPr>
              <w:widowControl/>
              <w:tabs>
                <w:tab w:val="left" w:pos="720"/>
              </w:tabs>
              <w:spacing w:before="100" w:beforeAutospacing="1" w:after="100" w:afterAutospacing="1" w:line="240" w:lineRule="atLeast"/>
              <w:jc w:val="left"/>
              <w:rPr>
                <w:del w:id="2810" w:author="User" w:date="2024-06-13T21:06:00Z"/>
                <w:rFonts w:ascii="微软雅黑" w:eastAsia="微软雅黑" w:hAnsi="微软雅黑" w:cs="宋体"/>
                <w:strike/>
                <w:color w:val="191B1F"/>
                <w:kern w:val="0"/>
                <w:szCs w:val="21"/>
                <w:highlight w:val="magenta"/>
                <w14:ligatures w14:val="none"/>
                <w:rPrChange w:id="2811" w:author="User" w:date="2024-07-01T09:37:00Z">
                  <w:rPr>
                    <w:del w:id="2812" w:author="User" w:date="2024-06-13T21:06:00Z"/>
                    <w:rFonts w:ascii="微软雅黑" w:eastAsia="微软雅黑" w:hAnsi="微软雅黑" w:cs="宋体"/>
                    <w:color w:val="191B1F"/>
                    <w:kern w:val="0"/>
                    <w:szCs w:val="21"/>
                    <w14:ligatures w14:val="none"/>
                  </w:rPr>
                </w:rPrChange>
              </w:rPr>
            </w:pPr>
            <w:del w:id="2813" w:author="User" w:date="2024-06-13T21:06:00Z">
              <w:r w:rsidRPr="00166246" w:rsidDel="002C6BF6">
                <w:rPr>
                  <w:rFonts w:ascii="微软雅黑" w:eastAsia="微软雅黑" w:hAnsi="微软雅黑" w:cs="宋体"/>
                  <w:strike/>
                  <w:color w:val="191B1F"/>
                  <w:kern w:val="0"/>
                  <w:szCs w:val="21"/>
                  <w:highlight w:val="magenta"/>
                  <w14:ligatures w14:val="none"/>
                  <w:rPrChange w:id="2814" w:author="User" w:date="2024-07-01T09:37:00Z">
                    <w:rPr>
                      <w:rFonts w:ascii="微软雅黑" w:eastAsia="微软雅黑" w:hAnsi="微软雅黑" w:cs="宋体"/>
                      <w:color w:val="191B1F"/>
                      <w:kern w:val="0"/>
                      <w:szCs w:val="21"/>
                      <w14:ligatures w14:val="none"/>
                    </w:rPr>
                  </w:rPrChange>
                </w:rPr>
                <w:delText>sXsl</w:delText>
              </w:r>
            </w:del>
          </w:p>
        </w:tc>
        <w:tc>
          <w:tcPr>
            <w:tcW w:w="2110" w:type="dxa"/>
          </w:tcPr>
          <w:p w14:paraId="47E20B1D" w14:textId="6B3353B5" w:rsidR="002C6BF6" w:rsidRPr="00166246" w:rsidDel="002C6BF6" w:rsidRDefault="002C6BF6" w:rsidP="002C6BF6">
            <w:pPr>
              <w:widowControl/>
              <w:tabs>
                <w:tab w:val="left" w:pos="720"/>
              </w:tabs>
              <w:spacing w:before="100" w:beforeAutospacing="1" w:after="100" w:afterAutospacing="1" w:line="240" w:lineRule="atLeast"/>
              <w:jc w:val="left"/>
              <w:rPr>
                <w:del w:id="2815" w:author="User" w:date="2024-06-13T21:06:00Z"/>
                <w:rFonts w:ascii="微软雅黑" w:eastAsia="微软雅黑" w:hAnsi="微软雅黑" w:cs="宋体"/>
                <w:strike/>
                <w:color w:val="191B1F"/>
                <w:kern w:val="0"/>
                <w:szCs w:val="21"/>
                <w:highlight w:val="magenta"/>
                <w14:ligatures w14:val="none"/>
                <w:rPrChange w:id="2816" w:author="User" w:date="2024-07-01T09:37:00Z">
                  <w:rPr>
                    <w:del w:id="2817" w:author="User" w:date="2024-06-13T21:06:00Z"/>
                    <w:rFonts w:ascii="微软雅黑" w:eastAsia="微软雅黑" w:hAnsi="微软雅黑" w:cs="宋体"/>
                    <w:color w:val="191B1F"/>
                    <w:kern w:val="0"/>
                    <w:szCs w:val="21"/>
                    <w14:ligatures w14:val="none"/>
                  </w:rPr>
                </w:rPrChange>
              </w:rPr>
            </w:pPr>
          </w:p>
        </w:tc>
        <w:tc>
          <w:tcPr>
            <w:tcW w:w="1748" w:type="dxa"/>
          </w:tcPr>
          <w:p w14:paraId="45D13126" w14:textId="665FDFE0" w:rsidR="002C6BF6" w:rsidRPr="00166246" w:rsidDel="002C6BF6" w:rsidRDefault="002C6BF6" w:rsidP="002C6BF6">
            <w:pPr>
              <w:widowControl/>
              <w:tabs>
                <w:tab w:val="left" w:pos="720"/>
              </w:tabs>
              <w:spacing w:before="100" w:beforeAutospacing="1" w:after="100" w:afterAutospacing="1" w:line="240" w:lineRule="atLeast"/>
              <w:jc w:val="left"/>
              <w:rPr>
                <w:del w:id="2818" w:author="User" w:date="2024-06-13T21:06:00Z"/>
                <w:rFonts w:ascii="微软雅黑" w:eastAsia="微软雅黑" w:hAnsi="微软雅黑" w:cs="宋体"/>
                <w:strike/>
                <w:color w:val="191B1F"/>
                <w:kern w:val="0"/>
                <w:szCs w:val="21"/>
                <w:highlight w:val="magenta"/>
                <w14:ligatures w14:val="none"/>
                <w:rPrChange w:id="2819" w:author="User" w:date="2024-07-01T09:37:00Z">
                  <w:rPr>
                    <w:del w:id="2820" w:author="User" w:date="2024-06-13T21:06:00Z"/>
                    <w:rFonts w:ascii="微软雅黑" w:eastAsia="微软雅黑" w:hAnsi="微软雅黑" w:cs="宋体"/>
                    <w:color w:val="191B1F"/>
                    <w:kern w:val="0"/>
                    <w:szCs w:val="21"/>
                    <w14:ligatures w14:val="none"/>
                  </w:rPr>
                </w:rPrChange>
              </w:rPr>
            </w:pPr>
          </w:p>
        </w:tc>
        <w:tc>
          <w:tcPr>
            <w:tcW w:w="3036" w:type="dxa"/>
          </w:tcPr>
          <w:p w14:paraId="055761F0" w14:textId="7F82A41C" w:rsidR="002C6BF6" w:rsidRPr="00166246" w:rsidDel="002C6BF6" w:rsidRDefault="002C6BF6" w:rsidP="002C6BF6">
            <w:pPr>
              <w:widowControl/>
              <w:tabs>
                <w:tab w:val="left" w:pos="720"/>
              </w:tabs>
              <w:spacing w:before="100" w:beforeAutospacing="1" w:after="100" w:afterAutospacing="1" w:line="240" w:lineRule="atLeast"/>
              <w:jc w:val="left"/>
              <w:rPr>
                <w:del w:id="2821" w:author="User" w:date="2024-06-13T21:06:00Z"/>
                <w:rFonts w:ascii="微软雅黑" w:eastAsia="微软雅黑" w:hAnsi="微软雅黑" w:cs="宋体"/>
                <w:strike/>
                <w:color w:val="191B1F"/>
                <w:kern w:val="0"/>
                <w:szCs w:val="21"/>
                <w:highlight w:val="magenta"/>
                <w14:ligatures w14:val="none"/>
                <w:rPrChange w:id="2822" w:author="User" w:date="2024-07-01T09:37:00Z">
                  <w:rPr>
                    <w:del w:id="282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5126D383" w14:textId="5CAFB3CF" w:rsidTr="00F37E8A">
        <w:trPr>
          <w:del w:id="2824" w:author="User" w:date="2024-06-13T21:06:00Z"/>
        </w:trPr>
        <w:tc>
          <w:tcPr>
            <w:tcW w:w="1879" w:type="dxa"/>
          </w:tcPr>
          <w:p w14:paraId="4A1141DE" w14:textId="3C6702EA" w:rsidR="002C6BF6" w:rsidRPr="00166246" w:rsidDel="002C6BF6" w:rsidRDefault="002C6BF6" w:rsidP="002C6BF6">
            <w:pPr>
              <w:widowControl/>
              <w:tabs>
                <w:tab w:val="left" w:pos="720"/>
              </w:tabs>
              <w:spacing w:before="100" w:beforeAutospacing="1" w:after="100" w:afterAutospacing="1" w:line="240" w:lineRule="atLeast"/>
              <w:jc w:val="left"/>
              <w:rPr>
                <w:del w:id="2825" w:author="User" w:date="2024-06-13T21:06:00Z"/>
                <w:rFonts w:ascii="微软雅黑" w:eastAsia="微软雅黑" w:hAnsi="微软雅黑" w:cs="宋体"/>
                <w:strike/>
                <w:color w:val="191B1F"/>
                <w:kern w:val="0"/>
                <w:szCs w:val="21"/>
                <w:highlight w:val="magenta"/>
                <w14:ligatures w14:val="none"/>
                <w:rPrChange w:id="2826" w:author="User" w:date="2024-07-01T09:37:00Z">
                  <w:rPr>
                    <w:del w:id="2827" w:author="User" w:date="2024-06-13T21:06:00Z"/>
                    <w:rFonts w:ascii="微软雅黑" w:eastAsia="微软雅黑" w:hAnsi="微软雅黑" w:cs="宋体"/>
                    <w:color w:val="191B1F"/>
                    <w:kern w:val="0"/>
                    <w:szCs w:val="21"/>
                    <w14:ligatures w14:val="none"/>
                  </w:rPr>
                </w:rPrChange>
              </w:rPr>
            </w:pPr>
            <w:del w:id="2828" w:author="User" w:date="2024-06-13T21:06:00Z">
              <w:r w:rsidRPr="00166246" w:rsidDel="002C6BF6">
                <w:rPr>
                  <w:rFonts w:ascii="微软雅黑" w:eastAsia="微软雅黑" w:hAnsi="微软雅黑" w:cs="宋体"/>
                  <w:strike/>
                  <w:color w:val="191B1F"/>
                  <w:kern w:val="0"/>
                  <w:szCs w:val="21"/>
                  <w:highlight w:val="magenta"/>
                  <w14:ligatures w14:val="none"/>
                  <w:rPrChange w:id="2829" w:author="User" w:date="2024-07-01T09:37:00Z">
                    <w:rPr>
                      <w:rFonts w:ascii="微软雅黑" w:eastAsia="微软雅黑" w:hAnsi="微软雅黑" w:cs="宋体"/>
                      <w:color w:val="191B1F"/>
                      <w:kern w:val="0"/>
                      <w:szCs w:val="21"/>
                      <w14:ligatures w14:val="none"/>
                    </w:rPr>
                  </w:rPrChange>
                </w:rPr>
                <w:delText>sHnl</w:delText>
              </w:r>
            </w:del>
          </w:p>
        </w:tc>
        <w:tc>
          <w:tcPr>
            <w:tcW w:w="2110" w:type="dxa"/>
          </w:tcPr>
          <w:p w14:paraId="1318B7F8" w14:textId="43C1B998" w:rsidR="002C6BF6" w:rsidRPr="00166246" w:rsidDel="002C6BF6" w:rsidRDefault="002C6BF6" w:rsidP="002C6BF6">
            <w:pPr>
              <w:widowControl/>
              <w:tabs>
                <w:tab w:val="left" w:pos="720"/>
              </w:tabs>
              <w:spacing w:before="100" w:beforeAutospacing="1" w:after="100" w:afterAutospacing="1" w:line="240" w:lineRule="atLeast"/>
              <w:jc w:val="left"/>
              <w:rPr>
                <w:del w:id="2830" w:author="User" w:date="2024-06-13T21:06:00Z"/>
                <w:rFonts w:ascii="微软雅黑" w:eastAsia="微软雅黑" w:hAnsi="微软雅黑" w:cs="宋体"/>
                <w:strike/>
                <w:color w:val="191B1F"/>
                <w:kern w:val="0"/>
                <w:szCs w:val="21"/>
                <w:highlight w:val="magenta"/>
                <w14:ligatures w14:val="none"/>
                <w:rPrChange w:id="2831" w:author="User" w:date="2024-07-01T09:37:00Z">
                  <w:rPr>
                    <w:del w:id="2832" w:author="User" w:date="2024-06-13T21:06:00Z"/>
                    <w:rFonts w:ascii="微软雅黑" w:eastAsia="微软雅黑" w:hAnsi="微软雅黑" w:cs="宋体"/>
                    <w:color w:val="191B1F"/>
                    <w:kern w:val="0"/>
                    <w:szCs w:val="21"/>
                    <w14:ligatures w14:val="none"/>
                  </w:rPr>
                </w:rPrChange>
              </w:rPr>
            </w:pPr>
          </w:p>
        </w:tc>
        <w:tc>
          <w:tcPr>
            <w:tcW w:w="1748" w:type="dxa"/>
          </w:tcPr>
          <w:p w14:paraId="36566229" w14:textId="7DBE8FD6" w:rsidR="002C6BF6" w:rsidRPr="00166246" w:rsidDel="002C6BF6" w:rsidRDefault="002C6BF6" w:rsidP="002C6BF6">
            <w:pPr>
              <w:widowControl/>
              <w:tabs>
                <w:tab w:val="left" w:pos="720"/>
              </w:tabs>
              <w:spacing w:before="100" w:beforeAutospacing="1" w:after="100" w:afterAutospacing="1" w:line="240" w:lineRule="atLeast"/>
              <w:jc w:val="left"/>
              <w:rPr>
                <w:del w:id="2833" w:author="User" w:date="2024-06-13T21:06:00Z"/>
                <w:rFonts w:ascii="微软雅黑" w:eastAsia="微软雅黑" w:hAnsi="微软雅黑" w:cs="宋体"/>
                <w:strike/>
                <w:color w:val="191B1F"/>
                <w:kern w:val="0"/>
                <w:szCs w:val="21"/>
                <w:highlight w:val="magenta"/>
                <w14:ligatures w14:val="none"/>
                <w:rPrChange w:id="2834" w:author="User" w:date="2024-07-01T09:37:00Z">
                  <w:rPr>
                    <w:del w:id="2835" w:author="User" w:date="2024-06-13T21:06:00Z"/>
                    <w:rFonts w:ascii="微软雅黑" w:eastAsia="微软雅黑" w:hAnsi="微软雅黑" w:cs="宋体"/>
                    <w:color w:val="191B1F"/>
                    <w:kern w:val="0"/>
                    <w:szCs w:val="21"/>
                    <w14:ligatures w14:val="none"/>
                  </w:rPr>
                </w:rPrChange>
              </w:rPr>
            </w:pPr>
          </w:p>
        </w:tc>
        <w:tc>
          <w:tcPr>
            <w:tcW w:w="3036" w:type="dxa"/>
          </w:tcPr>
          <w:p w14:paraId="2B009A29" w14:textId="03869285" w:rsidR="002C6BF6" w:rsidRPr="00166246" w:rsidDel="002C6BF6" w:rsidRDefault="002C6BF6" w:rsidP="002C6BF6">
            <w:pPr>
              <w:widowControl/>
              <w:tabs>
                <w:tab w:val="left" w:pos="720"/>
              </w:tabs>
              <w:spacing w:before="100" w:beforeAutospacing="1" w:after="100" w:afterAutospacing="1" w:line="240" w:lineRule="atLeast"/>
              <w:jc w:val="left"/>
              <w:rPr>
                <w:del w:id="2836" w:author="User" w:date="2024-06-13T21:06:00Z"/>
                <w:rFonts w:ascii="微软雅黑" w:eastAsia="微软雅黑" w:hAnsi="微软雅黑" w:cs="宋体"/>
                <w:strike/>
                <w:color w:val="191B1F"/>
                <w:kern w:val="0"/>
                <w:szCs w:val="21"/>
                <w:highlight w:val="magenta"/>
                <w14:ligatures w14:val="none"/>
                <w:rPrChange w:id="2837" w:author="User" w:date="2024-07-01T09:37:00Z">
                  <w:rPr>
                    <w:del w:id="283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2730F58B" w14:textId="24EB28C3" w:rsidTr="00F37E8A">
        <w:trPr>
          <w:del w:id="2839" w:author="User" w:date="2024-06-13T21:06:00Z"/>
        </w:trPr>
        <w:tc>
          <w:tcPr>
            <w:tcW w:w="1879" w:type="dxa"/>
          </w:tcPr>
          <w:p w14:paraId="598D2068" w14:textId="25F840EA" w:rsidR="002C6BF6" w:rsidRPr="00166246" w:rsidDel="002C6BF6" w:rsidRDefault="002C6BF6" w:rsidP="002C6BF6">
            <w:pPr>
              <w:widowControl/>
              <w:tabs>
                <w:tab w:val="left" w:pos="720"/>
              </w:tabs>
              <w:spacing w:before="100" w:beforeAutospacing="1" w:after="100" w:afterAutospacing="1" w:line="240" w:lineRule="atLeast"/>
              <w:jc w:val="left"/>
              <w:rPr>
                <w:del w:id="2840" w:author="User" w:date="2024-06-13T21:06:00Z"/>
                <w:rFonts w:ascii="微软雅黑" w:eastAsia="微软雅黑" w:hAnsi="微软雅黑" w:cs="宋体"/>
                <w:strike/>
                <w:color w:val="191B1F"/>
                <w:kern w:val="0"/>
                <w:szCs w:val="21"/>
                <w:highlight w:val="magenta"/>
                <w14:ligatures w14:val="none"/>
                <w:rPrChange w:id="2841" w:author="User" w:date="2024-07-01T09:37:00Z">
                  <w:rPr>
                    <w:del w:id="2842" w:author="User" w:date="2024-06-13T21:06:00Z"/>
                    <w:rFonts w:ascii="微软雅黑" w:eastAsia="微软雅黑" w:hAnsi="微软雅黑" w:cs="宋体"/>
                    <w:color w:val="191B1F"/>
                    <w:kern w:val="0"/>
                    <w:szCs w:val="21"/>
                    <w14:ligatures w14:val="none"/>
                  </w:rPr>
                </w:rPrChange>
              </w:rPr>
            </w:pPr>
            <w:del w:id="2843" w:author="User" w:date="2024-06-13T21:06:00Z">
              <w:r w:rsidRPr="00166246" w:rsidDel="002C6BF6">
                <w:rPr>
                  <w:rFonts w:ascii="微软雅黑" w:eastAsia="微软雅黑" w:hAnsi="微软雅黑" w:cs="宋体"/>
                  <w:strike/>
                  <w:color w:val="191B1F"/>
                  <w:kern w:val="0"/>
                  <w:szCs w:val="21"/>
                  <w:highlight w:val="magenta"/>
                  <w14:ligatures w14:val="none"/>
                  <w:rPrChange w:id="2844" w:author="User" w:date="2024-07-01T09:37:00Z">
                    <w:rPr>
                      <w:rFonts w:ascii="微软雅黑" w:eastAsia="微软雅黑" w:hAnsi="微软雅黑" w:cs="宋体"/>
                      <w:color w:val="191B1F"/>
                      <w:kern w:val="0"/>
                      <w:szCs w:val="21"/>
                      <w14:ligatures w14:val="none"/>
                    </w:rPr>
                  </w:rPrChange>
                </w:rPr>
                <w:delText>sNtkhl</w:delText>
              </w:r>
            </w:del>
          </w:p>
        </w:tc>
        <w:tc>
          <w:tcPr>
            <w:tcW w:w="2110" w:type="dxa"/>
          </w:tcPr>
          <w:p w14:paraId="16210B21" w14:textId="726A30D4" w:rsidR="002C6BF6" w:rsidRPr="00166246" w:rsidDel="002C6BF6" w:rsidRDefault="002C6BF6" w:rsidP="002C6BF6">
            <w:pPr>
              <w:widowControl/>
              <w:tabs>
                <w:tab w:val="left" w:pos="720"/>
              </w:tabs>
              <w:spacing w:before="100" w:beforeAutospacing="1" w:after="100" w:afterAutospacing="1" w:line="240" w:lineRule="atLeast"/>
              <w:jc w:val="left"/>
              <w:rPr>
                <w:del w:id="2845" w:author="User" w:date="2024-06-13T21:06:00Z"/>
                <w:rFonts w:ascii="微软雅黑" w:eastAsia="微软雅黑" w:hAnsi="微软雅黑" w:cs="宋体"/>
                <w:strike/>
                <w:color w:val="191B1F"/>
                <w:kern w:val="0"/>
                <w:szCs w:val="21"/>
                <w:highlight w:val="magenta"/>
                <w14:ligatures w14:val="none"/>
                <w:rPrChange w:id="2846" w:author="User" w:date="2024-07-01T09:37:00Z">
                  <w:rPr>
                    <w:del w:id="2847" w:author="User" w:date="2024-06-13T21:06:00Z"/>
                    <w:rFonts w:ascii="微软雅黑" w:eastAsia="微软雅黑" w:hAnsi="微软雅黑" w:cs="宋体"/>
                    <w:color w:val="191B1F"/>
                    <w:kern w:val="0"/>
                    <w:szCs w:val="21"/>
                    <w14:ligatures w14:val="none"/>
                  </w:rPr>
                </w:rPrChange>
              </w:rPr>
            </w:pPr>
          </w:p>
        </w:tc>
        <w:tc>
          <w:tcPr>
            <w:tcW w:w="1748" w:type="dxa"/>
          </w:tcPr>
          <w:p w14:paraId="0CB4A032" w14:textId="27BD35D1" w:rsidR="002C6BF6" w:rsidRPr="00166246" w:rsidDel="002C6BF6" w:rsidRDefault="002C6BF6" w:rsidP="002C6BF6">
            <w:pPr>
              <w:widowControl/>
              <w:tabs>
                <w:tab w:val="left" w:pos="720"/>
              </w:tabs>
              <w:spacing w:before="100" w:beforeAutospacing="1" w:after="100" w:afterAutospacing="1" w:line="240" w:lineRule="atLeast"/>
              <w:jc w:val="left"/>
              <w:rPr>
                <w:del w:id="2848" w:author="User" w:date="2024-06-13T21:06:00Z"/>
                <w:rFonts w:ascii="微软雅黑" w:eastAsia="微软雅黑" w:hAnsi="微软雅黑" w:cs="宋体"/>
                <w:strike/>
                <w:color w:val="191B1F"/>
                <w:kern w:val="0"/>
                <w:szCs w:val="21"/>
                <w:highlight w:val="magenta"/>
                <w14:ligatures w14:val="none"/>
                <w:rPrChange w:id="2849" w:author="User" w:date="2024-07-01T09:37:00Z">
                  <w:rPr>
                    <w:del w:id="2850" w:author="User" w:date="2024-06-13T21:06:00Z"/>
                    <w:rFonts w:ascii="微软雅黑" w:eastAsia="微软雅黑" w:hAnsi="微软雅黑" w:cs="宋体"/>
                    <w:color w:val="191B1F"/>
                    <w:kern w:val="0"/>
                    <w:szCs w:val="21"/>
                    <w14:ligatures w14:val="none"/>
                  </w:rPr>
                </w:rPrChange>
              </w:rPr>
            </w:pPr>
          </w:p>
        </w:tc>
        <w:tc>
          <w:tcPr>
            <w:tcW w:w="3036" w:type="dxa"/>
          </w:tcPr>
          <w:p w14:paraId="08726247" w14:textId="6613E954" w:rsidR="002C6BF6" w:rsidRPr="00166246" w:rsidDel="002C6BF6" w:rsidRDefault="002C6BF6" w:rsidP="002C6BF6">
            <w:pPr>
              <w:widowControl/>
              <w:tabs>
                <w:tab w:val="left" w:pos="720"/>
              </w:tabs>
              <w:spacing w:before="100" w:beforeAutospacing="1" w:after="100" w:afterAutospacing="1" w:line="240" w:lineRule="atLeast"/>
              <w:jc w:val="left"/>
              <w:rPr>
                <w:del w:id="2851" w:author="User" w:date="2024-06-13T21:06:00Z"/>
                <w:rFonts w:ascii="微软雅黑" w:eastAsia="微软雅黑" w:hAnsi="微软雅黑" w:cs="宋体"/>
                <w:strike/>
                <w:color w:val="191B1F"/>
                <w:kern w:val="0"/>
                <w:szCs w:val="21"/>
                <w:highlight w:val="magenta"/>
                <w14:ligatures w14:val="none"/>
                <w:rPrChange w:id="2852" w:author="User" w:date="2024-07-01T09:37:00Z">
                  <w:rPr>
                    <w:del w:id="285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3784E38D" w14:textId="31B3CCC6" w:rsidTr="00F37E8A">
        <w:trPr>
          <w:del w:id="2854" w:author="User" w:date="2024-06-13T21:06:00Z"/>
        </w:trPr>
        <w:tc>
          <w:tcPr>
            <w:tcW w:w="1879" w:type="dxa"/>
          </w:tcPr>
          <w:p w14:paraId="1C488E5F" w14:textId="6F723F8F" w:rsidR="002C6BF6" w:rsidRPr="00166246" w:rsidDel="002C6BF6" w:rsidRDefault="002C6BF6" w:rsidP="002C6BF6">
            <w:pPr>
              <w:widowControl/>
              <w:tabs>
                <w:tab w:val="left" w:pos="720"/>
              </w:tabs>
              <w:spacing w:before="100" w:beforeAutospacing="1" w:after="100" w:afterAutospacing="1" w:line="240" w:lineRule="atLeast"/>
              <w:jc w:val="left"/>
              <w:rPr>
                <w:del w:id="2855" w:author="User" w:date="2024-06-13T21:06:00Z"/>
                <w:rFonts w:ascii="微软雅黑" w:eastAsia="微软雅黑" w:hAnsi="微软雅黑" w:cs="宋体"/>
                <w:strike/>
                <w:color w:val="191B1F"/>
                <w:kern w:val="0"/>
                <w:szCs w:val="21"/>
                <w:highlight w:val="magenta"/>
                <w14:ligatures w14:val="none"/>
                <w:rPrChange w:id="2856" w:author="User" w:date="2024-07-01T09:37:00Z">
                  <w:rPr>
                    <w:del w:id="2857" w:author="User" w:date="2024-06-13T21:06:00Z"/>
                    <w:rFonts w:ascii="微软雅黑" w:eastAsia="微软雅黑" w:hAnsi="微软雅黑" w:cs="宋体"/>
                    <w:color w:val="191B1F"/>
                    <w:kern w:val="0"/>
                    <w:szCs w:val="21"/>
                    <w14:ligatures w14:val="none"/>
                  </w:rPr>
                </w:rPrChange>
              </w:rPr>
            </w:pPr>
            <w:del w:id="2858" w:author="User" w:date="2024-06-13T21:06:00Z">
              <w:r w:rsidRPr="00166246" w:rsidDel="002C6BF6">
                <w:rPr>
                  <w:rFonts w:ascii="微软雅黑" w:eastAsia="微软雅黑" w:hAnsi="微软雅黑" w:cs="宋体"/>
                  <w:strike/>
                  <w:color w:val="191B1F"/>
                  <w:kern w:val="0"/>
                  <w:szCs w:val="21"/>
                  <w:highlight w:val="magenta"/>
                  <w14:ligatures w14:val="none"/>
                  <w:rPrChange w:id="2859" w:author="User" w:date="2024-07-01T09:37:00Z">
                    <w:rPr>
                      <w:rFonts w:ascii="微软雅黑" w:eastAsia="微软雅黑" w:hAnsi="微软雅黑" w:cs="宋体"/>
                      <w:color w:val="191B1F"/>
                      <w:kern w:val="0"/>
                      <w:szCs w:val="21"/>
                      <w14:ligatures w14:val="none"/>
                    </w:rPr>
                  </w:rPrChange>
                </w:rPr>
                <w:delText>sYmhl</w:delText>
              </w:r>
            </w:del>
          </w:p>
        </w:tc>
        <w:tc>
          <w:tcPr>
            <w:tcW w:w="2110" w:type="dxa"/>
          </w:tcPr>
          <w:p w14:paraId="268A80D2" w14:textId="7ABBA99A" w:rsidR="002C6BF6" w:rsidRPr="00166246" w:rsidDel="002C6BF6" w:rsidRDefault="002C6BF6" w:rsidP="002C6BF6">
            <w:pPr>
              <w:widowControl/>
              <w:tabs>
                <w:tab w:val="left" w:pos="720"/>
              </w:tabs>
              <w:spacing w:before="100" w:beforeAutospacing="1" w:after="100" w:afterAutospacing="1" w:line="240" w:lineRule="atLeast"/>
              <w:jc w:val="left"/>
              <w:rPr>
                <w:del w:id="2860" w:author="User" w:date="2024-06-13T21:06:00Z"/>
                <w:rFonts w:ascii="微软雅黑" w:eastAsia="微软雅黑" w:hAnsi="微软雅黑" w:cs="宋体"/>
                <w:strike/>
                <w:color w:val="191B1F"/>
                <w:kern w:val="0"/>
                <w:szCs w:val="21"/>
                <w:highlight w:val="magenta"/>
                <w14:ligatures w14:val="none"/>
                <w:rPrChange w:id="2861" w:author="User" w:date="2024-07-01T09:37:00Z">
                  <w:rPr>
                    <w:del w:id="2862" w:author="User" w:date="2024-06-13T21:06:00Z"/>
                    <w:rFonts w:ascii="微软雅黑" w:eastAsia="微软雅黑" w:hAnsi="微软雅黑" w:cs="宋体"/>
                    <w:color w:val="191B1F"/>
                    <w:kern w:val="0"/>
                    <w:szCs w:val="21"/>
                    <w14:ligatures w14:val="none"/>
                  </w:rPr>
                </w:rPrChange>
              </w:rPr>
            </w:pPr>
          </w:p>
        </w:tc>
        <w:tc>
          <w:tcPr>
            <w:tcW w:w="1748" w:type="dxa"/>
          </w:tcPr>
          <w:p w14:paraId="2A7CB582" w14:textId="53ACA841" w:rsidR="002C6BF6" w:rsidRPr="00166246" w:rsidDel="002C6BF6" w:rsidRDefault="002C6BF6" w:rsidP="002C6BF6">
            <w:pPr>
              <w:widowControl/>
              <w:tabs>
                <w:tab w:val="left" w:pos="720"/>
              </w:tabs>
              <w:spacing w:before="100" w:beforeAutospacing="1" w:after="100" w:afterAutospacing="1" w:line="240" w:lineRule="atLeast"/>
              <w:jc w:val="left"/>
              <w:rPr>
                <w:del w:id="2863" w:author="User" w:date="2024-06-13T21:06:00Z"/>
                <w:rFonts w:ascii="微软雅黑" w:eastAsia="微软雅黑" w:hAnsi="微软雅黑" w:cs="宋体"/>
                <w:strike/>
                <w:color w:val="191B1F"/>
                <w:kern w:val="0"/>
                <w:szCs w:val="21"/>
                <w:highlight w:val="magenta"/>
                <w14:ligatures w14:val="none"/>
                <w:rPrChange w:id="2864" w:author="User" w:date="2024-07-01T09:37:00Z">
                  <w:rPr>
                    <w:del w:id="2865" w:author="User" w:date="2024-06-13T21:06:00Z"/>
                    <w:rFonts w:ascii="微软雅黑" w:eastAsia="微软雅黑" w:hAnsi="微软雅黑" w:cs="宋体"/>
                    <w:color w:val="191B1F"/>
                    <w:kern w:val="0"/>
                    <w:szCs w:val="21"/>
                    <w14:ligatures w14:val="none"/>
                  </w:rPr>
                </w:rPrChange>
              </w:rPr>
            </w:pPr>
          </w:p>
        </w:tc>
        <w:tc>
          <w:tcPr>
            <w:tcW w:w="3036" w:type="dxa"/>
          </w:tcPr>
          <w:p w14:paraId="0D4BFF11" w14:textId="1386B3FE" w:rsidR="002C6BF6" w:rsidRPr="00166246" w:rsidDel="002C6BF6" w:rsidRDefault="002C6BF6" w:rsidP="002C6BF6">
            <w:pPr>
              <w:widowControl/>
              <w:tabs>
                <w:tab w:val="left" w:pos="720"/>
              </w:tabs>
              <w:spacing w:before="100" w:beforeAutospacing="1" w:after="100" w:afterAutospacing="1" w:line="240" w:lineRule="atLeast"/>
              <w:jc w:val="left"/>
              <w:rPr>
                <w:del w:id="2866" w:author="User" w:date="2024-06-13T21:06:00Z"/>
                <w:rFonts w:ascii="微软雅黑" w:eastAsia="微软雅黑" w:hAnsi="微软雅黑" w:cs="宋体"/>
                <w:strike/>
                <w:color w:val="191B1F"/>
                <w:kern w:val="0"/>
                <w:szCs w:val="21"/>
                <w:highlight w:val="magenta"/>
                <w14:ligatures w14:val="none"/>
                <w:rPrChange w:id="2867" w:author="User" w:date="2024-07-01T09:37:00Z">
                  <w:rPr>
                    <w:del w:id="286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3548BFB1" w14:textId="5C2D02A7" w:rsidTr="00F37E8A">
        <w:trPr>
          <w:del w:id="2869" w:author="User" w:date="2024-06-13T21:06:00Z"/>
        </w:trPr>
        <w:tc>
          <w:tcPr>
            <w:tcW w:w="1879" w:type="dxa"/>
          </w:tcPr>
          <w:p w14:paraId="001A70CB" w14:textId="75A6CC68" w:rsidR="002C6BF6" w:rsidRPr="00166246" w:rsidDel="002C6BF6" w:rsidRDefault="002C6BF6" w:rsidP="002C6BF6">
            <w:pPr>
              <w:widowControl/>
              <w:tabs>
                <w:tab w:val="left" w:pos="720"/>
              </w:tabs>
              <w:spacing w:before="100" w:beforeAutospacing="1" w:after="100" w:afterAutospacing="1" w:line="240" w:lineRule="atLeast"/>
              <w:jc w:val="left"/>
              <w:rPr>
                <w:del w:id="2870" w:author="User" w:date="2024-06-13T21:06:00Z"/>
                <w:rFonts w:ascii="微软雅黑" w:eastAsia="微软雅黑" w:hAnsi="微软雅黑" w:cs="宋体"/>
                <w:strike/>
                <w:color w:val="191B1F"/>
                <w:kern w:val="0"/>
                <w:szCs w:val="21"/>
                <w:highlight w:val="magenta"/>
                <w14:ligatures w14:val="none"/>
                <w:rPrChange w:id="2871" w:author="User" w:date="2024-07-01T09:37:00Z">
                  <w:rPr>
                    <w:del w:id="2872" w:author="User" w:date="2024-06-13T21:06:00Z"/>
                    <w:rFonts w:ascii="微软雅黑" w:eastAsia="微软雅黑" w:hAnsi="微软雅黑" w:cs="宋体"/>
                    <w:color w:val="191B1F"/>
                    <w:kern w:val="0"/>
                    <w:szCs w:val="21"/>
                    <w14:ligatures w14:val="none"/>
                  </w:rPr>
                </w:rPrChange>
              </w:rPr>
            </w:pPr>
            <w:del w:id="2873" w:author="User" w:date="2024-06-13T21:06:00Z">
              <w:r w:rsidRPr="00166246" w:rsidDel="002C6BF6">
                <w:rPr>
                  <w:rFonts w:ascii="微软雅黑" w:eastAsia="微软雅黑" w:hAnsi="微软雅黑" w:cs="宋体"/>
                  <w:strike/>
                  <w:color w:val="191B1F"/>
                  <w:kern w:val="0"/>
                  <w:szCs w:val="21"/>
                  <w:highlight w:val="magenta"/>
                  <w14:ligatures w14:val="none"/>
                  <w:rPrChange w:id="2874" w:author="User" w:date="2024-07-01T09:37:00Z">
                    <w:rPr>
                      <w:rFonts w:ascii="微软雅黑" w:eastAsia="微软雅黑" w:hAnsi="微软雅黑" w:cs="宋体"/>
                      <w:color w:val="191B1F"/>
                      <w:kern w:val="0"/>
                      <w:szCs w:val="21"/>
                      <w14:ligatures w14:val="none"/>
                    </w:rPr>
                  </w:rPrChange>
                </w:rPr>
                <w:delText>sQwzhl</w:delText>
              </w:r>
            </w:del>
          </w:p>
        </w:tc>
        <w:tc>
          <w:tcPr>
            <w:tcW w:w="2110" w:type="dxa"/>
          </w:tcPr>
          <w:p w14:paraId="1165C3B0" w14:textId="73EB2BF3" w:rsidR="002C6BF6" w:rsidRPr="00166246" w:rsidDel="002C6BF6" w:rsidRDefault="002C6BF6" w:rsidP="002C6BF6">
            <w:pPr>
              <w:widowControl/>
              <w:tabs>
                <w:tab w:val="left" w:pos="720"/>
              </w:tabs>
              <w:spacing w:before="100" w:beforeAutospacing="1" w:after="100" w:afterAutospacing="1" w:line="240" w:lineRule="atLeast"/>
              <w:jc w:val="left"/>
              <w:rPr>
                <w:del w:id="2875" w:author="User" w:date="2024-06-13T21:06:00Z"/>
                <w:rFonts w:ascii="微软雅黑" w:eastAsia="微软雅黑" w:hAnsi="微软雅黑" w:cs="宋体"/>
                <w:strike/>
                <w:color w:val="191B1F"/>
                <w:kern w:val="0"/>
                <w:szCs w:val="21"/>
                <w:highlight w:val="magenta"/>
                <w14:ligatures w14:val="none"/>
                <w:rPrChange w:id="2876" w:author="User" w:date="2024-07-01T09:37:00Z">
                  <w:rPr>
                    <w:del w:id="2877" w:author="User" w:date="2024-06-13T21:06:00Z"/>
                    <w:rFonts w:ascii="微软雅黑" w:eastAsia="微软雅黑" w:hAnsi="微软雅黑" w:cs="宋体"/>
                    <w:color w:val="191B1F"/>
                    <w:kern w:val="0"/>
                    <w:szCs w:val="21"/>
                    <w14:ligatures w14:val="none"/>
                  </w:rPr>
                </w:rPrChange>
              </w:rPr>
            </w:pPr>
          </w:p>
        </w:tc>
        <w:tc>
          <w:tcPr>
            <w:tcW w:w="1748" w:type="dxa"/>
          </w:tcPr>
          <w:p w14:paraId="0810E34D" w14:textId="0505358B" w:rsidR="002C6BF6" w:rsidRPr="00166246" w:rsidDel="002C6BF6" w:rsidRDefault="002C6BF6" w:rsidP="002C6BF6">
            <w:pPr>
              <w:widowControl/>
              <w:tabs>
                <w:tab w:val="left" w:pos="720"/>
              </w:tabs>
              <w:spacing w:before="100" w:beforeAutospacing="1" w:after="100" w:afterAutospacing="1" w:line="240" w:lineRule="atLeast"/>
              <w:jc w:val="left"/>
              <w:rPr>
                <w:del w:id="2878" w:author="User" w:date="2024-06-13T21:06:00Z"/>
                <w:rFonts w:ascii="微软雅黑" w:eastAsia="微软雅黑" w:hAnsi="微软雅黑" w:cs="宋体"/>
                <w:strike/>
                <w:color w:val="191B1F"/>
                <w:kern w:val="0"/>
                <w:szCs w:val="21"/>
                <w:highlight w:val="magenta"/>
                <w14:ligatures w14:val="none"/>
                <w:rPrChange w:id="2879" w:author="User" w:date="2024-07-01T09:37:00Z">
                  <w:rPr>
                    <w:del w:id="2880" w:author="User" w:date="2024-06-13T21:06:00Z"/>
                    <w:rFonts w:ascii="微软雅黑" w:eastAsia="微软雅黑" w:hAnsi="微软雅黑" w:cs="宋体"/>
                    <w:color w:val="191B1F"/>
                    <w:kern w:val="0"/>
                    <w:szCs w:val="21"/>
                    <w14:ligatures w14:val="none"/>
                  </w:rPr>
                </w:rPrChange>
              </w:rPr>
            </w:pPr>
          </w:p>
        </w:tc>
        <w:tc>
          <w:tcPr>
            <w:tcW w:w="3036" w:type="dxa"/>
          </w:tcPr>
          <w:p w14:paraId="0AECB0D6" w14:textId="73D56267" w:rsidR="002C6BF6" w:rsidRPr="00166246" w:rsidDel="002C6BF6" w:rsidRDefault="002C6BF6" w:rsidP="002C6BF6">
            <w:pPr>
              <w:widowControl/>
              <w:tabs>
                <w:tab w:val="left" w:pos="720"/>
              </w:tabs>
              <w:spacing w:before="100" w:beforeAutospacing="1" w:after="100" w:afterAutospacing="1" w:line="240" w:lineRule="atLeast"/>
              <w:jc w:val="left"/>
              <w:rPr>
                <w:del w:id="2881" w:author="User" w:date="2024-06-13T21:06:00Z"/>
                <w:rFonts w:ascii="微软雅黑" w:eastAsia="微软雅黑" w:hAnsi="微软雅黑" w:cs="宋体"/>
                <w:strike/>
                <w:color w:val="191B1F"/>
                <w:kern w:val="0"/>
                <w:szCs w:val="21"/>
                <w:highlight w:val="magenta"/>
                <w14:ligatures w14:val="none"/>
                <w:rPrChange w:id="2882" w:author="User" w:date="2024-07-01T09:37:00Z">
                  <w:rPr>
                    <w:del w:id="288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6176F413" w14:textId="3BE7A3E5" w:rsidTr="00F37E8A">
        <w:trPr>
          <w:del w:id="2884" w:author="User" w:date="2024-06-13T21:06:00Z"/>
        </w:trPr>
        <w:tc>
          <w:tcPr>
            <w:tcW w:w="1879" w:type="dxa"/>
          </w:tcPr>
          <w:p w14:paraId="42EEACF1" w14:textId="09828599" w:rsidR="002C6BF6" w:rsidRPr="00166246" w:rsidDel="002C6BF6" w:rsidRDefault="002C6BF6" w:rsidP="002C6BF6">
            <w:pPr>
              <w:widowControl/>
              <w:tabs>
                <w:tab w:val="left" w:pos="720"/>
              </w:tabs>
              <w:spacing w:before="100" w:beforeAutospacing="1" w:after="100" w:afterAutospacing="1" w:line="240" w:lineRule="atLeast"/>
              <w:jc w:val="left"/>
              <w:rPr>
                <w:del w:id="2885" w:author="User" w:date="2024-06-13T21:06:00Z"/>
                <w:rFonts w:ascii="微软雅黑" w:eastAsia="微软雅黑" w:hAnsi="微软雅黑" w:cs="宋体"/>
                <w:strike/>
                <w:color w:val="191B1F"/>
                <w:kern w:val="0"/>
                <w:szCs w:val="21"/>
                <w:highlight w:val="magenta"/>
                <w14:ligatures w14:val="none"/>
                <w:rPrChange w:id="2886" w:author="User" w:date="2024-07-01T09:37:00Z">
                  <w:rPr>
                    <w:del w:id="2887" w:author="User" w:date="2024-06-13T21:06:00Z"/>
                    <w:rFonts w:ascii="微软雅黑" w:eastAsia="微软雅黑" w:hAnsi="微软雅黑" w:cs="宋体"/>
                    <w:color w:val="191B1F"/>
                    <w:kern w:val="0"/>
                    <w:szCs w:val="21"/>
                    <w14:ligatures w14:val="none"/>
                  </w:rPr>
                </w:rPrChange>
              </w:rPr>
            </w:pPr>
            <w:del w:id="2888" w:author="User" w:date="2024-06-13T21:06:00Z">
              <w:r w:rsidRPr="00166246" w:rsidDel="002C6BF6">
                <w:rPr>
                  <w:rFonts w:ascii="微软雅黑" w:eastAsia="微软雅黑" w:hAnsi="微软雅黑" w:cs="宋体"/>
                  <w:strike/>
                  <w:color w:val="191B1F"/>
                  <w:kern w:val="0"/>
                  <w:szCs w:val="21"/>
                  <w:highlight w:val="magenta"/>
                  <w14:ligatures w14:val="none"/>
                  <w:rPrChange w:id="2889" w:author="User" w:date="2024-07-01T09:37:00Z">
                    <w:rPr>
                      <w:rFonts w:ascii="微软雅黑" w:eastAsia="微软雅黑" w:hAnsi="微软雅黑" w:cs="宋体"/>
                      <w:color w:val="191B1F"/>
                      <w:kern w:val="0"/>
                      <w:szCs w:val="21"/>
                      <w14:ligatures w14:val="none"/>
                    </w:rPr>
                  </w:rPrChange>
                </w:rPr>
                <w:delText>sYjz</w:delText>
              </w:r>
            </w:del>
          </w:p>
        </w:tc>
        <w:tc>
          <w:tcPr>
            <w:tcW w:w="2110" w:type="dxa"/>
          </w:tcPr>
          <w:p w14:paraId="596D7C15" w14:textId="4791B70F" w:rsidR="002C6BF6" w:rsidRPr="00166246" w:rsidDel="002C6BF6" w:rsidRDefault="002C6BF6" w:rsidP="002C6BF6">
            <w:pPr>
              <w:widowControl/>
              <w:tabs>
                <w:tab w:val="left" w:pos="720"/>
              </w:tabs>
              <w:spacing w:before="100" w:beforeAutospacing="1" w:after="100" w:afterAutospacing="1" w:line="240" w:lineRule="atLeast"/>
              <w:jc w:val="left"/>
              <w:rPr>
                <w:del w:id="2890" w:author="User" w:date="2024-06-13T21:06:00Z"/>
                <w:rFonts w:ascii="微软雅黑" w:eastAsia="微软雅黑" w:hAnsi="微软雅黑" w:cs="宋体"/>
                <w:strike/>
                <w:color w:val="191B1F"/>
                <w:kern w:val="0"/>
                <w:szCs w:val="21"/>
                <w:highlight w:val="magenta"/>
                <w14:ligatures w14:val="none"/>
                <w:rPrChange w:id="2891" w:author="User" w:date="2024-07-01T09:37:00Z">
                  <w:rPr>
                    <w:del w:id="2892" w:author="User" w:date="2024-06-13T21:06:00Z"/>
                    <w:rFonts w:ascii="微软雅黑" w:eastAsia="微软雅黑" w:hAnsi="微软雅黑" w:cs="宋体"/>
                    <w:color w:val="191B1F"/>
                    <w:kern w:val="0"/>
                    <w:szCs w:val="21"/>
                    <w14:ligatures w14:val="none"/>
                  </w:rPr>
                </w:rPrChange>
              </w:rPr>
            </w:pPr>
          </w:p>
        </w:tc>
        <w:tc>
          <w:tcPr>
            <w:tcW w:w="1748" w:type="dxa"/>
          </w:tcPr>
          <w:p w14:paraId="583E05FF" w14:textId="7C54C679" w:rsidR="002C6BF6" w:rsidRPr="00166246" w:rsidDel="002C6BF6" w:rsidRDefault="002C6BF6" w:rsidP="002C6BF6">
            <w:pPr>
              <w:widowControl/>
              <w:tabs>
                <w:tab w:val="left" w:pos="720"/>
              </w:tabs>
              <w:spacing w:before="100" w:beforeAutospacing="1" w:after="100" w:afterAutospacing="1" w:line="240" w:lineRule="atLeast"/>
              <w:jc w:val="left"/>
              <w:rPr>
                <w:del w:id="2893" w:author="User" w:date="2024-06-13T21:06:00Z"/>
                <w:rFonts w:ascii="微软雅黑" w:eastAsia="微软雅黑" w:hAnsi="微软雅黑" w:cs="宋体"/>
                <w:strike/>
                <w:color w:val="191B1F"/>
                <w:kern w:val="0"/>
                <w:szCs w:val="21"/>
                <w:highlight w:val="magenta"/>
                <w14:ligatures w14:val="none"/>
                <w:rPrChange w:id="2894" w:author="User" w:date="2024-07-01T09:37:00Z">
                  <w:rPr>
                    <w:del w:id="2895" w:author="User" w:date="2024-06-13T21:06:00Z"/>
                    <w:rFonts w:ascii="微软雅黑" w:eastAsia="微软雅黑" w:hAnsi="微软雅黑" w:cs="宋体"/>
                    <w:color w:val="191B1F"/>
                    <w:kern w:val="0"/>
                    <w:szCs w:val="21"/>
                    <w14:ligatures w14:val="none"/>
                  </w:rPr>
                </w:rPrChange>
              </w:rPr>
            </w:pPr>
          </w:p>
        </w:tc>
        <w:tc>
          <w:tcPr>
            <w:tcW w:w="3036" w:type="dxa"/>
          </w:tcPr>
          <w:p w14:paraId="5E78F5B4" w14:textId="195A6529" w:rsidR="002C6BF6" w:rsidRPr="00166246" w:rsidDel="002C6BF6" w:rsidRDefault="002C6BF6" w:rsidP="002C6BF6">
            <w:pPr>
              <w:widowControl/>
              <w:tabs>
                <w:tab w:val="left" w:pos="720"/>
              </w:tabs>
              <w:spacing w:before="100" w:beforeAutospacing="1" w:after="100" w:afterAutospacing="1" w:line="240" w:lineRule="atLeast"/>
              <w:jc w:val="left"/>
              <w:rPr>
                <w:del w:id="2896" w:author="User" w:date="2024-06-13T21:06:00Z"/>
                <w:rFonts w:ascii="微软雅黑" w:eastAsia="微软雅黑" w:hAnsi="微软雅黑" w:cs="宋体"/>
                <w:strike/>
                <w:color w:val="191B1F"/>
                <w:kern w:val="0"/>
                <w:szCs w:val="21"/>
                <w:highlight w:val="magenta"/>
                <w14:ligatures w14:val="none"/>
                <w:rPrChange w:id="2897" w:author="User" w:date="2024-07-01T09:37:00Z">
                  <w:rPr>
                    <w:del w:id="289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4918D6DD" w14:textId="0AFB9E37" w:rsidTr="00F37E8A">
        <w:trPr>
          <w:del w:id="2899" w:author="User" w:date="2024-06-13T21:06:00Z"/>
        </w:trPr>
        <w:tc>
          <w:tcPr>
            <w:tcW w:w="1879" w:type="dxa"/>
          </w:tcPr>
          <w:p w14:paraId="2B7E5625" w14:textId="1E6A7EE2" w:rsidR="002C6BF6" w:rsidRPr="00166246" w:rsidDel="002C6BF6" w:rsidRDefault="002C6BF6" w:rsidP="002C6BF6">
            <w:pPr>
              <w:widowControl/>
              <w:tabs>
                <w:tab w:val="left" w:pos="720"/>
              </w:tabs>
              <w:spacing w:before="100" w:beforeAutospacing="1" w:after="100" w:afterAutospacing="1" w:line="240" w:lineRule="atLeast"/>
              <w:jc w:val="left"/>
              <w:rPr>
                <w:del w:id="2900" w:author="User" w:date="2024-06-13T21:06:00Z"/>
                <w:rFonts w:ascii="微软雅黑" w:eastAsia="微软雅黑" w:hAnsi="微软雅黑" w:cs="宋体"/>
                <w:strike/>
                <w:color w:val="191B1F"/>
                <w:kern w:val="0"/>
                <w:szCs w:val="21"/>
                <w:highlight w:val="magenta"/>
                <w14:ligatures w14:val="none"/>
                <w:rPrChange w:id="2901" w:author="User" w:date="2024-07-01T09:37:00Z">
                  <w:rPr>
                    <w:del w:id="2902" w:author="User" w:date="2024-06-13T21:06:00Z"/>
                    <w:rFonts w:ascii="微软雅黑" w:eastAsia="微软雅黑" w:hAnsi="微软雅黑" w:cs="宋体"/>
                    <w:color w:val="191B1F"/>
                    <w:kern w:val="0"/>
                    <w:szCs w:val="21"/>
                    <w14:ligatures w14:val="none"/>
                  </w:rPr>
                </w:rPrChange>
              </w:rPr>
            </w:pPr>
            <w:del w:id="2903" w:author="User" w:date="2024-06-13T21:06:00Z">
              <w:r w:rsidRPr="00166246" w:rsidDel="002C6BF6">
                <w:rPr>
                  <w:rFonts w:ascii="微软雅黑" w:eastAsia="微软雅黑" w:hAnsi="微软雅黑" w:cs="宋体"/>
                  <w:strike/>
                  <w:color w:val="191B1F"/>
                  <w:kern w:val="0"/>
                  <w:szCs w:val="21"/>
                  <w:highlight w:val="magenta"/>
                  <w14:ligatures w14:val="none"/>
                  <w:rPrChange w:id="2904" w:author="User" w:date="2024-07-01T09:37:00Z">
                    <w:rPr>
                      <w:rFonts w:ascii="微软雅黑" w:eastAsia="微软雅黑" w:hAnsi="微软雅黑" w:cs="宋体"/>
                      <w:color w:val="191B1F"/>
                      <w:kern w:val="0"/>
                      <w:szCs w:val="21"/>
                      <w14:ligatures w14:val="none"/>
                    </w:rPr>
                  </w:rPrChange>
                </w:rPr>
                <w:delText>sSryhl</w:delText>
              </w:r>
            </w:del>
          </w:p>
        </w:tc>
        <w:tc>
          <w:tcPr>
            <w:tcW w:w="2110" w:type="dxa"/>
          </w:tcPr>
          <w:p w14:paraId="28BB89BB" w14:textId="697FE20D" w:rsidR="002C6BF6" w:rsidRPr="00166246" w:rsidDel="002C6BF6" w:rsidRDefault="002C6BF6" w:rsidP="002C6BF6">
            <w:pPr>
              <w:widowControl/>
              <w:tabs>
                <w:tab w:val="left" w:pos="720"/>
              </w:tabs>
              <w:spacing w:before="100" w:beforeAutospacing="1" w:after="100" w:afterAutospacing="1" w:line="240" w:lineRule="atLeast"/>
              <w:jc w:val="left"/>
              <w:rPr>
                <w:del w:id="2905" w:author="User" w:date="2024-06-13T21:06:00Z"/>
                <w:rFonts w:ascii="微软雅黑" w:eastAsia="微软雅黑" w:hAnsi="微软雅黑" w:cs="宋体"/>
                <w:strike/>
                <w:color w:val="191B1F"/>
                <w:kern w:val="0"/>
                <w:szCs w:val="21"/>
                <w:highlight w:val="magenta"/>
                <w14:ligatures w14:val="none"/>
                <w:rPrChange w:id="2906" w:author="User" w:date="2024-07-01T09:37:00Z">
                  <w:rPr>
                    <w:del w:id="2907" w:author="User" w:date="2024-06-13T21:06:00Z"/>
                    <w:rFonts w:ascii="微软雅黑" w:eastAsia="微软雅黑" w:hAnsi="微软雅黑" w:cs="宋体"/>
                    <w:color w:val="191B1F"/>
                    <w:kern w:val="0"/>
                    <w:szCs w:val="21"/>
                    <w14:ligatures w14:val="none"/>
                  </w:rPr>
                </w:rPrChange>
              </w:rPr>
            </w:pPr>
          </w:p>
        </w:tc>
        <w:tc>
          <w:tcPr>
            <w:tcW w:w="1748" w:type="dxa"/>
          </w:tcPr>
          <w:p w14:paraId="3D9F9EEE" w14:textId="0148FA41" w:rsidR="002C6BF6" w:rsidRPr="00166246" w:rsidDel="002C6BF6" w:rsidRDefault="002C6BF6" w:rsidP="002C6BF6">
            <w:pPr>
              <w:widowControl/>
              <w:tabs>
                <w:tab w:val="left" w:pos="720"/>
              </w:tabs>
              <w:spacing w:before="100" w:beforeAutospacing="1" w:after="100" w:afterAutospacing="1" w:line="240" w:lineRule="atLeast"/>
              <w:jc w:val="left"/>
              <w:rPr>
                <w:del w:id="2908" w:author="User" w:date="2024-06-13T21:06:00Z"/>
                <w:rFonts w:ascii="微软雅黑" w:eastAsia="微软雅黑" w:hAnsi="微软雅黑" w:cs="宋体"/>
                <w:strike/>
                <w:color w:val="191B1F"/>
                <w:kern w:val="0"/>
                <w:szCs w:val="21"/>
                <w:highlight w:val="magenta"/>
                <w14:ligatures w14:val="none"/>
                <w:rPrChange w:id="2909" w:author="User" w:date="2024-07-01T09:37:00Z">
                  <w:rPr>
                    <w:del w:id="2910" w:author="User" w:date="2024-06-13T21:06:00Z"/>
                    <w:rFonts w:ascii="微软雅黑" w:eastAsia="微软雅黑" w:hAnsi="微软雅黑" w:cs="宋体"/>
                    <w:color w:val="191B1F"/>
                    <w:kern w:val="0"/>
                    <w:szCs w:val="21"/>
                    <w14:ligatures w14:val="none"/>
                  </w:rPr>
                </w:rPrChange>
              </w:rPr>
            </w:pPr>
          </w:p>
        </w:tc>
        <w:tc>
          <w:tcPr>
            <w:tcW w:w="3036" w:type="dxa"/>
          </w:tcPr>
          <w:p w14:paraId="2FA0DBB1" w14:textId="1F2FE1F1" w:rsidR="002C6BF6" w:rsidRPr="00166246" w:rsidDel="002C6BF6" w:rsidRDefault="002C6BF6" w:rsidP="002C6BF6">
            <w:pPr>
              <w:widowControl/>
              <w:tabs>
                <w:tab w:val="left" w:pos="720"/>
              </w:tabs>
              <w:spacing w:before="100" w:beforeAutospacing="1" w:after="100" w:afterAutospacing="1" w:line="240" w:lineRule="atLeast"/>
              <w:jc w:val="left"/>
              <w:rPr>
                <w:del w:id="2911" w:author="User" w:date="2024-06-13T21:06:00Z"/>
                <w:rFonts w:ascii="微软雅黑" w:eastAsia="微软雅黑" w:hAnsi="微软雅黑" w:cs="宋体"/>
                <w:strike/>
                <w:color w:val="191B1F"/>
                <w:kern w:val="0"/>
                <w:szCs w:val="21"/>
                <w:highlight w:val="magenta"/>
                <w14:ligatures w14:val="none"/>
                <w:rPrChange w:id="2912" w:author="User" w:date="2024-07-01T09:37:00Z">
                  <w:rPr>
                    <w:del w:id="291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661B1BA5" w14:textId="35C6A16B" w:rsidTr="00F37E8A">
        <w:trPr>
          <w:del w:id="2914" w:author="User" w:date="2024-06-13T21:06:00Z"/>
        </w:trPr>
        <w:tc>
          <w:tcPr>
            <w:tcW w:w="1879" w:type="dxa"/>
          </w:tcPr>
          <w:p w14:paraId="58F7B3A6" w14:textId="51F0AAFC" w:rsidR="002C6BF6" w:rsidRPr="00166246" w:rsidDel="002C6BF6" w:rsidRDefault="002C6BF6" w:rsidP="002C6BF6">
            <w:pPr>
              <w:widowControl/>
              <w:tabs>
                <w:tab w:val="left" w:pos="720"/>
              </w:tabs>
              <w:spacing w:before="100" w:beforeAutospacing="1" w:after="100" w:afterAutospacing="1" w:line="240" w:lineRule="atLeast"/>
              <w:jc w:val="left"/>
              <w:rPr>
                <w:del w:id="2915" w:author="User" w:date="2024-06-13T21:06:00Z"/>
                <w:rFonts w:ascii="微软雅黑" w:eastAsia="微软雅黑" w:hAnsi="微软雅黑" w:cs="宋体"/>
                <w:strike/>
                <w:color w:val="191B1F"/>
                <w:kern w:val="0"/>
                <w:szCs w:val="21"/>
                <w:highlight w:val="magenta"/>
                <w14:ligatures w14:val="none"/>
                <w:rPrChange w:id="2916" w:author="User" w:date="2024-07-01T09:37:00Z">
                  <w:rPr>
                    <w:del w:id="2917" w:author="User" w:date="2024-06-13T21:06:00Z"/>
                    <w:rFonts w:ascii="微软雅黑" w:eastAsia="微软雅黑" w:hAnsi="微软雅黑" w:cs="宋体"/>
                    <w:color w:val="191B1F"/>
                    <w:kern w:val="0"/>
                    <w:szCs w:val="21"/>
                    <w14:ligatures w14:val="none"/>
                  </w:rPr>
                </w:rPrChange>
              </w:rPr>
            </w:pPr>
            <w:del w:id="2918" w:author="User" w:date="2024-06-13T21:06:00Z">
              <w:r w:rsidRPr="00166246" w:rsidDel="002C6BF6">
                <w:rPr>
                  <w:rFonts w:ascii="微软雅黑" w:eastAsia="微软雅黑" w:hAnsi="微软雅黑" w:cs="宋体"/>
                  <w:strike/>
                  <w:color w:val="191B1F"/>
                  <w:kern w:val="0"/>
                  <w:szCs w:val="21"/>
                  <w:highlight w:val="magenta"/>
                  <w14:ligatures w14:val="none"/>
                  <w:rPrChange w:id="2919" w:author="User" w:date="2024-07-01T09:37:00Z">
                    <w:rPr>
                      <w:rFonts w:ascii="微软雅黑" w:eastAsia="微软雅黑" w:hAnsi="微软雅黑" w:cs="宋体"/>
                      <w:color w:val="191B1F"/>
                      <w:kern w:val="0"/>
                      <w:szCs w:val="21"/>
                      <w14:ligatures w14:val="none"/>
                    </w:rPr>
                  </w:rPrChange>
                </w:rPr>
                <w:delText>sLhw</w:delText>
              </w:r>
            </w:del>
          </w:p>
        </w:tc>
        <w:tc>
          <w:tcPr>
            <w:tcW w:w="2110" w:type="dxa"/>
          </w:tcPr>
          <w:p w14:paraId="31B3DF91" w14:textId="5FC1BBBD" w:rsidR="002C6BF6" w:rsidRPr="00166246" w:rsidDel="002C6BF6" w:rsidRDefault="002C6BF6" w:rsidP="002C6BF6">
            <w:pPr>
              <w:widowControl/>
              <w:tabs>
                <w:tab w:val="left" w:pos="720"/>
              </w:tabs>
              <w:spacing w:before="100" w:beforeAutospacing="1" w:after="100" w:afterAutospacing="1" w:line="240" w:lineRule="atLeast"/>
              <w:jc w:val="left"/>
              <w:rPr>
                <w:del w:id="2920" w:author="User" w:date="2024-06-13T21:06:00Z"/>
                <w:rFonts w:ascii="微软雅黑" w:eastAsia="微软雅黑" w:hAnsi="微软雅黑" w:cs="宋体"/>
                <w:strike/>
                <w:color w:val="191B1F"/>
                <w:kern w:val="0"/>
                <w:szCs w:val="21"/>
                <w:highlight w:val="magenta"/>
                <w14:ligatures w14:val="none"/>
                <w:rPrChange w:id="2921" w:author="User" w:date="2024-07-01T09:37:00Z">
                  <w:rPr>
                    <w:del w:id="2922" w:author="User" w:date="2024-06-13T21:06:00Z"/>
                    <w:rFonts w:ascii="微软雅黑" w:eastAsia="微软雅黑" w:hAnsi="微软雅黑" w:cs="宋体"/>
                    <w:color w:val="191B1F"/>
                    <w:kern w:val="0"/>
                    <w:szCs w:val="21"/>
                    <w14:ligatures w14:val="none"/>
                  </w:rPr>
                </w:rPrChange>
              </w:rPr>
            </w:pPr>
          </w:p>
        </w:tc>
        <w:tc>
          <w:tcPr>
            <w:tcW w:w="1748" w:type="dxa"/>
          </w:tcPr>
          <w:p w14:paraId="5C94859B" w14:textId="525D1CF0" w:rsidR="002C6BF6" w:rsidRPr="00166246" w:rsidDel="002C6BF6" w:rsidRDefault="002C6BF6" w:rsidP="002C6BF6">
            <w:pPr>
              <w:widowControl/>
              <w:tabs>
                <w:tab w:val="left" w:pos="720"/>
              </w:tabs>
              <w:spacing w:before="100" w:beforeAutospacing="1" w:after="100" w:afterAutospacing="1" w:line="240" w:lineRule="atLeast"/>
              <w:jc w:val="left"/>
              <w:rPr>
                <w:del w:id="2923" w:author="User" w:date="2024-06-13T21:06:00Z"/>
                <w:rFonts w:ascii="微软雅黑" w:eastAsia="微软雅黑" w:hAnsi="微软雅黑" w:cs="宋体"/>
                <w:strike/>
                <w:color w:val="191B1F"/>
                <w:kern w:val="0"/>
                <w:szCs w:val="21"/>
                <w:highlight w:val="magenta"/>
                <w14:ligatures w14:val="none"/>
                <w:rPrChange w:id="2924" w:author="User" w:date="2024-07-01T09:37:00Z">
                  <w:rPr>
                    <w:del w:id="2925" w:author="User" w:date="2024-06-13T21:06:00Z"/>
                    <w:rFonts w:ascii="微软雅黑" w:eastAsia="微软雅黑" w:hAnsi="微软雅黑" w:cs="宋体"/>
                    <w:color w:val="191B1F"/>
                    <w:kern w:val="0"/>
                    <w:szCs w:val="21"/>
                    <w14:ligatures w14:val="none"/>
                  </w:rPr>
                </w:rPrChange>
              </w:rPr>
            </w:pPr>
          </w:p>
        </w:tc>
        <w:tc>
          <w:tcPr>
            <w:tcW w:w="3036" w:type="dxa"/>
          </w:tcPr>
          <w:p w14:paraId="48D67389" w14:textId="124D2D11" w:rsidR="002C6BF6" w:rsidRPr="00166246" w:rsidDel="002C6BF6" w:rsidRDefault="002C6BF6" w:rsidP="002C6BF6">
            <w:pPr>
              <w:widowControl/>
              <w:tabs>
                <w:tab w:val="left" w:pos="720"/>
              </w:tabs>
              <w:spacing w:before="100" w:beforeAutospacing="1" w:after="100" w:afterAutospacing="1" w:line="240" w:lineRule="atLeast"/>
              <w:jc w:val="left"/>
              <w:rPr>
                <w:del w:id="2926" w:author="User" w:date="2024-06-13T21:06:00Z"/>
                <w:rFonts w:ascii="微软雅黑" w:eastAsia="微软雅黑" w:hAnsi="微软雅黑" w:cs="宋体"/>
                <w:strike/>
                <w:color w:val="191B1F"/>
                <w:kern w:val="0"/>
                <w:szCs w:val="21"/>
                <w:highlight w:val="magenta"/>
                <w14:ligatures w14:val="none"/>
                <w:rPrChange w:id="2927" w:author="User" w:date="2024-07-01T09:37:00Z">
                  <w:rPr>
                    <w:del w:id="292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1F3FE69D" w14:textId="0DB84FFD" w:rsidTr="00F37E8A">
        <w:trPr>
          <w:del w:id="2929" w:author="User" w:date="2024-06-13T21:06:00Z"/>
        </w:trPr>
        <w:tc>
          <w:tcPr>
            <w:tcW w:w="1879" w:type="dxa"/>
          </w:tcPr>
          <w:p w14:paraId="390070B8" w14:textId="06C48E37" w:rsidR="002C6BF6" w:rsidRPr="00166246" w:rsidDel="002C6BF6" w:rsidRDefault="002C6BF6" w:rsidP="002C6BF6">
            <w:pPr>
              <w:widowControl/>
              <w:tabs>
                <w:tab w:val="left" w:pos="720"/>
              </w:tabs>
              <w:spacing w:before="100" w:beforeAutospacing="1" w:after="100" w:afterAutospacing="1" w:line="240" w:lineRule="atLeast"/>
              <w:jc w:val="left"/>
              <w:rPr>
                <w:del w:id="2930" w:author="User" w:date="2024-06-13T21:06:00Z"/>
                <w:rFonts w:ascii="微软雅黑" w:eastAsia="微软雅黑" w:hAnsi="微软雅黑" w:cs="宋体"/>
                <w:strike/>
                <w:color w:val="191B1F"/>
                <w:kern w:val="0"/>
                <w:szCs w:val="21"/>
                <w:highlight w:val="magenta"/>
                <w14:ligatures w14:val="none"/>
                <w:rPrChange w:id="2931" w:author="User" w:date="2024-07-01T09:37:00Z">
                  <w:rPr>
                    <w:del w:id="2932" w:author="User" w:date="2024-06-13T21:06:00Z"/>
                    <w:rFonts w:ascii="微软雅黑" w:eastAsia="微软雅黑" w:hAnsi="微软雅黑" w:cs="宋体"/>
                    <w:color w:val="191B1F"/>
                    <w:kern w:val="0"/>
                    <w:szCs w:val="21"/>
                    <w14:ligatures w14:val="none"/>
                  </w:rPr>
                </w:rPrChange>
              </w:rPr>
            </w:pPr>
            <w:del w:id="2933" w:author="User" w:date="2024-06-13T21:06:00Z">
              <w:r w:rsidRPr="00166246" w:rsidDel="002C6BF6">
                <w:rPr>
                  <w:rFonts w:ascii="微软雅黑" w:eastAsia="微软雅黑" w:hAnsi="微软雅黑" w:cs="宋体"/>
                  <w:strike/>
                  <w:color w:val="191B1F"/>
                  <w:kern w:val="0"/>
                  <w:szCs w:val="21"/>
                  <w:highlight w:val="magenta"/>
                  <w14:ligatures w14:val="none"/>
                  <w:rPrChange w:id="2934" w:author="User" w:date="2024-07-01T09:37:00Z">
                    <w:rPr>
                      <w:rFonts w:ascii="微软雅黑" w:eastAsia="微软雅黑" w:hAnsi="微软雅黑" w:cs="宋体"/>
                      <w:color w:val="191B1F"/>
                      <w:kern w:val="0"/>
                      <w:szCs w:val="21"/>
                      <w14:ligatures w14:val="none"/>
                    </w:rPr>
                  </w:rPrChange>
                </w:rPr>
                <w:delText>sJgx</w:delText>
              </w:r>
            </w:del>
          </w:p>
        </w:tc>
        <w:tc>
          <w:tcPr>
            <w:tcW w:w="2110" w:type="dxa"/>
          </w:tcPr>
          <w:p w14:paraId="60F10C46" w14:textId="6D00441B" w:rsidR="002C6BF6" w:rsidRPr="00166246" w:rsidDel="002C6BF6" w:rsidRDefault="002C6BF6" w:rsidP="002C6BF6">
            <w:pPr>
              <w:widowControl/>
              <w:tabs>
                <w:tab w:val="left" w:pos="720"/>
              </w:tabs>
              <w:spacing w:before="100" w:beforeAutospacing="1" w:after="100" w:afterAutospacing="1" w:line="240" w:lineRule="atLeast"/>
              <w:jc w:val="left"/>
              <w:rPr>
                <w:del w:id="2935" w:author="User" w:date="2024-06-13T21:06:00Z"/>
                <w:rFonts w:ascii="微软雅黑" w:eastAsia="微软雅黑" w:hAnsi="微软雅黑" w:cs="宋体"/>
                <w:strike/>
                <w:color w:val="191B1F"/>
                <w:kern w:val="0"/>
                <w:szCs w:val="21"/>
                <w:highlight w:val="magenta"/>
                <w14:ligatures w14:val="none"/>
                <w:rPrChange w:id="2936" w:author="User" w:date="2024-07-01T09:37:00Z">
                  <w:rPr>
                    <w:del w:id="2937" w:author="User" w:date="2024-06-13T21:06:00Z"/>
                    <w:rFonts w:ascii="微软雅黑" w:eastAsia="微软雅黑" w:hAnsi="微软雅黑" w:cs="宋体"/>
                    <w:color w:val="191B1F"/>
                    <w:kern w:val="0"/>
                    <w:szCs w:val="21"/>
                    <w14:ligatures w14:val="none"/>
                  </w:rPr>
                </w:rPrChange>
              </w:rPr>
            </w:pPr>
          </w:p>
        </w:tc>
        <w:tc>
          <w:tcPr>
            <w:tcW w:w="1748" w:type="dxa"/>
          </w:tcPr>
          <w:p w14:paraId="1A70B392" w14:textId="799E59C9" w:rsidR="002C6BF6" w:rsidRPr="00166246" w:rsidDel="002C6BF6" w:rsidRDefault="002C6BF6" w:rsidP="002C6BF6">
            <w:pPr>
              <w:widowControl/>
              <w:tabs>
                <w:tab w:val="left" w:pos="720"/>
              </w:tabs>
              <w:spacing w:before="100" w:beforeAutospacing="1" w:after="100" w:afterAutospacing="1" w:line="240" w:lineRule="atLeast"/>
              <w:jc w:val="left"/>
              <w:rPr>
                <w:del w:id="2938" w:author="User" w:date="2024-06-13T21:06:00Z"/>
                <w:rFonts w:ascii="微软雅黑" w:eastAsia="微软雅黑" w:hAnsi="微软雅黑" w:cs="宋体"/>
                <w:strike/>
                <w:color w:val="191B1F"/>
                <w:kern w:val="0"/>
                <w:szCs w:val="21"/>
                <w:highlight w:val="magenta"/>
                <w14:ligatures w14:val="none"/>
                <w:rPrChange w:id="2939" w:author="User" w:date="2024-07-01T09:37:00Z">
                  <w:rPr>
                    <w:del w:id="2940" w:author="User" w:date="2024-06-13T21:06:00Z"/>
                    <w:rFonts w:ascii="微软雅黑" w:eastAsia="微软雅黑" w:hAnsi="微软雅黑" w:cs="宋体"/>
                    <w:color w:val="191B1F"/>
                    <w:kern w:val="0"/>
                    <w:szCs w:val="21"/>
                    <w14:ligatures w14:val="none"/>
                  </w:rPr>
                </w:rPrChange>
              </w:rPr>
            </w:pPr>
          </w:p>
        </w:tc>
        <w:tc>
          <w:tcPr>
            <w:tcW w:w="3036" w:type="dxa"/>
          </w:tcPr>
          <w:p w14:paraId="70A5AF38" w14:textId="373F2D44" w:rsidR="002C6BF6" w:rsidRPr="00166246" w:rsidDel="002C6BF6" w:rsidRDefault="002C6BF6" w:rsidP="002C6BF6">
            <w:pPr>
              <w:widowControl/>
              <w:tabs>
                <w:tab w:val="left" w:pos="720"/>
              </w:tabs>
              <w:spacing w:before="100" w:beforeAutospacing="1" w:after="100" w:afterAutospacing="1" w:line="240" w:lineRule="atLeast"/>
              <w:jc w:val="left"/>
              <w:rPr>
                <w:del w:id="2941" w:author="User" w:date="2024-06-13T21:06:00Z"/>
                <w:rFonts w:ascii="微软雅黑" w:eastAsia="微软雅黑" w:hAnsi="微软雅黑" w:cs="宋体"/>
                <w:strike/>
                <w:color w:val="191B1F"/>
                <w:kern w:val="0"/>
                <w:szCs w:val="21"/>
                <w:highlight w:val="magenta"/>
                <w14:ligatures w14:val="none"/>
                <w:rPrChange w:id="2942" w:author="User" w:date="2024-07-01T09:37:00Z">
                  <w:rPr>
                    <w:del w:id="294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2EE0B821" w14:textId="0570CF8D" w:rsidTr="00F37E8A">
        <w:trPr>
          <w:del w:id="2944" w:author="User" w:date="2024-06-13T21:06:00Z"/>
        </w:trPr>
        <w:tc>
          <w:tcPr>
            <w:tcW w:w="1879" w:type="dxa"/>
          </w:tcPr>
          <w:p w14:paraId="717EE4D5" w14:textId="00CEECE0" w:rsidR="002C6BF6" w:rsidRPr="00166246" w:rsidDel="002C6BF6" w:rsidRDefault="002C6BF6" w:rsidP="002C6BF6">
            <w:pPr>
              <w:widowControl/>
              <w:tabs>
                <w:tab w:val="left" w:pos="720"/>
              </w:tabs>
              <w:spacing w:before="100" w:beforeAutospacing="1" w:after="100" w:afterAutospacing="1" w:line="240" w:lineRule="atLeast"/>
              <w:jc w:val="left"/>
              <w:rPr>
                <w:del w:id="2945" w:author="User" w:date="2024-06-13T21:06:00Z"/>
                <w:rFonts w:ascii="微软雅黑" w:eastAsia="微软雅黑" w:hAnsi="微软雅黑" w:cs="宋体"/>
                <w:strike/>
                <w:color w:val="191B1F"/>
                <w:kern w:val="0"/>
                <w:szCs w:val="21"/>
                <w:highlight w:val="magenta"/>
                <w14:ligatures w14:val="none"/>
                <w:rPrChange w:id="2946" w:author="User" w:date="2024-07-01T09:37:00Z">
                  <w:rPr>
                    <w:del w:id="2947" w:author="User" w:date="2024-06-13T21:06:00Z"/>
                    <w:rFonts w:ascii="微软雅黑" w:eastAsia="微软雅黑" w:hAnsi="微软雅黑" w:cs="宋体"/>
                    <w:color w:val="191B1F"/>
                    <w:kern w:val="0"/>
                    <w:szCs w:val="21"/>
                    <w14:ligatures w14:val="none"/>
                  </w:rPr>
                </w:rPrChange>
              </w:rPr>
            </w:pPr>
            <w:del w:id="2948" w:author="User" w:date="2024-06-13T21:06:00Z">
              <w:r w:rsidRPr="00166246" w:rsidDel="002C6BF6">
                <w:rPr>
                  <w:rFonts w:ascii="微软雅黑" w:eastAsia="微软雅黑" w:hAnsi="微软雅黑" w:cs="宋体"/>
                  <w:strike/>
                  <w:color w:val="191B1F"/>
                  <w:kern w:val="0"/>
                  <w:szCs w:val="21"/>
                  <w:highlight w:val="magenta"/>
                  <w14:ligatures w14:val="none"/>
                  <w:rPrChange w:id="2949" w:author="User" w:date="2024-07-01T09:37:00Z">
                    <w:rPr>
                      <w:rFonts w:ascii="微软雅黑" w:eastAsia="微软雅黑" w:hAnsi="微软雅黑" w:cs="宋体"/>
                      <w:color w:val="191B1F"/>
                      <w:kern w:val="0"/>
                      <w:szCs w:val="21"/>
                      <w14:ligatures w14:val="none"/>
                    </w:rPr>
                  </w:rPrChange>
                </w:rPr>
                <w:delText>lKf</w:delText>
              </w:r>
            </w:del>
          </w:p>
        </w:tc>
        <w:tc>
          <w:tcPr>
            <w:tcW w:w="2110" w:type="dxa"/>
          </w:tcPr>
          <w:p w14:paraId="2C1DAA61" w14:textId="624CFB61" w:rsidR="002C6BF6" w:rsidRPr="00166246" w:rsidDel="002C6BF6" w:rsidRDefault="002C6BF6" w:rsidP="002C6BF6">
            <w:pPr>
              <w:widowControl/>
              <w:tabs>
                <w:tab w:val="left" w:pos="720"/>
              </w:tabs>
              <w:spacing w:before="100" w:beforeAutospacing="1" w:after="100" w:afterAutospacing="1" w:line="240" w:lineRule="atLeast"/>
              <w:jc w:val="left"/>
              <w:rPr>
                <w:del w:id="2950" w:author="User" w:date="2024-06-13T21:06:00Z"/>
                <w:rFonts w:ascii="微软雅黑" w:eastAsia="微软雅黑" w:hAnsi="微软雅黑" w:cs="宋体"/>
                <w:strike/>
                <w:color w:val="191B1F"/>
                <w:kern w:val="0"/>
                <w:szCs w:val="21"/>
                <w:highlight w:val="magenta"/>
                <w14:ligatures w14:val="none"/>
                <w:rPrChange w:id="2951" w:author="User" w:date="2024-07-01T09:37:00Z">
                  <w:rPr>
                    <w:del w:id="2952" w:author="User" w:date="2024-06-13T21:06:00Z"/>
                    <w:rFonts w:ascii="微软雅黑" w:eastAsia="微软雅黑" w:hAnsi="微软雅黑" w:cs="宋体"/>
                    <w:color w:val="191B1F"/>
                    <w:kern w:val="0"/>
                    <w:szCs w:val="21"/>
                    <w14:ligatures w14:val="none"/>
                  </w:rPr>
                </w:rPrChange>
              </w:rPr>
            </w:pPr>
          </w:p>
        </w:tc>
        <w:tc>
          <w:tcPr>
            <w:tcW w:w="1748" w:type="dxa"/>
          </w:tcPr>
          <w:p w14:paraId="091E0D67" w14:textId="4E9CED9E" w:rsidR="002C6BF6" w:rsidRPr="00166246" w:rsidDel="002C6BF6" w:rsidRDefault="002C6BF6" w:rsidP="002C6BF6">
            <w:pPr>
              <w:widowControl/>
              <w:tabs>
                <w:tab w:val="left" w:pos="720"/>
              </w:tabs>
              <w:spacing w:before="100" w:beforeAutospacing="1" w:after="100" w:afterAutospacing="1" w:line="240" w:lineRule="atLeast"/>
              <w:jc w:val="left"/>
              <w:rPr>
                <w:del w:id="2953" w:author="User" w:date="2024-06-13T21:06:00Z"/>
                <w:rFonts w:ascii="微软雅黑" w:eastAsia="微软雅黑" w:hAnsi="微软雅黑" w:cs="宋体"/>
                <w:strike/>
                <w:color w:val="191B1F"/>
                <w:kern w:val="0"/>
                <w:szCs w:val="21"/>
                <w:highlight w:val="magenta"/>
                <w14:ligatures w14:val="none"/>
                <w:rPrChange w:id="2954" w:author="User" w:date="2024-07-01T09:37:00Z">
                  <w:rPr>
                    <w:del w:id="2955" w:author="User" w:date="2024-06-13T21:06:00Z"/>
                    <w:rFonts w:ascii="微软雅黑" w:eastAsia="微软雅黑" w:hAnsi="微软雅黑" w:cs="宋体"/>
                    <w:color w:val="191B1F"/>
                    <w:kern w:val="0"/>
                    <w:szCs w:val="21"/>
                    <w14:ligatures w14:val="none"/>
                  </w:rPr>
                </w:rPrChange>
              </w:rPr>
            </w:pPr>
          </w:p>
        </w:tc>
        <w:tc>
          <w:tcPr>
            <w:tcW w:w="3036" w:type="dxa"/>
          </w:tcPr>
          <w:p w14:paraId="60F4EACE" w14:textId="048F3855" w:rsidR="002C6BF6" w:rsidRPr="00166246" w:rsidDel="002C6BF6" w:rsidRDefault="002C6BF6" w:rsidP="002C6BF6">
            <w:pPr>
              <w:widowControl/>
              <w:tabs>
                <w:tab w:val="left" w:pos="720"/>
              </w:tabs>
              <w:spacing w:before="100" w:beforeAutospacing="1" w:after="100" w:afterAutospacing="1" w:line="240" w:lineRule="atLeast"/>
              <w:jc w:val="left"/>
              <w:rPr>
                <w:del w:id="2956" w:author="User" w:date="2024-06-13T21:06:00Z"/>
                <w:rFonts w:ascii="微软雅黑" w:eastAsia="微软雅黑" w:hAnsi="微软雅黑" w:cs="宋体"/>
                <w:strike/>
                <w:color w:val="191B1F"/>
                <w:kern w:val="0"/>
                <w:szCs w:val="21"/>
                <w:highlight w:val="magenta"/>
                <w14:ligatures w14:val="none"/>
                <w:rPrChange w:id="2957" w:author="User" w:date="2024-07-01T09:37:00Z">
                  <w:rPr>
                    <w:del w:id="295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6BC75A3C" w14:textId="35C35284" w:rsidTr="00F37E8A">
        <w:trPr>
          <w:del w:id="2959" w:author="User" w:date="2024-06-13T21:06:00Z"/>
        </w:trPr>
        <w:tc>
          <w:tcPr>
            <w:tcW w:w="1879" w:type="dxa"/>
          </w:tcPr>
          <w:p w14:paraId="7E0494EA" w14:textId="2F35416A" w:rsidR="002C6BF6" w:rsidRPr="00166246" w:rsidDel="002C6BF6" w:rsidRDefault="002C6BF6" w:rsidP="002C6BF6">
            <w:pPr>
              <w:widowControl/>
              <w:tabs>
                <w:tab w:val="left" w:pos="720"/>
              </w:tabs>
              <w:spacing w:before="100" w:beforeAutospacing="1" w:after="100" w:afterAutospacing="1" w:line="240" w:lineRule="atLeast"/>
              <w:jc w:val="left"/>
              <w:rPr>
                <w:del w:id="2960" w:author="User" w:date="2024-06-13T21:06:00Z"/>
                <w:rFonts w:ascii="微软雅黑" w:eastAsia="微软雅黑" w:hAnsi="微软雅黑" w:cs="宋体"/>
                <w:strike/>
                <w:color w:val="191B1F"/>
                <w:kern w:val="0"/>
                <w:szCs w:val="21"/>
                <w:highlight w:val="magenta"/>
                <w14:ligatures w14:val="none"/>
                <w:rPrChange w:id="2961" w:author="User" w:date="2024-07-01T09:37:00Z">
                  <w:rPr>
                    <w:del w:id="2962" w:author="User" w:date="2024-06-13T21:06:00Z"/>
                    <w:rFonts w:ascii="微软雅黑" w:eastAsia="微软雅黑" w:hAnsi="微软雅黑" w:cs="宋体"/>
                    <w:color w:val="191B1F"/>
                    <w:kern w:val="0"/>
                    <w:szCs w:val="21"/>
                    <w14:ligatures w14:val="none"/>
                  </w:rPr>
                </w:rPrChange>
              </w:rPr>
            </w:pPr>
            <w:del w:id="2963" w:author="User" w:date="2024-06-13T21:06:00Z">
              <w:r w:rsidRPr="00166246" w:rsidDel="002C6BF6">
                <w:rPr>
                  <w:rFonts w:ascii="微软雅黑" w:eastAsia="微软雅黑" w:hAnsi="微软雅黑" w:cs="宋体"/>
                  <w:strike/>
                  <w:color w:val="191B1F"/>
                  <w:kern w:val="0"/>
                  <w:szCs w:val="21"/>
                  <w:highlight w:val="magenta"/>
                  <w14:ligatures w14:val="none"/>
                  <w:rPrChange w:id="2964" w:author="User" w:date="2024-07-01T09:37:00Z">
                    <w:rPr>
                      <w:rFonts w:ascii="微软雅黑" w:eastAsia="微软雅黑" w:hAnsi="微软雅黑" w:cs="宋体"/>
                      <w:color w:val="191B1F"/>
                      <w:kern w:val="0"/>
                      <w:szCs w:val="21"/>
                      <w14:ligatures w14:val="none"/>
                    </w:rPr>
                  </w:rPrChange>
                </w:rPr>
                <w:delText>lBgmd</w:delText>
              </w:r>
            </w:del>
          </w:p>
        </w:tc>
        <w:tc>
          <w:tcPr>
            <w:tcW w:w="2110" w:type="dxa"/>
          </w:tcPr>
          <w:p w14:paraId="10D1C76D" w14:textId="00658A7E" w:rsidR="002C6BF6" w:rsidRPr="00166246" w:rsidDel="002C6BF6" w:rsidRDefault="002C6BF6" w:rsidP="002C6BF6">
            <w:pPr>
              <w:widowControl/>
              <w:tabs>
                <w:tab w:val="left" w:pos="720"/>
              </w:tabs>
              <w:spacing w:before="100" w:beforeAutospacing="1" w:after="100" w:afterAutospacing="1" w:line="240" w:lineRule="atLeast"/>
              <w:jc w:val="left"/>
              <w:rPr>
                <w:del w:id="2965" w:author="User" w:date="2024-06-13T21:06:00Z"/>
                <w:rFonts w:ascii="微软雅黑" w:eastAsia="微软雅黑" w:hAnsi="微软雅黑" w:cs="宋体"/>
                <w:strike/>
                <w:color w:val="191B1F"/>
                <w:kern w:val="0"/>
                <w:szCs w:val="21"/>
                <w:highlight w:val="magenta"/>
                <w14:ligatures w14:val="none"/>
                <w:rPrChange w:id="2966" w:author="User" w:date="2024-07-01T09:37:00Z">
                  <w:rPr>
                    <w:del w:id="2967" w:author="User" w:date="2024-06-13T21:06:00Z"/>
                    <w:rFonts w:ascii="微软雅黑" w:eastAsia="微软雅黑" w:hAnsi="微软雅黑" w:cs="宋体"/>
                    <w:color w:val="191B1F"/>
                    <w:kern w:val="0"/>
                    <w:szCs w:val="21"/>
                    <w14:ligatures w14:val="none"/>
                  </w:rPr>
                </w:rPrChange>
              </w:rPr>
            </w:pPr>
          </w:p>
        </w:tc>
        <w:tc>
          <w:tcPr>
            <w:tcW w:w="1748" w:type="dxa"/>
          </w:tcPr>
          <w:p w14:paraId="5ADC6229" w14:textId="62BBDEC0" w:rsidR="002C6BF6" w:rsidRPr="00166246" w:rsidDel="002C6BF6" w:rsidRDefault="002C6BF6" w:rsidP="002C6BF6">
            <w:pPr>
              <w:widowControl/>
              <w:tabs>
                <w:tab w:val="left" w:pos="720"/>
              </w:tabs>
              <w:spacing w:before="100" w:beforeAutospacing="1" w:after="100" w:afterAutospacing="1" w:line="240" w:lineRule="atLeast"/>
              <w:jc w:val="left"/>
              <w:rPr>
                <w:del w:id="2968" w:author="User" w:date="2024-06-13T21:06:00Z"/>
                <w:rFonts w:ascii="微软雅黑" w:eastAsia="微软雅黑" w:hAnsi="微软雅黑" w:cs="宋体"/>
                <w:strike/>
                <w:color w:val="191B1F"/>
                <w:kern w:val="0"/>
                <w:szCs w:val="21"/>
                <w:highlight w:val="magenta"/>
                <w14:ligatures w14:val="none"/>
                <w:rPrChange w:id="2969" w:author="User" w:date="2024-07-01T09:37:00Z">
                  <w:rPr>
                    <w:del w:id="2970" w:author="User" w:date="2024-06-13T21:06:00Z"/>
                    <w:rFonts w:ascii="微软雅黑" w:eastAsia="微软雅黑" w:hAnsi="微软雅黑" w:cs="宋体"/>
                    <w:color w:val="191B1F"/>
                    <w:kern w:val="0"/>
                    <w:szCs w:val="21"/>
                    <w14:ligatures w14:val="none"/>
                  </w:rPr>
                </w:rPrChange>
              </w:rPr>
            </w:pPr>
          </w:p>
        </w:tc>
        <w:tc>
          <w:tcPr>
            <w:tcW w:w="3036" w:type="dxa"/>
          </w:tcPr>
          <w:p w14:paraId="53AE9643" w14:textId="21BEF4D5" w:rsidR="002C6BF6" w:rsidRPr="00166246" w:rsidDel="002C6BF6" w:rsidRDefault="002C6BF6" w:rsidP="002C6BF6">
            <w:pPr>
              <w:widowControl/>
              <w:tabs>
                <w:tab w:val="left" w:pos="720"/>
              </w:tabs>
              <w:spacing w:before="100" w:beforeAutospacing="1" w:after="100" w:afterAutospacing="1" w:line="240" w:lineRule="atLeast"/>
              <w:jc w:val="left"/>
              <w:rPr>
                <w:del w:id="2971" w:author="User" w:date="2024-06-13T21:06:00Z"/>
                <w:rFonts w:ascii="微软雅黑" w:eastAsia="微软雅黑" w:hAnsi="微软雅黑" w:cs="宋体"/>
                <w:strike/>
                <w:color w:val="191B1F"/>
                <w:kern w:val="0"/>
                <w:szCs w:val="21"/>
                <w:highlight w:val="magenta"/>
                <w14:ligatures w14:val="none"/>
                <w:rPrChange w:id="2972" w:author="User" w:date="2024-07-01T09:37:00Z">
                  <w:rPr>
                    <w:del w:id="2973" w:author="User" w:date="2024-06-13T21:06:00Z"/>
                    <w:rFonts w:ascii="微软雅黑" w:eastAsia="微软雅黑" w:hAnsi="微软雅黑" w:cs="宋体"/>
                    <w:color w:val="191B1F"/>
                    <w:kern w:val="0"/>
                    <w:szCs w:val="21"/>
                    <w14:ligatures w14:val="none"/>
                  </w:rPr>
                </w:rPrChange>
              </w:rPr>
            </w:pPr>
          </w:p>
        </w:tc>
      </w:tr>
      <w:tr w:rsidR="002C6BF6" w:rsidRPr="00166246" w:rsidDel="002C6BF6" w14:paraId="7FF7ED94" w14:textId="47DF4886" w:rsidTr="00F37E8A">
        <w:trPr>
          <w:del w:id="2974" w:author="User" w:date="2024-06-13T21:06:00Z"/>
        </w:trPr>
        <w:tc>
          <w:tcPr>
            <w:tcW w:w="1879" w:type="dxa"/>
          </w:tcPr>
          <w:p w14:paraId="59DD9E17" w14:textId="64612CF8" w:rsidR="002C6BF6" w:rsidRPr="00166246" w:rsidDel="002C6BF6" w:rsidRDefault="002C6BF6" w:rsidP="002C6BF6">
            <w:pPr>
              <w:widowControl/>
              <w:tabs>
                <w:tab w:val="left" w:pos="720"/>
              </w:tabs>
              <w:spacing w:before="100" w:beforeAutospacing="1" w:after="100" w:afterAutospacing="1" w:line="240" w:lineRule="atLeast"/>
              <w:jc w:val="left"/>
              <w:rPr>
                <w:del w:id="2975" w:author="User" w:date="2024-06-13T21:06:00Z"/>
                <w:rFonts w:ascii="微软雅黑" w:eastAsia="微软雅黑" w:hAnsi="微软雅黑" w:cs="宋体"/>
                <w:strike/>
                <w:color w:val="191B1F"/>
                <w:kern w:val="0"/>
                <w:szCs w:val="21"/>
                <w:highlight w:val="magenta"/>
                <w14:ligatures w14:val="none"/>
                <w:rPrChange w:id="2976" w:author="User" w:date="2024-07-01T09:37:00Z">
                  <w:rPr>
                    <w:del w:id="2977" w:author="User" w:date="2024-06-13T21:06:00Z"/>
                    <w:rFonts w:ascii="微软雅黑" w:eastAsia="微软雅黑" w:hAnsi="微软雅黑" w:cs="宋体"/>
                    <w:color w:val="191B1F"/>
                    <w:kern w:val="0"/>
                    <w:szCs w:val="21"/>
                    <w14:ligatures w14:val="none"/>
                  </w:rPr>
                </w:rPrChange>
              </w:rPr>
            </w:pPr>
            <w:del w:id="2978" w:author="User" w:date="2024-06-13T21:06:00Z">
              <w:r w:rsidRPr="00166246" w:rsidDel="002C6BF6">
                <w:rPr>
                  <w:rFonts w:ascii="微软雅黑" w:eastAsia="微软雅黑" w:hAnsi="微软雅黑" w:cs="宋体"/>
                  <w:strike/>
                  <w:color w:val="191B1F"/>
                  <w:kern w:val="0"/>
                  <w:szCs w:val="21"/>
                  <w:highlight w:val="magenta"/>
                  <w14:ligatures w14:val="none"/>
                  <w:rPrChange w:id="2979" w:author="User" w:date="2024-07-01T09:37:00Z">
                    <w:rPr>
                      <w:rFonts w:ascii="微软雅黑" w:eastAsia="微软雅黑" w:hAnsi="微软雅黑" w:cs="宋体"/>
                      <w:color w:val="191B1F"/>
                      <w:kern w:val="0"/>
                      <w:szCs w:val="21"/>
                      <w14:ligatures w14:val="none"/>
                    </w:rPr>
                  </w:rPrChange>
                </w:rPr>
                <w:delText>ldjmd</w:delText>
              </w:r>
            </w:del>
          </w:p>
        </w:tc>
        <w:tc>
          <w:tcPr>
            <w:tcW w:w="2110" w:type="dxa"/>
          </w:tcPr>
          <w:p w14:paraId="2606C095" w14:textId="2F904D33" w:rsidR="002C6BF6" w:rsidRPr="00166246" w:rsidDel="002C6BF6" w:rsidRDefault="002C6BF6" w:rsidP="002C6BF6">
            <w:pPr>
              <w:widowControl/>
              <w:tabs>
                <w:tab w:val="left" w:pos="720"/>
              </w:tabs>
              <w:spacing w:before="100" w:beforeAutospacing="1" w:after="100" w:afterAutospacing="1" w:line="240" w:lineRule="atLeast"/>
              <w:jc w:val="left"/>
              <w:rPr>
                <w:del w:id="2980" w:author="User" w:date="2024-06-13T21:06:00Z"/>
                <w:rFonts w:ascii="微软雅黑" w:eastAsia="微软雅黑" w:hAnsi="微软雅黑" w:cs="宋体"/>
                <w:strike/>
                <w:color w:val="191B1F"/>
                <w:kern w:val="0"/>
                <w:szCs w:val="21"/>
                <w:highlight w:val="magenta"/>
                <w14:ligatures w14:val="none"/>
                <w:rPrChange w:id="2981" w:author="User" w:date="2024-07-01T09:37:00Z">
                  <w:rPr>
                    <w:del w:id="2982" w:author="User" w:date="2024-06-13T21:06:00Z"/>
                    <w:rFonts w:ascii="微软雅黑" w:eastAsia="微软雅黑" w:hAnsi="微软雅黑" w:cs="宋体"/>
                    <w:color w:val="191B1F"/>
                    <w:kern w:val="0"/>
                    <w:szCs w:val="21"/>
                    <w14:ligatures w14:val="none"/>
                  </w:rPr>
                </w:rPrChange>
              </w:rPr>
            </w:pPr>
          </w:p>
        </w:tc>
        <w:tc>
          <w:tcPr>
            <w:tcW w:w="1748" w:type="dxa"/>
          </w:tcPr>
          <w:p w14:paraId="6C16E101" w14:textId="4CE26B4C" w:rsidR="002C6BF6" w:rsidRPr="00166246" w:rsidDel="002C6BF6" w:rsidRDefault="002C6BF6" w:rsidP="002C6BF6">
            <w:pPr>
              <w:widowControl/>
              <w:tabs>
                <w:tab w:val="left" w:pos="720"/>
              </w:tabs>
              <w:spacing w:before="100" w:beforeAutospacing="1" w:after="100" w:afterAutospacing="1" w:line="240" w:lineRule="atLeast"/>
              <w:jc w:val="left"/>
              <w:rPr>
                <w:del w:id="2983" w:author="User" w:date="2024-06-13T21:06:00Z"/>
                <w:rFonts w:ascii="微软雅黑" w:eastAsia="微软雅黑" w:hAnsi="微软雅黑" w:cs="宋体"/>
                <w:strike/>
                <w:color w:val="191B1F"/>
                <w:kern w:val="0"/>
                <w:szCs w:val="21"/>
                <w:highlight w:val="magenta"/>
                <w14:ligatures w14:val="none"/>
                <w:rPrChange w:id="2984" w:author="User" w:date="2024-07-01T09:37:00Z">
                  <w:rPr>
                    <w:del w:id="2985" w:author="User" w:date="2024-06-13T21:06:00Z"/>
                    <w:rFonts w:ascii="微软雅黑" w:eastAsia="微软雅黑" w:hAnsi="微软雅黑" w:cs="宋体"/>
                    <w:color w:val="191B1F"/>
                    <w:kern w:val="0"/>
                    <w:szCs w:val="21"/>
                    <w14:ligatures w14:val="none"/>
                  </w:rPr>
                </w:rPrChange>
              </w:rPr>
            </w:pPr>
          </w:p>
        </w:tc>
        <w:tc>
          <w:tcPr>
            <w:tcW w:w="3036" w:type="dxa"/>
          </w:tcPr>
          <w:p w14:paraId="44C2CB24" w14:textId="28B877F9" w:rsidR="002C6BF6" w:rsidRPr="00166246" w:rsidDel="002C6BF6" w:rsidRDefault="002C6BF6" w:rsidP="002C6BF6">
            <w:pPr>
              <w:widowControl/>
              <w:tabs>
                <w:tab w:val="left" w:pos="720"/>
              </w:tabs>
              <w:spacing w:before="100" w:beforeAutospacing="1" w:after="100" w:afterAutospacing="1" w:line="240" w:lineRule="atLeast"/>
              <w:jc w:val="left"/>
              <w:rPr>
                <w:del w:id="2986" w:author="User" w:date="2024-06-13T21:06:00Z"/>
                <w:rFonts w:ascii="微软雅黑" w:eastAsia="微软雅黑" w:hAnsi="微软雅黑" w:cs="宋体"/>
                <w:strike/>
                <w:color w:val="191B1F"/>
                <w:kern w:val="0"/>
                <w:szCs w:val="21"/>
                <w:highlight w:val="magenta"/>
                <w14:ligatures w14:val="none"/>
                <w:rPrChange w:id="2987" w:author="User" w:date="2024-07-01T09:37:00Z">
                  <w:rPr>
                    <w:del w:id="2988" w:author="User" w:date="2024-06-13T21:06:00Z"/>
                    <w:rFonts w:ascii="微软雅黑" w:eastAsia="微软雅黑" w:hAnsi="微软雅黑" w:cs="宋体"/>
                    <w:color w:val="191B1F"/>
                    <w:kern w:val="0"/>
                    <w:szCs w:val="21"/>
                    <w14:ligatures w14:val="none"/>
                  </w:rPr>
                </w:rPrChange>
              </w:rPr>
            </w:pPr>
          </w:p>
        </w:tc>
      </w:tr>
      <w:tr w:rsidR="002C6BF6" w:rsidRPr="00166246" w:rsidDel="002C6BF6" w14:paraId="0E0FA1F6" w14:textId="41DB1A97" w:rsidTr="00F37E8A">
        <w:trPr>
          <w:del w:id="2989" w:author="User" w:date="2024-06-13T21:06:00Z"/>
        </w:trPr>
        <w:tc>
          <w:tcPr>
            <w:tcW w:w="1879" w:type="dxa"/>
          </w:tcPr>
          <w:p w14:paraId="65624E3C" w14:textId="5FD94838" w:rsidR="002C6BF6" w:rsidRPr="00166246" w:rsidDel="002C6BF6" w:rsidRDefault="002C6BF6" w:rsidP="002C6BF6">
            <w:pPr>
              <w:widowControl/>
              <w:tabs>
                <w:tab w:val="left" w:pos="720"/>
              </w:tabs>
              <w:spacing w:before="100" w:beforeAutospacing="1" w:after="100" w:afterAutospacing="1" w:line="240" w:lineRule="atLeast"/>
              <w:jc w:val="left"/>
              <w:rPr>
                <w:del w:id="2990" w:author="User" w:date="2024-06-13T21:06:00Z"/>
                <w:rFonts w:ascii="微软雅黑" w:eastAsia="微软雅黑" w:hAnsi="微软雅黑" w:cs="宋体"/>
                <w:strike/>
                <w:color w:val="191B1F"/>
                <w:kern w:val="0"/>
                <w:szCs w:val="21"/>
                <w:highlight w:val="magenta"/>
                <w14:ligatures w14:val="none"/>
                <w:rPrChange w:id="2991" w:author="User" w:date="2024-07-01T09:37:00Z">
                  <w:rPr>
                    <w:del w:id="2992" w:author="User" w:date="2024-06-13T21:06:00Z"/>
                    <w:rFonts w:ascii="微软雅黑" w:eastAsia="微软雅黑" w:hAnsi="微软雅黑" w:cs="宋体"/>
                    <w:color w:val="191B1F"/>
                    <w:kern w:val="0"/>
                    <w:szCs w:val="21"/>
                    <w14:ligatures w14:val="none"/>
                  </w:rPr>
                </w:rPrChange>
              </w:rPr>
            </w:pPr>
            <w:del w:id="2993" w:author="User" w:date="2024-06-13T21:06:00Z">
              <w:r w:rsidRPr="00166246" w:rsidDel="002C6BF6">
                <w:rPr>
                  <w:rFonts w:ascii="微软雅黑" w:eastAsia="微软雅黑" w:hAnsi="微软雅黑" w:cs="宋体"/>
                  <w:strike/>
                  <w:color w:val="191B1F"/>
                  <w:kern w:val="0"/>
                  <w:szCs w:val="21"/>
                  <w:highlight w:val="magenta"/>
                  <w14:ligatures w14:val="none"/>
                  <w:rPrChange w:id="2994" w:author="User" w:date="2024-07-01T09:37:00Z">
                    <w:rPr>
                      <w:rFonts w:ascii="微软雅黑" w:eastAsia="微软雅黑" w:hAnsi="微软雅黑" w:cs="宋体"/>
                      <w:color w:val="191B1F"/>
                      <w:kern w:val="0"/>
                      <w:szCs w:val="21"/>
                      <w14:ligatures w14:val="none"/>
                    </w:rPr>
                  </w:rPrChange>
                </w:rPr>
                <w:delText>l</w:delText>
              </w:r>
            </w:del>
            <w:del w:id="2995" w:author="User" w:date="2024-05-21T09:35:00Z">
              <w:r w:rsidRPr="00166246" w:rsidDel="00F37E8A">
                <w:rPr>
                  <w:rFonts w:ascii="微软雅黑" w:eastAsia="微软雅黑" w:hAnsi="微软雅黑" w:cs="宋体"/>
                  <w:strike/>
                  <w:color w:val="191B1F"/>
                  <w:kern w:val="0"/>
                  <w:szCs w:val="21"/>
                  <w:highlight w:val="magenta"/>
                  <w14:ligatures w14:val="none"/>
                  <w:rPrChange w:id="2996" w:author="User" w:date="2024-07-01T09:37:00Z">
                    <w:rPr>
                      <w:rFonts w:ascii="微软雅黑" w:eastAsia="微软雅黑" w:hAnsi="微软雅黑" w:cs="宋体"/>
                      <w:color w:val="191B1F"/>
                      <w:kern w:val="0"/>
                      <w:szCs w:val="21"/>
                      <w14:ligatures w14:val="none"/>
                    </w:rPr>
                  </w:rPrChange>
                </w:rPr>
                <w:delText>Sxf</w:delText>
              </w:r>
            </w:del>
          </w:p>
        </w:tc>
        <w:tc>
          <w:tcPr>
            <w:tcW w:w="2110" w:type="dxa"/>
          </w:tcPr>
          <w:p w14:paraId="07603D3A" w14:textId="444D715B" w:rsidR="002C6BF6" w:rsidRPr="00166246" w:rsidDel="002C6BF6" w:rsidRDefault="002C6BF6" w:rsidP="002C6BF6">
            <w:pPr>
              <w:widowControl/>
              <w:tabs>
                <w:tab w:val="left" w:pos="720"/>
              </w:tabs>
              <w:spacing w:before="100" w:beforeAutospacing="1" w:after="100" w:afterAutospacing="1" w:line="240" w:lineRule="atLeast"/>
              <w:jc w:val="left"/>
              <w:rPr>
                <w:del w:id="2997" w:author="User" w:date="2024-06-13T21:06:00Z"/>
                <w:rFonts w:ascii="微软雅黑" w:eastAsia="微软雅黑" w:hAnsi="微软雅黑" w:cs="宋体"/>
                <w:strike/>
                <w:color w:val="191B1F"/>
                <w:kern w:val="0"/>
                <w:szCs w:val="21"/>
                <w:highlight w:val="magenta"/>
                <w14:ligatures w14:val="none"/>
                <w:rPrChange w:id="2998" w:author="User" w:date="2024-07-01T09:37:00Z">
                  <w:rPr>
                    <w:del w:id="2999" w:author="User" w:date="2024-06-13T21:06:00Z"/>
                    <w:rFonts w:ascii="微软雅黑" w:eastAsia="微软雅黑" w:hAnsi="微软雅黑" w:cs="宋体"/>
                    <w:color w:val="191B1F"/>
                    <w:kern w:val="0"/>
                    <w:szCs w:val="21"/>
                    <w14:ligatures w14:val="none"/>
                  </w:rPr>
                </w:rPrChange>
              </w:rPr>
            </w:pPr>
          </w:p>
        </w:tc>
        <w:tc>
          <w:tcPr>
            <w:tcW w:w="1748" w:type="dxa"/>
          </w:tcPr>
          <w:p w14:paraId="12197CFD" w14:textId="7F14FDDB" w:rsidR="002C6BF6" w:rsidRPr="00166246" w:rsidDel="002C6BF6" w:rsidRDefault="002C6BF6" w:rsidP="002C6BF6">
            <w:pPr>
              <w:widowControl/>
              <w:tabs>
                <w:tab w:val="left" w:pos="720"/>
              </w:tabs>
              <w:spacing w:before="100" w:beforeAutospacing="1" w:after="100" w:afterAutospacing="1" w:line="240" w:lineRule="atLeast"/>
              <w:jc w:val="left"/>
              <w:rPr>
                <w:del w:id="3000" w:author="User" w:date="2024-06-13T21:06:00Z"/>
                <w:rFonts w:ascii="微软雅黑" w:eastAsia="微软雅黑" w:hAnsi="微软雅黑" w:cs="宋体"/>
                <w:strike/>
                <w:color w:val="191B1F"/>
                <w:kern w:val="0"/>
                <w:szCs w:val="21"/>
                <w:highlight w:val="magenta"/>
                <w14:ligatures w14:val="none"/>
                <w:rPrChange w:id="3001" w:author="User" w:date="2024-07-01T09:37:00Z">
                  <w:rPr>
                    <w:del w:id="3002" w:author="User" w:date="2024-06-13T21:06:00Z"/>
                    <w:rFonts w:ascii="微软雅黑" w:eastAsia="微软雅黑" w:hAnsi="微软雅黑" w:cs="宋体"/>
                    <w:color w:val="191B1F"/>
                    <w:kern w:val="0"/>
                    <w:szCs w:val="21"/>
                    <w14:ligatures w14:val="none"/>
                  </w:rPr>
                </w:rPrChange>
              </w:rPr>
            </w:pPr>
          </w:p>
        </w:tc>
        <w:tc>
          <w:tcPr>
            <w:tcW w:w="3036" w:type="dxa"/>
          </w:tcPr>
          <w:p w14:paraId="76DCC21C" w14:textId="74B43ED3" w:rsidR="002C6BF6" w:rsidRPr="00166246" w:rsidDel="002C6BF6" w:rsidRDefault="002C6BF6" w:rsidP="002C6BF6">
            <w:pPr>
              <w:widowControl/>
              <w:tabs>
                <w:tab w:val="left" w:pos="720"/>
              </w:tabs>
              <w:spacing w:before="100" w:beforeAutospacing="1" w:after="100" w:afterAutospacing="1" w:line="240" w:lineRule="atLeast"/>
              <w:jc w:val="left"/>
              <w:rPr>
                <w:del w:id="3003" w:author="User" w:date="2024-06-13T21:06:00Z"/>
                <w:rFonts w:ascii="微软雅黑" w:eastAsia="微软雅黑" w:hAnsi="微软雅黑" w:cs="宋体"/>
                <w:strike/>
                <w:color w:val="191B1F"/>
                <w:kern w:val="0"/>
                <w:szCs w:val="21"/>
                <w:highlight w:val="magenta"/>
                <w14:ligatures w14:val="none"/>
                <w:rPrChange w:id="3004" w:author="User" w:date="2024-07-01T09:37:00Z">
                  <w:rPr>
                    <w:del w:id="3005" w:author="User" w:date="2024-06-13T21:06:00Z"/>
                    <w:rFonts w:ascii="微软雅黑" w:eastAsia="微软雅黑" w:hAnsi="微软雅黑" w:cs="宋体"/>
                    <w:color w:val="191B1F"/>
                    <w:kern w:val="0"/>
                    <w:szCs w:val="21"/>
                    <w14:ligatures w14:val="none"/>
                  </w:rPr>
                </w:rPrChange>
              </w:rPr>
            </w:pPr>
          </w:p>
        </w:tc>
      </w:tr>
      <w:tr w:rsidR="002C6BF6" w:rsidRPr="00166246" w:rsidDel="002C6BF6" w14:paraId="1E2EB5E3" w14:textId="7F0020A9" w:rsidTr="00F37E8A">
        <w:trPr>
          <w:del w:id="3006" w:author="User" w:date="2024-06-13T21:06:00Z"/>
        </w:trPr>
        <w:tc>
          <w:tcPr>
            <w:tcW w:w="1879" w:type="dxa"/>
          </w:tcPr>
          <w:p w14:paraId="08C52287" w14:textId="13AFA5B4" w:rsidR="002C6BF6" w:rsidRPr="00166246" w:rsidDel="002C6BF6" w:rsidRDefault="002C6BF6" w:rsidP="002C6BF6">
            <w:pPr>
              <w:widowControl/>
              <w:tabs>
                <w:tab w:val="left" w:pos="720"/>
              </w:tabs>
              <w:spacing w:before="100" w:beforeAutospacing="1" w:after="100" w:afterAutospacing="1" w:line="240" w:lineRule="atLeast"/>
              <w:jc w:val="left"/>
              <w:rPr>
                <w:del w:id="3007" w:author="User" w:date="2024-06-13T21:06:00Z"/>
                <w:rFonts w:ascii="微软雅黑" w:eastAsia="微软雅黑" w:hAnsi="微软雅黑" w:cs="宋体"/>
                <w:strike/>
                <w:color w:val="191B1F"/>
                <w:kern w:val="0"/>
                <w:szCs w:val="21"/>
                <w:highlight w:val="magenta"/>
                <w14:ligatures w14:val="none"/>
                <w:rPrChange w:id="3008" w:author="User" w:date="2024-07-01T09:37:00Z">
                  <w:rPr>
                    <w:del w:id="3009" w:author="User" w:date="2024-06-13T21:06:00Z"/>
                    <w:rFonts w:ascii="微软雅黑" w:eastAsia="微软雅黑" w:hAnsi="微软雅黑" w:cs="宋体"/>
                    <w:color w:val="191B1F"/>
                    <w:kern w:val="0"/>
                    <w:szCs w:val="21"/>
                    <w14:ligatures w14:val="none"/>
                  </w:rPr>
                </w:rPrChange>
              </w:rPr>
            </w:pPr>
            <w:del w:id="3010" w:author="User" w:date="2024-06-13T21:06:00Z">
              <w:r w:rsidRPr="00166246" w:rsidDel="002C6BF6">
                <w:rPr>
                  <w:rFonts w:ascii="微软雅黑" w:eastAsia="微软雅黑" w:hAnsi="微软雅黑" w:cs="宋体"/>
                  <w:strike/>
                  <w:color w:val="191B1F"/>
                  <w:kern w:val="0"/>
                  <w:szCs w:val="21"/>
                  <w:highlight w:val="magenta"/>
                  <w14:ligatures w14:val="none"/>
                  <w:rPrChange w:id="3011" w:author="User" w:date="2024-07-01T09:37:00Z">
                    <w:rPr>
                      <w:rFonts w:ascii="微软雅黑" w:eastAsia="微软雅黑" w:hAnsi="微软雅黑" w:cs="宋体"/>
                      <w:color w:val="191B1F"/>
                      <w:kern w:val="0"/>
                      <w:szCs w:val="21"/>
                      <w14:ligatures w14:val="none"/>
                    </w:rPr>
                  </w:rPrChange>
                </w:rPr>
                <w:delText>lhnl</w:delText>
              </w:r>
            </w:del>
          </w:p>
        </w:tc>
        <w:tc>
          <w:tcPr>
            <w:tcW w:w="2110" w:type="dxa"/>
          </w:tcPr>
          <w:p w14:paraId="0DCA4573" w14:textId="44E6E9AA" w:rsidR="002C6BF6" w:rsidRPr="00166246" w:rsidDel="002C6BF6" w:rsidRDefault="002C6BF6" w:rsidP="002C6BF6">
            <w:pPr>
              <w:widowControl/>
              <w:tabs>
                <w:tab w:val="left" w:pos="720"/>
              </w:tabs>
              <w:spacing w:before="100" w:beforeAutospacing="1" w:after="100" w:afterAutospacing="1" w:line="240" w:lineRule="atLeast"/>
              <w:jc w:val="left"/>
              <w:rPr>
                <w:del w:id="3012" w:author="User" w:date="2024-06-13T21:06:00Z"/>
                <w:rFonts w:ascii="微软雅黑" w:eastAsia="微软雅黑" w:hAnsi="微软雅黑" w:cs="宋体"/>
                <w:strike/>
                <w:color w:val="191B1F"/>
                <w:kern w:val="0"/>
                <w:szCs w:val="21"/>
                <w:highlight w:val="magenta"/>
                <w14:ligatures w14:val="none"/>
                <w:rPrChange w:id="3013" w:author="User" w:date="2024-07-01T09:37:00Z">
                  <w:rPr>
                    <w:del w:id="3014" w:author="User" w:date="2024-06-13T21:06:00Z"/>
                    <w:rFonts w:ascii="微软雅黑" w:eastAsia="微软雅黑" w:hAnsi="微软雅黑" w:cs="宋体"/>
                    <w:color w:val="191B1F"/>
                    <w:kern w:val="0"/>
                    <w:szCs w:val="21"/>
                    <w14:ligatures w14:val="none"/>
                  </w:rPr>
                </w:rPrChange>
              </w:rPr>
            </w:pPr>
          </w:p>
        </w:tc>
        <w:tc>
          <w:tcPr>
            <w:tcW w:w="1748" w:type="dxa"/>
          </w:tcPr>
          <w:p w14:paraId="23D70D4B" w14:textId="1240DC6E" w:rsidR="002C6BF6" w:rsidRPr="00166246" w:rsidDel="002C6BF6" w:rsidRDefault="002C6BF6" w:rsidP="002C6BF6">
            <w:pPr>
              <w:widowControl/>
              <w:tabs>
                <w:tab w:val="left" w:pos="720"/>
              </w:tabs>
              <w:spacing w:before="100" w:beforeAutospacing="1" w:after="100" w:afterAutospacing="1" w:line="240" w:lineRule="atLeast"/>
              <w:jc w:val="left"/>
              <w:rPr>
                <w:del w:id="3015" w:author="User" w:date="2024-06-13T21:06:00Z"/>
                <w:rFonts w:ascii="微软雅黑" w:eastAsia="微软雅黑" w:hAnsi="微软雅黑" w:cs="宋体"/>
                <w:strike/>
                <w:color w:val="191B1F"/>
                <w:kern w:val="0"/>
                <w:szCs w:val="21"/>
                <w:highlight w:val="magenta"/>
                <w14:ligatures w14:val="none"/>
                <w:rPrChange w:id="3016" w:author="User" w:date="2024-07-01T09:37:00Z">
                  <w:rPr>
                    <w:del w:id="3017" w:author="User" w:date="2024-06-13T21:06:00Z"/>
                    <w:rFonts w:ascii="微软雅黑" w:eastAsia="微软雅黑" w:hAnsi="微软雅黑" w:cs="宋体"/>
                    <w:color w:val="191B1F"/>
                    <w:kern w:val="0"/>
                    <w:szCs w:val="21"/>
                    <w14:ligatures w14:val="none"/>
                  </w:rPr>
                </w:rPrChange>
              </w:rPr>
            </w:pPr>
          </w:p>
        </w:tc>
        <w:tc>
          <w:tcPr>
            <w:tcW w:w="3036" w:type="dxa"/>
          </w:tcPr>
          <w:p w14:paraId="0C25B8C9" w14:textId="25C483C7" w:rsidR="002C6BF6" w:rsidRPr="00166246" w:rsidDel="002C6BF6" w:rsidRDefault="002C6BF6" w:rsidP="002C6BF6">
            <w:pPr>
              <w:widowControl/>
              <w:tabs>
                <w:tab w:val="left" w:pos="720"/>
              </w:tabs>
              <w:spacing w:before="100" w:beforeAutospacing="1" w:after="100" w:afterAutospacing="1" w:line="240" w:lineRule="atLeast"/>
              <w:jc w:val="left"/>
              <w:rPr>
                <w:del w:id="3018" w:author="User" w:date="2024-06-13T21:06:00Z"/>
                <w:rFonts w:ascii="微软雅黑" w:eastAsia="微软雅黑" w:hAnsi="微软雅黑" w:cs="宋体"/>
                <w:strike/>
                <w:color w:val="191B1F"/>
                <w:kern w:val="0"/>
                <w:szCs w:val="21"/>
                <w:highlight w:val="magenta"/>
                <w14:ligatures w14:val="none"/>
                <w:rPrChange w:id="3019" w:author="User" w:date="2024-07-01T09:37:00Z">
                  <w:rPr>
                    <w:del w:id="3020" w:author="User" w:date="2024-06-13T21:06:00Z"/>
                    <w:rFonts w:ascii="微软雅黑" w:eastAsia="微软雅黑" w:hAnsi="微软雅黑" w:cs="宋体"/>
                    <w:color w:val="191B1F"/>
                    <w:kern w:val="0"/>
                    <w:szCs w:val="21"/>
                    <w14:ligatures w14:val="none"/>
                  </w:rPr>
                </w:rPrChange>
              </w:rPr>
            </w:pPr>
          </w:p>
        </w:tc>
      </w:tr>
      <w:tr w:rsidR="002C6BF6" w:rsidRPr="00166246" w:rsidDel="002C6BF6" w14:paraId="3388068B" w14:textId="1A21F1F3" w:rsidTr="00F37E8A">
        <w:trPr>
          <w:del w:id="3021" w:author="User" w:date="2024-06-13T21:06:00Z"/>
        </w:trPr>
        <w:tc>
          <w:tcPr>
            <w:tcW w:w="1879" w:type="dxa"/>
          </w:tcPr>
          <w:p w14:paraId="01048828" w14:textId="58711703" w:rsidR="002C6BF6" w:rsidRPr="00166246" w:rsidDel="002C6BF6" w:rsidRDefault="002C6BF6" w:rsidP="002C6BF6">
            <w:pPr>
              <w:widowControl/>
              <w:tabs>
                <w:tab w:val="left" w:pos="720"/>
              </w:tabs>
              <w:spacing w:before="100" w:beforeAutospacing="1" w:after="100" w:afterAutospacing="1" w:line="240" w:lineRule="atLeast"/>
              <w:jc w:val="left"/>
              <w:rPr>
                <w:del w:id="3022" w:author="User" w:date="2024-06-13T21:06:00Z"/>
                <w:rFonts w:ascii="微软雅黑" w:eastAsia="微软雅黑" w:hAnsi="微软雅黑" w:cs="宋体"/>
                <w:strike/>
                <w:color w:val="191B1F"/>
                <w:kern w:val="0"/>
                <w:szCs w:val="21"/>
                <w:highlight w:val="magenta"/>
                <w14:ligatures w14:val="none"/>
                <w:rPrChange w:id="3023" w:author="User" w:date="2024-07-01T09:37:00Z">
                  <w:rPr>
                    <w:del w:id="3024" w:author="User" w:date="2024-06-13T21:06:00Z"/>
                    <w:rFonts w:ascii="微软雅黑" w:eastAsia="微软雅黑" w:hAnsi="微软雅黑" w:cs="宋体"/>
                    <w:color w:val="191B1F"/>
                    <w:kern w:val="0"/>
                    <w:szCs w:val="21"/>
                    <w14:ligatures w14:val="none"/>
                  </w:rPr>
                </w:rPrChange>
              </w:rPr>
            </w:pPr>
            <w:del w:id="3025" w:author="User" w:date="2024-06-13T21:06:00Z">
              <w:r w:rsidRPr="00166246" w:rsidDel="002C6BF6">
                <w:rPr>
                  <w:rFonts w:ascii="微软雅黑" w:eastAsia="微软雅黑" w:hAnsi="微软雅黑" w:cs="宋体"/>
                  <w:strike/>
                  <w:color w:val="191B1F"/>
                  <w:kern w:val="0"/>
                  <w:szCs w:val="21"/>
                  <w:highlight w:val="magenta"/>
                  <w14:ligatures w14:val="none"/>
                  <w:rPrChange w:id="3026" w:author="User" w:date="2024-07-01T09:37:00Z">
                    <w:rPr>
                      <w:rFonts w:ascii="微软雅黑" w:eastAsia="微软雅黑" w:hAnsi="微软雅黑" w:cs="宋体"/>
                      <w:color w:val="191B1F"/>
                      <w:kern w:val="0"/>
                      <w:szCs w:val="21"/>
                      <w14:ligatures w14:val="none"/>
                    </w:rPr>
                  </w:rPrChange>
                </w:rPr>
                <w:delText>lntkhl</w:delText>
              </w:r>
            </w:del>
          </w:p>
        </w:tc>
        <w:tc>
          <w:tcPr>
            <w:tcW w:w="2110" w:type="dxa"/>
          </w:tcPr>
          <w:p w14:paraId="25E80CF9" w14:textId="53DB7AEC" w:rsidR="002C6BF6" w:rsidRPr="00166246" w:rsidDel="002C6BF6" w:rsidRDefault="002C6BF6" w:rsidP="002C6BF6">
            <w:pPr>
              <w:widowControl/>
              <w:tabs>
                <w:tab w:val="left" w:pos="720"/>
              </w:tabs>
              <w:spacing w:before="100" w:beforeAutospacing="1" w:after="100" w:afterAutospacing="1" w:line="240" w:lineRule="atLeast"/>
              <w:jc w:val="left"/>
              <w:rPr>
                <w:del w:id="3027" w:author="User" w:date="2024-06-13T21:06:00Z"/>
                <w:rFonts w:ascii="微软雅黑" w:eastAsia="微软雅黑" w:hAnsi="微软雅黑" w:cs="宋体"/>
                <w:strike/>
                <w:color w:val="191B1F"/>
                <w:kern w:val="0"/>
                <w:szCs w:val="21"/>
                <w:highlight w:val="magenta"/>
                <w14:ligatures w14:val="none"/>
                <w:rPrChange w:id="3028" w:author="User" w:date="2024-07-01T09:37:00Z">
                  <w:rPr>
                    <w:del w:id="3029" w:author="User" w:date="2024-06-13T21:06:00Z"/>
                    <w:rFonts w:ascii="微软雅黑" w:eastAsia="微软雅黑" w:hAnsi="微软雅黑" w:cs="宋体"/>
                    <w:color w:val="191B1F"/>
                    <w:kern w:val="0"/>
                    <w:szCs w:val="21"/>
                    <w14:ligatures w14:val="none"/>
                  </w:rPr>
                </w:rPrChange>
              </w:rPr>
            </w:pPr>
          </w:p>
        </w:tc>
        <w:tc>
          <w:tcPr>
            <w:tcW w:w="1748" w:type="dxa"/>
          </w:tcPr>
          <w:p w14:paraId="524666E7" w14:textId="0D4EFA62" w:rsidR="002C6BF6" w:rsidRPr="00166246" w:rsidDel="002C6BF6" w:rsidRDefault="002C6BF6" w:rsidP="002C6BF6">
            <w:pPr>
              <w:widowControl/>
              <w:tabs>
                <w:tab w:val="left" w:pos="720"/>
              </w:tabs>
              <w:spacing w:before="100" w:beforeAutospacing="1" w:after="100" w:afterAutospacing="1" w:line="240" w:lineRule="atLeast"/>
              <w:jc w:val="left"/>
              <w:rPr>
                <w:del w:id="3030" w:author="User" w:date="2024-06-13T21:06:00Z"/>
                <w:rFonts w:ascii="微软雅黑" w:eastAsia="微软雅黑" w:hAnsi="微软雅黑" w:cs="宋体"/>
                <w:strike/>
                <w:color w:val="191B1F"/>
                <w:kern w:val="0"/>
                <w:szCs w:val="21"/>
                <w:highlight w:val="magenta"/>
                <w14:ligatures w14:val="none"/>
                <w:rPrChange w:id="3031" w:author="User" w:date="2024-07-01T09:37:00Z">
                  <w:rPr>
                    <w:del w:id="3032" w:author="User" w:date="2024-06-13T21:06:00Z"/>
                    <w:rFonts w:ascii="微软雅黑" w:eastAsia="微软雅黑" w:hAnsi="微软雅黑" w:cs="宋体"/>
                    <w:color w:val="191B1F"/>
                    <w:kern w:val="0"/>
                    <w:szCs w:val="21"/>
                    <w14:ligatures w14:val="none"/>
                  </w:rPr>
                </w:rPrChange>
              </w:rPr>
            </w:pPr>
          </w:p>
        </w:tc>
        <w:tc>
          <w:tcPr>
            <w:tcW w:w="3036" w:type="dxa"/>
          </w:tcPr>
          <w:p w14:paraId="71E684F8" w14:textId="0D694252" w:rsidR="002C6BF6" w:rsidRPr="00166246" w:rsidDel="002C6BF6" w:rsidRDefault="002C6BF6" w:rsidP="002C6BF6">
            <w:pPr>
              <w:widowControl/>
              <w:tabs>
                <w:tab w:val="left" w:pos="720"/>
              </w:tabs>
              <w:spacing w:before="100" w:beforeAutospacing="1" w:after="100" w:afterAutospacing="1" w:line="240" w:lineRule="atLeast"/>
              <w:jc w:val="left"/>
              <w:rPr>
                <w:del w:id="3033" w:author="User" w:date="2024-06-13T21:06:00Z"/>
                <w:rFonts w:ascii="微软雅黑" w:eastAsia="微软雅黑" w:hAnsi="微软雅黑" w:cs="宋体"/>
                <w:strike/>
                <w:color w:val="191B1F"/>
                <w:kern w:val="0"/>
                <w:szCs w:val="21"/>
                <w:highlight w:val="magenta"/>
                <w14:ligatures w14:val="none"/>
                <w:rPrChange w:id="3034" w:author="User" w:date="2024-07-01T09:37:00Z">
                  <w:rPr>
                    <w:del w:id="3035" w:author="User" w:date="2024-06-13T21:06:00Z"/>
                    <w:rFonts w:ascii="微软雅黑" w:eastAsia="微软雅黑" w:hAnsi="微软雅黑" w:cs="宋体"/>
                    <w:color w:val="191B1F"/>
                    <w:kern w:val="0"/>
                    <w:szCs w:val="21"/>
                    <w14:ligatures w14:val="none"/>
                  </w:rPr>
                </w:rPrChange>
              </w:rPr>
            </w:pPr>
          </w:p>
        </w:tc>
      </w:tr>
      <w:tr w:rsidR="002C6BF6" w:rsidRPr="00166246" w:rsidDel="002C6BF6" w14:paraId="52E8A6C2" w14:textId="70BCC6F8" w:rsidTr="00F37E8A">
        <w:trPr>
          <w:del w:id="3036" w:author="User" w:date="2024-06-13T21:06:00Z"/>
        </w:trPr>
        <w:tc>
          <w:tcPr>
            <w:tcW w:w="1879" w:type="dxa"/>
          </w:tcPr>
          <w:p w14:paraId="046FE46E" w14:textId="3A6B645F" w:rsidR="002C6BF6" w:rsidRPr="00166246" w:rsidDel="002C6BF6" w:rsidRDefault="002C6BF6" w:rsidP="002C6BF6">
            <w:pPr>
              <w:widowControl/>
              <w:tabs>
                <w:tab w:val="left" w:pos="720"/>
              </w:tabs>
              <w:spacing w:before="100" w:beforeAutospacing="1" w:after="100" w:afterAutospacing="1" w:line="240" w:lineRule="atLeast"/>
              <w:jc w:val="left"/>
              <w:rPr>
                <w:del w:id="3037" w:author="User" w:date="2024-06-13T21:06:00Z"/>
                <w:rFonts w:ascii="微软雅黑" w:eastAsia="微软雅黑" w:hAnsi="微软雅黑" w:cs="宋体"/>
                <w:strike/>
                <w:color w:val="191B1F"/>
                <w:kern w:val="0"/>
                <w:szCs w:val="21"/>
                <w:highlight w:val="magenta"/>
                <w14:ligatures w14:val="none"/>
                <w:rPrChange w:id="3038" w:author="User" w:date="2024-07-01T09:37:00Z">
                  <w:rPr>
                    <w:del w:id="3039" w:author="User" w:date="2024-06-13T21:06:00Z"/>
                    <w:rFonts w:ascii="微软雅黑" w:eastAsia="微软雅黑" w:hAnsi="微软雅黑" w:cs="宋体"/>
                    <w:color w:val="191B1F"/>
                    <w:kern w:val="0"/>
                    <w:szCs w:val="21"/>
                    <w14:ligatures w14:val="none"/>
                  </w:rPr>
                </w:rPrChange>
              </w:rPr>
            </w:pPr>
            <w:del w:id="3040" w:author="User" w:date="2024-06-13T21:06:00Z">
              <w:r w:rsidRPr="00166246" w:rsidDel="002C6BF6">
                <w:rPr>
                  <w:rFonts w:ascii="微软雅黑" w:eastAsia="微软雅黑" w:hAnsi="微软雅黑" w:cs="宋体"/>
                  <w:strike/>
                  <w:color w:val="191B1F"/>
                  <w:kern w:val="0"/>
                  <w:szCs w:val="21"/>
                  <w:highlight w:val="magenta"/>
                  <w14:ligatures w14:val="none"/>
                  <w:rPrChange w:id="3041" w:author="User" w:date="2024-07-01T09:37:00Z">
                    <w:rPr>
                      <w:rFonts w:ascii="微软雅黑" w:eastAsia="微软雅黑" w:hAnsi="微软雅黑" w:cs="宋体"/>
                      <w:color w:val="191B1F"/>
                      <w:kern w:val="0"/>
                      <w:szCs w:val="21"/>
                      <w14:ligatures w14:val="none"/>
                    </w:rPr>
                  </w:rPrChange>
                </w:rPr>
                <w:delText>l</w:delText>
              </w:r>
            </w:del>
            <w:del w:id="3042" w:author="User" w:date="2024-05-21T09:39:00Z">
              <w:r w:rsidRPr="00166246" w:rsidDel="00F37E8A">
                <w:rPr>
                  <w:rFonts w:ascii="微软雅黑" w:eastAsia="微软雅黑" w:hAnsi="微软雅黑" w:cs="宋体"/>
                  <w:strike/>
                  <w:color w:val="191B1F"/>
                  <w:kern w:val="0"/>
                  <w:szCs w:val="21"/>
                  <w:highlight w:val="magenta"/>
                  <w14:ligatures w14:val="none"/>
                  <w:rPrChange w:id="3043" w:author="User" w:date="2024-07-01T09:37:00Z">
                    <w:rPr>
                      <w:rFonts w:ascii="微软雅黑" w:eastAsia="微软雅黑" w:hAnsi="微软雅黑" w:cs="宋体"/>
                      <w:color w:val="191B1F"/>
                      <w:kern w:val="0"/>
                      <w:szCs w:val="21"/>
                      <w14:ligatures w14:val="none"/>
                    </w:rPr>
                  </w:rPrChange>
                </w:rPr>
                <w:delText>zpzhl</w:delText>
              </w:r>
            </w:del>
          </w:p>
        </w:tc>
        <w:tc>
          <w:tcPr>
            <w:tcW w:w="2110" w:type="dxa"/>
          </w:tcPr>
          <w:p w14:paraId="539B12F2" w14:textId="5E1AE3AE" w:rsidR="002C6BF6" w:rsidRPr="00166246" w:rsidDel="002C6BF6" w:rsidRDefault="002C6BF6" w:rsidP="002C6BF6">
            <w:pPr>
              <w:widowControl/>
              <w:tabs>
                <w:tab w:val="left" w:pos="720"/>
              </w:tabs>
              <w:spacing w:before="100" w:beforeAutospacing="1" w:after="100" w:afterAutospacing="1" w:line="240" w:lineRule="atLeast"/>
              <w:jc w:val="left"/>
              <w:rPr>
                <w:del w:id="3044" w:author="User" w:date="2024-06-13T21:06:00Z"/>
                <w:rFonts w:ascii="微软雅黑" w:eastAsia="微软雅黑" w:hAnsi="微软雅黑" w:cs="宋体"/>
                <w:strike/>
                <w:color w:val="191B1F"/>
                <w:kern w:val="0"/>
                <w:szCs w:val="21"/>
                <w:highlight w:val="magenta"/>
                <w14:ligatures w14:val="none"/>
                <w:rPrChange w:id="3045" w:author="User" w:date="2024-07-01T09:37:00Z">
                  <w:rPr>
                    <w:del w:id="3046" w:author="User" w:date="2024-06-13T21:06:00Z"/>
                    <w:rFonts w:ascii="微软雅黑" w:eastAsia="微软雅黑" w:hAnsi="微软雅黑" w:cs="宋体"/>
                    <w:color w:val="191B1F"/>
                    <w:kern w:val="0"/>
                    <w:szCs w:val="21"/>
                    <w14:ligatures w14:val="none"/>
                  </w:rPr>
                </w:rPrChange>
              </w:rPr>
            </w:pPr>
          </w:p>
        </w:tc>
        <w:tc>
          <w:tcPr>
            <w:tcW w:w="1748" w:type="dxa"/>
          </w:tcPr>
          <w:p w14:paraId="7F32B696" w14:textId="5DD401B0" w:rsidR="002C6BF6" w:rsidRPr="00166246" w:rsidDel="002C6BF6" w:rsidRDefault="002C6BF6" w:rsidP="002C6BF6">
            <w:pPr>
              <w:widowControl/>
              <w:tabs>
                <w:tab w:val="left" w:pos="720"/>
              </w:tabs>
              <w:spacing w:before="100" w:beforeAutospacing="1" w:after="100" w:afterAutospacing="1" w:line="240" w:lineRule="atLeast"/>
              <w:jc w:val="left"/>
              <w:rPr>
                <w:del w:id="3047" w:author="User" w:date="2024-06-13T21:06:00Z"/>
                <w:rFonts w:ascii="微软雅黑" w:eastAsia="微软雅黑" w:hAnsi="微软雅黑" w:cs="宋体"/>
                <w:strike/>
                <w:color w:val="191B1F"/>
                <w:kern w:val="0"/>
                <w:szCs w:val="21"/>
                <w:highlight w:val="magenta"/>
                <w14:ligatures w14:val="none"/>
                <w:rPrChange w:id="3048" w:author="User" w:date="2024-07-01T09:37:00Z">
                  <w:rPr>
                    <w:del w:id="3049" w:author="User" w:date="2024-06-13T21:06:00Z"/>
                    <w:rFonts w:ascii="微软雅黑" w:eastAsia="微软雅黑" w:hAnsi="微软雅黑" w:cs="宋体"/>
                    <w:color w:val="191B1F"/>
                    <w:kern w:val="0"/>
                    <w:szCs w:val="21"/>
                    <w14:ligatures w14:val="none"/>
                  </w:rPr>
                </w:rPrChange>
              </w:rPr>
            </w:pPr>
          </w:p>
        </w:tc>
        <w:tc>
          <w:tcPr>
            <w:tcW w:w="3036" w:type="dxa"/>
          </w:tcPr>
          <w:p w14:paraId="57938F2D" w14:textId="0322FFD2" w:rsidR="002C6BF6" w:rsidRPr="00166246" w:rsidDel="002C6BF6" w:rsidRDefault="002C6BF6" w:rsidP="002C6BF6">
            <w:pPr>
              <w:widowControl/>
              <w:tabs>
                <w:tab w:val="left" w:pos="720"/>
              </w:tabs>
              <w:spacing w:before="100" w:beforeAutospacing="1" w:after="100" w:afterAutospacing="1" w:line="240" w:lineRule="atLeast"/>
              <w:jc w:val="left"/>
              <w:rPr>
                <w:del w:id="3050" w:author="User" w:date="2024-06-13T21:06:00Z"/>
                <w:rFonts w:ascii="微软雅黑" w:eastAsia="微软雅黑" w:hAnsi="微软雅黑" w:cs="宋体"/>
                <w:strike/>
                <w:color w:val="191B1F"/>
                <w:kern w:val="0"/>
                <w:szCs w:val="21"/>
                <w:highlight w:val="magenta"/>
                <w14:ligatures w14:val="none"/>
                <w:rPrChange w:id="3051" w:author="User" w:date="2024-07-01T09:37:00Z">
                  <w:rPr>
                    <w:del w:id="3052" w:author="User" w:date="2024-06-13T21:06:00Z"/>
                    <w:rFonts w:ascii="微软雅黑" w:eastAsia="微软雅黑" w:hAnsi="微软雅黑" w:cs="宋体"/>
                    <w:color w:val="191B1F"/>
                    <w:kern w:val="0"/>
                    <w:szCs w:val="21"/>
                    <w14:ligatures w14:val="none"/>
                  </w:rPr>
                </w:rPrChange>
              </w:rPr>
            </w:pPr>
          </w:p>
        </w:tc>
      </w:tr>
      <w:tr w:rsidR="002C6BF6" w:rsidRPr="00166246" w:rsidDel="002C6BF6" w14:paraId="427C3E03" w14:textId="510078D7" w:rsidTr="00F37E8A">
        <w:trPr>
          <w:del w:id="3053" w:author="User" w:date="2024-06-13T21:06:00Z"/>
        </w:trPr>
        <w:tc>
          <w:tcPr>
            <w:tcW w:w="1879" w:type="dxa"/>
          </w:tcPr>
          <w:p w14:paraId="42525285" w14:textId="0A5AAB38" w:rsidR="002C6BF6" w:rsidRPr="00166246" w:rsidDel="002C6BF6" w:rsidRDefault="002C6BF6" w:rsidP="002C6BF6">
            <w:pPr>
              <w:widowControl/>
              <w:tabs>
                <w:tab w:val="left" w:pos="720"/>
              </w:tabs>
              <w:spacing w:before="100" w:beforeAutospacing="1" w:after="100" w:afterAutospacing="1" w:line="240" w:lineRule="atLeast"/>
              <w:jc w:val="left"/>
              <w:rPr>
                <w:del w:id="3054" w:author="User" w:date="2024-06-13T21:06:00Z"/>
                <w:rFonts w:ascii="微软雅黑" w:eastAsia="微软雅黑" w:hAnsi="微软雅黑" w:cs="宋体"/>
                <w:strike/>
                <w:color w:val="191B1F"/>
                <w:kern w:val="0"/>
                <w:szCs w:val="21"/>
                <w:highlight w:val="magenta"/>
                <w14:ligatures w14:val="none"/>
                <w:rPrChange w:id="3055" w:author="User" w:date="2024-07-01T09:37:00Z">
                  <w:rPr>
                    <w:del w:id="3056" w:author="User" w:date="2024-06-13T21:06:00Z"/>
                    <w:rFonts w:ascii="微软雅黑" w:eastAsia="微软雅黑" w:hAnsi="微软雅黑" w:cs="宋体"/>
                    <w:color w:val="191B1F"/>
                    <w:kern w:val="0"/>
                    <w:szCs w:val="21"/>
                    <w14:ligatures w14:val="none"/>
                  </w:rPr>
                </w:rPrChange>
              </w:rPr>
            </w:pPr>
            <w:del w:id="3057" w:author="User" w:date="2024-06-13T21:06:00Z">
              <w:r w:rsidRPr="00166246" w:rsidDel="002C6BF6">
                <w:rPr>
                  <w:rFonts w:ascii="微软雅黑" w:eastAsia="微软雅黑" w:hAnsi="微软雅黑" w:cs="宋体"/>
                  <w:strike/>
                  <w:color w:val="191B1F"/>
                  <w:kern w:val="0"/>
                  <w:szCs w:val="21"/>
                  <w:highlight w:val="magenta"/>
                  <w14:ligatures w14:val="none"/>
                  <w:rPrChange w:id="3058" w:author="User" w:date="2024-07-01T09:37:00Z">
                    <w:rPr>
                      <w:rFonts w:ascii="微软雅黑" w:eastAsia="微软雅黑" w:hAnsi="微软雅黑" w:cs="宋体"/>
                      <w:color w:val="191B1F"/>
                      <w:kern w:val="0"/>
                      <w:szCs w:val="21"/>
                      <w14:ligatures w14:val="none"/>
                    </w:rPr>
                  </w:rPrChange>
                </w:rPr>
                <w:delText>lqwzhl</w:delText>
              </w:r>
            </w:del>
          </w:p>
        </w:tc>
        <w:tc>
          <w:tcPr>
            <w:tcW w:w="2110" w:type="dxa"/>
          </w:tcPr>
          <w:p w14:paraId="6B347D53" w14:textId="3F7CA0A4" w:rsidR="002C6BF6" w:rsidRPr="00166246" w:rsidDel="002C6BF6" w:rsidRDefault="002C6BF6" w:rsidP="002C6BF6">
            <w:pPr>
              <w:widowControl/>
              <w:tabs>
                <w:tab w:val="left" w:pos="720"/>
              </w:tabs>
              <w:spacing w:before="100" w:beforeAutospacing="1" w:after="100" w:afterAutospacing="1" w:line="240" w:lineRule="atLeast"/>
              <w:jc w:val="left"/>
              <w:rPr>
                <w:del w:id="3059" w:author="User" w:date="2024-06-13T21:06:00Z"/>
                <w:rFonts w:ascii="微软雅黑" w:eastAsia="微软雅黑" w:hAnsi="微软雅黑" w:cs="宋体"/>
                <w:strike/>
                <w:color w:val="191B1F"/>
                <w:kern w:val="0"/>
                <w:szCs w:val="21"/>
                <w:highlight w:val="magenta"/>
                <w14:ligatures w14:val="none"/>
                <w:rPrChange w:id="3060" w:author="User" w:date="2024-07-01T09:37:00Z">
                  <w:rPr>
                    <w:del w:id="3061" w:author="User" w:date="2024-06-13T21:06:00Z"/>
                    <w:rFonts w:ascii="微软雅黑" w:eastAsia="微软雅黑" w:hAnsi="微软雅黑" w:cs="宋体"/>
                    <w:color w:val="191B1F"/>
                    <w:kern w:val="0"/>
                    <w:szCs w:val="21"/>
                    <w14:ligatures w14:val="none"/>
                  </w:rPr>
                </w:rPrChange>
              </w:rPr>
            </w:pPr>
          </w:p>
        </w:tc>
        <w:tc>
          <w:tcPr>
            <w:tcW w:w="1748" w:type="dxa"/>
          </w:tcPr>
          <w:p w14:paraId="57B8BE28" w14:textId="3FE5DEAA" w:rsidR="002C6BF6" w:rsidRPr="00166246" w:rsidDel="002C6BF6" w:rsidRDefault="002C6BF6" w:rsidP="002C6BF6">
            <w:pPr>
              <w:widowControl/>
              <w:tabs>
                <w:tab w:val="left" w:pos="720"/>
              </w:tabs>
              <w:spacing w:before="100" w:beforeAutospacing="1" w:after="100" w:afterAutospacing="1" w:line="240" w:lineRule="atLeast"/>
              <w:jc w:val="left"/>
              <w:rPr>
                <w:del w:id="3062" w:author="User" w:date="2024-06-13T21:06:00Z"/>
                <w:rFonts w:ascii="微软雅黑" w:eastAsia="微软雅黑" w:hAnsi="微软雅黑" w:cs="宋体"/>
                <w:strike/>
                <w:color w:val="191B1F"/>
                <w:kern w:val="0"/>
                <w:szCs w:val="21"/>
                <w:highlight w:val="magenta"/>
                <w14:ligatures w14:val="none"/>
                <w:rPrChange w:id="3063" w:author="User" w:date="2024-07-01T09:37:00Z">
                  <w:rPr>
                    <w:del w:id="3064" w:author="User" w:date="2024-06-13T21:06:00Z"/>
                    <w:rFonts w:ascii="微软雅黑" w:eastAsia="微软雅黑" w:hAnsi="微软雅黑" w:cs="宋体"/>
                    <w:color w:val="191B1F"/>
                    <w:kern w:val="0"/>
                    <w:szCs w:val="21"/>
                    <w14:ligatures w14:val="none"/>
                  </w:rPr>
                </w:rPrChange>
              </w:rPr>
            </w:pPr>
          </w:p>
        </w:tc>
        <w:tc>
          <w:tcPr>
            <w:tcW w:w="3036" w:type="dxa"/>
          </w:tcPr>
          <w:p w14:paraId="6563D8AC" w14:textId="7CFB5533" w:rsidR="002C6BF6" w:rsidRPr="00166246" w:rsidDel="002C6BF6" w:rsidRDefault="002C6BF6" w:rsidP="002C6BF6">
            <w:pPr>
              <w:widowControl/>
              <w:tabs>
                <w:tab w:val="left" w:pos="720"/>
              </w:tabs>
              <w:spacing w:before="100" w:beforeAutospacing="1" w:after="100" w:afterAutospacing="1" w:line="240" w:lineRule="atLeast"/>
              <w:jc w:val="left"/>
              <w:rPr>
                <w:del w:id="3065" w:author="User" w:date="2024-06-13T21:06:00Z"/>
                <w:rFonts w:ascii="微软雅黑" w:eastAsia="微软雅黑" w:hAnsi="微软雅黑" w:cs="宋体"/>
                <w:strike/>
                <w:color w:val="191B1F"/>
                <w:kern w:val="0"/>
                <w:szCs w:val="21"/>
                <w:highlight w:val="magenta"/>
                <w14:ligatures w14:val="none"/>
                <w:rPrChange w:id="3066" w:author="User" w:date="2024-07-01T09:37:00Z">
                  <w:rPr>
                    <w:del w:id="3067" w:author="User" w:date="2024-06-13T21:06:00Z"/>
                    <w:rFonts w:ascii="微软雅黑" w:eastAsia="微软雅黑" w:hAnsi="微软雅黑" w:cs="宋体"/>
                    <w:color w:val="191B1F"/>
                    <w:kern w:val="0"/>
                    <w:szCs w:val="21"/>
                    <w14:ligatures w14:val="none"/>
                  </w:rPr>
                </w:rPrChange>
              </w:rPr>
            </w:pPr>
          </w:p>
        </w:tc>
      </w:tr>
      <w:tr w:rsidR="002C6BF6" w:rsidRPr="00166246" w:rsidDel="002C6BF6" w14:paraId="6872E3C8" w14:textId="14275C18" w:rsidTr="00F37E8A">
        <w:trPr>
          <w:del w:id="3068" w:author="User" w:date="2024-06-13T21:06:00Z"/>
        </w:trPr>
        <w:tc>
          <w:tcPr>
            <w:tcW w:w="1879" w:type="dxa"/>
          </w:tcPr>
          <w:p w14:paraId="3363D8C6" w14:textId="28315660" w:rsidR="002C6BF6" w:rsidRPr="00166246" w:rsidDel="002C6BF6" w:rsidRDefault="002C6BF6" w:rsidP="002C6BF6">
            <w:pPr>
              <w:widowControl/>
              <w:tabs>
                <w:tab w:val="left" w:pos="720"/>
              </w:tabs>
              <w:spacing w:before="100" w:beforeAutospacing="1" w:after="100" w:afterAutospacing="1" w:line="240" w:lineRule="atLeast"/>
              <w:jc w:val="left"/>
              <w:rPr>
                <w:del w:id="3069" w:author="User" w:date="2024-06-13T21:06:00Z"/>
                <w:rFonts w:ascii="微软雅黑" w:eastAsia="微软雅黑" w:hAnsi="微软雅黑" w:cs="宋体"/>
                <w:strike/>
                <w:color w:val="191B1F"/>
                <w:kern w:val="0"/>
                <w:szCs w:val="21"/>
                <w:highlight w:val="magenta"/>
                <w14:ligatures w14:val="none"/>
                <w:rPrChange w:id="3070" w:author="User" w:date="2024-07-01T09:37:00Z">
                  <w:rPr>
                    <w:del w:id="3071" w:author="User" w:date="2024-06-13T21:06:00Z"/>
                    <w:rFonts w:ascii="微软雅黑" w:eastAsia="微软雅黑" w:hAnsi="微软雅黑" w:cs="宋体"/>
                    <w:color w:val="191B1F"/>
                    <w:kern w:val="0"/>
                    <w:szCs w:val="21"/>
                    <w14:ligatures w14:val="none"/>
                  </w:rPr>
                </w:rPrChange>
              </w:rPr>
            </w:pPr>
            <w:del w:id="3072" w:author="User" w:date="2024-06-13T21:06:00Z">
              <w:r w:rsidRPr="00166246" w:rsidDel="002C6BF6">
                <w:rPr>
                  <w:rFonts w:ascii="微软雅黑" w:eastAsia="微软雅黑" w:hAnsi="微软雅黑" w:cs="宋体"/>
                  <w:strike/>
                  <w:color w:val="191B1F"/>
                  <w:kern w:val="0"/>
                  <w:szCs w:val="21"/>
                  <w:highlight w:val="magenta"/>
                  <w14:ligatures w14:val="none"/>
                  <w:rPrChange w:id="3073" w:author="User" w:date="2024-07-01T09:37:00Z">
                    <w:rPr>
                      <w:rFonts w:ascii="微软雅黑" w:eastAsia="微软雅黑" w:hAnsi="微软雅黑" w:cs="宋体"/>
                      <w:color w:val="191B1F"/>
                      <w:kern w:val="0"/>
                      <w:szCs w:val="21"/>
                      <w14:ligatures w14:val="none"/>
                    </w:rPr>
                  </w:rPrChange>
                </w:rPr>
                <w:delText>lyjz</w:delText>
              </w:r>
            </w:del>
          </w:p>
        </w:tc>
        <w:tc>
          <w:tcPr>
            <w:tcW w:w="2110" w:type="dxa"/>
          </w:tcPr>
          <w:p w14:paraId="187FFC0C" w14:textId="7F12FA95" w:rsidR="002C6BF6" w:rsidRPr="00166246" w:rsidDel="002C6BF6" w:rsidRDefault="002C6BF6" w:rsidP="002C6BF6">
            <w:pPr>
              <w:widowControl/>
              <w:tabs>
                <w:tab w:val="left" w:pos="720"/>
              </w:tabs>
              <w:spacing w:before="100" w:beforeAutospacing="1" w:after="100" w:afterAutospacing="1" w:line="240" w:lineRule="atLeast"/>
              <w:jc w:val="left"/>
              <w:rPr>
                <w:del w:id="3074" w:author="User" w:date="2024-06-13T21:06:00Z"/>
                <w:rFonts w:ascii="微软雅黑" w:eastAsia="微软雅黑" w:hAnsi="微软雅黑" w:cs="宋体"/>
                <w:strike/>
                <w:color w:val="191B1F"/>
                <w:kern w:val="0"/>
                <w:szCs w:val="21"/>
                <w:highlight w:val="magenta"/>
                <w14:ligatures w14:val="none"/>
                <w:rPrChange w:id="3075" w:author="User" w:date="2024-07-01T09:37:00Z">
                  <w:rPr>
                    <w:del w:id="3076" w:author="User" w:date="2024-06-13T21:06:00Z"/>
                    <w:rFonts w:ascii="微软雅黑" w:eastAsia="微软雅黑" w:hAnsi="微软雅黑" w:cs="宋体"/>
                    <w:color w:val="191B1F"/>
                    <w:kern w:val="0"/>
                    <w:szCs w:val="21"/>
                    <w14:ligatures w14:val="none"/>
                  </w:rPr>
                </w:rPrChange>
              </w:rPr>
            </w:pPr>
          </w:p>
        </w:tc>
        <w:tc>
          <w:tcPr>
            <w:tcW w:w="1748" w:type="dxa"/>
          </w:tcPr>
          <w:p w14:paraId="00F52338" w14:textId="054C6C48" w:rsidR="002C6BF6" w:rsidRPr="00166246" w:rsidDel="002C6BF6" w:rsidRDefault="002C6BF6" w:rsidP="002C6BF6">
            <w:pPr>
              <w:widowControl/>
              <w:tabs>
                <w:tab w:val="left" w:pos="720"/>
              </w:tabs>
              <w:spacing w:before="100" w:beforeAutospacing="1" w:after="100" w:afterAutospacing="1" w:line="240" w:lineRule="atLeast"/>
              <w:jc w:val="left"/>
              <w:rPr>
                <w:del w:id="3077" w:author="User" w:date="2024-06-13T21:06:00Z"/>
                <w:rFonts w:ascii="微软雅黑" w:eastAsia="微软雅黑" w:hAnsi="微软雅黑" w:cs="宋体"/>
                <w:strike/>
                <w:color w:val="191B1F"/>
                <w:kern w:val="0"/>
                <w:szCs w:val="21"/>
                <w:highlight w:val="magenta"/>
                <w14:ligatures w14:val="none"/>
                <w:rPrChange w:id="3078" w:author="User" w:date="2024-07-01T09:37:00Z">
                  <w:rPr>
                    <w:del w:id="3079" w:author="User" w:date="2024-06-13T21:06:00Z"/>
                    <w:rFonts w:ascii="微软雅黑" w:eastAsia="微软雅黑" w:hAnsi="微软雅黑" w:cs="宋体"/>
                    <w:color w:val="191B1F"/>
                    <w:kern w:val="0"/>
                    <w:szCs w:val="21"/>
                    <w14:ligatures w14:val="none"/>
                  </w:rPr>
                </w:rPrChange>
              </w:rPr>
            </w:pPr>
          </w:p>
        </w:tc>
        <w:tc>
          <w:tcPr>
            <w:tcW w:w="3036" w:type="dxa"/>
          </w:tcPr>
          <w:p w14:paraId="5754BA10" w14:textId="4D2EB6CB" w:rsidR="002C6BF6" w:rsidRPr="00166246" w:rsidDel="002C6BF6" w:rsidRDefault="002C6BF6" w:rsidP="002C6BF6">
            <w:pPr>
              <w:widowControl/>
              <w:tabs>
                <w:tab w:val="left" w:pos="720"/>
              </w:tabs>
              <w:spacing w:before="100" w:beforeAutospacing="1" w:after="100" w:afterAutospacing="1" w:line="240" w:lineRule="atLeast"/>
              <w:jc w:val="left"/>
              <w:rPr>
                <w:del w:id="3080" w:author="User" w:date="2024-06-13T21:06:00Z"/>
                <w:rFonts w:ascii="微软雅黑" w:eastAsia="微软雅黑" w:hAnsi="微软雅黑" w:cs="宋体"/>
                <w:strike/>
                <w:color w:val="191B1F"/>
                <w:kern w:val="0"/>
                <w:szCs w:val="21"/>
                <w:highlight w:val="magenta"/>
                <w14:ligatures w14:val="none"/>
                <w:rPrChange w:id="3081" w:author="User" w:date="2024-07-01T09:37:00Z">
                  <w:rPr>
                    <w:del w:id="3082" w:author="User" w:date="2024-06-13T21:06:00Z"/>
                    <w:rFonts w:ascii="微软雅黑" w:eastAsia="微软雅黑" w:hAnsi="微软雅黑" w:cs="宋体"/>
                    <w:color w:val="191B1F"/>
                    <w:kern w:val="0"/>
                    <w:szCs w:val="21"/>
                    <w14:ligatures w14:val="none"/>
                  </w:rPr>
                </w:rPrChange>
              </w:rPr>
            </w:pPr>
          </w:p>
        </w:tc>
      </w:tr>
      <w:tr w:rsidR="002C6BF6" w:rsidRPr="00166246" w:rsidDel="002C6BF6" w14:paraId="2EECA76D" w14:textId="789B7374" w:rsidTr="00F37E8A">
        <w:trPr>
          <w:del w:id="3083" w:author="User" w:date="2024-06-13T21:06:00Z"/>
        </w:trPr>
        <w:tc>
          <w:tcPr>
            <w:tcW w:w="1879" w:type="dxa"/>
          </w:tcPr>
          <w:p w14:paraId="1A997182" w14:textId="53920941" w:rsidR="002C6BF6" w:rsidRPr="00166246" w:rsidDel="002C6BF6" w:rsidRDefault="002C6BF6" w:rsidP="002C6BF6">
            <w:pPr>
              <w:widowControl/>
              <w:tabs>
                <w:tab w:val="left" w:pos="720"/>
              </w:tabs>
              <w:spacing w:before="100" w:beforeAutospacing="1" w:after="100" w:afterAutospacing="1" w:line="240" w:lineRule="atLeast"/>
              <w:jc w:val="left"/>
              <w:rPr>
                <w:del w:id="3084" w:author="User" w:date="2024-06-13T21:06:00Z"/>
                <w:rFonts w:ascii="微软雅黑" w:eastAsia="微软雅黑" w:hAnsi="微软雅黑" w:cs="宋体"/>
                <w:strike/>
                <w:color w:val="191B1F"/>
                <w:kern w:val="0"/>
                <w:szCs w:val="21"/>
                <w:highlight w:val="magenta"/>
                <w14:ligatures w14:val="none"/>
                <w:rPrChange w:id="3085" w:author="User" w:date="2024-07-01T09:37:00Z">
                  <w:rPr>
                    <w:del w:id="3086" w:author="User" w:date="2024-06-13T21:06:00Z"/>
                    <w:rFonts w:ascii="微软雅黑" w:eastAsia="微软雅黑" w:hAnsi="微软雅黑" w:cs="宋体"/>
                    <w:color w:val="191B1F"/>
                    <w:kern w:val="0"/>
                    <w:szCs w:val="21"/>
                    <w14:ligatures w14:val="none"/>
                  </w:rPr>
                </w:rPrChange>
              </w:rPr>
            </w:pPr>
            <w:del w:id="3087" w:author="User" w:date="2024-06-13T21:06:00Z">
              <w:r w:rsidRPr="00166246" w:rsidDel="002C6BF6">
                <w:rPr>
                  <w:rFonts w:ascii="微软雅黑" w:eastAsia="微软雅黑" w:hAnsi="微软雅黑" w:cs="宋体"/>
                  <w:strike/>
                  <w:color w:val="191B1F"/>
                  <w:kern w:val="0"/>
                  <w:szCs w:val="21"/>
                  <w:highlight w:val="magenta"/>
                  <w14:ligatures w14:val="none"/>
                  <w:rPrChange w:id="3088" w:author="User" w:date="2024-07-01T09:37:00Z">
                    <w:rPr>
                      <w:rFonts w:ascii="微软雅黑" w:eastAsia="微软雅黑" w:hAnsi="微软雅黑" w:cs="宋体"/>
                      <w:color w:val="191B1F"/>
                      <w:kern w:val="0"/>
                      <w:szCs w:val="21"/>
                      <w14:ligatures w14:val="none"/>
                    </w:rPr>
                  </w:rPrChange>
                </w:rPr>
                <w:delText>Llhw</w:delText>
              </w:r>
            </w:del>
          </w:p>
        </w:tc>
        <w:tc>
          <w:tcPr>
            <w:tcW w:w="2110" w:type="dxa"/>
          </w:tcPr>
          <w:p w14:paraId="0BA459C1" w14:textId="55689273" w:rsidR="002C6BF6" w:rsidRPr="00166246" w:rsidDel="002C6BF6" w:rsidRDefault="002C6BF6" w:rsidP="002C6BF6">
            <w:pPr>
              <w:widowControl/>
              <w:tabs>
                <w:tab w:val="left" w:pos="720"/>
              </w:tabs>
              <w:spacing w:before="100" w:beforeAutospacing="1" w:after="100" w:afterAutospacing="1" w:line="240" w:lineRule="atLeast"/>
              <w:jc w:val="left"/>
              <w:rPr>
                <w:del w:id="3089" w:author="User" w:date="2024-06-13T21:06:00Z"/>
                <w:rFonts w:ascii="微软雅黑" w:eastAsia="微软雅黑" w:hAnsi="微软雅黑" w:cs="宋体"/>
                <w:strike/>
                <w:color w:val="191B1F"/>
                <w:kern w:val="0"/>
                <w:szCs w:val="21"/>
                <w:highlight w:val="magenta"/>
                <w14:ligatures w14:val="none"/>
                <w:rPrChange w:id="3090" w:author="User" w:date="2024-07-01T09:37:00Z">
                  <w:rPr>
                    <w:del w:id="3091" w:author="User" w:date="2024-06-13T21:06:00Z"/>
                    <w:rFonts w:ascii="微软雅黑" w:eastAsia="微软雅黑" w:hAnsi="微软雅黑" w:cs="宋体"/>
                    <w:color w:val="191B1F"/>
                    <w:kern w:val="0"/>
                    <w:szCs w:val="21"/>
                    <w14:ligatures w14:val="none"/>
                  </w:rPr>
                </w:rPrChange>
              </w:rPr>
            </w:pPr>
          </w:p>
        </w:tc>
        <w:tc>
          <w:tcPr>
            <w:tcW w:w="1748" w:type="dxa"/>
          </w:tcPr>
          <w:p w14:paraId="3B13E634" w14:textId="1BB611DA" w:rsidR="002C6BF6" w:rsidRPr="00166246" w:rsidDel="002C6BF6" w:rsidRDefault="002C6BF6" w:rsidP="002C6BF6">
            <w:pPr>
              <w:widowControl/>
              <w:tabs>
                <w:tab w:val="left" w:pos="720"/>
              </w:tabs>
              <w:spacing w:before="100" w:beforeAutospacing="1" w:after="100" w:afterAutospacing="1" w:line="240" w:lineRule="atLeast"/>
              <w:jc w:val="left"/>
              <w:rPr>
                <w:del w:id="3092" w:author="User" w:date="2024-06-13T21:06:00Z"/>
                <w:rFonts w:ascii="微软雅黑" w:eastAsia="微软雅黑" w:hAnsi="微软雅黑" w:cs="宋体"/>
                <w:strike/>
                <w:color w:val="191B1F"/>
                <w:kern w:val="0"/>
                <w:szCs w:val="21"/>
                <w:highlight w:val="magenta"/>
                <w14:ligatures w14:val="none"/>
                <w:rPrChange w:id="3093" w:author="User" w:date="2024-07-01T09:37:00Z">
                  <w:rPr>
                    <w:del w:id="3094" w:author="User" w:date="2024-06-13T21:06:00Z"/>
                    <w:rFonts w:ascii="微软雅黑" w:eastAsia="微软雅黑" w:hAnsi="微软雅黑" w:cs="宋体"/>
                    <w:color w:val="191B1F"/>
                    <w:kern w:val="0"/>
                    <w:szCs w:val="21"/>
                    <w14:ligatures w14:val="none"/>
                  </w:rPr>
                </w:rPrChange>
              </w:rPr>
            </w:pPr>
          </w:p>
        </w:tc>
        <w:tc>
          <w:tcPr>
            <w:tcW w:w="3036" w:type="dxa"/>
          </w:tcPr>
          <w:p w14:paraId="05732F5D" w14:textId="678F1EBF" w:rsidR="002C6BF6" w:rsidRPr="00166246" w:rsidDel="002C6BF6" w:rsidRDefault="002C6BF6" w:rsidP="002C6BF6">
            <w:pPr>
              <w:widowControl/>
              <w:tabs>
                <w:tab w:val="left" w:pos="720"/>
              </w:tabs>
              <w:spacing w:before="100" w:beforeAutospacing="1" w:after="100" w:afterAutospacing="1" w:line="240" w:lineRule="atLeast"/>
              <w:jc w:val="left"/>
              <w:rPr>
                <w:del w:id="3095" w:author="User" w:date="2024-06-13T21:06:00Z"/>
                <w:rFonts w:ascii="微软雅黑" w:eastAsia="微软雅黑" w:hAnsi="微软雅黑" w:cs="宋体"/>
                <w:strike/>
                <w:color w:val="191B1F"/>
                <w:kern w:val="0"/>
                <w:szCs w:val="21"/>
                <w:highlight w:val="magenta"/>
                <w14:ligatures w14:val="none"/>
                <w:rPrChange w:id="3096" w:author="User" w:date="2024-07-01T09:37:00Z">
                  <w:rPr>
                    <w:del w:id="3097" w:author="User" w:date="2024-06-13T21:06:00Z"/>
                    <w:rFonts w:ascii="微软雅黑" w:eastAsia="微软雅黑" w:hAnsi="微软雅黑" w:cs="宋体"/>
                    <w:color w:val="191B1F"/>
                    <w:kern w:val="0"/>
                    <w:szCs w:val="21"/>
                    <w14:ligatures w14:val="none"/>
                  </w:rPr>
                </w:rPrChange>
              </w:rPr>
            </w:pPr>
          </w:p>
        </w:tc>
      </w:tr>
      <w:tr w:rsidR="002C6BF6" w:rsidRPr="00166246" w:rsidDel="002C6BF6" w14:paraId="09D1E560" w14:textId="053AD3C6" w:rsidTr="00F37E8A">
        <w:trPr>
          <w:del w:id="3098" w:author="User" w:date="2024-06-13T21:06:00Z"/>
        </w:trPr>
        <w:tc>
          <w:tcPr>
            <w:tcW w:w="1879" w:type="dxa"/>
          </w:tcPr>
          <w:p w14:paraId="47DFD39E" w14:textId="42E5FE8E" w:rsidR="002C6BF6" w:rsidRPr="00166246" w:rsidDel="002C6BF6" w:rsidRDefault="002C6BF6" w:rsidP="002C6BF6">
            <w:pPr>
              <w:widowControl/>
              <w:tabs>
                <w:tab w:val="left" w:pos="720"/>
              </w:tabs>
              <w:spacing w:before="100" w:beforeAutospacing="1" w:after="100" w:afterAutospacing="1" w:line="240" w:lineRule="atLeast"/>
              <w:jc w:val="left"/>
              <w:rPr>
                <w:del w:id="3099" w:author="User" w:date="2024-06-13T21:06:00Z"/>
                <w:rFonts w:ascii="微软雅黑" w:eastAsia="微软雅黑" w:hAnsi="微软雅黑" w:cs="宋体"/>
                <w:strike/>
                <w:color w:val="191B1F"/>
                <w:kern w:val="0"/>
                <w:szCs w:val="21"/>
                <w:highlight w:val="magenta"/>
                <w14:ligatures w14:val="none"/>
                <w:rPrChange w:id="3100" w:author="User" w:date="2024-07-01T09:37:00Z">
                  <w:rPr>
                    <w:del w:id="3101" w:author="User" w:date="2024-06-13T21:06:00Z"/>
                    <w:rFonts w:ascii="微软雅黑" w:eastAsia="微软雅黑" w:hAnsi="微软雅黑" w:cs="宋体"/>
                    <w:color w:val="191B1F"/>
                    <w:kern w:val="0"/>
                    <w:szCs w:val="21"/>
                    <w14:ligatures w14:val="none"/>
                  </w:rPr>
                </w:rPrChange>
              </w:rPr>
            </w:pPr>
            <w:del w:id="3102" w:author="User" w:date="2024-06-13T21:06:00Z">
              <w:r w:rsidRPr="00166246" w:rsidDel="002C6BF6">
                <w:rPr>
                  <w:rFonts w:ascii="微软雅黑" w:eastAsia="微软雅黑" w:hAnsi="微软雅黑" w:cs="宋体"/>
                  <w:strike/>
                  <w:color w:val="191B1F"/>
                  <w:kern w:val="0"/>
                  <w:szCs w:val="21"/>
                  <w:highlight w:val="magenta"/>
                  <w14:ligatures w14:val="none"/>
                  <w:rPrChange w:id="3103" w:author="User" w:date="2024-07-01T09:37:00Z">
                    <w:rPr>
                      <w:rFonts w:ascii="微软雅黑" w:eastAsia="微软雅黑" w:hAnsi="微软雅黑" w:cs="宋体"/>
                      <w:color w:val="191B1F"/>
                      <w:kern w:val="0"/>
                      <w:szCs w:val="21"/>
                      <w14:ligatures w14:val="none"/>
                    </w:rPr>
                  </w:rPrChange>
                </w:rPr>
                <w:delText>Ljgx</w:delText>
              </w:r>
            </w:del>
          </w:p>
        </w:tc>
        <w:tc>
          <w:tcPr>
            <w:tcW w:w="2110" w:type="dxa"/>
          </w:tcPr>
          <w:p w14:paraId="70C63820" w14:textId="34AF6ED1" w:rsidR="002C6BF6" w:rsidRPr="00166246" w:rsidDel="002C6BF6" w:rsidRDefault="002C6BF6" w:rsidP="002C6BF6">
            <w:pPr>
              <w:widowControl/>
              <w:tabs>
                <w:tab w:val="left" w:pos="720"/>
              </w:tabs>
              <w:spacing w:before="100" w:beforeAutospacing="1" w:after="100" w:afterAutospacing="1" w:line="240" w:lineRule="atLeast"/>
              <w:jc w:val="left"/>
              <w:rPr>
                <w:del w:id="3104" w:author="User" w:date="2024-06-13T21:06:00Z"/>
                <w:rFonts w:ascii="微软雅黑" w:eastAsia="微软雅黑" w:hAnsi="微软雅黑" w:cs="宋体"/>
                <w:strike/>
                <w:color w:val="191B1F"/>
                <w:kern w:val="0"/>
                <w:szCs w:val="21"/>
                <w:highlight w:val="magenta"/>
                <w14:ligatures w14:val="none"/>
                <w:rPrChange w:id="3105" w:author="User" w:date="2024-07-01T09:37:00Z">
                  <w:rPr>
                    <w:del w:id="3106" w:author="User" w:date="2024-06-13T21:06:00Z"/>
                    <w:rFonts w:ascii="微软雅黑" w:eastAsia="微软雅黑" w:hAnsi="微软雅黑" w:cs="宋体"/>
                    <w:color w:val="191B1F"/>
                    <w:kern w:val="0"/>
                    <w:szCs w:val="21"/>
                    <w14:ligatures w14:val="none"/>
                  </w:rPr>
                </w:rPrChange>
              </w:rPr>
            </w:pPr>
          </w:p>
        </w:tc>
        <w:tc>
          <w:tcPr>
            <w:tcW w:w="1748" w:type="dxa"/>
          </w:tcPr>
          <w:p w14:paraId="7F641AC2" w14:textId="7BA53838" w:rsidR="002C6BF6" w:rsidRPr="00166246" w:rsidDel="002C6BF6" w:rsidRDefault="002C6BF6" w:rsidP="002C6BF6">
            <w:pPr>
              <w:widowControl/>
              <w:tabs>
                <w:tab w:val="left" w:pos="720"/>
              </w:tabs>
              <w:spacing w:before="100" w:beforeAutospacing="1" w:after="100" w:afterAutospacing="1" w:line="240" w:lineRule="atLeast"/>
              <w:jc w:val="left"/>
              <w:rPr>
                <w:del w:id="3107" w:author="User" w:date="2024-06-13T21:06:00Z"/>
                <w:rFonts w:ascii="微软雅黑" w:eastAsia="微软雅黑" w:hAnsi="微软雅黑" w:cs="宋体"/>
                <w:strike/>
                <w:color w:val="191B1F"/>
                <w:kern w:val="0"/>
                <w:szCs w:val="21"/>
                <w:highlight w:val="magenta"/>
                <w14:ligatures w14:val="none"/>
                <w:rPrChange w:id="3108" w:author="User" w:date="2024-07-01T09:37:00Z">
                  <w:rPr>
                    <w:del w:id="3109" w:author="User" w:date="2024-06-13T21:06:00Z"/>
                    <w:rFonts w:ascii="微软雅黑" w:eastAsia="微软雅黑" w:hAnsi="微软雅黑" w:cs="宋体"/>
                    <w:color w:val="191B1F"/>
                    <w:kern w:val="0"/>
                    <w:szCs w:val="21"/>
                    <w14:ligatures w14:val="none"/>
                  </w:rPr>
                </w:rPrChange>
              </w:rPr>
            </w:pPr>
          </w:p>
        </w:tc>
        <w:tc>
          <w:tcPr>
            <w:tcW w:w="3036" w:type="dxa"/>
          </w:tcPr>
          <w:p w14:paraId="3E637D7C" w14:textId="72F03C00" w:rsidR="002C6BF6" w:rsidRPr="00166246" w:rsidDel="002C6BF6" w:rsidRDefault="002C6BF6" w:rsidP="002C6BF6">
            <w:pPr>
              <w:widowControl/>
              <w:tabs>
                <w:tab w:val="left" w:pos="720"/>
              </w:tabs>
              <w:spacing w:before="100" w:beforeAutospacing="1" w:after="100" w:afterAutospacing="1" w:line="240" w:lineRule="atLeast"/>
              <w:jc w:val="left"/>
              <w:rPr>
                <w:del w:id="3110" w:author="User" w:date="2024-06-13T21:06:00Z"/>
                <w:rFonts w:ascii="微软雅黑" w:eastAsia="微软雅黑" w:hAnsi="微软雅黑" w:cs="宋体"/>
                <w:strike/>
                <w:color w:val="191B1F"/>
                <w:kern w:val="0"/>
                <w:szCs w:val="21"/>
                <w:highlight w:val="magenta"/>
                <w14:ligatures w14:val="none"/>
                <w:rPrChange w:id="3111" w:author="User" w:date="2024-07-01T09:37:00Z">
                  <w:rPr>
                    <w:del w:id="3112" w:author="User" w:date="2024-06-13T21:06:00Z"/>
                    <w:rFonts w:ascii="微软雅黑" w:eastAsia="微软雅黑" w:hAnsi="微软雅黑" w:cs="宋体"/>
                    <w:color w:val="191B1F"/>
                    <w:kern w:val="0"/>
                    <w:szCs w:val="21"/>
                    <w14:ligatures w14:val="none"/>
                  </w:rPr>
                </w:rPrChange>
              </w:rPr>
            </w:pPr>
          </w:p>
        </w:tc>
      </w:tr>
      <w:tr w:rsidR="002C6BF6" w:rsidRPr="00166246" w:rsidDel="002C6BF6" w14:paraId="565CA851" w14:textId="46174749" w:rsidTr="00F37E8A">
        <w:trPr>
          <w:del w:id="3113" w:author="User" w:date="2024-06-13T21:06:00Z"/>
        </w:trPr>
        <w:tc>
          <w:tcPr>
            <w:tcW w:w="1879" w:type="dxa"/>
          </w:tcPr>
          <w:p w14:paraId="545959DB" w14:textId="3A550CA9" w:rsidR="002C6BF6" w:rsidRPr="00166246" w:rsidDel="002C6BF6" w:rsidRDefault="002C6BF6" w:rsidP="002C6BF6">
            <w:pPr>
              <w:widowControl/>
              <w:tabs>
                <w:tab w:val="left" w:pos="720"/>
              </w:tabs>
              <w:spacing w:before="100" w:beforeAutospacing="1" w:after="100" w:afterAutospacing="1" w:line="240" w:lineRule="atLeast"/>
              <w:jc w:val="left"/>
              <w:rPr>
                <w:del w:id="3114" w:author="User" w:date="2024-06-13T21:06:00Z"/>
                <w:rFonts w:ascii="微软雅黑" w:eastAsia="微软雅黑" w:hAnsi="微软雅黑" w:cs="宋体"/>
                <w:strike/>
                <w:color w:val="191B1F"/>
                <w:kern w:val="0"/>
                <w:szCs w:val="21"/>
                <w:highlight w:val="magenta"/>
                <w14:ligatures w14:val="none"/>
                <w:rPrChange w:id="3115" w:author="User" w:date="2024-07-01T09:37:00Z">
                  <w:rPr>
                    <w:del w:id="3116" w:author="User" w:date="2024-06-13T21:06:00Z"/>
                    <w:rFonts w:ascii="微软雅黑" w:eastAsia="微软雅黑" w:hAnsi="微软雅黑" w:cs="宋体"/>
                    <w:color w:val="191B1F"/>
                    <w:kern w:val="0"/>
                    <w:szCs w:val="21"/>
                    <w14:ligatures w14:val="none"/>
                  </w:rPr>
                </w:rPrChange>
              </w:rPr>
            </w:pPr>
            <w:del w:id="3117" w:author="User" w:date="2024-06-13T21:06:00Z">
              <w:r w:rsidRPr="00166246" w:rsidDel="002C6BF6">
                <w:rPr>
                  <w:rFonts w:ascii="微软雅黑" w:eastAsia="微软雅黑" w:hAnsi="微软雅黑" w:cs="宋体"/>
                  <w:strike/>
                  <w:color w:val="191B1F"/>
                  <w:kern w:val="0"/>
                  <w:szCs w:val="21"/>
                  <w:highlight w:val="magenta"/>
                  <w14:ligatures w14:val="none"/>
                  <w:rPrChange w:id="3118" w:author="User" w:date="2024-07-01T09:37:00Z">
                    <w:rPr>
                      <w:rFonts w:ascii="微软雅黑" w:eastAsia="微软雅黑" w:hAnsi="微软雅黑" w:cs="宋体"/>
                      <w:color w:val="191B1F"/>
                      <w:kern w:val="0"/>
                      <w:szCs w:val="21"/>
                      <w14:ligatures w14:val="none"/>
                    </w:rPr>
                  </w:rPrChange>
                </w:rPr>
                <w:delText>lyszb</w:delText>
              </w:r>
            </w:del>
          </w:p>
        </w:tc>
        <w:tc>
          <w:tcPr>
            <w:tcW w:w="2110" w:type="dxa"/>
          </w:tcPr>
          <w:p w14:paraId="02D9196D" w14:textId="727196B1" w:rsidR="002C6BF6" w:rsidRPr="00166246" w:rsidDel="002C6BF6" w:rsidRDefault="002C6BF6" w:rsidP="002C6BF6">
            <w:pPr>
              <w:widowControl/>
              <w:tabs>
                <w:tab w:val="left" w:pos="720"/>
              </w:tabs>
              <w:spacing w:before="100" w:beforeAutospacing="1" w:after="100" w:afterAutospacing="1" w:line="240" w:lineRule="atLeast"/>
              <w:jc w:val="left"/>
              <w:rPr>
                <w:del w:id="3119" w:author="User" w:date="2024-06-13T21:06:00Z"/>
                <w:rFonts w:ascii="微软雅黑" w:eastAsia="微软雅黑" w:hAnsi="微软雅黑" w:cs="宋体"/>
                <w:strike/>
                <w:color w:val="191B1F"/>
                <w:kern w:val="0"/>
                <w:szCs w:val="21"/>
                <w:highlight w:val="magenta"/>
                <w14:ligatures w14:val="none"/>
                <w:rPrChange w:id="3120" w:author="User" w:date="2024-07-01T09:37:00Z">
                  <w:rPr>
                    <w:del w:id="3121" w:author="User" w:date="2024-06-13T21:06:00Z"/>
                    <w:rFonts w:ascii="微软雅黑" w:eastAsia="微软雅黑" w:hAnsi="微软雅黑" w:cs="宋体"/>
                    <w:color w:val="191B1F"/>
                    <w:kern w:val="0"/>
                    <w:szCs w:val="21"/>
                    <w14:ligatures w14:val="none"/>
                  </w:rPr>
                </w:rPrChange>
              </w:rPr>
            </w:pPr>
          </w:p>
        </w:tc>
        <w:tc>
          <w:tcPr>
            <w:tcW w:w="1748" w:type="dxa"/>
          </w:tcPr>
          <w:p w14:paraId="5DB12F88" w14:textId="77F6330D" w:rsidR="002C6BF6" w:rsidRPr="00166246" w:rsidDel="002C6BF6" w:rsidRDefault="002C6BF6" w:rsidP="002C6BF6">
            <w:pPr>
              <w:widowControl/>
              <w:tabs>
                <w:tab w:val="left" w:pos="720"/>
              </w:tabs>
              <w:spacing w:before="100" w:beforeAutospacing="1" w:after="100" w:afterAutospacing="1" w:line="240" w:lineRule="atLeast"/>
              <w:jc w:val="left"/>
              <w:rPr>
                <w:del w:id="3122" w:author="User" w:date="2024-06-13T21:06:00Z"/>
                <w:rFonts w:ascii="微软雅黑" w:eastAsia="微软雅黑" w:hAnsi="微软雅黑" w:cs="宋体"/>
                <w:strike/>
                <w:color w:val="191B1F"/>
                <w:kern w:val="0"/>
                <w:szCs w:val="21"/>
                <w:highlight w:val="magenta"/>
                <w14:ligatures w14:val="none"/>
                <w:rPrChange w:id="3123" w:author="User" w:date="2024-07-01T09:37:00Z">
                  <w:rPr>
                    <w:del w:id="3124" w:author="User" w:date="2024-06-13T21:06:00Z"/>
                    <w:rFonts w:ascii="微软雅黑" w:eastAsia="微软雅黑" w:hAnsi="微软雅黑" w:cs="宋体"/>
                    <w:color w:val="191B1F"/>
                    <w:kern w:val="0"/>
                    <w:szCs w:val="21"/>
                    <w14:ligatures w14:val="none"/>
                  </w:rPr>
                </w:rPrChange>
              </w:rPr>
            </w:pPr>
          </w:p>
        </w:tc>
        <w:tc>
          <w:tcPr>
            <w:tcW w:w="3036" w:type="dxa"/>
          </w:tcPr>
          <w:p w14:paraId="71795271" w14:textId="7637647F" w:rsidR="002C6BF6" w:rsidRPr="00166246" w:rsidDel="002C6BF6" w:rsidRDefault="002C6BF6" w:rsidP="002C6BF6">
            <w:pPr>
              <w:widowControl/>
              <w:tabs>
                <w:tab w:val="left" w:pos="720"/>
              </w:tabs>
              <w:spacing w:before="100" w:beforeAutospacing="1" w:after="100" w:afterAutospacing="1" w:line="240" w:lineRule="atLeast"/>
              <w:jc w:val="left"/>
              <w:rPr>
                <w:del w:id="3125" w:author="User" w:date="2024-06-13T21:06:00Z"/>
                <w:rFonts w:ascii="微软雅黑" w:eastAsia="微软雅黑" w:hAnsi="微软雅黑" w:cs="宋体"/>
                <w:strike/>
                <w:color w:val="191B1F"/>
                <w:kern w:val="0"/>
                <w:szCs w:val="21"/>
                <w:highlight w:val="magenta"/>
                <w14:ligatures w14:val="none"/>
                <w:rPrChange w:id="3126" w:author="User" w:date="2024-07-01T09:37:00Z">
                  <w:rPr>
                    <w:del w:id="3127" w:author="User" w:date="2024-06-13T21:06:00Z"/>
                    <w:rFonts w:ascii="微软雅黑" w:eastAsia="微软雅黑" w:hAnsi="微软雅黑" w:cs="宋体"/>
                    <w:color w:val="191B1F"/>
                    <w:kern w:val="0"/>
                    <w:szCs w:val="21"/>
                    <w14:ligatures w14:val="none"/>
                  </w:rPr>
                </w:rPrChange>
              </w:rPr>
            </w:pPr>
          </w:p>
        </w:tc>
      </w:tr>
      <w:tr w:rsidR="002C6BF6" w:rsidRPr="00166246" w14:paraId="49E65DDF" w14:textId="77777777" w:rsidTr="00F37E8A">
        <w:trPr>
          <w:ins w:id="3128" w:author="User" w:date="2024-05-21T09:39:00Z"/>
        </w:trPr>
        <w:tc>
          <w:tcPr>
            <w:tcW w:w="1879" w:type="dxa"/>
          </w:tcPr>
          <w:p w14:paraId="1A2FAE11" w14:textId="0F1144CA" w:rsidR="002C6BF6" w:rsidRPr="00166246" w:rsidRDefault="002C6BF6" w:rsidP="002C6BF6">
            <w:pPr>
              <w:widowControl/>
              <w:tabs>
                <w:tab w:val="left" w:pos="720"/>
              </w:tabs>
              <w:spacing w:before="100" w:beforeAutospacing="1" w:after="100" w:afterAutospacing="1" w:line="240" w:lineRule="atLeast"/>
              <w:jc w:val="left"/>
              <w:rPr>
                <w:ins w:id="3129" w:author="User" w:date="2024-05-21T09:39:00Z"/>
                <w:rFonts w:ascii="微软雅黑" w:eastAsia="微软雅黑" w:hAnsi="微软雅黑" w:cs="宋体"/>
                <w:strike/>
                <w:color w:val="191B1F"/>
                <w:kern w:val="0"/>
                <w:szCs w:val="21"/>
                <w:highlight w:val="magenta"/>
                <w14:ligatures w14:val="none"/>
                <w:rPrChange w:id="3130" w:author="User" w:date="2024-07-01T09:37:00Z">
                  <w:rPr>
                    <w:ins w:id="3131" w:author="User" w:date="2024-05-21T09:39:00Z"/>
                    <w:rFonts w:ascii="微软雅黑" w:eastAsia="微软雅黑" w:hAnsi="微软雅黑" w:cs="宋体"/>
                    <w:color w:val="191B1F"/>
                    <w:kern w:val="0"/>
                    <w:szCs w:val="21"/>
                    <w14:ligatures w14:val="none"/>
                  </w:rPr>
                </w:rPrChange>
              </w:rPr>
            </w:pPr>
            <w:ins w:id="3132" w:author="User" w:date="2024-05-21T09:39:00Z">
              <w:r w:rsidRPr="00166246">
                <w:rPr>
                  <w:rFonts w:ascii="微软雅黑" w:eastAsia="微软雅黑" w:hAnsi="微软雅黑" w:cs="宋体"/>
                  <w:strike/>
                  <w:color w:val="191B1F"/>
                  <w:kern w:val="0"/>
                  <w:szCs w:val="21"/>
                  <w:highlight w:val="magenta"/>
                  <w14:ligatures w14:val="none"/>
                  <w:rPrChange w:id="3133" w:author="User" w:date="2024-07-01T09:37:00Z">
                    <w:rPr>
                      <w:rFonts w:ascii="微软雅黑" w:eastAsia="微软雅黑" w:hAnsi="微软雅黑" w:cs="宋体"/>
                      <w:color w:val="191B1F"/>
                      <w:kern w:val="0"/>
                      <w:szCs w:val="21"/>
                      <w14:ligatures w14:val="none"/>
                    </w:rPr>
                  </w:rPrChange>
                </w:rPr>
                <w:t>Attribute_1</w:t>
              </w:r>
            </w:ins>
          </w:p>
        </w:tc>
        <w:tc>
          <w:tcPr>
            <w:tcW w:w="2110" w:type="dxa"/>
          </w:tcPr>
          <w:p w14:paraId="323580BE" w14:textId="2488A119" w:rsidR="002C6BF6" w:rsidRPr="00166246" w:rsidRDefault="002C6BF6" w:rsidP="002C6BF6">
            <w:pPr>
              <w:widowControl/>
              <w:tabs>
                <w:tab w:val="left" w:pos="720"/>
              </w:tabs>
              <w:spacing w:before="100" w:beforeAutospacing="1" w:after="100" w:afterAutospacing="1" w:line="240" w:lineRule="atLeast"/>
              <w:jc w:val="left"/>
              <w:rPr>
                <w:ins w:id="3134" w:author="User" w:date="2024-05-21T09:39:00Z"/>
                <w:rFonts w:ascii="微软雅黑" w:eastAsia="微软雅黑" w:hAnsi="微软雅黑" w:cs="宋体"/>
                <w:strike/>
                <w:color w:val="191B1F"/>
                <w:kern w:val="0"/>
                <w:szCs w:val="21"/>
                <w:highlight w:val="magenta"/>
                <w14:ligatures w14:val="none"/>
                <w:rPrChange w:id="3135" w:author="User" w:date="2024-07-01T09:37:00Z">
                  <w:rPr>
                    <w:ins w:id="3136" w:author="User" w:date="2024-05-21T09:39:00Z"/>
                    <w:rFonts w:ascii="微软雅黑" w:eastAsia="微软雅黑" w:hAnsi="微软雅黑" w:cs="宋体"/>
                    <w:color w:val="191B1F"/>
                    <w:kern w:val="0"/>
                    <w:szCs w:val="21"/>
                    <w14:ligatures w14:val="none"/>
                  </w:rPr>
                </w:rPrChange>
              </w:rPr>
            </w:pPr>
            <w:ins w:id="3137" w:author="User" w:date="2024-05-21T09:39:00Z">
              <w:r w:rsidRPr="00166246">
                <w:rPr>
                  <w:rFonts w:ascii="微软雅黑" w:eastAsia="微软雅黑" w:hAnsi="微软雅黑" w:cs="宋体"/>
                  <w:strike/>
                  <w:color w:val="191B1F"/>
                  <w:kern w:val="0"/>
                  <w:szCs w:val="21"/>
                  <w:highlight w:val="magenta"/>
                  <w14:ligatures w14:val="none"/>
                  <w:rPrChange w:id="3138" w:author="User" w:date="2024-07-01T09:37:00Z">
                    <w:rPr>
                      <w:rFonts w:ascii="微软雅黑" w:eastAsia="微软雅黑" w:hAnsi="微软雅黑" w:cs="宋体"/>
                      <w:color w:val="191B1F"/>
                      <w:kern w:val="0"/>
                      <w:szCs w:val="21"/>
                      <w14:ligatures w14:val="none"/>
                    </w:rPr>
                  </w:rPrChange>
                </w:rPr>
                <w:t>Varchar（25）</w:t>
              </w:r>
            </w:ins>
          </w:p>
        </w:tc>
        <w:tc>
          <w:tcPr>
            <w:tcW w:w="1748" w:type="dxa"/>
          </w:tcPr>
          <w:p w14:paraId="4998C633" w14:textId="0F759D33" w:rsidR="002C6BF6" w:rsidRPr="00166246" w:rsidRDefault="002C6BF6" w:rsidP="002C6BF6">
            <w:pPr>
              <w:widowControl/>
              <w:tabs>
                <w:tab w:val="left" w:pos="720"/>
              </w:tabs>
              <w:spacing w:before="100" w:beforeAutospacing="1" w:after="100" w:afterAutospacing="1" w:line="240" w:lineRule="atLeast"/>
              <w:jc w:val="left"/>
              <w:rPr>
                <w:ins w:id="3139" w:author="User" w:date="2024-05-21T09:39:00Z"/>
                <w:rFonts w:ascii="微软雅黑" w:eastAsia="微软雅黑" w:hAnsi="微软雅黑" w:cs="宋体"/>
                <w:strike/>
                <w:color w:val="191B1F"/>
                <w:kern w:val="0"/>
                <w:szCs w:val="21"/>
                <w:highlight w:val="magenta"/>
                <w14:ligatures w14:val="none"/>
                <w:rPrChange w:id="3140" w:author="User" w:date="2024-07-01T09:37:00Z">
                  <w:rPr>
                    <w:ins w:id="3141" w:author="User" w:date="2024-05-21T09:39:00Z"/>
                    <w:rFonts w:ascii="微软雅黑" w:eastAsia="微软雅黑" w:hAnsi="微软雅黑" w:cs="宋体"/>
                    <w:color w:val="191B1F"/>
                    <w:kern w:val="0"/>
                    <w:szCs w:val="21"/>
                    <w14:ligatures w14:val="none"/>
                  </w:rPr>
                </w:rPrChange>
              </w:rPr>
            </w:pPr>
            <w:ins w:id="3142" w:author="User" w:date="2024-05-21T15:57:00Z">
              <w:r w:rsidRPr="00166246">
                <w:rPr>
                  <w:rFonts w:ascii="微软雅黑" w:eastAsia="微软雅黑" w:hAnsi="微软雅黑" w:cs="宋体" w:hint="eastAsia"/>
                  <w:strike/>
                  <w:color w:val="191B1F"/>
                  <w:kern w:val="0"/>
                  <w:szCs w:val="21"/>
                  <w:highlight w:val="magenta"/>
                  <w14:ligatures w14:val="none"/>
                  <w:rPrChange w:id="3143" w:author="User" w:date="2024-07-01T09:37:00Z">
                    <w:rPr>
                      <w:rFonts w:ascii="微软雅黑" w:eastAsia="微软雅黑" w:hAnsi="微软雅黑" w:cs="宋体" w:hint="eastAsia"/>
                      <w:color w:val="191B1F"/>
                      <w:kern w:val="0"/>
                      <w:szCs w:val="21"/>
                      <w14:ligatures w14:val="none"/>
                    </w:rPr>
                  </w:rPrChange>
                </w:rPr>
                <w:t>数据建立日期</w:t>
              </w:r>
            </w:ins>
          </w:p>
        </w:tc>
        <w:tc>
          <w:tcPr>
            <w:tcW w:w="3036" w:type="dxa"/>
          </w:tcPr>
          <w:p w14:paraId="04F86FD1" w14:textId="24170DA9" w:rsidR="002C6BF6" w:rsidRPr="00166246" w:rsidRDefault="002C6BF6" w:rsidP="002C6BF6">
            <w:pPr>
              <w:widowControl/>
              <w:tabs>
                <w:tab w:val="left" w:pos="720"/>
              </w:tabs>
              <w:spacing w:before="100" w:beforeAutospacing="1" w:after="100" w:afterAutospacing="1" w:line="240" w:lineRule="atLeast"/>
              <w:jc w:val="left"/>
              <w:rPr>
                <w:ins w:id="3144" w:author="User" w:date="2024-05-21T09:39:00Z"/>
                <w:rFonts w:ascii="微软雅黑" w:eastAsia="微软雅黑" w:hAnsi="微软雅黑" w:cs="宋体"/>
                <w:strike/>
                <w:color w:val="191B1F"/>
                <w:kern w:val="0"/>
                <w:szCs w:val="21"/>
                <w:highlight w:val="magenta"/>
                <w14:ligatures w14:val="none"/>
                <w:rPrChange w:id="3145" w:author="User" w:date="2024-07-01T09:37:00Z">
                  <w:rPr>
                    <w:ins w:id="3146" w:author="User" w:date="2024-05-21T09:39:00Z"/>
                    <w:rFonts w:ascii="微软雅黑" w:eastAsia="微软雅黑" w:hAnsi="微软雅黑" w:cs="宋体"/>
                    <w:color w:val="191B1F"/>
                    <w:kern w:val="0"/>
                    <w:szCs w:val="21"/>
                    <w14:ligatures w14:val="none"/>
                  </w:rPr>
                </w:rPrChange>
              </w:rPr>
            </w:pPr>
            <w:ins w:id="3147" w:author="User" w:date="2024-05-21T15:57:00Z">
              <w:r w:rsidRPr="00166246">
                <w:rPr>
                  <w:rFonts w:ascii="微软雅黑" w:eastAsia="微软雅黑" w:hAnsi="微软雅黑" w:cs="宋体" w:hint="eastAsia"/>
                  <w:strike/>
                  <w:color w:val="191B1F"/>
                  <w:kern w:val="0"/>
                  <w:szCs w:val="21"/>
                  <w:highlight w:val="magenta"/>
                  <w14:ligatures w14:val="none"/>
                  <w:rPrChange w:id="3148" w:author="User" w:date="2024-07-01T09:37:00Z">
                    <w:rPr>
                      <w:rFonts w:ascii="微软雅黑" w:eastAsia="微软雅黑" w:hAnsi="微软雅黑" w:cs="宋体" w:hint="eastAsia"/>
                      <w:color w:val="191B1F"/>
                      <w:kern w:val="0"/>
                      <w:szCs w:val="21"/>
                      <w14:ligatures w14:val="none"/>
                    </w:rPr>
                  </w:rPrChange>
                </w:rPr>
                <w:t>数据日期</w:t>
              </w:r>
            </w:ins>
            <w:ins w:id="3149" w:author="User" w:date="2024-05-21T16:12:00Z">
              <w:r w:rsidRPr="00166246">
                <w:rPr>
                  <w:rFonts w:ascii="微软雅黑" w:eastAsia="微软雅黑" w:hAnsi="微软雅黑" w:cs="宋体"/>
                  <w:strike/>
                  <w:color w:val="191B1F"/>
                  <w:kern w:val="0"/>
                  <w:szCs w:val="21"/>
                  <w:highlight w:val="magenta"/>
                  <w14:ligatures w14:val="none"/>
                  <w:rPrChange w:id="3150" w:author="User" w:date="2024-07-01T09:37:00Z">
                    <w:rPr>
                      <w:rFonts w:ascii="微软雅黑" w:eastAsia="微软雅黑" w:hAnsi="微软雅黑" w:cs="宋体"/>
                      <w:color w:val="191B1F"/>
                      <w:kern w:val="0"/>
                      <w:szCs w:val="21"/>
                      <w:highlight w:val="magenta"/>
                      <w14:ligatures w14:val="none"/>
                    </w:rPr>
                  </w:rPrChange>
                </w:rPr>
                <w:t>(YYYY-MM-DD)</w:t>
              </w:r>
            </w:ins>
          </w:p>
        </w:tc>
      </w:tr>
      <w:tr w:rsidR="002C6BF6" w:rsidRPr="00166246" w14:paraId="63D62C26" w14:textId="77777777" w:rsidTr="00F37E8A">
        <w:trPr>
          <w:ins w:id="3151" w:author="User" w:date="2024-05-21T09:39:00Z"/>
        </w:trPr>
        <w:tc>
          <w:tcPr>
            <w:tcW w:w="1879" w:type="dxa"/>
          </w:tcPr>
          <w:p w14:paraId="3A1E6843" w14:textId="176B4C11" w:rsidR="002C6BF6" w:rsidRPr="00166246" w:rsidRDefault="002C6BF6" w:rsidP="002C6BF6">
            <w:pPr>
              <w:widowControl/>
              <w:tabs>
                <w:tab w:val="left" w:pos="720"/>
              </w:tabs>
              <w:spacing w:before="100" w:beforeAutospacing="1" w:after="100" w:afterAutospacing="1" w:line="240" w:lineRule="atLeast"/>
              <w:jc w:val="left"/>
              <w:rPr>
                <w:ins w:id="3152" w:author="User" w:date="2024-05-21T09:39:00Z"/>
                <w:rFonts w:ascii="微软雅黑" w:eastAsia="微软雅黑" w:hAnsi="微软雅黑" w:cs="宋体"/>
                <w:strike/>
                <w:color w:val="191B1F"/>
                <w:kern w:val="0"/>
                <w:szCs w:val="21"/>
                <w:highlight w:val="magenta"/>
                <w14:ligatures w14:val="none"/>
                <w:rPrChange w:id="3153" w:author="User" w:date="2024-07-01T09:37:00Z">
                  <w:rPr>
                    <w:ins w:id="3154" w:author="User" w:date="2024-05-21T09:39:00Z"/>
                    <w:rFonts w:ascii="微软雅黑" w:eastAsia="微软雅黑" w:hAnsi="微软雅黑" w:cs="宋体"/>
                    <w:color w:val="191B1F"/>
                    <w:kern w:val="0"/>
                    <w:szCs w:val="21"/>
                    <w14:ligatures w14:val="none"/>
                  </w:rPr>
                </w:rPrChange>
              </w:rPr>
            </w:pPr>
            <w:ins w:id="3155" w:author="User" w:date="2024-05-21T09:39:00Z">
              <w:r w:rsidRPr="00166246">
                <w:rPr>
                  <w:rFonts w:ascii="微软雅黑" w:eastAsia="微软雅黑" w:hAnsi="微软雅黑" w:cs="宋体"/>
                  <w:strike/>
                  <w:color w:val="191B1F"/>
                  <w:kern w:val="0"/>
                  <w:szCs w:val="21"/>
                  <w:highlight w:val="magenta"/>
                  <w14:ligatures w14:val="none"/>
                  <w:rPrChange w:id="3156" w:author="User" w:date="2024-07-01T09:37:00Z">
                    <w:rPr>
                      <w:rFonts w:ascii="微软雅黑" w:eastAsia="微软雅黑" w:hAnsi="微软雅黑" w:cs="宋体"/>
                      <w:color w:val="191B1F"/>
                      <w:kern w:val="0"/>
                      <w:szCs w:val="21"/>
                      <w14:ligatures w14:val="none"/>
                    </w:rPr>
                  </w:rPrChange>
                </w:rPr>
                <w:t>Attribute_2</w:t>
              </w:r>
            </w:ins>
          </w:p>
        </w:tc>
        <w:tc>
          <w:tcPr>
            <w:tcW w:w="2110" w:type="dxa"/>
          </w:tcPr>
          <w:p w14:paraId="3B92AD87" w14:textId="0A51DD61" w:rsidR="002C6BF6" w:rsidRPr="00166246" w:rsidRDefault="002C6BF6" w:rsidP="002C6BF6">
            <w:pPr>
              <w:widowControl/>
              <w:tabs>
                <w:tab w:val="left" w:pos="720"/>
              </w:tabs>
              <w:spacing w:before="100" w:beforeAutospacing="1" w:after="100" w:afterAutospacing="1" w:line="240" w:lineRule="atLeast"/>
              <w:jc w:val="left"/>
              <w:rPr>
                <w:ins w:id="3157" w:author="User" w:date="2024-05-21T09:39:00Z"/>
                <w:rFonts w:ascii="微软雅黑" w:eastAsia="微软雅黑" w:hAnsi="微软雅黑" w:cs="宋体"/>
                <w:strike/>
                <w:color w:val="191B1F"/>
                <w:kern w:val="0"/>
                <w:szCs w:val="21"/>
                <w:highlight w:val="magenta"/>
                <w14:ligatures w14:val="none"/>
                <w:rPrChange w:id="3158" w:author="User" w:date="2024-07-01T09:37:00Z">
                  <w:rPr>
                    <w:ins w:id="3159" w:author="User" w:date="2024-05-21T09:39:00Z"/>
                    <w:rFonts w:ascii="微软雅黑" w:eastAsia="微软雅黑" w:hAnsi="微软雅黑" w:cs="宋体"/>
                    <w:color w:val="191B1F"/>
                    <w:kern w:val="0"/>
                    <w:szCs w:val="21"/>
                    <w14:ligatures w14:val="none"/>
                  </w:rPr>
                </w:rPrChange>
              </w:rPr>
            </w:pPr>
            <w:ins w:id="3160" w:author="User" w:date="2024-05-21T09:39:00Z">
              <w:r w:rsidRPr="00166246">
                <w:rPr>
                  <w:rFonts w:ascii="微软雅黑" w:eastAsia="微软雅黑" w:hAnsi="微软雅黑" w:cs="宋体"/>
                  <w:strike/>
                  <w:color w:val="191B1F"/>
                  <w:kern w:val="0"/>
                  <w:szCs w:val="21"/>
                  <w:highlight w:val="magenta"/>
                  <w14:ligatures w14:val="none"/>
                  <w:rPrChange w:id="3161" w:author="User" w:date="2024-07-01T09:37:00Z">
                    <w:rPr>
                      <w:rFonts w:ascii="微软雅黑" w:eastAsia="微软雅黑" w:hAnsi="微软雅黑" w:cs="宋体"/>
                      <w:color w:val="191B1F"/>
                      <w:kern w:val="0"/>
                      <w:szCs w:val="21"/>
                      <w14:ligatures w14:val="none"/>
                    </w:rPr>
                  </w:rPrChange>
                </w:rPr>
                <w:t>Varchar（25）</w:t>
              </w:r>
            </w:ins>
          </w:p>
        </w:tc>
        <w:tc>
          <w:tcPr>
            <w:tcW w:w="1748" w:type="dxa"/>
          </w:tcPr>
          <w:p w14:paraId="0517F00F" w14:textId="01A6845F" w:rsidR="002C6BF6" w:rsidRPr="00166246" w:rsidRDefault="002C6BF6" w:rsidP="002C6BF6">
            <w:pPr>
              <w:widowControl/>
              <w:tabs>
                <w:tab w:val="left" w:pos="720"/>
              </w:tabs>
              <w:spacing w:before="100" w:beforeAutospacing="1" w:after="100" w:afterAutospacing="1" w:line="240" w:lineRule="atLeast"/>
              <w:jc w:val="left"/>
              <w:rPr>
                <w:ins w:id="3162" w:author="User" w:date="2024-05-21T09:39:00Z"/>
                <w:rFonts w:ascii="微软雅黑" w:eastAsia="微软雅黑" w:hAnsi="微软雅黑" w:cs="宋体"/>
                <w:strike/>
                <w:color w:val="191B1F"/>
                <w:kern w:val="0"/>
                <w:szCs w:val="21"/>
                <w:highlight w:val="magenta"/>
                <w14:ligatures w14:val="none"/>
                <w:rPrChange w:id="3163" w:author="User" w:date="2024-07-01T09:37:00Z">
                  <w:rPr>
                    <w:ins w:id="3164" w:author="User" w:date="2024-05-21T09:39:00Z"/>
                    <w:rFonts w:ascii="微软雅黑" w:eastAsia="微软雅黑" w:hAnsi="微软雅黑" w:cs="宋体"/>
                    <w:color w:val="191B1F"/>
                    <w:kern w:val="0"/>
                    <w:szCs w:val="21"/>
                    <w14:ligatures w14:val="none"/>
                  </w:rPr>
                </w:rPrChange>
              </w:rPr>
            </w:pPr>
            <w:ins w:id="3165" w:author="User" w:date="2024-05-21T09:39:00Z">
              <w:r w:rsidRPr="00166246">
                <w:rPr>
                  <w:rFonts w:ascii="微软雅黑" w:eastAsia="微软雅黑" w:hAnsi="微软雅黑" w:cs="宋体" w:hint="eastAsia"/>
                  <w:strike/>
                  <w:color w:val="191B1F"/>
                  <w:kern w:val="0"/>
                  <w:szCs w:val="21"/>
                  <w:highlight w:val="magenta"/>
                  <w14:ligatures w14:val="none"/>
                  <w:rPrChange w:id="3166"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02612507" w14:textId="6C30D17A" w:rsidR="002C6BF6" w:rsidRPr="00166246" w:rsidRDefault="002C6BF6" w:rsidP="002C6BF6">
            <w:pPr>
              <w:widowControl/>
              <w:tabs>
                <w:tab w:val="left" w:pos="720"/>
              </w:tabs>
              <w:spacing w:before="100" w:beforeAutospacing="1" w:after="100" w:afterAutospacing="1" w:line="240" w:lineRule="atLeast"/>
              <w:jc w:val="left"/>
              <w:rPr>
                <w:ins w:id="3167" w:author="User" w:date="2024-05-21T09:39:00Z"/>
                <w:rFonts w:ascii="微软雅黑" w:eastAsia="微软雅黑" w:hAnsi="微软雅黑" w:cs="宋体"/>
                <w:strike/>
                <w:color w:val="191B1F"/>
                <w:kern w:val="0"/>
                <w:szCs w:val="21"/>
                <w:highlight w:val="magenta"/>
                <w14:ligatures w14:val="none"/>
                <w:rPrChange w:id="3168" w:author="User" w:date="2024-07-01T09:37:00Z">
                  <w:rPr>
                    <w:ins w:id="3169" w:author="User" w:date="2024-05-21T09:39:00Z"/>
                    <w:rFonts w:ascii="微软雅黑" w:eastAsia="微软雅黑" w:hAnsi="微软雅黑" w:cs="宋体"/>
                    <w:color w:val="191B1F"/>
                    <w:kern w:val="0"/>
                    <w:szCs w:val="21"/>
                    <w14:ligatures w14:val="none"/>
                  </w:rPr>
                </w:rPrChange>
              </w:rPr>
            </w:pPr>
            <w:ins w:id="3170" w:author="User" w:date="2024-05-21T09:39:00Z">
              <w:r w:rsidRPr="00166246">
                <w:rPr>
                  <w:rFonts w:ascii="微软雅黑" w:eastAsia="微软雅黑" w:hAnsi="微软雅黑" w:cs="宋体" w:hint="eastAsia"/>
                  <w:strike/>
                  <w:color w:val="191B1F"/>
                  <w:kern w:val="0"/>
                  <w:szCs w:val="21"/>
                  <w:highlight w:val="magenta"/>
                  <w14:ligatures w14:val="none"/>
                  <w:rPrChange w:id="3171"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3172" w:author="User" w:date="2024-07-01T09:37:00Z">
                    <w:rPr>
                      <w:rFonts w:ascii="微软雅黑" w:eastAsia="微软雅黑" w:hAnsi="微软雅黑" w:cs="宋体"/>
                      <w:color w:val="191B1F"/>
                      <w:kern w:val="0"/>
                      <w:szCs w:val="21"/>
                      <w14:ligatures w14:val="none"/>
                    </w:rPr>
                  </w:rPrChange>
                </w:rPr>
                <w:t>2</w:t>
              </w:r>
            </w:ins>
          </w:p>
        </w:tc>
      </w:tr>
      <w:tr w:rsidR="002C6BF6" w:rsidRPr="00166246" w14:paraId="4E780010" w14:textId="77777777" w:rsidTr="00F37E8A">
        <w:trPr>
          <w:ins w:id="3173" w:author="User" w:date="2024-05-21T09:39:00Z"/>
        </w:trPr>
        <w:tc>
          <w:tcPr>
            <w:tcW w:w="1879" w:type="dxa"/>
          </w:tcPr>
          <w:p w14:paraId="1F724978" w14:textId="27E13287" w:rsidR="002C6BF6" w:rsidRPr="00166246" w:rsidRDefault="002C6BF6" w:rsidP="002C6BF6">
            <w:pPr>
              <w:widowControl/>
              <w:tabs>
                <w:tab w:val="left" w:pos="720"/>
              </w:tabs>
              <w:spacing w:before="100" w:beforeAutospacing="1" w:after="100" w:afterAutospacing="1" w:line="240" w:lineRule="atLeast"/>
              <w:jc w:val="left"/>
              <w:rPr>
                <w:ins w:id="3174" w:author="User" w:date="2024-05-21T09:39:00Z"/>
                <w:rFonts w:ascii="微软雅黑" w:eastAsia="微软雅黑" w:hAnsi="微软雅黑" w:cs="宋体"/>
                <w:strike/>
                <w:color w:val="191B1F"/>
                <w:kern w:val="0"/>
                <w:szCs w:val="21"/>
                <w:highlight w:val="magenta"/>
                <w14:ligatures w14:val="none"/>
                <w:rPrChange w:id="3175" w:author="User" w:date="2024-07-01T09:37:00Z">
                  <w:rPr>
                    <w:ins w:id="3176" w:author="User" w:date="2024-05-21T09:39:00Z"/>
                    <w:rFonts w:ascii="微软雅黑" w:eastAsia="微软雅黑" w:hAnsi="微软雅黑" w:cs="宋体"/>
                    <w:color w:val="191B1F"/>
                    <w:kern w:val="0"/>
                    <w:szCs w:val="21"/>
                    <w14:ligatures w14:val="none"/>
                  </w:rPr>
                </w:rPrChange>
              </w:rPr>
            </w:pPr>
            <w:ins w:id="3177" w:author="User" w:date="2024-05-21T09:39:00Z">
              <w:r w:rsidRPr="00166246">
                <w:rPr>
                  <w:rFonts w:ascii="微软雅黑" w:eastAsia="微软雅黑" w:hAnsi="微软雅黑" w:cs="宋体"/>
                  <w:strike/>
                  <w:color w:val="191B1F"/>
                  <w:kern w:val="0"/>
                  <w:szCs w:val="21"/>
                  <w:highlight w:val="magenta"/>
                  <w14:ligatures w14:val="none"/>
                  <w:rPrChange w:id="3178" w:author="User" w:date="2024-07-01T09:37:00Z">
                    <w:rPr>
                      <w:rFonts w:ascii="微软雅黑" w:eastAsia="微软雅黑" w:hAnsi="微软雅黑" w:cs="宋体"/>
                      <w:color w:val="191B1F"/>
                      <w:kern w:val="0"/>
                      <w:szCs w:val="21"/>
                      <w14:ligatures w14:val="none"/>
                    </w:rPr>
                  </w:rPrChange>
                </w:rPr>
                <w:t>Attribute_3</w:t>
              </w:r>
            </w:ins>
          </w:p>
        </w:tc>
        <w:tc>
          <w:tcPr>
            <w:tcW w:w="2110" w:type="dxa"/>
          </w:tcPr>
          <w:p w14:paraId="7E793FFB" w14:textId="055C3824" w:rsidR="002C6BF6" w:rsidRPr="00166246" w:rsidRDefault="002C6BF6" w:rsidP="002C6BF6">
            <w:pPr>
              <w:widowControl/>
              <w:tabs>
                <w:tab w:val="left" w:pos="720"/>
              </w:tabs>
              <w:spacing w:before="100" w:beforeAutospacing="1" w:after="100" w:afterAutospacing="1" w:line="240" w:lineRule="atLeast"/>
              <w:jc w:val="left"/>
              <w:rPr>
                <w:ins w:id="3179" w:author="User" w:date="2024-05-21T09:39:00Z"/>
                <w:rFonts w:ascii="微软雅黑" w:eastAsia="微软雅黑" w:hAnsi="微软雅黑" w:cs="宋体"/>
                <w:strike/>
                <w:color w:val="191B1F"/>
                <w:kern w:val="0"/>
                <w:szCs w:val="21"/>
                <w:highlight w:val="magenta"/>
                <w14:ligatures w14:val="none"/>
                <w:rPrChange w:id="3180" w:author="User" w:date="2024-07-01T09:37:00Z">
                  <w:rPr>
                    <w:ins w:id="3181" w:author="User" w:date="2024-05-21T09:39:00Z"/>
                    <w:rFonts w:ascii="微软雅黑" w:eastAsia="微软雅黑" w:hAnsi="微软雅黑" w:cs="宋体"/>
                    <w:color w:val="191B1F"/>
                    <w:kern w:val="0"/>
                    <w:szCs w:val="21"/>
                    <w14:ligatures w14:val="none"/>
                  </w:rPr>
                </w:rPrChange>
              </w:rPr>
            </w:pPr>
            <w:ins w:id="3182" w:author="User" w:date="2024-05-21T09:39:00Z">
              <w:r w:rsidRPr="00166246">
                <w:rPr>
                  <w:rFonts w:ascii="微软雅黑" w:eastAsia="微软雅黑" w:hAnsi="微软雅黑" w:cs="宋体"/>
                  <w:strike/>
                  <w:color w:val="191B1F"/>
                  <w:kern w:val="0"/>
                  <w:szCs w:val="21"/>
                  <w:highlight w:val="magenta"/>
                  <w14:ligatures w14:val="none"/>
                  <w:rPrChange w:id="3183" w:author="User" w:date="2024-07-01T09:37:00Z">
                    <w:rPr>
                      <w:rFonts w:ascii="微软雅黑" w:eastAsia="微软雅黑" w:hAnsi="微软雅黑" w:cs="宋体"/>
                      <w:color w:val="191B1F"/>
                      <w:kern w:val="0"/>
                      <w:szCs w:val="21"/>
                      <w14:ligatures w14:val="none"/>
                    </w:rPr>
                  </w:rPrChange>
                </w:rPr>
                <w:t>Varchar（25）</w:t>
              </w:r>
            </w:ins>
          </w:p>
        </w:tc>
        <w:tc>
          <w:tcPr>
            <w:tcW w:w="1748" w:type="dxa"/>
          </w:tcPr>
          <w:p w14:paraId="0C9873A7" w14:textId="3DE2816A" w:rsidR="002C6BF6" w:rsidRPr="00166246" w:rsidRDefault="002C6BF6" w:rsidP="002C6BF6">
            <w:pPr>
              <w:widowControl/>
              <w:tabs>
                <w:tab w:val="left" w:pos="720"/>
              </w:tabs>
              <w:spacing w:before="100" w:beforeAutospacing="1" w:after="100" w:afterAutospacing="1" w:line="240" w:lineRule="atLeast"/>
              <w:jc w:val="left"/>
              <w:rPr>
                <w:ins w:id="3184" w:author="User" w:date="2024-05-21T09:39:00Z"/>
                <w:rFonts w:ascii="微软雅黑" w:eastAsia="微软雅黑" w:hAnsi="微软雅黑" w:cs="宋体"/>
                <w:strike/>
                <w:color w:val="191B1F"/>
                <w:kern w:val="0"/>
                <w:szCs w:val="21"/>
                <w:highlight w:val="magenta"/>
                <w14:ligatures w14:val="none"/>
                <w:rPrChange w:id="3185" w:author="User" w:date="2024-07-01T09:37:00Z">
                  <w:rPr>
                    <w:ins w:id="3186" w:author="User" w:date="2024-05-21T09:39:00Z"/>
                    <w:rFonts w:ascii="微软雅黑" w:eastAsia="微软雅黑" w:hAnsi="微软雅黑" w:cs="宋体"/>
                    <w:color w:val="191B1F"/>
                    <w:kern w:val="0"/>
                    <w:szCs w:val="21"/>
                    <w14:ligatures w14:val="none"/>
                  </w:rPr>
                </w:rPrChange>
              </w:rPr>
            </w:pPr>
            <w:ins w:id="3187" w:author="User" w:date="2024-05-21T09:39:00Z">
              <w:r w:rsidRPr="00166246">
                <w:rPr>
                  <w:rFonts w:ascii="微软雅黑" w:eastAsia="微软雅黑" w:hAnsi="微软雅黑" w:cs="宋体" w:hint="eastAsia"/>
                  <w:strike/>
                  <w:color w:val="191B1F"/>
                  <w:kern w:val="0"/>
                  <w:szCs w:val="21"/>
                  <w:highlight w:val="magenta"/>
                  <w14:ligatures w14:val="none"/>
                  <w:rPrChange w:id="3188"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4F997DB2" w14:textId="358B8C29" w:rsidR="002C6BF6" w:rsidRPr="00166246" w:rsidRDefault="002C6BF6" w:rsidP="002C6BF6">
            <w:pPr>
              <w:widowControl/>
              <w:tabs>
                <w:tab w:val="left" w:pos="720"/>
              </w:tabs>
              <w:spacing w:before="100" w:beforeAutospacing="1" w:after="100" w:afterAutospacing="1" w:line="240" w:lineRule="atLeast"/>
              <w:jc w:val="left"/>
              <w:rPr>
                <w:ins w:id="3189" w:author="User" w:date="2024-05-21T09:39:00Z"/>
                <w:rFonts w:ascii="微软雅黑" w:eastAsia="微软雅黑" w:hAnsi="微软雅黑" w:cs="宋体"/>
                <w:strike/>
                <w:color w:val="191B1F"/>
                <w:kern w:val="0"/>
                <w:szCs w:val="21"/>
                <w:highlight w:val="magenta"/>
                <w14:ligatures w14:val="none"/>
                <w:rPrChange w:id="3190" w:author="User" w:date="2024-07-01T09:37:00Z">
                  <w:rPr>
                    <w:ins w:id="3191" w:author="User" w:date="2024-05-21T09:39:00Z"/>
                    <w:rFonts w:ascii="微软雅黑" w:eastAsia="微软雅黑" w:hAnsi="微软雅黑" w:cs="宋体"/>
                    <w:color w:val="191B1F"/>
                    <w:kern w:val="0"/>
                    <w:szCs w:val="21"/>
                    <w14:ligatures w14:val="none"/>
                  </w:rPr>
                </w:rPrChange>
              </w:rPr>
            </w:pPr>
            <w:ins w:id="3192" w:author="User" w:date="2024-05-21T09:39:00Z">
              <w:r w:rsidRPr="00166246">
                <w:rPr>
                  <w:rFonts w:ascii="微软雅黑" w:eastAsia="微软雅黑" w:hAnsi="微软雅黑" w:cs="宋体" w:hint="eastAsia"/>
                  <w:strike/>
                  <w:color w:val="191B1F"/>
                  <w:kern w:val="0"/>
                  <w:szCs w:val="21"/>
                  <w:highlight w:val="magenta"/>
                  <w14:ligatures w14:val="none"/>
                  <w:rPrChange w:id="3193"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3194" w:author="User" w:date="2024-07-01T09:37:00Z">
                    <w:rPr>
                      <w:rFonts w:ascii="微软雅黑" w:eastAsia="微软雅黑" w:hAnsi="微软雅黑" w:cs="宋体"/>
                      <w:color w:val="191B1F"/>
                      <w:kern w:val="0"/>
                      <w:szCs w:val="21"/>
                      <w14:ligatures w14:val="none"/>
                    </w:rPr>
                  </w:rPrChange>
                </w:rPr>
                <w:t>3</w:t>
              </w:r>
            </w:ins>
          </w:p>
        </w:tc>
      </w:tr>
      <w:tr w:rsidR="002C6BF6" w:rsidRPr="00166246" w14:paraId="59ADEAF2" w14:textId="77777777" w:rsidTr="00F37E8A">
        <w:trPr>
          <w:ins w:id="3195" w:author="User" w:date="2024-05-21T09:39:00Z"/>
        </w:trPr>
        <w:tc>
          <w:tcPr>
            <w:tcW w:w="1879" w:type="dxa"/>
          </w:tcPr>
          <w:p w14:paraId="2AB435CF" w14:textId="458CD3C4" w:rsidR="002C6BF6" w:rsidRPr="00166246" w:rsidRDefault="002C6BF6" w:rsidP="002C6BF6">
            <w:pPr>
              <w:widowControl/>
              <w:tabs>
                <w:tab w:val="left" w:pos="720"/>
              </w:tabs>
              <w:spacing w:before="100" w:beforeAutospacing="1" w:after="100" w:afterAutospacing="1" w:line="240" w:lineRule="atLeast"/>
              <w:jc w:val="left"/>
              <w:rPr>
                <w:ins w:id="3196" w:author="User" w:date="2024-05-21T09:39:00Z"/>
                <w:rFonts w:ascii="微软雅黑" w:eastAsia="微软雅黑" w:hAnsi="微软雅黑" w:cs="宋体"/>
                <w:strike/>
                <w:color w:val="191B1F"/>
                <w:kern w:val="0"/>
                <w:szCs w:val="21"/>
                <w:highlight w:val="magenta"/>
                <w14:ligatures w14:val="none"/>
                <w:rPrChange w:id="3197" w:author="User" w:date="2024-07-01T09:37:00Z">
                  <w:rPr>
                    <w:ins w:id="3198" w:author="User" w:date="2024-05-21T09:39:00Z"/>
                    <w:rFonts w:ascii="微软雅黑" w:eastAsia="微软雅黑" w:hAnsi="微软雅黑" w:cs="宋体"/>
                    <w:color w:val="191B1F"/>
                    <w:kern w:val="0"/>
                    <w:szCs w:val="21"/>
                    <w14:ligatures w14:val="none"/>
                  </w:rPr>
                </w:rPrChange>
              </w:rPr>
            </w:pPr>
            <w:ins w:id="3199" w:author="User" w:date="2024-05-21T09:39:00Z">
              <w:r w:rsidRPr="00166246">
                <w:rPr>
                  <w:rFonts w:ascii="微软雅黑" w:eastAsia="微软雅黑" w:hAnsi="微软雅黑" w:cs="宋体"/>
                  <w:strike/>
                  <w:color w:val="191B1F"/>
                  <w:kern w:val="0"/>
                  <w:szCs w:val="21"/>
                  <w:highlight w:val="magenta"/>
                  <w14:ligatures w14:val="none"/>
                  <w:rPrChange w:id="3200" w:author="User" w:date="2024-07-01T09:37:00Z">
                    <w:rPr>
                      <w:rFonts w:ascii="微软雅黑" w:eastAsia="微软雅黑" w:hAnsi="微软雅黑" w:cs="宋体"/>
                      <w:color w:val="191B1F"/>
                      <w:kern w:val="0"/>
                      <w:szCs w:val="21"/>
                      <w14:ligatures w14:val="none"/>
                    </w:rPr>
                  </w:rPrChange>
                </w:rPr>
                <w:t>Attribute_4</w:t>
              </w:r>
            </w:ins>
          </w:p>
        </w:tc>
        <w:tc>
          <w:tcPr>
            <w:tcW w:w="2110" w:type="dxa"/>
          </w:tcPr>
          <w:p w14:paraId="5E8113E6" w14:textId="46A4DBFF" w:rsidR="002C6BF6" w:rsidRPr="00166246" w:rsidRDefault="002C6BF6" w:rsidP="002C6BF6">
            <w:pPr>
              <w:widowControl/>
              <w:tabs>
                <w:tab w:val="left" w:pos="720"/>
              </w:tabs>
              <w:spacing w:before="100" w:beforeAutospacing="1" w:after="100" w:afterAutospacing="1" w:line="240" w:lineRule="atLeast"/>
              <w:jc w:val="left"/>
              <w:rPr>
                <w:ins w:id="3201" w:author="User" w:date="2024-05-21T09:39:00Z"/>
                <w:rFonts w:ascii="微软雅黑" w:eastAsia="微软雅黑" w:hAnsi="微软雅黑" w:cs="宋体"/>
                <w:strike/>
                <w:color w:val="191B1F"/>
                <w:kern w:val="0"/>
                <w:szCs w:val="21"/>
                <w:highlight w:val="magenta"/>
                <w14:ligatures w14:val="none"/>
                <w:rPrChange w:id="3202" w:author="User" w:date="2024-07-01T09:37:00Z">
                  <w:rPr>
                    <w:ins w:id="3203" w:author="User" w:date="2024-05-21T09:39:00Z"/>
                    <w:rFonts w:ascii="微软雅黑" w:eastAsia="微软雅黑" w:hAnsi="微软雅黑" w:cs="宋体"/>
                    <w:color w:val="191B1F"/>
                    <w:kern w:val="0"/>
                    <w:szCs w:val="21"/>
                    <w14:ligatures w14:val="none"/>
                  </w:rPr>
                </w:rPrChange>
              </w:rPr>
            </w:pPr>
            <w:ins w:id="3204" w:author="User" w:date="2024-05-21T09:39:00Z">
              <w:r w:rsidRPr="00166246">
                <w:rPr>
                  <w:rFonts w:ascii="微软雅黑" w:eastAsia="微软雅黑" w:hAnsi="微软雅黑" w:cs="宋体"/>
                  <w:strike/>
                  <w:color w:val="191B1F"/>
                  <w:kern w:val="0"/>
                  <w:szCs w:val="21"/>
                  <w:highlight w:val="magenta"/>
                  <w14:ligatures w14:val="none"/>
                  <w:rPrChange w:id="3205" w:author="User" w:date="2024-07-01T09:37:00Z">
                    <w:rPr>
                      <w:rFonts w:ascii="微软雅黑" w:eastAsia="微软雅黑" w:hAnsi="微软雅黑" w:cs="宋体"/>
                      <w:color w:val="191B1F"/>
                      <w:kern w:val="0"/>
                      <w:szCs w:val="21"/>
                      <w14:ligatures w14:val="none"/>
                    </w:rPr>
                  </w:rPrChange>
                </w:rPr>
                <w:t>Varchar（25）</w:t>
              </w:r>
            </w:ins>
          </w:p>
        </w:tc>
        <w:tc>
          <w:tcPr>
            <w:tcW w:w="1748" w:type="dxa"/>
          </w:tcPr>
          <w:p w14:paraId="18E54642" w14:textId="3D989EA7" w:rsidR="002C6BF6" w:rsidRPr="00166246" w:rsidRDefault="002C6BF6" w:rsidP="002C6BF6">
            <w:pPr>
              <w:widowControl/>
              <w:tabs>
                <w:tab w:val="left" w:pos="720"/>
              </w:tabs>
              <w:spacing w:before="100" w:beforeAutospacing="1" w:after="100" w:afterAutospacing="1" w:line="240" w:lineRule="atLeast"/>
              <w:jc w:val="left"/>
              <w:rPr>
                <w:ins w:id="3206" w:author="User" w:date="2024-05-21T09:39:00Z"/>
                <w:rFonts w:ascii="微软雅黑" w:eastAsia="微软雅黑" w:hAnsi="微软雅黑" w:cs="宋体"/>
                <w:strike/>
                <w:color w:val="191B1F"/>
                <w:kern w:val="0"/>
                <w:szCs w:val="21"/>
                <w:highlight w:val="magenta"/>
                <w14:ligatures w14:val="none"/>
                <w:rPrChange w:id="3207" w:author="User" w:date="2024-07-01T09:37:00Z">
                  <w:rPr>
                    <w:ins w:id="3208" w:author="User" w:date="2024-05-21T09:39:00Z"/>
                    <w:rFonts w:ascii="微软雅黑" w:eastAsia="微软雅黑" w:hAnsi="微软雅黑" w:cs="宋体"/>
                    <w:color w:val="191B1F"/>
                    <w:kern w:val="0"/>
                    <w:szCs w:val="21"/>
                    <w14:ligatures w14:val="none"/>
                  </w:rPr>
                </w:rPrChange>
              </w:rPr>
            </w:pPr>
            <w:ins w:id="3209" w:author="User" w:date="2024-05-21T09:39:00Z">
              <w:r w:rsidRPr="00166246">
                <w:rPr>
                  <w:rFonts w:ascii="微软雅黑" w:eastAsia="微软雅黑" w:hAnsi="微软雅黑" w:cs="宋体" w:hint="eastAsia"/>
                  <w:strike/>
                  <w:color w:val="191B1F"/>
                  <w:kern w:val="0"/>
                  <w:szCs w:val="21"/>
                  <w:highlight w:val="magenta"/>
                  <w14:ligatures w14:val="none"/>
                  <w:rPrChange w:id="3210"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2EC51470" w14:textId="230B3E6B" w:rsidR="002C6BF6" w:rsidRPr="00166246" w:rsidRDefault="002C6BF6" w:rsidP="002C6BF6">
            <w:pPr>
              <w:widowControl/>
              <w:tabs>
                <w:tab w:val="left" w:pos="720"/>
              </w:tabs>
              <w:spacing w:before="100" w:beforeAutospacing="1" w:after="100" w:afterAutospacing="1" w:line="240" w:lineRule="atLeast"/>
              <w:jc w:val="left"/>
              <w:rPr>
                <w:ins w:id="3211" w:author="User" w:date="2024-05-21T09:39:00Z"/>
                <w:rFonts w:ascii="微软雅黑" w:eastAsia="微软雅黑" w:hAnsi="微软雅黑" w:cs="宋体"/>
                <w:strike/>
                <w:color w:val="191B1F"/>
                <w:kern w:val="0"/>
                <w:szCs w:val="21"/>
                <w:highlight w:val="magenta"/>
                <w14:ligatures w14:val="none"/>
                <w:rPrChange w:id="3212" w:author="User" w:date="2024-07-01T09:37:00Z">
                  <w:rPr>
                    <w:ins w:id="3213" w:author="User" w:date="2024-05-21T09:39:00Z"/>
                    <w:rFonts w:ascii="微软雅黑" w:eastAsia="微软雅黑" w:hAnsi="微软雅黑" w:cs="宋体"/>
                    <w:color w:val="191B1F"/>
                    <w:kern w:val="0"/>
                    <w:szCs w:val="21"/>
                    <w14:ligatures w14:val="none"/>
                  </w:rPr>
                </w:rPrChange>
              </w:rPr>
            </w:pPr>
            <w:ins w:id="3214" w:author="User" w:date="2024-05-21T09:39:00Z">
              <w:r w:rsidRPr="00166246">
                <w:rPr>
                  <w:rFonts w:ascii="微软雅黑" w:eastAsia="微软雅黑" w:hAnsi="微软雅黑" w:cs="宋体" w:hint="eastAsia"/>
                  <w:strike/>
                  <w:color w:val="191B1F"/>
                  <w:kern w:val="0"/>
                  <w:szCs w:val="21"/>
                  <w:highlight w:val="magenta"/>
                  <w14:ligatures w14:val="none"/>
                  <w:rPrChange w:id="3215"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3216" w:author="User" w:date="2024-07-01T09:37:00Z">
                    <w:rPr>
                      <w:rFonts w:ascii="微软雅黑" w:eastAsia="微软雅黑" w:hAnsi="微软雅黑" w:cs="宋体"/>
                      <w:color w:val="191B1F"/>
                      <w:kern w:val="0"/>
                      <w:szCs w:val="21"/>
                      <w14:ligatures w14:val="none"/>
                    </w:rPr>
                  </w:rPrChange>
                </w:rPr>
                <w:t>4</w:t>
              </w:r>
            </w:ins>
          </w:p>
        </w:tc>
      </w:tr>
      <w:tr w:rsidR="002C6BF6" w:rsidRPr="00166246" w14:paraId="281D8424" w14:textId="77777777" w:rsidTr="00F37E8A">
        <w:trPr>
          <w:ins w:id="3217" w:author="User" w:date="2024-05-21T09:39:00Z"/>
        </w:trPr>
        <w:tc>
          <w:tcPr>
            <w:tcW w:w="1879" w:type="dxa"/>
          </w:tcPr>
          <w:p w14:paraId="68A40068" w14:textId="016648DF" w:rsidR="002C6BF6" w:rsidRPr="00166246" w:rsidRDefault="002C6BF6" w:rsidP="002C6BF6">
            <w:pPr>
              <w:widowControl/>
              <w:tabs>
                <w:tab w:val="left" w:pos="720"/>
              </w:tabs>
              <w:spacing w:before="100" w:beforeAutospacing="1" w:after="100" w:afterAutospacing="1" w:line="240" w:lineRule="atLeast"/>
              <w:jc w:val="left"/>
              <w:rPr>
                <w:ins w:id="3218" w:author="User" w:date="2024-05-21T09:39:00Z"/>
                <w:rFonts w:ascii="微软雅黑" w:eastAsia="微软雅黑" w:hAnsi="微软雅黑" w:cs="宋体"/>
                <w:strike/>
                <w:color w:val="191B1F"/>
                <w:kern w:val="0"/>
                <w:szCs w:val="21"/>
                <w:highlight w:val="magenta"/>
                <w14:ligatures w14:val="none"/>
                <w:rPrChange w:id="3219" w:author="User" w:date="2024-07-01T09:37:00Z">
                  <w:rPr>
                    <w:ins w:id="3220" w:author="User" w:date="2024-05-21T09:39:00Z"/>
                    <w:rFonts w:ascii="微软雅黑" w:eastAsia="微软雅黑" w:hAnsi="微软雅黑" w:cs="宋体"/>
                    <w:color w:val="191B1F"/>
                    <w:kern w:val="0"/>
                    <w:szCs w:val="21"/>
                    <w14:ligatures w14:val="none"/>
                  </w:rPr>
                </w:rPrChange>
              </w:rPr>
            </w:pPr>
            <w:ins w:id="3221" w:author="User" w:date="2024-05-21T09:39:00Z">
              <w:r w:rsidRPr="00166246">
                <w:rPr>
                  <w:rFonts w:ascii="微软雅黑" w:eastAsia="微软雅黑" w:hAnsi="微软雅黑" w:cs="宋体"/>
                  <w:strike/>
                  <w:color w:val="191B1F"/>
                  <w:kern w:val="0"/>
                  <w:szCs w:val="21"/>
                  <w:highlight w:val="magenta"/>
                  <w14:ligatures w14:val="none"/>
                  <w:rPrChange w:id="3222" w:author="User" w:date="2024-07-01T09:37:00Z">
                    <w:rPr>
                      <w:rFonts w:ascii="微软雅黑" w:eastAsia="微软雅黑" w:hAnsi="微软雅黑" w:cs="宋体"/>
                      <w:color w:val="191B1F"/>
                      <w:kern w:val="0"/>
                      <w:szCs w:val="21"/>
                      <w14:ligatures w14:val="none"/>
                    </w:rPr>
                  </w:rPrChange>
                </w:rPr>
                <w:t>Attribute_5</w:t>
              </w:r>
            </w:ins>
          </w:p>
        </w:tc>
        <w:tc>
          <w:tcPr>
            <w:tcW w:w="2110" w:type="dxa"/>
          </w:tcPr>
          <w:p w14:paraId="76B08246" w14:textId="4C0636C1" w:rsidR="002C6BF6" w:rsidRPr="00166246" w:rsidRDefault="002C6BF6" w:rsidP="002C6BF6">
            <w:pPr>
              <w:widowControl/>
              <w:tabs>
                <w:tab w:val="left" w:pos="720"/>
              </w:tabs>
              <w:spacing w:before="100" w:beforeAutospacing="1" w:after="100" w:afterAutospacing="1" w:line="240" w:lineRule="atLeast"/>
              <w:jc w:val="left"/>
              <w:rPr>
                <w:ins w:id="3223" w:author="User" w:date="2024-05-21T09:39:00Z"/>
                <w:rFonts w:ascii="微软雅黑" w:eastAsia="微软雅黑" w:hAnsi="微软雅黑" w:cs="宋体"/>
                <w:strike/>
                <w:color w:val="191B1F"/>
                <w:kern w:val="0"/>
                <w:szCs w:val="21"/>
                <w:highlight w:val="magenta"/>
                <w14:ligatures w14:val="none"/>
                <w:rPrChange w:id="3224" w:author="User" w:date="2024-07-01T09:37:00Z">
                  <w:rPr>
                    <w:ins w:id="3225" w:author="User" w:date="2024-05-21T09:39:00Z"/>
                    <w:rFonts w:ascii="微软雅黑" w:eastAsia="微软雅黑" w:hAnsi="微软雅黑" w:cs="宋体"/>
                    <w:color w:val="191B1F"/>
                    <w:kern w:val="0"/>
                    <w:szCs w:val="21"/>
                    <w14:ligatures w14:val="none"/>
                  </w:rPr>
                </w:rPrChange>
              </w:rPr>
            </w:pPr>
            <w:ins w:id="3226" w:author="User" w:date="2024-05-21T09:39:00Z">
              <w:r w:rsidRPr="00166246">
                <w:rPr>
                  <w:rFonts w:ascii="微软雅黑" w:eastAsia="微软雅黑" w:hAnsi="微软雅黑" w:cs="宋体"/>
                  <w:strike/>
                  <w:color w:val="191B1F"/>
                  <w:kern w:val="0"/>
                  <w:szCs w:val="21"/>
                  <w:highlight w:val="magenta"/>
                  <w14:ligatures w14:val="none"/>
                  <w:rPrChange w:id="3227" w:author="User" w:date="2024-07-01T09:37:00Z">
                    <w:rPr>
                      <w:rFonts w:ascii="微软雅黑" w:eastAsia="微软雅黑" w:hAnsi="微软雅黑" w:cs="宋体"/>
                      <w:color w:val="191B1F"/>
                      <w:kern w:val="0"/>
                      <w:szCs w:val="21"/>
                      <w14:ligatures w14:val="none"/>
                    </w:rPr>
                  </w:rPrChange>
                </w:rPr>
                <w:t>Varchar（25）</w:t>
              </w:r>
            </w:ins>
          </w:p>
        </w:tc>
        <w:tc>
          <w:tcPr>
            <w:tcW w:w="1748" w:type="dxa"/>
          </w:tcPr>
          <w:p w14:paraId="6C82B83B" w14:textId="256F563E" w:rsidR="002C6BF6" w:rsidRPr="00166246" w:rsidRDefault="002C6BF6" w:rsidP="002C6BF6">
            <w:pPr>
              <w:widowControl/>
              <w:tabs>
                <w:tab w:val="left" w:pos="720"/>
              </w:tabs>
              <w:spacing w:before="100" w:beforeAutospacing="1" w:after="100" w:afterAutospacing="1" w:line="240" w:lineRule="atLeast"/>
              <w:jc w:val="left"/>
              <w:rPr>
                <w:ins w:id="3228" w:author="User" w:date="2024-05-21T09:39:00Z"/>
                <w:rFonts w:ascii="微软雅黑" w:eastAsia="微软雅黑" w:hAnsi="微软雅黑" w:cs="宋体"/>
                <w:strike/>
                <w:color w:val="191B1F"/>
                <w:kern w:val="0"/>
                <w:szCs w:val="21"/>
                <w:highlight w:val="magenta"/>
                <w14:ligatures w14:val="none"/>
                <w:rPrChange w:id="3229" w:author="User" w:date="2024-07-01T09:37:00Z">
                  <w:rPr>
                    <w:ins w:id="3230" w:author="User" w:date="2024-05-21T09:39:00Z"/>
                    <w:rFonts w:ascii="微软雅黑" w:eastAsia="微软雅黑" w:hAnsi="微软雅黑" w:cs="宋体"/>
                    <w:color w:val="191B1F"/>
                    <w:kern w:val="0"/>
                    <w:szCs w:val="21"/>
                    <w14:ligatures w14:val="none"/>
                  </w:rPr>
                </w:rPrChange>
              </w:rPr>
            </w:pPr>
            <w:ins w:id="3231" w:author="User" w:date="2024-05-21T09:39:00Z">
              <w:r w:rsidRPr="00166246">
                <w:rPr>
                  <w:rFonts w:ascii="微软雅黑" w:eastAsia="微软雅黑" w:hAnsi="微软雅黑" w:cs="宋体" w:hint="eastAsia"/>
                  <w:strike/>
                  <w:color w:val="191B1F"/>
                  <w:kern w:val="0"/>
                  <w:szCs w:val="21"/>
                  <w:highlight w:val="magenta"/>
                  <w14:ligatures w14:val="none"/>
                  <w:rPrChange w:id="3232" w:author="User" w:date="2024-07-01T09:37:00Z">
                    <w:rPr>
                      <w:rFonts w:ascii="微软雅黑" w:eastAsia="微软雅黑" w:hAnsi="微软雅黑" w:cs="宋体" w:hint="eastAsia"/>
                      <w:color w:val="191B1F"/>
                      <w:kern w:val="0"/>
                      <w:szCs w:val="21"/>
                      <w14:ligatures w14:val="none"/>
                    </w:rPr>
                  </w:rPrChange>
                </w:rPr>
                <w:t>输入</w:t>
              </w:r>
            </w:ins>
          </w:p>
        </w:tc>
        <w:tc>
          <w:tcPr>
            <w:tcW w:w="3036" w:type="dxa"/>
          </w:tcPr>
          <w:p w14:paraId="6DE29290" w14:textId="3B4C5C72" w:rsidR="002C6BF6" w:rsidRPr="00166246" w:rsidRDefault="002C6BF6" w:rsidP="002C6BF6">
            <w:pPr>
              <w:widowControl/>
              <w:tabs>
                <w:tab w:val="left" w:pos="720"/>
              </w:tabs>
              <w:spacing w:before="100" w:beforeAutospacing="1" w:after="100" w:afterAutospacing="1" w:line="240" w:lineRule="atLeast"/>
              <w:jc w:val="left"/>
              <w:rPr>
                <w:ins w:id="3233" w:author="User" w:date="2024-05-21T09:39:00Z"/>
                <w:rFonts w:ascii="微软雅黑" w:eastAsia="微软雅黑" w:hAnsi="微软雅黑" w:cs="宋体"/>
                <w:strike/>
                <w:color w:val="191B1F"/>
                <w:kern w:val="0"/>
                <w:szCs w:val="21"/>
                <w:highlight w:val="magenta"/>
                <w14:ligatures w14:val="none"/>
                <w:rPrChange w:id="3234" w:author="User" w:date="2024-07-01T09:37:00Z">
                  <w:rPr>
                    <w:ins w:id="3235" w:author="User" w:date="2024-05-21T09:39:00Z"/>
                    <w:rFonts w:ascii="微软雅黑" w:eastAsia="微软雅黑" w:hAnsi="微软雅黑" w:cs="宋体"/>
                    <w:color w:val="191B1F"/>
                    <w:kern w:val="0"/>
                    <w:szCs w:val="21"/>
                    <w14:ligatures w14:val="none"/>
                  </w:rPr>
                </w:rPrChange>
              </w:rPr>
            </w:pPr>
            <w:ins w:id="3236" w:author="User" w:date="2024-05-21T09:39:00Z">
              <w:r w:rsidRPr="00166246">
                <w:rPr>
                  <w:rFonts w:ascii="微软雅黑" w:eastAsia="微软雅黑" w:hAnsi="微软雅黑" w:cs="宋体" w:hint="eastAsia"/>
                  <w:strike/>
                  <w:color w:val="191B1F"/>
                  <w:kern w:val="0"/>
                  <w:szCs w:val="21"/>
                  <w:highlight w:val="magenta"/>
                  <w14:ligatures w14:val="none"/>
                  <w:rPrChange w:id="3237" w:author="User" w:date="2024-07-01T09:37:00Z">
                    <w:rPr>
                      <w:rFonts w:ascii="微软雅黑" w:eastAsia="微软雅黑" w:hAnsi="微软雅黑" w:cs="宋体" w:hint="eastAsia"/>
                      <w:color w:val="191B1F"/>
                      <w:kern w:val="0"/>
                      <w:szCs w:val="21"/>
                      <w14:ligatures w14:val="none"/>
                    </w:rPr>
                  </w:rPrChange>
                </w:rPr>
                <w:t>预留属性</w:t>
              </w:r>
              <w:r w:rsidRPr="00166246">
                <w:rPr>
                  <w:rFonts w:ascii="微软雅黑" w:eastAsia="微软雅黑" w:hAnsi="微软雅黑" w:cs="宋体"/>
                  <w:strike/>
                  <w:color w:val="191B1F"/>
                  <w:kern w:val="0"/>
                  <w:szCs w:val="21"/>
                  <w:highlight w:val="magenta"/>
                  <w14:ligatures w14:val="none"/>
                  <w:rPrChange w:id="3238" w:author="User" w:date="2024-07-01T09:37:00Z">
                    <w:rPr>
                      <w:rFonts w:ascii="微软雅黑" w:eastAsia="微软雅黑" w:hAnsi="微软雅黑" w:cs="宋体"/>
                      <w:color w:val="191B1F"/>
                      <w:kern w:val="0"/>
                      <w:szCs w:val="21"/>
                      <w14:ligatures w14:val="none"/>
                    </w:rPr>
                  </w:rPrChange>
                </w:rPr>
                <w:t>5</w:t>
              </w:r>
            </w:ins>
          </w:p>
        </w:tc>
      </w:tr>
    </w:tbl>
    <w:p w14:paraId="1708D374" w14:textId="1BEF026B"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39" w:author="User" w:date="2024-05-21T15:30:00Z"/>
          <w:rFonts w:ascii="微软雅黑" w:eastAsia="微软雅黑" w:hAnsi="微软雅黑" w:cs="宋体"/>
          <w:strike/>
          <w:color w:val="191B1F"/>
          <w:kern w:val="0"/>
          <w:szCs w:val="21"/>
          <w:highlight w:val="magenta"/>
          <w14:ligatures w14:val="none"/>
          <w:rPrChange w:id="3240" w:author="User" w:date="2024-07-01T09:37:00Z">
            <w:rPr>
              <w:ins w:id="3241" w:author="User" w:date="2024-05-21T15:30:00Z"/>
              <w:rFonts w:ascii="微软雅黑" w:eastAsia="微软雅黑" w:hAnsi="微软雅黑" w:cs="宋体"/>
              <w:color w:val="191B1F"/>
              <w:kern w:val="0"/>
              <w:szCs w:val="21"/>
              <w14:ligatures w14:val="none"/>
            </w:rPr>
          </w:rPrChange>
        </w:rPr>
      </w:pPr>
      <w:ins w:id="3242" w:author="User" w:date="2024-05-21T15:30:00Z">
        <w:r w:rsidRPr="00166246">
          <w:rPr>
            <w:rFonts w:ascii="微软雅黑" w:eastAsia="微软雅黑" w:hAnsi="微软雅黑" w:cs="宋体"/>
            <w:strike/>
            <w:color w:val="191B1F"/>
            <w:kern w:val="0"/>
            <w:szCs w:val="21"/>
            <w:highlight w:val="magenta"/>
            <w14:ligatures w14:val="none"/>
            <w:rPrChange w:id="3243" w:author="User" w:date="2024-07-01T09:37:00Z">
              <w:rPr>
                <w:rFonts w:ascii="微软雅黑" w:eastAsia="微软雅黑" w:hAnsi="微软雅黑" w:cs="宋体"/>
                <w:color w:val="191B1F"/>
                <w:kern w:val="0"/>
                <w:szCs w:val="21"/>
                <w14:ligatures w14:val="none"/>
              </w:rPr>
            </w:rPrChange>
          </w:rPr>
          <w:t xml:space="preserve">CREATE TABLE </w:t>
        </w:r>
        <w:proofErr w:type="spellStart"/>
        <w:r w:rsidRPr="00166246">
          <w:rPr>
            <w:rFonts w:ascii="微软雅黑" w:eastAsia="微软雅黑" w:hAnsi="微软雅黑" w:cs="宋体"/>
            <w:strike/>
            <w:color w:val="191B1F"/>
            <w:kern w:val="0"/>
            <w:szCs w:val="21"/>
            <w:highlight w:val="magenta"/>
            <w14:ligatures w14:val="none"/>
            <w:rPrChange w:id="3244" w:author="User" w:date="2024-07-01T09:37:00Z">
              <w:rPr>
                <w:rFonts w:ascii="微软雅黑" w:eastAsia="微软雅黑" w:hAnsi="微软雅黑" w:cs="宋体"/>
                <w:color w:val="191B1F"/>
                <w:kern w:val="0"/>
                <w:szCs w:val="21"/>
                <w14:ligatures w14:val="none"/>
              </w:rPr>
            </w:rPrChange>
          </w:rPr>
          <w:t>commission_sheet_</w:t>
        </w:r>
      </w:ins>
      <w:ins w:id="3245" w:author="User" w:date="2024-07-01T09:37:00Z">
        <w:r w:rsidR="00166246" w:rsidRPr="00C74BF6">
          <w:rPr>
            <w:rFonts w:ascii="微软雅黑" w:eastAsia="微软雅黑" w:hAnsi="微软雅黑" w:cs="宋体" w:hint="eastAsia"/>
            <w:strike/>
            <w:color w:val="191B1F"/>
            <w:kern w:val="0"/>
            <w:szCs w:val="21"/>
            <w:highlight w:val="magenta"/>
            <w14:ligatures w14:val="none"/>
          </w:rPr>
          <w:t>jcysls</w:t>
        </w:r>
      </w:ins>
      <w:proofErr w:type="spellEnd"/>
    </w:p>
    <w:p w14:paraId="48A4CEE6"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46" w:author="User" w:date="2024-05-21T15:30:00Z"/>
          <w:rFonts w:ascii="微软雅黑" w:eastAsia="微软雅黑" w:hAnsi="微软雅黑" w:cs="宋体"/>
          <w:strike/>
          <w:color w:val="191B1F"/>
          <w:kern w:val="0"/>
          <w:szCs w:val="21"/>
          <w:highlight w:val="magenta"/>
          <w14:ligatures w14:val="none"/>
          <w:rPrChange w:id="3247" w:author="User" w:date="2024-07-01T09:37:00Z">
            <w:rPr>
              <w:ins w:id="3248" w:author="User" w:date="2024-05-21T15:30:00Z"/>
              <w:rFonts w:ascii="微软雅黑" w:eastAsia="微软雅黑" w:hAnsi="微软雅黑" w:cs="宋体"/>
              <w:color w:val="191B1F"/>
              <w:kern w:val="0"/>
              <w:szCs w:val="21"/>
              <w14:ligatures w14:val="none"/>
            </w:rPr>
          </w:rPrChange>
        </w:rPr>
      </w:pPr>
      <w:ins w:id="3249" w:author="User" w:date="2024-05-21T15:30:00Z">
        <w:r w:rsidRPr="00166246">
          <w:rPr>
            <w:rFonts w:ascii="微软雅黑" w:eastAsia="微软雅黑" w:hAnsi="微软雅黑" w:cs="宋体"/>
            <w:strike/>
            <w:color w:val="191B1F"/>
            <w:kern w:val="0"/>
            <w:szCs w:val="21"/>
            <w:highlight w:val="magenta"/>
            <w14:ligatures w14:val="none"/>
            <w:rPrChange w:id="3250" w:author="User" w:date="2024-07-01T09:37:00Z">
              <w:rPr>
                <w:rFonts w:ascii="微软雅黑" w:eastAsia="微软雅黑" w:hAnsi="微软雅黑" w:cs="宋体"/>
                <w:color w:val="191B1F"/>
                <w:kern w:val="0"/>
                <w:szCs w:val="21"/>
                <w14:ligatures w14:val="none"/>
              </w:rPr>
            </w:rPrChange>
          </w:rPr>
          <w:t xml:space="preserve">  (</w:t>
        </w:r>
      </w:ins>
    </w:p>
    <w:p w14:paraId="75A22B83"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51" w:author="User" w:date="2024-05-21T15:30:00Z"/>
          <w:rFonts w:ascii="微软雅黑" w:eastAsia="微软雅黑" w:hAnsi="微软雅黑" w:cs="宋体"/>
          <w:strike/>
          <w:color w:val="191B1F"/>
          <w:kern w:val="0"/>
          <w:szCs w:val="21"/>
          <w:highlight w:val="magenta"/>
          <w14:ligatures w14:val="none"/>
          <w:rPrChange w:id="3252" w:author="User" w:date="2024-07-01T09:37:00Z">
            <w:rPr>
              <w:ins w:id="3253" w:author="User" w:date="2024-05-21T15:30:00Z"/>
              <w:rFonts w:ascii="微软雅黑" w:eastAsia="微软雅黑" w:hAnsi="微软雅黑" w:cs="宋体"/>
              <w:color w:val="191B1F"/>
              <w:kern w:val="0"/>
              <w:szCs w:val="21"/>
              <w14:ligatures w14:val="none"/>
            </w:rPr>
          </w:rPrChange>
        </w:rPr>
      </w:pPr>
      <w:ins w:id="3254" w:author="User" w:date="2024-05-21T15:30:00Z">
        <w:r w:rsidRPr="00166246">
          <w:rPr>
            <w:rFonts w:ascii="微软雅黑" w:eastAsia="微软雅黑" w:hAnsi="微软雅黑" w:cs="宋体"/>
            <w:strike/>
            <w:color w:val="191B1F"/>
            <w:kern w:val="0"/>
            <w:szCs w:val="21"/>
            <w:highlight w:val="magenta"/>
            <w14:ligatures w14:val="none"/>
            <w:rPrChange w:id="3255"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256" w:author="User" w:date="2024-07-01T09:37:00Z">
              <w:rPr>
                <w:rFonts w:ascii="微软雅黑" w:eastAsia="微软雅黑" w:hAnsi="微软雅黑" w:cs="宋体"/>
                <w:color w:val="191B1F"/>
                <w:kern w:val="0"/>
                <w:szCs w:val="21"/>
                <w14:ligatures w14:val="none"/>
              </w:rPr>
            </w:rPrChange>
          </w:rPr>
          <w:t>cno</w:t>
        </w:r>
        <w:proofErr w:type="spellEnd"/>
        <w:r w:rsidRPr="00166246">
          <w:rPr>
            <w:rFonts w:ascii="微软雅黑" w:eastAsia="微软雅黑" w:hAnsi="微软雅黑" w:cs="宋体"/>
            <w:strike/>
            <w:color w:val="191B1F"/>
            <w:kern w:val="0"/>
            <w:szCs w:val="21"/>
            <w:highlight w:val="magenta"/>
            <w14:ligatures w14:val="none"/>
            <w:rPrChange w:id="3257" w:author="User" w:date="2024-07-01T09:37:00Z">
              <w:rPr>
                <w:rFonts w:ascii="微软雅黑" w:eastAsia="微软雅黑" w:hAnsi="微软雅黑" w:cs="宋体"/>
                <w:color w:val="191B1F"/>
                <w:kern w:val="0"/>
                <w:szCs w:val="21"/>
                <w14:ligatures w14:val="none"/>
              </w:rPr>
            </w:rPrChange>
          </w:rPr>
          <w:t>` varchar(25) NOT NULL COMMENT '任务单编号',</w:t>
        </w:r>
      </w:ins>
    </w:p>
    <w:p w14:paraId="696C3840"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58" w:author="User" w:date="2024-05-21T15:30:00Z"/>
          <w:rFonts w:ascii="微软雅黑" w:eastAsia="微软雅黑" w:hAnsi="微软雅黑" w:cs="宋体"/>
          <w:strike/>
          <w:color w:val="191B1F"/>
          <w:kern w:val="0"/>
          <w:szCs w:val="21"/>
          <w:highlight w:val="magenta"/>
          <w14:ligatures w14:val="none"/>
          <w:rPrChange w:id="3259" w:author="User" w:date="2024-07-01T09:37:00Z">
            <w:rPr>
              <w:ins w:id="3260" w:author="User" w:date="2024-05-21T15:30:00Z"/>
              <w:rFonts w:ascii="微软雅黑" w:eastAsia="微软雅黑" w:hAnsi="微软雅黑" w:cs="宋体"/>
              <w:color w:val="191B1F"/>
              <w:kern w:val="0"/>
              <w:szCs w:val="21"/>
              <w14:ligatures w14:val="none"/>
            </w:rPr>
          </w:rPrChange>
        </w:rPr>
      </w:pPr>
      <w:ins w:id="3261" w:author="User" w:date="2024-05-21T15:30:00Z">
        <w:r w:rsidRPr="00166246">
          <w:rPr>
            <w:rFonts w:ascii="微软雅黑" w:eastAsia="微软雅黑" w:hAnsi="微软雅黑" w:cs="宋体"/>
            <w:strike/>
            <w:color w:val="191B1F"/>
            <w:kern w:val="0"/>
            <w:szCs w:val="21"/>
            <w:highlight w:val="magenta"/>
            <w14:ligatures w14:val="none"/>
            <w:rPrChange w:id="3262"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263" w:author="User" w:date="2024-07-01T09:37:00Z">
              <w:rPr>
                <w:rFonts w:ascii="微软雅黑" w:eastAsia="微软雅黑" w:hAnsi="微软雅黑" w:cs="宋体"/>
                <w:color w:val="191B1F"/>
                <w:kern w:val="0"/>
                <w:szCs w:val="21"/>
                <w14:ligatures w14:val="none"/>
              </w:rPr>
            </w:rPrChange>
          </w:rPr>
          <w:t>Gcmc</w:t>
        </w:r>
        <w:proofErr w:type="spellEnd"/>
        <w:r w:rsidRPr="00166246">
          <w:rPr>
            <w:rFonts w:ascii="微软雅黑" w:eastAsia="微软雅黑" w:hAnsi="微软雅黑" w:cs="宋体"/>
            <w:strike/>
            <w:color w:val="191B1F"/>
            <w:kern w:val="0"/>
            <w:szCs w:val="21"/>
            <w:highlight w:val="magenta"/>
            <w14:ligatures w14:val="none"/>
            <w:rPrChange w:id="3264" w:author="User" w:date="2024-07-01T09:37:00Z">
              <w:rPr>
                <w:rFonts w:ascii="微软雅黑" w:eastAsia="微软雅黑" w:hAnsi="微软雅黑" w:cs="宋体"/>
                <w:color w:val="191B1F"/>
                <w:kern w:val="0"/>
                <w:szCs w:val="21"/>
                <w14:ligatures w14:val="none"/>
              </w:rPr>
            </w:rPrChange>
          </w:rPr>
          <w:t>` varchar(25) NOT NULL COMMENT '工程</w:t>
        </w:r>
        <w:r w:rsidRPr="00166246">
          <w:rPr>
            <w:rFonts w:ascii="微软雅黑" w:eastAsia="微软雅黑" w:hAnsi="微软雅黑" w:cs="宋体" w:hint="eastAsia"/>
            <w:strike/>
            <w:color w:val="191B1F"/>
            <w:kern w:val="0"/>
            <w:szCs w:val="21"/>
            <w:highlight w:val="magenta"/>
            <w14:ligatures w14:val="none"/>
            <w:rPrChange w:id="3265" w:author="User" w:date="2024-07-01T09:37:00Z">
              <w:rPr>
                <w:rFonts w:ascii="微软雅黑" w:eastAsia="微软雅黑" w:hAnsi="微软雅黑" w:cs="宋体" w:hint="eastAsia"/>
                <w:color w:val="191B1F"/>
                <w:kern w:val="0"/>
                <w:szCs w:val="21"/>
                <w14:ligatures w14:val="none"/>
              </w:rPr>
            </w:rPrChange>
          </w:rPr>
          <w:t>名称</w:t>
        </w:r>
        <w:r w:rsidRPr="00166246">
          <w:rPr>
            <w:rFonts w:ascii="微软雅黑" w:eastAsia="微软雅黑" w:hAnsi="微软雅黑" w:cs="宋体"/>
            <w:strike/>
            <w:color w:val="191B1F"/>
            <w:kern w:val="0"/>
            <w:szCs w:val="21"/>
            <w:highlight w:val="magenta"/>
            <w14:ligatures w14:val="none"/>
            <w:rPrChange w:id="3266" w:author="User" w:date="2024-07-01T09:37:00Z">
              <w:rPr>
                <w:rFonts w:ascii="微软雅黑" w:eastAsia="微软雅黑" w:hAnsi="微软雅黑" w:cs="宋体"/>
                <w:color w:val="191B1F"/>
                <w:kern w:val="0"/>
                <w:szCs w:val="21"/>
                <w14:ligatures w14:val="none"/>
              </w:rPr>
            </w:rPrChange>
          </w:rPr>
          <w:t>',</w:t>
        </w:r>
      </w:ins>
    </w:p>
    <w:p w14:paraId="77B6CC3C"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67" w:author="User" w:date="2024-05-21T15:30:00Z"/>
          <w:rFonts w:ascii="微软雅黑" w:eastAsia="微软雅黑" w:hAnsi="微软雅黑" w:cs="宋体"/>
          <w:strike/>
          <w:color w:val="191B1F"/>
          <w:kern w:val="0"/>
          <w:szCs w:val="21"/>
          <w:highlight w:val="magenta"/>
          <w14:ligatures w14:val="none"/>
          <w:rPrChange w:id="3268" w:author="User" w:date="2024-07-01T09:37:00Z">
            <w:rPr>
              <w:ins w:id="3269" w:author="User" w:date="2024-05-21T15:30:00Z"/>
              <w:rFonts w:ascii="微软雅黑" w:eastAsia="微软雅黑" w:hAnsi="微软雅黑" w:cs="宋体"/>
              <w:color w:val="191B1F"/>
              <w:kern w:val="0"/>
              <w:szCs w:val="21"/>
              <w14:ligatures w14:val="none"/>
            </w:rPr>
          </w:rPrChange>
        </w:rPr>
      </w:pPr>
      <w:ins w:id="3270" w:author="User" w:date="2024-05-21T15:30:00Z">
        <w:r w:rsidRPr="00166246">
          <w:rPr>
            <w:rFonts w:ascii="微软雅黑" w:eastAsia="微软雅黑" w:hAnsi="微软雅黑" w:cs="宋体"/>
            <w:strike/>
            <w:color w:val="191B1F"/>
            <w:kern w:val="0"/>
            <w:szCs w:val="21"/>
            <w:highlight w:val="magenta"/>
            <w14:ligatures w14:val="none"/>
            <w:rPrChange w:id="3271" w:author="User" w:date="2024-07-01T09:37:00Z">
              <w:rPr>
                <w:rFonts w:ascii="微软雅黑" w:eastAsia="微软雅黑" w:hAnsi="微软雅黑" w:cs="宋体"/>
                <w:color w:val="191B1F"/>
                <w:kern w:val="0"/>
                <w:szCs w:val="21"/>
                <w14:ligatures w14:val="none"/>
              </w:rPr>
            </w:rPrChange>
          </w:rPr>
          <w:lastRenderedPageBreak/>
          <w:t xml:space="preserve">  `</w:t>
        </w:r>
        <w:proofErr w:type="spellStart"/>
        <w:r w:rsidRPr="00166246">
          <w:rPr>
            <w:rFonts w:ascii="微软雅黑" w:eastAsia="微软雅黑" w:hAnsi="微软雅黑" w:cs="宋体"/>
            <w:strike/>
            <w:color w:val="191B1F"/>
            <w:kern w:val="0"/>
            <w:szCs w:val="21"/>
            <w:highlight w:val="magenta"/>
            <w14:ligatures w14:val="none"/>
            <w:rPrChange w:id="3272" w:author="User" w:date="2024-07-01T09:37:00Z">
              <w:rPr>
                <w:rFonts w:ascii="微软雅黑" w:eastAsia="微软雅黑" w:hAnsi="微软雅黑" w:cs="宋体"/>
                <w:color w:val="191B1F"/>
                <w:kern w:val="0"/>
                <w:szCs w:val="21"/>
                <w14:ligatures w14:val="none"/>
              </w:rPr>
            </w:rPrChange>
          </w:rPr>
          <w:t>Gcbh</w:t>
        </w:r>
        <w:proofErr w:type="spellEnd"/>
        <w:r w:rsidRPr="00166246">
          <w:rPr>
            <w:rFonts w:ascii="微软雅黑" w:eastAsia="微软雅黑" w:hAnsi="微软雅黑" w:cs="宋体"/>
            <w:strike/>
            <w:color w:val="191B1F"/>
            <w:kern w:val="0"/>
            <w:szCs w:val="21"/>
            <w:highlight w:val="magenta"/>
            <w14:ligatures w14:val="none"/>
            <w:rPrChange w:id="3273" w:author="User" w:date="2024-07-01T09:37:00Z">
              <w:rPr>
                <w:rFonts w:ascii="微软雅黑" w:eastAsia="微软雅黑" w:hAnsi="微软雅黑" w:cs="宋体"/>
                <w:color w:val="191B1F"/>
                <w:kern w:val="0"/>
                <w:szCs w:val="21"/>
                <w14:ligatures w14:val="none"/>
              </w:rPr>
            </w:rPrChange>
          </w:rPr>
          <w:t>` varchar(25) NOT NULL COMMENT '</w:t>
        </w:r>
        <w:r w:rsidRPr="00166246">
          <w:rPr>
            <w:rFonts w:ascii="微软雅黑" w:eastAsia="微软雅黑" w:hAnsi="微软雅黑" w:cs="宋体" w:hint="eastAsia"/>
            <w:strike/>
            <w:color w:val="191B1F"/>
            <w:kern w:val="0"/>
            <w:szCs w:val="21"/>
            <w:highlight w:val="magenta"/>
            <w14:ligatures w14:val="none"/>
            <w:rPrChange w:id="3274" w:author="User" w:date="2024-07-01T09:37:00Z">
              <w:rPr>
                <w:rFonts w:ascii="微软雅黑" w:eastAsia="微软雅黑" w:hAnsi="微软雅黑" w:cs="宋体" w:hint="eastAsia"/>
                <w:color w:val="191B1F"/>
                <w:kern w:val="0"/>
                <w:szCs w:val="21"/>
                <w14:ligatures w14:val="none"/>
              </w:rPr>
            </w:rPrChange>
          </w:rPr>
          <w:t>工程编号</w:t>
        </w:r>
        <w:r w:rsidRPr="00166246">
          <w:rPr>
            <w:rFonts w:ascii="微软雅黑" w:eastAsia="微软雅黑" w:hAnsi="微软雅黑" w:cs="宋体"/>
            <w:strike/>
            <w:color w:val="191B1F"/>
            <w:kern w:val="0"/>
            <w:szCs w:val="21"/>
            <w:highlight w:val="magenta"/>
            <w14:ligatures w14:val="none"/>
            <w:rPrChange w:id="3275" w:author="User" w:date="2024-07-01T09:37:00Z">
              <w:rPr>
                <w:rFonts w:ascii="微软雅黑" w:eastAsia="微软雅黑" w:hAnsi="微软雅黑" w:cs="宋体"/>
                <w:color w:val="191B1F"/>
                <w:kern w:val="0"/>
                <w:szCs w:val="21"/>
                <w14:ligatures w14:val="none"/>
              </w:rPr>
            </w:rPrChange>
          </w:rPr>
          <w:t>',</w:t>
        </w:r>
      </w:ins>
    </w:p>
    <w:p w14:paraId="3AC60399"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76" w:author="User" w:date="2024-05-21T15:30:00Z"/>
          <w:rFonts w:ascii="微软雅黑" w:eastAsia="微软雅黑" w:hAnsi="微软雅黑" w:cs="宋体"/>
          <w:strike/>
          <w:color w:val="191B1F"/>
          <w:kern w:val="0"/>
          <w:szCs w:val="21"/>
          <w:highlight w:val="magenta"/>
          <w14:ligatures w14:val="none"/>
          <w:rPrChange w:id="3277" w:author="User" w:date="2024-07-01T09:37:00Z">
            <w:rPr>
              <w:ins w:id="3278" w:author="User" w:date="2024-05-21T15:30:00Z"/>
              <w:rFonts w:ascii="微软雅黑" w:eastAsia="微软雅黑" w:hAnsi="微软雅黑" w:cs="宋体"/>
              <w:color w:val="191B1F"/>
              <w:kern w:val="0"/>
              <w:szCs w:val="21"/>
              <w14:ligatures w14:val="none"/>
            </w:rPr>
          </w:rPrChange>
        </w:rPr>
      </w:pPr>
      <w:ins w:id="3279" w:author="User" w:date="2024-05-21T15:30:00Z">
        <w:r w:rsidRPr="00166246">
          <w:rPr>
            <w:rFonts w:ascii="微软雅黑" w:eastAsia="微软雅黑" w:hAnsi="微软雅黑" w:cs="宋体"/>
            <w:strike/>
            <w:color w:val="191B1F"/>
            <w:kern w:val="0"/>
            <w:szCs w:val="21"/>
            <w:highlight w:val="magenta"/>
            <w14:ligatures w14:val="none"/>
            <w:rPrChange w:id="3280"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281" w:author="User" w:date="2024-07-01T09:37:00Z">
              <w:rPr>
                <w:rFonts w:ascii="微软雅黑" w:eastAsia="微软雅黑" w:hAnsi="微软雅黑" w:cs="宋体"/>
                <w:color w:val="191B1F"/>
                <w:kern w:val="0"/>
                <w:szCs w:val="21"/>
                <w14:ligatures w14:val="none"/>
              </w:rPr>
            </w:rPrChange>
          </w:rPr>
          <w:t>sydw</w:t>
        </w:r>
        <w:proofErr w:type="spellEnd"/>
        <w:r w:rsidRPr="00166246">
          <w:rPr>
            <w:rFonts w:ascii="微软雅黑" w:eastAsia="微软雅黑" w:hAnsi="微软雅黑" w:cs="宋体"/>
            <w:strike/>
            <w:color w:val="191B1F"/>
            <w:kern w:val="0"/>
            <w:szCs w:val="21"/>
            <w:highlight w:val="magenta"/>
            <w14:ligatures w14:val="none"/>
            <w:rPrChange w:id="3282"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283" w:author="User" w:date="2024-07-01T09:37:00Z">
              <w:rPr>
                <w:rFonts w:ascii="微软雅黑" w:eastAsia="微软雅黑" w:hAnsi="微软雅黑" w:cs="宋体" w:hint="eastAsia"/>
                <w:color w:val="191B1F"/>
                <w:kern w:val="0"/>
                <w:szCs w:val="21"/>
                <w14:ligatures w14:val="none"/>
              </w:rPr>
            </w:rPrChange>
          </w:rPr>
          <w:t>送样单位</w:t>
        </w:r>
        <w:r w:rsidRPr="00166246">
          <w:rPr>
            <w:rFonts w:ascii="微软雅黑" w:eastAsia="微软雅黑" w:hAnsi="微软雅黑" w:cs="宋体"/>
            <w:strike/>
            <w:color w:val="191B1F"/>
            <w:kern w:val="0"/>
            <w:szCs w:val="21"/>
            <w:highlight w:val="magenta"/>
            <w14:ligatures w14:val="none"/>
            <w:rPrChange w:id="3284" w:author="User" w:date="2024-07-01T09:37:00Z">
              <w:rPr>
                <w:rFonts w:ascii="微软雅黑" w:eastAsia="微软雅黑" w:hAnsi="微软雅黑" w:cs="宋体"/>
                <w:color w:val="191B1F"/>
                <w:kern w:val="0"/>
                <w:szCs w:val="21"/>
                <w14:ligatures w14:val="none"/>
              </w:rPr>
            </w:rPrChange>
          </w:rPr>
          <w:t>',</w:t>
        </w:r>
      </w:ins>
    </w:p>
    <w:p w14:paraId="5984CA57"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85" w:author="User" w:date="2024-05-21T15:30:00Z"/>
          <w:rFonts w:ascii="微软雅黑" w:eastAsia="微软雅黑" w:hAnsi="微软雅黑" w:cs="宋体"/>
          <w:strike/>
          <w:color w:val="191B1F"/>
          <w:kern w:val="0"/>
          <w:szCs w:val="21"/>
          <w:highlight w:val="magenta"/>
          <w14:ligatures w14:val="none"/>
          <w:rPrChange w:id="3286" w:author="User" w:date="2024-07-01T09:37:00Z">
            <w:rPr>
              <w:ins w:id="3287" w:author="User" w:date="2024-05-21T15:30:00Z"/>
              <w:rFonts w:ascii="微软雅黑" w:eastAsia="微软雅黑" w:hAnsi="微软雅黑" w:cs="宋体"/>
              <w:color w:val="191B1F"/>
              <w:kern w:val="0"/>
              <w:szCs w:val="21"/>
              <w14:ligatures w14:val="none"/>
            </w:rPr>
          </w:rPrChange>
        </w:rPr>
      </w:pPr>
      <w:ins w:id="3288" w:author="User" w:date="2024-05-21T15:30:00Z">
        <w:r w:rsidRPr="00166246">
          <w:rPr>
            <w:rFonts w:ascii="微软雅黑" w:eastAsia="微软雅黑" w:hAnsi="微软雅黑" w:cs="宋体"/>
            <w:strike/>
            <w:color w:val="191B1F"/>
            <w:kern w:val="0"/>
            <w:szCs w:val="21"/>
            <w:highlight w:val="magenta"/>
            <w14:ligatures w14:val="none"/>
            <w:rPrChange w:id="3289"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290" w:author="User" w:date="2024-07-01T09:37:00Z">
              <w:rPr>
                <w:rFonts w:ascii="微软雅黑" w:eastAsia="微软雅黑" w:hAnsi="微软雅黑" w:cs="宋体"/>
                <w:color w:val="191B1F"/>
                <w:kern w:val="0"/>
                <w:szCs w:val="21"/>
                <w14:ligatures w14:val="none"/>
              </w:rPr>
            </w:rPrChange>
          </w:rPr>
          <w:t>Qyrq</w:t>
        </w:r>
        <w:proofErr w:type="spellEnd"/>
        <w:r w:rsidRPr="00166246">
          <w:rPr>
            <w:rFonts w:ascii="微软雅黑" w:eastAsia="微软雅黑" w:hAnsi="微软雅黑" w:cs="宋体"/>
            <w:strike/>
            <w:color w:val="191B1F"/>
            <w:kern w:val="0"/>
            <w:szCs w:val="21"/>
            <w:highlight w:val="magenta"/>
            <w14:ligatures w14:val="none"/>
            <w:rPrChange w:id="3291"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292" w:author="User" w:date="2024-07-01T09:37:00Z">
              <w:rPr>
                <w:rFonts w:ascii="微软雅黑" w:eastAsia="微软雅黑" w:hAnsi="微软雅黑" w:cs="宋体" w:hint="eastAsia"/>
                <w:color w:val="191B1F"/>
                <w:kern w:val="0"/>
                <w:szCs w:val="21"/>
                <w14:ligatures w14:val="none"/>
              </w:rPr>
            </w:rPrChange>
          </w:rPr>
          <w:t>取样日期</w:t>
        </w:r>
        <w:r w:rsidRPr="00166246">
          <w:rPr>
            <w:rFonts w:ascii="微软雅黑" w:eastAsia="微软雅黑" w:hAnsi="微软雅黑" w:cs="宋体"/>
            <w:strike/>
            <w:color w:val="191B1F"/>
            <w:kern w:val="0"/>
            <w:szCs w:val="21"/>
            <w:highlight w:val="magenta"/>
            <w14:ligatures w14:val="none"/>
            <w:rPrChange w:id="3293" w:author="User" w:date="2024-07-01T09:37:00Z">
              <w:rPr>
                <w:rFonts w:ascii="微软雅黑" w:eastAsia="微软雅黑" w:hAnsi="微软雅黑" w:cs="宋体"/>
                <w:color w:val="191B1F"/>
                <w:kern w:val="0"/>
                <w:szCs w:val="21"/>
                <w14:ligatures w14:val="none"/>
              </w:rPr>
            </w:rPrChange>
          </w:rPr>
          <w:t>',</w:t>
        </w:r>
      </w:ins>
    </w:p>
    <w:p w14:paraId="56534991"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294" w:author="User" w:date="2024-05-21T15:30:00Z"/>
          <w:rFonts w:ascii="微软雅黑" w:eastAsia="微软雅黑" w:hAnsi="微软雅黑" w:cs="宋体"/>
          <w:strike/>
          <w:color w:val="191B1F"/>
          <w:kern w:val="0"/>
          <w:szCs w:val="21"/>
          <w:highlight w:val="magenta"/>
          <w14:ligatures w14:val="none"/>
          <w:rPrChange w:id="3295" w:author="User" w:date="2024-07-01T09:37:00Z">
            <w:rPr>
              <w:ins w:id="3296" w:author="User" w:date="2024-05-21T15:30:00Z"/>
              <w:rFonts w:ascii="微软雅黑" w:eastAsia="微软雅黑" w:hAnsi="微软雅黑" w:cs="宋体"/>
              <w:color w:val="191B1F"/>
              <w:kern w:val="0"/>
              <w:szCs w:val="21"/>
              <w14:ligatures w14:val="none"/>
            </w:rPr>
          </w:rPrChange>
        </w:rPr>
      </w:pPr>
      <w:ins w:id="3297" w:author="User" w:date="2024-05-21T15:30:00Z">
        <w:r w:rsidRPr="00166246">
          <w:rPr>
            <w:rFonts w:ascii="微软雅黑" w:eastAsia="微软雅黑" w:hAnsi="微软雅黑" w:cs="宋体"/>
            <w:strike/>
            <w:color w:val="191B1F"/>
            <w:kern w:val="0"/>
            <w:szCs w:val="21"/>
            <w:highlight w:val="magenta"/>
            <w14:ligatures w14:val="none"/>
            <w:rPrChange w:id="3298"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299" w:author="User" w:date="2024-07-01T09:37:00Z">
              <w:rPr>
                <w:rFonts w:ascii="微软雅黑" w:eastAsia="微软雅黑" w:hAnsi="微软雅黑" w:cs="宋体"/>
                <w:color w:val="191B1F"/>
                <w:kern w:val="0"/>
                <w:szCs w:val="21"/>
                <w14:ligatures w14:val="none"/>
              </w:rPr>
            </w:rPrChange>
          </w:rPr>
          <w:t>Syrq</w:t>
        </w:r>
        <w:proofErr w:type="spellEnd"/>
        <w:r w:rsidRPr="00166246">
          <w:rPr>
            <w:rFonts w:ascii="微软雅黑" w:eastAsia="微软雅黑" w:hAnsi="微软雅黑" w:cs="宋体"/>
            <w:strike/>
            <w:color w:val="191B1F"/>
            <w:kern w:val="0"/>
            <w:szCs w:val="21"/>
            <w:highlight w:val="magenta"/>
            <w14:ligatures w14:val="none"/>
            <w:rPrChange w:id="3300"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01" w:author="User" w:date="2024-07-01T09:37:00Z">
              <w:rPr>
                <w:rFonts w:ascii="微软雅黑" w:eastAsia="微软雅黑" w:hAnsi="微软雅黑" w:cs="宋体" w:hint="eastAsia"/>
                <w:color w:val="191B1F"/>
                <w:kern w:val="0"/>
                <w:szCs w:val="21"/>
                <w14:ligatures w14:val="none"/>
              </w:rPr>
            </w:rPrChange>
          </w:rPr>
          <w:t>送样日期</w:t>
        </w:r>
        <w:r w:rsidRPr="00166246">
          <w:rPr>
            <w:rFonts w:ascii="微软雅黑" w:eastAsia="微软雅黑" w:hAnsi="微软雅黑" w:cs="宋体"/>
            <w:strike/>
            <w:color w:val="191B1F"/>
            <w:kern w:val="0"/>
            <w:szCs w:val="21"/>
            <w:highlight w:val="magenta"/>
            <w14:ligatures w14:val="none"/>
            <w:rPrChange w:id="3302" w:author="User" w:date="2024-07-01T09:37:00Z">
              <w:rPr>
                <w:rFonts w:ascii="微软雅黑" w:eastAsia="微软雅黑" w:hAnsi="微软雅黑" w:cs="宋体"/>
                <w:color w:val="191B1F"/>
                <w:kern w:val="0"/>
                <w:szCs w:val="21"/>
                <w14:ligatures w14:val="none"/>
              </w:rPr>
            </w:rPrChange>
          </w:rPr>
          <w:t>',</w:t>
        </w:r>
      </w:ins>
    </w:p>
    <w:p w14:paraId="543A10F9"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03" w:author="User" w:date="2024-05-21T15:30:00Z"/>
          <w:rFonts w:ascii="微软雅黑" w:eastAsia="微软雅黑" w:hAnsi="微软雅黑" w:cs="宋体"/>
          <w:strike/>
          <w:color w:val="191B1F"/>
          <w:kern w:val="0"/>
          <w:szCs w:val="21"/>
          <w:highlight w:val="magenta"/>
          <w14:ligatures w14:val="none"/>
          <w:rPrChange w:id="3304" w:author="User" w:date="2024-07-01T09:37:00Z">
            <w:rPr>
              <w:ins w:id="3305" w:author="User" w:date="2024-05-21T15:30:00Z"/>
              <w:rFonts w:ascii="微软雅黑" w:eastAsia="微软雅黑" w:hAnsi="微软雅黑" w:cs="宋体"/>
              <w:color w:val="191B1F"/>
              <w:kern w:val="0"/>
              <w:szCs w:val="21"/>
              <w14:ligatures w14:val="none"/>
            </w:rPr>
          </w:rPrChange>
        </w:rPr>
      </w:pPr>
      <w:ins w:id="3306" w:author="User" w:date="2024-05-21T15:30:00Z">
        <w:r w:rsidRPr="00166246">
          <w:rPr>
            <w:rFonts w:ascii="微软雅黑" w:eastAsia="微软雅黑" w:hAnsi="微软雅黑" w:cs="宋体"/>
            <w:strike/>
            <w:color w:val="191B1F"/>
            <w:kern w:val="0"/>
            <w:szCs w:val="21"/>
            <w:highlight w:val="magenta"/>
            <w14:ligatures w14:val="none"/>
            <w:rPrChange w:id="3307"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308" w:author="User" w:date="2024-07-01T09:37:00Z">
              <w:rPr>
                <w:rFonts w:ascii="微软雅黑" w:eastAsia="微软雅黑" w:hAnsi="微软雅黑" w:cs="宋体"/>
                <w:color w:val="191B1F"/>
                <w:kern w:val="0"/>
                <w:szCs w:val="21"/>
                <w14:ligatures w14:val="none"/>
              </w:rPr>
            </w:rPrChange>
          </w:rPr>
          <w:t>jsr</w:t>
        </w:r>
        <w:proofErr w:type="spellEnd"/>
        <w:r w:rsidRPr="00166246">
          <w:rPr>
            <w:rFonts w:ascii="微软雅黑" w:eastAsia="微软雅黑" w:hAnsi="微软雅黑" w:cs="宋体"/>
            <w:strike/>
            <w:color w:val="191B1F"/>
            <w:kern w:val="0"/>
            <w:szCs w:val="21"/>
            <w:highlight w:val="magenta"/>
            <w14:ligatures w14:val="none"/>
            <w:rPrChange w:id="3309"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10" w:author="User" w:date="2024-07-01T09:37:00Z">
              <w:rPr>
                <w:rFonts w:ascii="微软雅黑" w:eastAsia="微软雅黑" w:hAnsi="微软雅黑" w:cs="宋体" w:hint="eastAsia"/>
                <w:color w:val="191B1F"/>
                <w:kern w:val="0"/>
                <w:szCs w:val="21"/>
                <w14:ligatures w14:val="none"/>
              </w:rPr>
            </w:rPrChange>
          </w:rPr>
          <w:t>接收人</w:t>
        </w:r>
        <w:r w:rsidRPr="00166246">
          <w:rPr>
            <w:rFonts w:ascii="微软雅黑" w:eastAsia="微软雅黑" w:hAnsi="微软雅黑" w:cs="宋体"/>
            <w:strike/>
            <w:color w:val="191B1F"/>
            <w:kern w:val="0"/>
            <w:szCs w:val="21"/>
            <w:highlight w:val="magenta"/>
            <w14:ligatures w14:val="none"/>
            <w:rPrChange w:id="3311" w:author="User" w:date="2024-07-01T09:37:00Z">
              <w:rPr>
                <w:rFonts w:ascii="微软雅黑" w:eastAsia="微软雅黑" w:hAnsi="微软雅黑" w:cs="宋体"/>
                <w:color w:val="191B1F"/>
                <w:kern w:val="0"/>
                <w:szCs w:val="21"/>
                <w14:ligatures w14:val="none"/>
              </w:rPr>
            </w:rPrChange>
          </w:rPr>
          <w:t>',</w:t>
        </w:r>
      </w:ins>
    </w:p>
    <w:p w14:paraId="52A9FD5E"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12" w:author="User" w:date="2024-05-21T15:30:00Z"/>
          <w:rFonts w:ascii="微软雅黑" w:eastAsia="微软雅黑" w:hAnsi="微软雅黑" w:cs="宋体"/>
          <w:strike/>
          <w:color w:val="191B1F"/>
          <w:kern w:val="0"/>
          <w:szCs w:val="21"/>
          <w:highlight w:val="magenta"/>
          <w14:ligatures w14:val="none"/>
          <w:rPrChange w:id="3313" w:author="User" w:date="2024-07-01T09:37:00Z">
            <w:rPr>
              <w:ins w:id="3314" w:author="User" w:date="2024-05-21T15:30:00Z"/>
              <w:rFonts w:ascii="微软雅黑" w:eastAsia="微软雅黑" w:hAnsi="微软雅黑" w:cs="宋体"/>
              <w:color w:val="191B1F"/>
              <w:kern w:val="0"/>
              <w:szCs w:val="21"/>
              <w14:ligatures w14:val="none"/>
            </w:rPr>
          </w:rPrChange>
        </w:rPr>
      </w:pPr>
      <w:ins w:id="3315" w:author="User" w:date="2024-05-21T15:30:00Z">
        <w:r w:rsidRPr="00166246">
          <w:rPr>
            <w:rFonts w:ascii="微软雅黑" w:eastAsia="微软雅黑" w:hAnsi="微软雅黑" w:cs="宋体"/>
            <w:strike/>
            <w:color w:val="191B1F"/>
            <w:kern w:val="0"/>
            <w:szCs w:val="21"/>
            <w:highlight w:val="magenta"/>
            <w14:ligatures w14:val="none"/>
            <w:rPrChange w:id="3316"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317" w:author="User" w:date="2024-07-01T09:37:00Z">
              <w:rPr>
                <w:rFonts w:ascii="微软雅黑" w:eastAsia="微软雅黑" w:hAnsi="微软雅黑" w:cs="宋体"/>
                <w:color w:val="191B1F"/>
                <w:kern w:val="0"/>
                <w:szCs w:val="21"/>
                <w14:ligatures w14:val="none"/>
              </w:rPr>
            </w:rPrChange>
          </w:rPr>
          <w:t>SNno</w:t>
        </w:r>
        <w:proofErr w:type="spellEnd"/>
        <w:r w:rsidRPr="00166246">
          <w:rPr>
            <w:rFonts w:ascii="微软雅黑" w:eastAsia="微软雅黑" w:hAnsi="微软雅黑" w:cs="宋体"/>
            <w:strike/>
            <w:color w:val="191B1F"/>
            <w:kern w:val="0"/>
            <w:szCs w:val="21"/>
            <w:highlight w:val="magenta"/>
            <w14:ligatures w14:val="none"/>
            <w:rPrChange w:id="3318"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19" w:author="User" w:date="2024-07-01T09:37:00Z">
              <w:rPr>
                <w:rFonts w:ascii="微软雅黑" w:eastAsia="微软雅黑" w:hAnsi="微软雅黑" w:cs="宋体" w:hint="eastAsia"/>
                <w:color w:val="191B1F"/>
                <w:kern w:val="0"/>
                <w:szCs w:val="21"/>
                <w14:ligatures w14:val="none"/>
              </w:rPr>
            </w:rPrChange>
          </w:rPr>
          <w:t>室内编号</w:t>
        </w:r>
        <w:r w:rsidRPr="00166246">
          <w:rPr>
            <w:rFonts w:ascii="微软雅黑" w:eastAsia="微软雅黑" w:hAnsi="微软雅黑" w:cs="宋体"/>
            <w:strike/>
            <w:color w:val="191B1F"/>
            <w:kern w:val="0"/>
            <w:szCs w:val="21"/>
            <w:highlight w:val="magenta"/>
            <w14:ligatures w14:val="none"/>
            <w:rPrChange w:id="3320" w:author="User" w:date="2024-07-01T09:37:00Z">
              <w:rPr>
                <w:rFonts w:ascii="微软雅黑" w:eastAsia="微软雅黑" w:hAnsi="微软雅黑" w:cs="宋体"/>
                <w:color w:val="191B1F"/>
                <w:kern w:val="0"/>
                <w:szCs w:val="21"/>
                <w14:ligatures w14:val="none"/>
              </w:rPr>
            </w:rPrChange>
          </w:rPr>
          <w:t>',</w:t>
        </w:r>
      </w:ins>
    </w:p>
    <w:p w14:paraId="5E69E1FA"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21" w:author="User" w:date="2024-05-21T15:30:00Z"/>
          <w:rFonts w:ascii="微软雅黑" w:eastAsia="微软雅黑" w:hAnsi="微软雅黑" w:cs="宋体"/>
          <w:strike/>
          <w:color w:val="191B1F"/>
          <w:kern w:val="0"/>
          <w:szCs w:val="21"/>
          <w:highlight w:val="magenta"/>
          <w14:ligatures w14:val="none"/>
          <w:rPrChange w:id="3322" w:author="User" w:date="2024-07-01T09:37:00Z">
            <w:rPr>
              <w:ins w:id="3323" w:author="User" w:date="2024-05-21T15:30:00Z"/>
              <w:rFonts w:ascii="微软雅黑" w:eastAsia="微软雅黑" w:hAnsi="微软雅黑" w:cs="宋体"/>
              <w:color w:val="191B1F"/>
              <w:kern w:val="0"/>
              <w:szCs w:val="21"/>
              <w14:ligatures w14:val="none"/>
            </w:rPr>
          </w:rPrChange>
        </w:rPr>
      </w:pPr>
      <w:ins w:id="3324" w:author="User" w:date="2024-05-21T15:30:00Z">
        <w:r w:rsidRPr="00166246">
          <w:rPr>
            <w:rFonts w:ascii="微软雅黑" w:eastAsia="微软雅黑" w:hAnsi="微软雅黑" w:cs="宋体"/>
            <w:strike/>
            <w:color w:val="191B1F"/>
            <w:kern w:val="0"/>
            <w:szCs w:val="21"/>
            <w:highlight w:val="magenta"/>
            <w14:ligatures w14:val="none"/>
            <w:rPrChange w:id="3325"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326" w:author="User" w:date="2024-07-01T09:37:00Z">
              <w:rPr>
                <w:rFonts w:ascii="微软雅黑" w:eastAsia="微软雅黑" w:hAnsi="微软雅黑" w:cs="宋体"/>
                <w:color w:val="191B1F"/>
                <w:kern w:val="0"/>
                <w:szCs w:val="21"/>
                <w14:ligatures w14:val="none"/>
              </w:rPr>
            </w:rPrChange>
          </w:rPr>
          <w:t>YWno</w:t>
        </w:r>
        <w:proofErr w:type="spellEnd"/>
        <w:r w:rsidRPr="00166246">
          <w:rPr>
            <w:rFonts w:ascii="微软雅黑" w:eastAsia="微软雅黑" w:hAnsi="微软雅黑" w:cs="宋体"/>
            <w:strike/>
            <w:color w:val="191B1F"/>
            <w:kern w:val="0"/>
            <w:szCs w:val="21"/>
            <w:highlight w:val="magenta"/>
            <w14:ligatures w14:val="none"/>
            <w:rPrChange w:id="3327"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28" w:author="User" w:date="2024-07-01T09:37:00Z">
              <w:rPr>
                <w:rFonts w:ascii="微软雅黑" w:eastAsia="微软雅黑" w:hAnsi="微软雅黑" w:cs="宋体" w:hint="eastAsia"/>
                <w:color w:val="191B1F"/>
                <w:kern w:val="0"/>
                <w:szCs w:val="21"/>
                <w14:ligatures w14:val="none"/>
              </w:rPr>
            </w:rPrChange>
          </w:rPr>
          <w:t>野外编号</w:t>
        </w:r>
        <w:r w:rsidRPr="00166246">
          <w:rPr>
            <w:rFonts w:ascii="微软雅黑" w:eastAsia="微软雅黑" w:hAnsi="微软雅黑" w:cs="宋体"/>
            <w:strike/>
            <w:color w:val="191B1F"/>
            <w:kern w:val="0"/>
            <w:szCs w:val="21"/>
            <w:highlight w:val="magenta"/>
            <w14:ligatures w14:val="none"/>
            <w:rPrChange w:id="3329" w:author="User" w:date="2024-07-01T09:37:00Z">
              <w:rPr>
                <w:rFonts w:ascii="微软雅黑" w:eastAsia="微软雅黑" w:hAnsi="微软雅黑" w:cs="宋体"/>
                <w:color w:val="191B1F"/>
                <w:kern w:val="0"/>
                <w:szCs w:val="21"/>
                <w14:ligatures w14:val="none"/>
              </w:rPr>
            </w:rPrChange>
          </w:rPr>
          <w:t>',</w:t>
        </w:r>
      </w:ins>
    </w:p>
    <w:p w14:paraId="1F0F2411"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30" w:author="User" w:date="2024-05-21T15:30:00Z"/>
          <w:rFonts w:ascii="微软雅黑" w:eastAsia="微软雅黑" w:hAnsi="微软雅黑" w:cs="宋体"/>
          <w:strike/>
          <w:color w:val="191B1F"/>
          <w:kern w:val="0"/>
          <w:szCs w:val="21"/>
          <w:highlight w:val="magenta"/>
          <w14:ligatures w14:val="none"/>
          <w:rPrChange w:id="3331" w:author="User" w:date="2024-07-01T09:37:00Z">
            <w:rPr>
              <w:ins w:id="3332" w:author="User" w:date="2024-05-21T15:30:00Z"/>
              <w:rFonts w:ascii="微软雅黑" w:eastAsia="微软雅黑" w:hAnsi="微软雅黑" w:cs="宋体"/>
              <w:color w:val="191B1F"/>
              <w:kern w:val="0"/>
              <w:szCs w:val="21"/>
              <w14:ligatures w14:val="none"/>
            </w:rPr>
          </w:rPrChange>
        </w:rPr>
      </w:pPr>
      <w:ins w:id="3333" w:author="User" w:date="2024-05-21T15:30:00Z">
        <w:r w:rsidRPr="00166246">
          <w:rPr>
            <w:rFonts w:ascii="微软雅黑" w:eastAsia="微软雅黑" w:hAnsi="微软雅黑" w:cs="宋体"/>
            <w:strike/>
            <w:color w:val="191B1F"/>
            <w:kern w:val="0"/>
            <w:szCs w:val="21"/>
            <w:highlight w:val="magenta"/>
            <w14:ligatures w14:val="none"/>
            <w:rPrChange w:id="3334" w:author="User" w:date="2024-07-01T09:37:00Z">
              <w:rPr>
                <w:rFonts w:ascii="微软雅黑" w:eastAsia="微软雅黑" w:hAnsi="微软雅黑" w:cs="宋体"/>
                <w:color w:val="191B1F"/>
                <w:kern w:val="0"/>
                <w:szCs w:val="21"/>
                <w14:ligatures w14:val="none"/>
              </w:rPr>
            </w:rPrChange>
          </w:rPr>
          <w:t xml:space="preserve">  `</w:t>
        </w:r>
        <w:proofErr w:type="spellStart"/>
        <w:r w:rsidRPr="00166246">
          <w:rPr>
            <w:rFonts w:ascii="微软雅黑" w:eastAsia="微软雅黑" w:hAnsi="微软雅黑" w:cs="宋体"/>
            <w:strike/>
            <w:color w:val="191B1F"/>
            <w:kern w:val="0"/>
            <w:szCs w:val="21"/>
            <w:highlight w:val="magenta"/>
            <w14:ligatures w14:val="none"/>
            <w:rPrChange w:id="3335" w:author="User" w:date="2024-07-01T09:37:00Z">
              <w:rPr>
                <w:rFonts w:ascii="微软雅黑" w:eastAsia="微软雅黑" w:hAnsi="微软雅黑" w:cs="宋体"/>
                <w:color w:val="191B1F"/>
                <w:kern w:val="0"/>
                <w:szCs w:val="21"/>
                <w14:ligatures w14:val="none"/>
              </w:rPr>
            </w:rPrChange>
          </w:rPr>
          <w:t>qtdz</w:t>
        </w:r>
        <w:proofErr w:type="spellEnd"/>
        <w:r w:rsidRPr="00166246">
          <w:rPr>
            <w:rFonts w:ascii="微软雅黑" w:eastAsia="微软雅黑" w:hAnsi="微软雅黑" w:cs="宋体"/>
            <w:strike/>
            <w:color w:val="191B1F"/>
            <w:kern w:val="0"/>
            <w:szCs w:val="21"/>
            <w:highlight w:val="magenta"/>
            <w14:ligatures w14:val="none"/>
            <w:rPrChange w:id="3336"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37" w:author="User" w:date="2024-07-01T09:37:00Z">
              <w:rPr>
                <w:rFonts w:ascii="微软雅黑" w:eastAsia="微软雅黑" w:hAnsi="微软雅黑" w:cs="宋体" w:hint="eastAsia"/>
                <w:color w:val="191B1F"/>
                <w:kern w:val="0"/>
                <w:szCs w:val="21"/>
                <w14:ligatures w14:val="none"/>
              </w:rPr>
            </w:rPrChange>
          </w:rPr>
          <w:t>取土地址</w:t>
        </w:r>
        <w:r w:rsidRPr="00166246">
          <w:rPr>
            <w:rFonts w:ascii="微软雅黑" w:eastAsia="微软雅黑" w:hAnsi="微软雅黑" w:cs="宋体"/>
            <w:strike/>
            <w:color w:val="191B1F"/>
            <w:kern w:val="0"/>
            <w:szCs w:val="21"/>
            <w:highlight w:val="magenta"/>
            <w14:ligatures w14:val="none"/>
            <w:rPrChange w:id="3338" w:author="User" w:date="2024-07-01T09:37:00Z">
              <w:rPr>
                <w:rFonts w:ascii="微软雅黑" w:eastAsia="微软雅黑" w:hAnsi="微软雅黑" w:cs="宋体"/>
                <w:color w:val="191B1F"/>
                <w:kern w:val="0"/>
                <w:szCs w:val="21"/>
                <w14:ligatures w14:val="none"/>
              </w:rPr>
            </w:rPrChange>
          </w:rPr>
          <w:t>',</w:t>
        </w:r>
      </w:ins>
    </w:p>
    <w:p w14:paraId="22E75766" w14:textId="598023E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39" w:author="User" w:date="2024-05-21T15:30:00Z"/>
          <w:rFonts w:ascii="微软雅黑" w:eastAsia="微软雅黑" w:hAnsi="微软雅黑" w:cs="宋体"/>
          <w:strike/>
          <w:color w:val="191B1F"/>
          <w:kern w:val="0"/>
          <w:szCs w:val="21"/>
          <w:highlight w:val="magenta"/>
          <w14:ligatures w14:val="none"/>
          <w:rPrChange w:id="3340" w:author="User" w:date="2024-07-01T09:37:00Z">
            <w:rPr>
              <w:ins w:id="3341" w:author="User" w:date="2024-05-21T15:30:00Z"/>
              <w:rFonts w:ascii="微软雅黑" w:eastAsia="微软雅黑" w:hAnsi="微软雅黑" w:cs="宋体"/>
              <w:color w:val="191B1F"/>
              <w:kern w:val="0"/>
              <w:szCs w:val="21"/>
              <w14:ligatures w14:val="none"/>
            </w:rPr>
          </w:rPrChange>
        </w:rPr>
      </w:pPr>
      <w:ins w:id="3342" w:author="User" w:date="2024-05-21T15:30:00Z">
        <w:r w:rsidRPr="00166246">
          <w:rPr>
            <w:rFonts w:ascii="微软雅黑" w:eastAsia="微软雅黑" w:hAnsi="微软雅黑" w:cs="宋体"/>
            <w:strike/>
            <w:color w:val="191B1F"/>
            <w:kern w:val="0"/>
            <w:szCs w:val="21"/>
            <w:highlight w:val="magenta"/>
            <w14:ligatures w14:val="none"/>
            <w:rPrChange w:id="3343" w:author="User" w:date="2024-07-01T09:37:00Z">
              <w:rPr>
                <w:rFonts w:ascii="微软雅黑" w:eastAsia="微软雅黑" w:hAnsi="微软雅黑" w:cs="宋体"/>
                <w:color w:val="191B1F"/>
                <w:kern w:val="0"/>
                <w:szCs w:val="21"/>
                <w14:ligatures w14:val="none"/>
              </w:rPr>
            </w:rPrChange>
          </w:rPr>
          <w:t xml:space="preserve">  `</w:t>
        </w:r>
      </w:ins>
      <w:proofErr w:type="spellStart"/>
      <w:ins w:id="3344" w:author="User" w:date="2024-05-21T15:31:00Z">
        <w:r w:rsidRPr="00166246">
          <w:rPr>
            <w:rFonts w:ascii="微软雅黑" w:eastAsia="微软雅黑" w:hAnsi="微软雅黑" w:cs="宋体"/>
            <w:strike/>
            <w:color w:val="191B1F"/>
            <w:kern w:val="0"/>
            <w:szCs w:val="21"/>
            <w:highlight w:val="magenta"/>
            <w14:ligatures w14:val="none"/>
            <w:rPrChange w:id="3345" w:author="User" w:date="2024-07-01T09:37:00Z">
              <w:rPr>
                <w:rFonts w:ascii="微软雅黑" w:eastAsia="微软雅黑" w:hAnsi="微软雅黑" w:cs="宋体"/>
                <w:color w:val="191B1F"/>
                <w:kern w:val="0"/>
                <w:szCs w:val="21"/>
                <w14:ligatures w14:val="none"/>
              </w:rPr>
            </w:rPrChange>
          </w:rPr>
          <w:t>Ypsl</w:t>
        </w:r>
      </w:ins>
      <w:proofErr w:type="spellEnd"/>
      <w:ins w:id="3346" w:author="User" w:date="2024-05-21T15:30:00Z">
        <w:r w:rsidRPr="00166246">
          <w:rPr>
            <w:rFonts w:ascii="微软雅黑" w:eastAsia="微软雅黑" w:hAnsi="微软雅黑" w:cs="宋体"/>
            <w:strike/>
            <w:color w:val="191B1F"/>
            <w:kern w:val="0"/>
            <w:szCs w:val="21"/>
            <w:highlight w:val="magenta"/>
            <w14:ligatures w14:val="none"/>
            <w:rPrChange w:id="3347"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48" w:author="User" w:date="2024-07-01T09:37:00Z">
              <w:rPr>
                <w:rFonts w:ascii="微软雅黑" w:eastAsia="微软雅黑" w:hAnsi="微软雅黑" w:cs="宋体" w:hint="eastAsia"/>
                <w:color w:val="191B1F"/>
                <w:kern w:val="0"/>
                <w:szCs w:val="21"/>
                <w14:ligatures w14:val="none"/>
              </w:rPr>
            </w:rPrChange>
          </w:rPr>
          <w:t>样品</w:t>
        </w:r>
      </w:ins>
      <w:ins w:id="3349" w:author="User" w:date="2024-05-21T15:55:00Z">
        <w:r w:rsidR="00BF0FF1" w:rsidRPr="00166246">
          <w:rPr>
            <w:rFonts w:ascii="微软雅黑" w:eastAsia="微软雅黑" w:hAnsi="微软雅黑" w:cs="宋体" w:hint="eastAsia"/>
            <w:strike/>
            <w:color w:val="191B1F"/>
            <w:kern w:val="0"/>
            <w:szCs w:val="21"/>
            <w:highlight w:val="magenta"/>
            <w14:ligatures w14:val="none"/>
            <w:rPrChange w:id="3350" w:author="User" w:date="2024-07-01T09:37:00Z">
              <w:rPr>
                <w:rFonts w:ascii="微软雅黑" w:eastAsia="微软雅黑" w:hAnsi="微软雅黑" w:cs="宋体" w:hint="eastAsia"/>
                <w:color w:val="191B1F"/>
                <w:kern w:val="0"/>
                <w:szCs w:val="21"/>
                <w14:ligatures w14:val="none"/>
              </w:rPr>
            </w:rPrChange>
          </w:rPr>
          <w:t>数量</w:t>
        </w:r>
        <w:r w:rsidR="00BF0FF1" w:rsidRPr="00166246">
          <w:rPr>
            <w:rFonts w:ascii="微软雅黑" w:eastAsia="微软雅黑" w:hAnsi="微软雅黑" w:cs="宋体"/>
            <w:strike/>
            <w:color w:val="191B1F"/>
            <w:kern w:val="0"/>
            <w:szCs w:val="21"/>
            <w:highlight w:val="magenta"/>
            <w14:ligatures w14:val="none"/>
            <w:rPrChange w:id="3351" w:author="User" w:date="2024-07-01T09:37:00Z">
              <w:rPr>
                <w:rFonts w:ascii="微软雅黑" w:eastAsia="微软雅黑" w:hAnsi="微软雅黑" w:cs="宋体"/>
                <w:color w:val="191B1F"/>
                <w:kern w:val="0"/>
                <w:szCs w:val="21"/>
                <w14:ligatures w14:val="none"/>
              </w:rPr>
            </w:rPrChange>
          </w:rPr>
          <w:t>'</w:t>
        </w:r>
      </w:ins>
      <w:ins w:id="3352" w:author="User" w:date="2024-05-21T15:30:00Z">
        <w:r w:rsidRPr="00166246">
          <w:rPr>
            <w:rFonts w:ascii="微软雅黑" w:eastAsia="微软雅黑" w:hAnsi="微软雅黑" w:cs="宋体"/>
            <w:strike/>
            <w:color w:val="191B1F"/>
            <w:kern w:val="0"/>
            <w:szCs w:val="21"/>
            <w:highlight w:val="magenta"/>
            <w14:ligatures w14:val="none"/>
            <w:rPrChange w:id="3353" w:author="User" w:date="2024-07-01T09:37:00Z">
              <w:rPr>
                <w:rFonts w:ascii="微软雅黑" w:eastAsia="微软雅黑" w:hAnsi="微软雅黑" w:cs="宋体"/>
                <w:color w:val="191B1F"/>
                <w:kern w:val="0"/>
                <w:szCs w:val="21"/>
                <w14:ligatures w14:val="none"/>
              </w:rPr>
            </w:rPrChange>
          </w:rPr>
          <w:t>,</w:t>
        </w:r>
      </w:ins>
    </w:p>
    <w:p w14:paraId="3C913487" w14:textId="4166C51D"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54" w:author="User" w:date="2024-05-21T15:30:00Z"/>
          <w:rFonts w:ascii="微软雅黑" w:eastAsia="微软雅黑" w:hAnsi="微软雅黑" w:cs="宋体"/>
          <w:strike/>
          <w:color w:val="191B1F"/>
          <w:kern w:val="0"/>
          <w:szCs w:val="21"/>
          <w:highlight w:val="magenta"/>
          <w14:ligatures w14:val="none"/>
          <w:rPrChange w:id="3355" w:author="User" w:date="2024-07-01T09:37:00Z">
            <w:rPr>
              <w:ins w:id="3356" w:author="User" w:date="2024-05-21T15:30:00Z"/>
              <w:rFonts w:ascii="微软雅黑" w:eastAsia="微软雅黑" w:hAnsi="微软雅黑" w:cs="宋体"/>
              <w:color w:val="191B1F"/>
              <w:kern w:val="0"/>
              <w:szCs w:val="21"/>
              <w14:ligatures w14:val="none"/>
            </w:rPr>
          </w:rPrChange>
        </w:rPr>
      </w:pPr>
      <w:ins w:id="3357" w:author="User" w:date="2024-05-21T15:30:00Z">
        <w:r w:rsidRPr="00166246">
          <w:rPr>
            <w:rFonts w:ascii="微软雅黑" w:eastAsia="微软雅黑" w:hAnsi="微软雅黑" w:cs="宋体"/>
            <w:strike/>
            <w:color w:val="191B1F"/>
            <w:kern w:val="0"/>
            <w:szCs w:val="21"/>
            <w:highlight w:val="magenta"/>
            <w14:ligatures w14:val="none"/>
            <w:rPrChange w:id="3358" w:author="User" w:date="2024-07-01T09:37:00Z">
              <w:rPr>
                <w:rFonts w:ascii="微软雅黑" w:eastAsia="微软雅黑" w:hAnsi="微软雅黑" w:cs="宋体"/>
                <w:color w:val="191B1F"/>
                <w:kern w:val="0"/>
                <w:szCs w:val="21"/>
                <w14:ligatures w14:val="none"/>
              </w:rPr>
            </w:rPrChange>
          </w:rPr>
          <w:t xml:space="preserve">  `</w:t>
        </w:r>
      </w:ins>
      <w:proofErr w:type="spellStart"/>
      <w:ins w:id="3359" w:author="User" w:date="2024-05-21T15:31:00Z">
        <w:r w:rsidRPr="00166246">
          <w:rPr>
            <w:rFonts w:ascii="微软雅黑" w:eastAsia="微软雅黑" w:hAnsi="微软雅黑" w:cs="宋体"/>
            <w:strike/>
            <w:color w:val="191B1F"/>
            <w:kern w:val="0"/>
            <w:szCs w:val="21"/>
            <w:highlight w:val="magenta"/>
            <w14:ligatures w14:val="none"/>
            <w:rPrChange w:id="3360" w:author="User" w:date="2024-07-01T09:37:00Z">
              <w:rPr>
                <w:rFonts w:ascii="微软雅黑" w:eastAsia="微软雅黑" w:hAnsi="微软雅黑" w:cs="宋体"/>
                <w:color w:val="191B1F"/>
                <w:kern w:val="0"/>
                <w:szCs w:val="21"/>
                <w14:ligatures w14:val="none"/>
              </w:rPr>
            </w:rPrChange>
          </w:rPr>
          <w:t>Q</w:t>
        </w:r>
      </w:ins>
      <w:ins w:id="3361" w:author="User" w:date="2024-05-21T15:30:00Z">
        <w:r w:rsidRPr="00166246">
          <w:rPr>
            <w:rFonts w:ascii="微软雅黑" w:eastAsia="微软雅黑" w:hAnsi="微软雅黑" w:cs="宋体"/>
            <w:strike/>
            <w:color w:val="191B1F"/>
            <w:kern w:val="0"/>
            <w:szCs w:val="21"/>
            <w:highlight w:val="magenta"/>
            <w14:ligatures w14:val="none"/>
            <w:rPrChange w:id="3362" w:author="User" w:date="2024-07-01T09:37:00Z">
              <w:rPr>
                <w:rFonts w:ascii="微软雅黑" w:eastAsia="微软雅黑" w:hAnsi="微软雅黑" w:cs="宋体"/>
                <w:color w:val="191B1F"/>
                <w:kern w:val="0"/>
                <w:szCs w:val="21"/>
                <w14:ligatures w14:val="none"/>
              </w:rPr>
            </w:rPrChange>
          </w:rPr>
          <w:t>tsd</w:t>
        </w:r>
        <w:proofErr w:type="spellEnd"/>
        <w:r w:rsidRPr="00166246">
          <w:rPr>
            <w:rFonts w:ascii="微软雅黑" w:eastAsia="微软雅黑" w:hAnsi="微软雅黑" w:cs="宋体"/>
            <w:strike/>
            <w:color w:val="191B1F"/>
            <w:kern w:val="0"/>
            <w:szCs w:val="21"/>
            <w:highlight w:val="magenta"/>
            <w14:ligatures w14:val="none"/>
            <w:rPrChange w:id="3363" w:author="User" w:date="2024-07-01T09:37:00Z">
              <w:rPr>
                <w:rFonts w:ascii="微软雅黑" w:eastAsia="微软雅黑" w:hAnsi="微软雅黑" w:cs="宋体"/>
                <w:color w:val="191B1F"/>
                <w:kern w:val="0"/>
                <w:szCs w:val="21"/>
                <w14:ligatures w14:val="none"/>
              </w:rPr>
            </w:rPrChange>
          </w:rPr>
          <w:t>` varchar(25) NULL COMMENT '</w:t>
        </w:r>
        <w:r w:rsidRPr="00166246">
          <w:rPr>
            <w:rFonts w:ascii="微软雅黑" w:eastAsia="微软雅黑" w:hAnsi="微软雅黑" w:cs="宋体" w:hint="eastAsia"/>
            <w:strike/>
            <w:color w:val="191B1F"/>
            <w:kern w:val="0"/>
            <w:szCs w:val="21"/>
            <w:highlight w:val="magenta"/>
            <w14:ligatures w14:val="none"/>
            <w:rPrChange w:id="3364" w:author="User" w:date="2024-07-01T09:37:00Z">
              <w:rPr>
                <w:rFonts w:ascii="微软雅黑" w:eastAsia="微软雅黑" w:hAnsi="微软雅黑" w:cs="宋体" w:hint="eastAsia"/>
                <w:color w:val="191B1F"/>
                <w:kern w:val="0"/>
                <w:szCs w:val="21"/>
                <w14:ligatures w14:val="none"/>
              </w:rPr>
            </w:rPrChange>
          </w:rPr>
          <w:t>取土深度</w:t>
        </w:r>
        <w:r w:rsidRPr="00166246">
          <w:rPr>
            <w:rFonts w:ascii="微软雅黑" w:eastAsia="微软雅黑" w:hAnsi="微软雅黑" w:cs="宋体"/>
            <w:strike/>
            <w:color w:val="191B1F"/>
            <w:kern w:val="0"/>
            <w:szCs w:val="21"/>
            <w:highlight w:val="magenta"/>
            <w14:ligatures w14:val="none"/>
            <w:rPrChange w:id="3365" w:author="User" w:date="2024-07-01T09:37:00Z">
              <w:rPr>
                <w:rFonts w:ascii="微软雅黑" w:eastAsia="微软雅黑" w:hAnsi="微软雅黑" w:cs="宋体"/>
                <w:color w:val="191B1F"/>
                <w:kern w:val="0"/>
                <w:szCs w:val="21"/>
                <w14:ligatures w14:val="none"/>
              </w:rPr>
            </w:rPrChange>
          </w:rPr>
          <w:t>',</w:t>
        </w:r>
      </w:ins>
    </w:p>
    <w:p w14:paraId="064673B6" w14:textId="6F9E62C4" w:rsidR="00EC44D2" w:rsidRPr="00166246" w:rsidRDefault="00A33453" w:rsidP="005C01B6">
      <w:pPr>
        <w:widowControl/>
        <w:shd w:val="clear" w:color="auto" w:fill="FFFFFF"/>
        <w:tabs>
          <w:tab w:val="left" w:pos="720"/>
        </w:tabs>
        <w:spacing w:before="100" w:beforeAutospacing="1" w:after="100" w:afterAutospacing="1" w:line="240" w:lineRule="atLeast"/>
        <w:jc w:val="left"/>
        <w:rPr>
          <w:ins w:id="3366" w:author="User" w:date="2024-05-21T15:30:00Z"/>
          <w:rFonts w:ascii="微软雅黑" w:eastAsia="微软雅黑" w:hAnsi="微软雅黑" w:cs="宋体"/>
          <w:strike/>
          <w:color w:val="191B1F"/>
          <w:kern w:val="0"/>
          <w:szCs w:val="21"/>
          <w:highlight w:val="magenta"/>
          <w14:ligatures w14:val="none"/>
          <w:rPrChange w:id="3367" w:author="User" w:date="2024-07-01T09:37:00Z">
            <w:rPr>
              <w:ins w:id="3368" w:author="User" w:date="2024-05-21T15:30:00Z"/>
              <w:rFonts w:ascii="微软雅黑" w:eastAsia="微软雅黑" w:hAnsi="微软雅黑" w:cs="宋体"/>
              <w:color w:val="191B1F"/>
              <w:kern w:val="0"/>
              <w:szCs w:val="21"/>
              <w14:ligatures w14:val="none"/>
            </w:rPr>
          </w:rPrChange>
        </w:rPr>
      </w:pPr>
      <w:ins w:id="3369" w:author="User" w:date="2024-05-21T15:30:00Z">
        <w:r w:rsidRPr="00166246">
          <w:rPr>
            <w:rFonts w:ascii="微软雅黑" w:eastAsia="微软雅黑" w:hAnsi="微软雅黑" w:cs="宋体"/>
            <w:strike/>
            <w:color w:val="191B1F"/>
            <w:kern w:val="0"/>
            <w:szCs w:val="21"/>
            <w:highlight w:val="magenta"/>
            <w14:ligatures w14:val="none"/>
            <w:rPrChange w:id="3370" w:author="User" w:date="2024-07-01T09:37:00Z">
              <w:rPr>
                <w:rFonts w:ascii="微软雅黑" w:eastAsia="微软雅黑" w:hAnsi="微软雅黑" w:cs="宋体"/>
                <w:color w:val="191B1F"/>
                <w:kern w:val="0"/>
                <w:szCs w:val="21"/>
                <w14:ligatures w14:val="none"/>
              </w:rPr>
            </w:rPrChange>
          </w:rPr>
          <w:t xml:space="preserve">  `</w:t>
        </w:r>
      </w:ins>
      <w:proofErr w:type="spellStart"/>
      <w:ins w:id="3371" w:author="User" w:date="2024-06-13T21:07:00Z">
        <w:r w:rsidR="005C01B6" w:rsidRPr="00166246">
          <w:rPr>
            <w:rFonts w:ascii="微软雅黑" w:eastAsia="微软雅黑" w:hAnsi="微软雅黑" w:cs="宋体"/>
            <w:strike/>
            <w:color w:val="191B1F"/>
            <w:kern w:val="0"/>
            <w:szCs w:val="21"/>
            <w:highlight w:val="magenta"/>
            <w14:ligatures w14:val="none"/>
            <w:rPrChange w:id="3372" w:author="User" w:date="2024-07-01T09:37:00Z">
              <w:rPr>
                <w:rFonts w:ascii="微软雅黑" w:eastAsia="微软雅黑" w:hAnsi="微软雅黑" w:cs="宋体"/>
                <w:color w:val="191B1F"/>
                <w:kern w:val="0"/>
                <w:szCs w:val="21"/>
                <w14:ligatures w14:val="none"/>
              </w:rPr>
            </w:rPrChange>
          </w:rPr>
          <w:t>xmbh</w:t>
        </w:r>
      </w:ins>
      <w:proofErr w:type="spellEnd"/>
      <w:ins w:id="3373" w:author="User" w:date="2024-05-21T15:30:00Z">
        <w:r w:rsidRPr="00166246">
          <w:rPr>
            <w:rFonts w:ascii="微软雅黑" w:eastAsia="微软雅黑" w:hAnsi="微软雅黑" w:cs="宋体"/>
            <w:strike/>
            <w:color w:val="191B1F"/>
            <w:kern w:val="0"/>
            <w:szCs w:val="21"/>
            <w:highlight w:val="magenta"/>
            <w14:ligatures w14:val="none"/>
            <w:rPrChange w:id="3374" w:author="User" w:date="2024-07-01T09:37:00Z">
              <w:rPr>
                <w:rFonts w:ascii="微软雅黑" w:eastAsia="微软雅黑" w:hAnsi="微软雅黑" w:cs="宋体"/>
                <w:color w:val="191B1F"/>
                <w:kern w:val="0"/>
                <w:szCs w:val="21"/>
                <w14:ligatures w14:val="none"/>
              </w:rPr>
            </w:rPrChange>
          </w:rPr>
          <w:t>` varchar(25) NULL COMMENT '</w:t>
        </w:r>
      </w:ins>
      <w:ins w:id="3375" w:author="User" w:date="2024-06-13T21:07:00Z">
        <w:r w:rsidR="005C01B6" w:rsidRPr="00166246">
          <w:rPr>
            <w:rFonts w:ascii="微软雅黑" w:eastAsia="微软雅黑" w:hAnsi="微软雅黑" w:cs="宋体" w:hint="eastAsia"/>
            <w:strike/>
            <w:color w:val="191B1F"/>
            <w:kern w:val="0"/>
            <w:szCs w:val="21"/>
            <w:highlight w:val="magenta"/>
            <w14:ligatures w14:val="none"/>
            <w:rPrChange w:id="3376" w:author="User" w:date="2024-07-01T09:37:00Z">
              <w:rPr>
                <w:rFonts w:ascii="微软雅黑" w:eastAsia="微软雅黑" w:hAnsi="微软雅黑" w:cs="宋体" w:hint="eastAsia"/>
                <w:color w:val="191B1F"/>
                <w:kern w:val="0"/>
                <w:szCs w:val="21"/>
                <w14:ligatures w14:val="none"/>
              </w:rPr>
            </w:rPrChange>
          </w:rPr>
          <w:t>项目编号</w:t>
        </w:r>
      </w:ins>
      <w:ins w:id="3377" w:author="User" w:date="2024-05-21T15:30:00Z">
        <w:r w:rsidRPr="00166246">
          <w:rPr>
            <w:rFonts w:ascii="微软雅黑" w:eastAsia="微软雅黑" w:hAnsi="微软雅黑" w:cs="宋体"/>
            <w:strike/>
            <w:color w:val="191B1F"/>
            <w:kern w:val="0"/>
            <w:szCs w:val="21"/>
            <w:highlight w:val="magenta"/>
            <w14:ligatures w14:val="none"/>
            <w:rPrChange w:id="3378" w:author="User" w:date="2024-07-01T09:37:00Z">
              <w:rPr>
                <w:rFonts w:ascii="微软雅黑" w:eastAsia="微软雅黑" w:hAnsi="微软雅黑" w:cs="宋体"/>
                <w:color w:val="191B1F"/>
                <w:kern w:val="0"/>
                <w:szCs w:val="21"/>
                <w14:ligatures w14:val="none"/>
              </w:rPr>
            </w:rPrChange>
          </w:rPr>
          <w:t>',</w:t>
        </w:r>
      </w:ins>
    </w:p>
    <w:p w14:paraId="4CF7995D" w14:textId="30876B2A"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79" w:author="User" w:date="2024-05-21T15:30:00Z"/>
          <w:rFonts w:ascii="微软雅黑" w:eastAsia="微软雅黑" w:hAnsi="微软雅黑" w:cs="宋体"/>
          <w:strike/>
          <w:color w:val="191B1F"/>
          <w:kern w:val="0"/>
          <w:szCs w:val="21"/>
          <w:highlight w:val="magenta"/>
          <w14:ligatures w14:val="none"/>
          <w:rPrChange w:id="3380" w:author="User" w:date="2024-07-01T09:37:00Z">
            <w:rPr>
              <w:ins w:id="3381" w:author="User" w:date="2024-05-21T15:30:00Z"/>
              <w:rFonts w:ascii="微软雅黑" w:eastAsia="微软雅黑" w:hAnsi="微软雅黑" w:cs="宋体"/>
              <w:color w:val="191B1F"/>
              <w:kern w:val="0"/>
              <w:szCs w:val="21"/>
              <w14:ligatures w14:val="none"/>
            </w:rPr>
          </w:rPrChange>
        </w:rPr>
      </w:pPr>
      <w:ins w:id="3382" w:author="User" w:date="2024-05-21T15:30:00Z">
        <w:r w:rsidRPr="00166246">
          <w:rPr>
            <w:rFonts w:ascii="微软雅黑" w:eastAsia="微软雅黑" w:hAnsi="微软雅黑" w:cs="宋体"/>
            <w:strike/>
            <w:color w:val="191B1F"/>
            <w:kern w:val="0"/>
            <w:szCs w:val="21"/>
            <w:highlight w:val="magenta"/>
            <w14:ligatures w14:val="none"/>
            <w:rPrChange w:id="3383" w:author="User" w:date="2024-07-01T09:37:00Z">
              <w:rPr>
                <w:rFonts w:ascii="微软雅黑" w:eastAsia="微软雅黑" w:hAnsi="微软雅黑" w:cs="宋体"/>
                <w:color w:val="191B1F"/>
                <w:kern w:val="0"/>
                <w:szCs w:val="21"/>
                <w14:ligatures w14:val="none"/>
              </w:rPr>
            </w:rPrChange>
          </w:rPr>
          <w:t xml:space="preserve">  `Attribute_1` varchar(25) NULL COMMENT '</w:t>
        </w:r>
      </w:ins>
      <w:ins w:id="3384" w:author="User" w:date="2024-05-21T16:00:00Z">
        <w:r w:rsidR="00545BB2" w:rsidRPr="00166246">
          <w:rPr>
            <w:rFonts w:ascii="微软雅黑" w:eastAsia="微软雅黑" w:hAnsi="微软雅黑" w:cs="宋体" w:hint="eastAsia"/>
            <w:strike/>
            <w:color w:val="191B1F"/>
            <w:kern w:val="0"/>
            <w:szCs w:val="21"/>
            <w:highlight w:val="magenta"/>
            <w14:ligatures w14:val="none"/>
            <w:rPrChange w:id="3385" w:author="User" w:date="2024-07-01T09:37:00Z">
              <w:rPr>
                <w:rFonts w:ascii="微软雅黑" w:eastAsia="微软雅黑" w:hAnsi="微软雅黑" w:cs="宋体" w:hint="eastAsia"/>
                <w:color w:val="191B1F"/>
                <w:kern w:val="0"/>
                <w:szCs w:val="21"/>
                <w14:ligatures w14:val="none"/>
              </w:rPr>
            </w:rPrChange>
          </w:rPr>
          <w:t>数据日期（</w:t>
        </w:r>
        <w:r w:rsidR="00545BB2" w:rsidRPr="00166246">
          <w:rPr>
            <w:rFonts w:ascii="微软雅黑" w:eastAsia="微软雅黑" w:hAnsi="微软雅黑" w:cs="宋体"/>
            <w:strike/>
            <w:color w:val="191B1F"/>
            <w:kern w:val="0"/>
            <w:szCs w:val="21"/>
            <w:highlight w:val="magenta"/>
            <w14:ligatures w14:val="none"/>
            <w:rPrChange w:id="3386" w:author="User" w:date="2024-07-01T09:37:00Z">
              <w:rPr>
                <w:rFonts w:ascii="微软雅黑" w:eastAsia="微软雅黑" w:hAnsi="微软雅黑" w:cs="宋体"/>
                <w:color w:val="191B1F"/>
                <w:kern w:val="0"/>
                <w:szCs w:val="21"/>
                <w14:ligatures w14:val="none"/>
              </w:rPr>
            </w:rPrChange>
          </w:rPr>
          <w:t>YYYY-MM-DD）</w:t>
        </w:r>
      </w:ins>
      <w:ins w:id="3387" w:author="User" w:date="2024-05-21T15:30:00Z">
        <w:r w:rsidRPr="00166246">
          <w:rPr>
            <w:rFonts w:ascii="微软雅黑" w:eastAsia="微软雅黑" w:hAnsi="微软雅黑" w:cs="宋体"/>
            <w:strike/>
            <w:color w:val="191B1F"/>
            <w:kern w:val="0"/>
            <w:szCs w:val="21"/>
            <w:highlight w:val="magenta"/>
            <w14:ligatures w14:val="none"/>
            <w:rPrChange w:id="3388" w:author="User" w:date="2024-07-01T09:37:00Z">
              <w:rPr>
                <w:rFonts w:ascii="微软雅黑" w:eastAsia="微软雅黑" w:hAnsi="微软雅黑" w:cs="宋体"/>
                <w:color w:val="191B1F"/>
                <w:kern w:val="0"/>
                <w:szCs w:val="21"/>
                <w14:ligatures w14:val="none"/>
              </w:rPr>
            </w:rPrChange>
          </w:rPr>
          <w:t>',</w:t>
        </w:r>
      </w:ins>
    </w:p>
    <w:p w14:paraId="51C36D16"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89" w:author="User" w:date="2024-05-21T15:30:00Z"/>
          <w:rFonts w:ascii="微软雅黑" w:eastAsia="微软雅黑" w:hAnsi="微软雅黑" w:cs="宋体"/>
          <w:strike/>
          <w:color w:val="191B1F"/>
          <w:kern w:val="0"/>
          <w:szCs w:val="21"/>
          <w:highlight w:val="magenta"/>
          <w14:ligatures w14:val="none"/>
          <w:rPrChange w:id="3390" w:author="User" w:date="2024-07-01T09:37:00Z">
            <w:rPr>
              <w:ins w:id="3391" w:author="User" w:date="2024-05-21T15:30:00Z"/>
              <w:rFonts w:ascii="微软雅黑" w:eastAsia="微软雅黑" w:hAnsi="微软雅黑" w:cs="宋体"/>
              <w:color w:val="191B1F"/>
              <w:kern w:val="0"/>
              <w:szCs w:val="21"/>
              <w14:ligatures w14:val="none"/>
            </w:rPr>
          </w:rPrChange>
        </w:rPr>
      </w:pPr>
      <w:ins w:id="3392" w:author="User" w:date="2024-05-21T15:30:00Z">
        <w:r w:rsidRPr="00166246">
          <w:rPr>
            <w:rFonts w:ascii="微软雅黑" w:eastAsia="微软雅黑" w:hAnsi="微软雅黑" w:cs="宋体"/>
            <w:strike/>
            <w:color w:val="191B1F"/>
            <w:kern w:val="0"/>
            <w:szCs w:val="21"/>
            <w:highlight w:val="magenta"/>
            <w14:ligatures w14:val="none"/>
            <w:rPrChange w:id="3393" w:author="User" w:date="2024-07-01T09:37:00Z">
              <w:rPr>
                <w:rFonts w:ascii="微软雅黑" w:eastAsia="微软雅黑" w:hAnsi="微软雅黑" w:cs="宋体"/>
                <w:color w:val="191B1F"/>
                <w:kern w:val="0"/>
                <w:szCs w:val="21"/>
                <w14:ligatures w14:val="none"/>
              </w:rPr>
            </w:rPrChange>
          </w:rPr>
          <w:t xml:space="preserve">  `Attribute_2` varchar(25) NULL COMMENT '预留属性\r\n',</w:t>
        </w:r>
      </w:ins>
    </w:p>
    <w:p w14:paraId="513CB8D6"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94" w:author="User" w:date="2024-05-21T15:30:00Z"/>
          <w:rFonts w:ascii="微软雅黑" w:eastAsia="微软雅黑" w:hAnsi="微软雅黑" w:cs="宋体"/>
          <w:strike/>
          <w:color w:val="191B1F"/>
          <w:kern w:val="0"/>
          <w:szCs w:val="21"/>
          <w:highlight w:val="magenta"/>
          <w14:ligatures w14:val="none"/>
          <w:rPrChange w:id="3395" w:author="User" w:date="2024-07-01T09:37:00Z">
            <w:rPr>
              <w:ins w:id="3396" w:author="User" w:date="2024-05-21T15:30:00Z"/>
              <w:rFonts w:ascii="微软雅黑" w:eastAsia="微软雅黑" w:hAnsi="微软雅黑" w:cs="宋体"/>
              <w:color w:val="191B1F"/>
              <w:kern w:val="0"/>
              <w:szCs w:val="21"/>
              <w14:ligatures w14:val="none"/>
            </w:rPr>
          </w:rPrChange>
        </w:rPr>
      </w:pPr>
      <w:ins w:id="3397" w:author="User" w:date="2024-05-21T15:30:00Z">
        <w:r w:rsidRPr="00166246">
          <w:rPr>
            <w:rFonts w:ascii="微软雅黑" w:eastAsia="微软雅黑" w:hAnsi="微软雅黑" w:cs="宋体"/>
            <w:strike/>
            <w:color w:val="191B1F"/>
            <w:kern w:val="0"/>
            <w:szCs w:val="21"/>
            <w:highlight w:val="magenta"/>
            <w14:ligatures w14:val="none"/>
            <w:rPrChange w:id="3398" w:author="User" w:date="2024-07-01T09:37:00Z">
              <w:rPr>
                <w:rFonts w:ascii="微软雅黑" w:eastAsia="微软雅黑" w:hAnsi="微软雅黑" w:cs="宋体"/>
                <w:color w:val="191B1F"/>
                <w:kern w:val="0"/>
                <w:szCs w:val="21"/>
                <w14:ligatures w14:val="none"/>
              </w:rPr>
            </w:rPrChange>
          </w:rPr>
          <w:t xml:space="preserve">  `Attribute_3` varchar(25) NULL COMMENT '预留属性\r\n',</w:t>
        </w:r>
      </w:ins>
    </w:p>
    <w:p w14:paraId="218BCD66"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399" w:author="User" w:date="2024-05-21T15:30:00Z"/>
          <w:rFonts w:ascii="微软雅黑" w:eastAsia="微软雅黑" w:hAnsi="微软雅黑" w:cs="宋体"/>
          <w:strike/>
          <w:color w:val="191B1F"/>
          <w:kern w:val="0"/>
          <w:szCs w:val="21"/>
          <w:highlight w:val="magenta"/>
          <w14:ligatures w14:val="none"/>
          <w:rPrChange w:id="3400" w:author="User" w:date="2024-07-01T09:37:00Z">
            <w:rPr>
              <w:ins w:id="3401" w:author="User" w:date="2024-05-21T15:30:00Z"/>
              <w:rFonts w:ascii="微软雅黑" w:eastAsia="微软雅黑" w:hAnsi="微软雅黑" w:cs="宋体"/>
              <w:color w:val="191B1F"/>
              <w:kern w:val="0"/>
              <w:szCs w:val="21"/>
              <w14:ligatures w14:val="none"/>
            </w:rPr>
          </w:rPrChange>
        </w:rPr>
      </w:pPr>
      <w:ins w:id="3402" w:author="User" w:date="2024-05-21T15:30:00Z">
        <w:r w:rsidRPr="00166246">
          <w:rPr>
            <w:rFonts w:ascii="微软雅黑" w:eastAsia="微软雅黑" w:hAnsi="微软雅黑" w:cs="宋体"/>
            <w:strike/>
            <w:color w:val="191B1F"/>
            <w:kern w:val="0"/>
            <w:szCs w:val="21"/>
            <w:highlight w:val="magenta"/>
            <w14:ligatures w14:val="none"/>
            <w:rPrChange w:id="3403" w:author="User" w:date="2024-07-01T09:37:00Z">
              <w:rPr>
                <w:rFonts w:ascii="微软雅黑" w:eastAsia="微软雅黑" w:hAnsi="微软雅黑" w:cs="宋体"/>
                <w:color w:val="191B1F"/>
                <w:kern w:val="0"/>
                <w:szCs w:val="21"/>
                <w14:ligatures w14:val="none"/>
              </w:rPr>
            </w:rPrChange>
          </w:rPr>
          <w:t xml:space="preserve">  `Attribute_4` varchar(25) NULL COMMENT '预留属性\r\n',</w:t>
        </w:r>
      </w:ins>
    </w:p>
    <w:p w14:paraId="0B538BDD"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404" w:author="User" w:date="2024-05-21T15:30:00Z"/>
          <w:rFonts w:ascii="微软雅黑" w:eastAsia="微软雅黑" w:hAnsi="微软雅黑" w:cs="宋体"/>
          <w:strike/>
          <w:color w:val="191B1F"/>
          <w:kern w:val="0"/>
          <w:szCs w:val="21"/>
          <w:highlight w:val="magenta"/>
          <w14:ligatures w14:val="none"/>
          <w:rPrChange w:id="3405" w:author="User" w:date="2024-07-01T09:37:00Z">
            <w:rPr>
              <w:ins w:id="3406" w:author="User" w:date="2024-05-21T15:30:00Z"/>
              <w:rFonts w:ascii="微软雅黑" w:eastAsia="微软雅黑" w:hAnsi="微软雅黑" w:cs="宋体"/>
              <w:color w:val="191B1F"/>
              <w:kern w:val="0"/>
              <w:szCs w:val="21"/>
              <w14:ligatures w14:val="none"/>
            </w:rPr>
          </w:rPrChange>
        </w:rPr>
      </w:pPr>
      <w:ins w:id="3407" w:author="User" w:date="2024-05-21T15:30:00Z">
        <w:r w:rsidRPr="00166246">
          <w:rPr>
            <w:rFonts w:ascii="微软雅黑" w:eastAsia="微软雅黑" w:hAnsi="微软雅黑" w:cs="宋体"/>
            <w:strike/>
            <w:color w:val="191B1F"/>
            <w:kern w:val="0"/>
            <w:szCs w:val="21"/>
            <w:highlight w:val="magenta"/>
            <w14:ligatures w14:val="none"/>
            <w:rPrChange w:id="3408" w:author="User" w:date="2024-07-01T09:37:00Z">
              <w:rPr>
                <w:rFonts w:ascii="微软雅黑" w:eastAsia="微软雅黑" w:hAnsi="微软雅黑" w:cs="宋体"/>
                <w:color w:val="191B1F"/>
                <w:kern w:val="0"/>
                <w:szCs w:val="21"/>
                <w14:ligatures w14:val="none"/>
              </w:rPr>
            </w:rPrChange>
          </w:rPr>
          <w:lastRenderedPageBreak/>
          <w:t xml:space="preserve">  `Attribute_5` varchar(25) NULL COMMENT '预留属性\r\n',</w:t>
        </w:r>
      </w:ins>
    </w:p>
    <w:p w14:paraId="1F294D8B" w14:textId="77777777" w:rsidR="00A33453" w:rsidRPr="00166246" w:rsidRDefault="00A33453" w:rsidP="00A33453">
      <w:pPr>
        <w:widowControl/>
        <w:shd w:val="clear" w:color="auto" w:fill="FFFFFF"/>
        <w:tabs>
          <w:tab w:val="left" w:pos="720"/>
        </w:tabs>
        <w:spacing w:before="100" w:beforeAutospacing="1" w:after="100" w:afterAutospacing="1" w:line="240" w:lineRule="atLeast"/>
        <w:jc w:val="left"/>
        <w:rPr>
          <w:ins w:id="3409" w:author="User" w:date="2024-05-21T15:30:00Z"/>
          <w:rFonts w:ascii="微软雅黑" w:eastAsia="微软雅黑" w:hAnsi="微软雅黑" w:cs="宋体"/>
          <w:strike/>
          <w:color w:val="191B1F"/>
          <w:kern w:val="0"/>
          <w:szCs w:val="21"/>
          <w14:ligatures w14:val="none"/>
          <w:rPrChange w:id="3410" w:author="User" w:date="2024-07-01T09:37:00Z">
            <w:rPr>
              <w:ins w:id="3411" w:author="User" w:date="2024-05-21T15:30:00Z"/>
              <w:rFonts w:ascii="微软雅黑" w:eastAsia="微软雅黑" w:hAnsi="微软雅黑" w:cs="宋体"/>
              <w:color w:val="191B1F"/>
              <w:kern w:val="0"/>
              <w:szCs w:val="21"/>
              <w14:ligatures w14:val="none"/>
            </w:rPr>
          </w:rPrChange>
        </w:rPr>
      </w:pPr>
      <w:ins w:id="3412" w:author="User" w:date="2024-05-21T15:30:00Z">
        <w:r w:rsidRPr="00166246">
          <w:rPr>
            <w:rFonts w:ascii="微软雅黑" w:eastAsia="微软雅黑" w:hAnsi="微软雅黑" w:cs="宋体"/>
            <w:strike/>
            <w:color w:val="191B1F"/>
            <w:kern w:val="0"/>
            <w:szCs w:val="21"/>
            <w:highlight w:val="magenta"/>
            <w14:ligatures w14:val="none"/>
            <w:rPrChange w:id="3413" w:author="User" w:date="2024-07-01T09:37:00Z">
              <w:rPr>
                <w:rFonts w:ascii="微软雅黑" w:eastAsia="微软雅黑" w:hAnsi="微软雅黑" w:cs="宋体"/>
                <w:color w:val="191B1F"/>
                <w:kern w:val="0"/>
                <w:szCs w:val="21"/>
                <w14:ligatures w14:val="none"/>
              </w:rPr>
            </w:rPrChange>
          </w:rPr>
          <w:t xml:space="preserve">  PRIMARY KEY (`</w:t>
        </w:r>
        <w:proofErr w:type="spellStart"/>
        <w:r w:rsidRPr="00166246">
          <w:rPr>
            <w:rFonts w:ascii="微软雅黑" w:eastAsia="微软雅黑" w:hAnsi="微软雅黑" w:cs="宋体"/>
            <w:strike/>
            <w:color w:val="191B1F"/>
            <w:kern w:val="0"/>
            <w:szCs w:val="21"/>
            <w:highlight w:val="magenta"/>
            <w14:ligatures w14:val="none"/>
            <w:rPrChange w:id="3414" w:author="User" w:date="2024-07-01T09:37:00Z">
              <w:rPr>
                <w:rFonts w:ascii="微软雅黑" w:eastAsia="微软雅黑" w:hAnsi="微软雅黑" w:cs="宋体"/>
                <w:color w:val="191B1F"/>
                <w:kern w:val="0"/>
                <w:szCs w:val="21"/>
                <w14:ligatures w14:val="none"/>
              </w:rPr>
            </w:rPrChange>
          </w:rPr>
          <w:t>cno</w:t>
        </w:r>
        <w:proofErr w:type="spellEnd"/>
        <w:r w:rsidRPr="00166246">
          <w:rPr>
            <w:rFonts w:ascii="微软雅黑" w:eastAsia="微软雅黑" w:hAnsi="微软雅黑" w:cs="宋体"/>
            <w:strike/>
            <w:color w:val="191B1F"/>
            <w:kern w:val="0"/>
            <w:szCs w:val="21"/>
            <w:highlight w:val="magenta"/>
            <w14:ligatures w14:val="none"/>
            <w:rPrChange w:id="3415" w:author="User" w:date="2024-07-01T09:37:00Z">
              <w:rPr>
                <w:rFonts w:ascii="微软雅黑" w:eastAsia="微软雅黑" w:hAnsi="微软雅黑" w:cs="宋体"/>
                <w:color w:val="191B1F"/>
                <w:kern w:val="0"/>
                <w:szCs w:val="21"/>
                <w14:ligatures w14:val="none"/>
              </w:rPr>
            </w:rPrChange>
          </w:rPr>
          <w:t>`));</w:t>
        </w:r>
      </w:ins>
    </w:p>
    <w:p w14:paraId="56ECC041" w14:textId="77777777" w:rsidR="00A33453" w:rsidRPr="00166246" w:rsidRDefault="00A33453" w:rsidP="00E27F81">
      <w:pPr>
        <w:widowControl/>
        <w:shd w:val="clear" w:color="auto" w:fill="FFFFFF"/>
        <w:tabs>
          <w:tab w:val="left" w:pos="720"/>
        </w:tabs>
        <w:spacing w:before="100" w:beforeAutospacing="1" w:after="100" w:afterAutospacing="1" w:line="240" w:lineRule="atLeast"/>
        <w:jc w:val="left"/>
        <w:rPr>
          <w:ins w:id="3416" w:author="User" w:date="2024-05-21T15:30:00Z"/>
          <w:rFonts w:ascii="微软雅黑" w:eastAsia="微软雅黑" w:hAnsi="微软雅黑" w:cs="宋体"/>
          <w:strike/>
          <w:color w:val="191B1F"/>
          <w:kern w:val="0"/>
          <w:szCs w:val="21"/>
          <w14:ligatures w14:val="none"/>
          <w:rPrChange w:id="3417" w:author="User" w:date="2024-07-01T09:37:00Z">
            <w:rPr>
              <w:ins w:id="3418" w:author="User" w:date="2024-05-21T15:30:00Z"/>
              <w:rFonts w:ascii="微软雅黑" w:eastAsia="微软雅黑" w:hAnsi="微软雅黑" w:cs="宋体"/>
              <w:color w:val="191B1F"/>
              <w:kern w:val="0"/>
              <w:szCs w:val="21"/>
              <w14:ligatures w14:val="none"/>
            </w:rPr>
          </w:rPrChange>
        </w:rPr>
      </w:pPr>
    </w:p>
    <w:p w14:paraId="2F28471B" w14:textId="77777777" w:rsidR="00A33453" w:rsidRDefault="00A33453" w:rsidP="00E27F81">
      <w:pPr>
        <w:widowControl/>
        <w:shd w:val="clear" w:color="auto" w:fill="FFFFFF"/>
        <w:tabs>
          <w:tab w:val="left" w:pos="720"/>
        </w:tabs>
        <w:spacing w:before="100" w:beforeAutospacing="1" w:after="100" w:afterAutospacing="1" w:line="240" w:lineRule="atLeast"/>
        <w:jc w:val="left"/>
        <w:rPr>
          <w:ins w:id="3419" w:author="User" w:date="2024-05-21T15:30:00Z"/>
          <w:rFonts w:ascii="微软雅黑" w:eastAsia="微软雅黑" w:hAnsi="微软雅黑" w:cs="宋体"/>
          <w:color w:val="191B1F"/>
          <w:kern w:val="0"/>
          <w:szCs w:val="21"/>
          <w14:ligatures w14:val="none"/>
        </w:rPr>
      </w:pPr>
    </w:p>
    <w:p w14:paraId="060BB6FD" w14:textId="7EE4EB6A" w:rsidR="00852C13" w:rsidRDefault="00852C13"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commission_sheet_sy</w:t>
      </w:r>
      <w:proofErr w:type="spellEnd"/>
    </w:p>
    <w:tbl>
      <w:tblPr>
        <w:tblStyle w:val="ad"/>
        <w:tblW w:w="8773" w:type="dxa"/>
        <w:tblInd w:w="720" w:type="dxa"/>
        <w:tblLook w:val="04A0" w:firstRow="1" w:lastRow="0" w:firstColumn="1" w:lastColumn="0" w:noHBand="0" w:noVBand="1"/>
      </w:tblPr>
      <w:tblGrid>
        <w:gridCol w:w="1886"/>
        <w:gridCol w:w="2110"/>
        <w:gridCol w:w="1763"/>
        <w:gridCol w:w="3014"/>
      </w:tblGrid>
      <w:tr w:rsidR="00852C13" w14:paraId="66214693" w14:textId="77777777" w:rsidTr="00BA244D">
        <w:tc>
          <w:tcPr>
            <w:tcW w:w="1886" w:type="dxa"/>
          </w:tcPr>
          <w:p w14:paraId="7F7EDFFD" w14:textId="77777777" w:rsidR="00852C13"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2110" w:type="dxa"/>
          </w:tcPr>
          <w:p w14:paraId="4163F5CE" w14:textId="77777777" w:rsidR="00852C13"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763" w:type="dxa"/>
          </w:tcPr>
          <w:p w14:paraId="32D9B448" w14:textId="77777777" w:rsidR="00852C13"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3014" w:type="dxa"/>
          </w:tcPr>
          <w:p w14:paraId="64E5FCD4" w14:textId="77777777" w:rsidR="00852C13" w:rsidRDefault="00852C1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E165FD" w14:paraId="701037B6" w14:textId="77777777" w:rsidTr="00BA244D">
        <w:trPr>
          <w:ins w:id="3420" w:author="User" w:date="2024-05-21T09:40:00Z"/>
        </w:trPr>
        <w:tc>
          <w:tcPr>
            <w:tcW w:w="1886" w:type="dxa"/>
          </w:tcPr>
          <w:p w14:paraId="20437003" w14:textId="3536A88A" w:rsidR="00E165FD" w:rsidRDefault="00E165FD" w:rsidP="00E165FD">
            <w:pPr>
              <w:widowControl/>
              <w:tabs>
                <w:tab w:val="left" w:pos="720"/>
              </w:tabs>
              <w:spacing w:before="100" w:beforeAutospacing="1" w:after="100" w:afterAutospacing="1" w:line="240" w:lineRule="atLeast"/>
              <w:jc w:val="left"/>
              <w:rPr>
                <w:ins w:id="3421" w:author="User" w:date="2024-05-21T09:40:00Z"/>
                <w:rFonts w:ascii="微软雅黑" w:eastAsia="微软雅黑" w:hAnsi="微软雅黑" w:cs="宋体"/>
                <w:color w:val="191B1F"/>
                <w:kern w:val="0"/>
                <w:szCs w:val="21"/>
                <w14:ligatures w14:val="none"/>
              </w:rPr>
            </w:pPr>
            <w:proofErr w:type="spellStart"/>
            <w:ins w:id="3422" w:author="User" w:date="2024-05-21T09:40:00Z">
              <w:r>
                <w:rPr>
                  <w:rFonts w:ascii="微软雅黑" w:eastAsia="微软雅黑" w:hAnsi="微软雅黑" w:cs="宋体" w:hint="eastAsia"/>
                  <w:color w:val="191B1F"/>
                  <w:kern w:val="0"/>
                  <w:szCs w:val="21"/>
                  <w14:ligatures w14:val="none"/>
                </w:rPr>
                <w:t>cno</w:t>
              </w:r>
              <w:proofErr w:type="spellEnd"/>
            </w:ins>
          </w:p>
        </w:tc>
        <w:tc>
          <w:tcPr>
            <w:tcW w:w="2110" w:type="dxa"/>
          </w:tcPr>
          <w:p w14:paraId="562CE39A" w14:textId="0CEC8470" w:rsidR="00E165FD" w:rsidRDefault="00E165FD" w:rsidP="00E165FD">
            <w:pPr>
              <w:widowControl/>
              <w:tabs>
                <w:tab w:val="left" w:pos="720"/>
              </w:tabs>
              <w:spacing w:before="100" w:beforeAutospacing="1" w:after="100" w:afterAutospacing="1" w:line="240" w:lineRule="atLeast"/>
              <w:jc w:val="left"/>
              <w:rPr>
                <w:ins w:id="3423" w:author="User" w:date="2024-05-21T09:40:00Z"/>
                <w:rFonts w:ascii="微软雅黑" w:eastAsia="微软雅黑" w:hAnsi="微软雅黑" w:cs="宋体"/>
                <w:color w:val="191B1F"/>
                <w:kern w:val="0"/>
                <w:szCs w:val="21"/>
                <w14:ligatures w14:val="none"/>
              </w:rPr>
            </w:pPr>
            <w:proofErr w:type="gramStart"/>
            <w:ins w:id="3424" w:author="User" w:date="2024-05-2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ins>
          </w:p>
        </w:tc>
        <w:tc>
          <w:tcPr>
            <w:tcW w:w="1763" w:type="dxa"/>
          </w:tcPr>
          <w:p w14:paraId="132473D9" w14:textId="68A1690B" w:rsidR="00E165FD" w:rsidRDefault="00E165FD" w:rsidP="00E165FD">
            <w:pPr>
              <w:widowControl/>
              <w:tabs>
                <w:tab w:val="left" w:pos="720"/>
              </w:tabs>
              <w:spacing w:before="100" w:beforeAutospacing="1" w:after="100" w:afterAutospacing="1" w:line="240" w:lineRule="atLeast"/>
              <w:jc w:val="left"/>
              <w:rPr>
                <w:ins w:id="3425" w:author="User" w:date="2024-05-21T09:40:00Z"/>
                <w:rFonts w:ascii="微软雅黑" w:eastAsia="微软雅黑" w:hAnsi="微软雅黑" w:cs="宋体"/>
                <w:color w:val="191B1F"/>
                <w:kern w:val="0"/>
                <w:szCs w:val="21"/>
                <w14:ligatures w14:val="none"/>
              </w:rPr>
            </w:pPr>
            <w:ins w:id="3426"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787D0AB2" w14:textId="1347B938" w:rsidR="00E165FD" w:rsidRDefault="00E165FD" w:rsidP="00E165FD">
            <w:pPr>
              <w:widowControl/>
              <w:tabs>
                <w:tab w:val="left" w:pos="720"/>
              </w:tabs>
              <w:spacing w:before="100" w:beforeAutospacing="1" w:after="100" w:afterAutospacing="1" w:line="240" w:lineRule="atLeast"/>
              <w:jc w:val="left"/>
              <w:rPr>
                <w:ins w:id="3427" w:author="User" w:date="2024-05-21T09:40:00Z"/>
                <w:rFonts w:ascii="微软雅黑" w:eastAsia="微软雅黑" w:hAnsi="微软雅黑" w:cs="宋体"/>
                <w:color w:val="191B1F"/>
                <w:kern w:val="0"/>
                <w:szCs w:val="21"/>
                <w14:ligatures w14:val="none"/>
              </w:rPr>
            </w:pPr>
            <w:ins w:id="3428" w:author="User" w:date="2024-05-21T09:40:00Z">
              <w:r>
                <w:rPr>
                  <w:rFonts w:ascii="微软雅黑" w:eastAsia="微软雅黑" w:hAnsi="微软雅黑" w:cs="宋体" w:hint="eastAsia"/>
                  <w:color w:val="191B1F"/>
                  <w:kern w:val="0"/>
                  <w:szCs w:val="21"/>
                  <w14:ligatures w14:val="none"/>
                </w:rPr>
                <w:t>任务单编号</w:t>
              </w:r>
            </w:ins>
          </w:p>
        </w:tc>
      </w:tr>
      <w:tr w:rsidR="00E165FD" w14:paraId="31B05274" w14:textId="77777777" w:rsidTr="00BA244D">
        <w:trPr>
          <w:ins w:id="3429" w:author="User" w:date="2024-05-21T09:40:00Z"/>
        </w:trPr>
        <w:tc>
          <w:tcPr>
            <w:tcW w:w="1886" w:type="dxa"/>
          </w:tcPr>
          <w:p w14:paraId="661703C7" w14:textId="4199543D" w:rsidR="00E165FD" w:rsidRDefault="00E165FD" w:rsidP="00E165FD">
            <w:pPr>
              <w:widowControl/>
              <w:tabs>
                <w:tab w:val="left" w:pos="720"/>
              </w:tabs>
              <w:spacing w:before="100" w:beforeAutospacing="1" w:after="100" w:afterAutospacing="1" w:line="240" w:lineRule="atLeast"/>
              <w:jc w:val="left"/>
              <w:rPr>
                <w:ins w:id="3430" w:author="User" w:date="2024-05-21T09:40:00Z"/>
                <w:rFonts w:ascii="微软雅黑" w:eastAsia="微软雅黑" w:hAnsi="微软雅黑" w:cs="宋体"/>
                <w:color w:val="191B1F"/>
                <w:kern w:val="0"/>
                <w:szCs w:val="21"/>
                <w14:ligatures w14:val="none"/>
              </w:rPr>
            </w:pPr>
            <w:proofErr w:type="spellStart"/>
            <w:ins w:id="3431" w:author="User" w:date="2024-05-21T09:40:00Z">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cmc</w:t>
              </w:r>
              <w:proofErr w:type="spellEnd"/>
            </w:ins>
          </w:p>
        </w:tc>
        <w:tc>
          <w:tcPr>
            <w:tcW w:w="2110" w:type="dxa"/>
          </w:tcPr>
          <w:p w14:paraId="1BF8E35B" w14:textId="32417929" w:rsidR="00E165FD" w:rsidRDefault="00E165FD" w:rsidP="00E165FD">
            <w:pPr>
              <w:widowControl/>
              <w:tabs>
                <w:tab w:val="left" w:pos="720"/>
              </w:tabs>
              <w:spacing w:before="100" w:beforeAutospacing="1" w:after="100" w:afterAutospacing="1" w:line="240" w:lineRule="atLeast"/>
              <w:jc w:val="left"/>
              <w:rPr>
                <w:ins w:id="3432" w:author="User" w:date="2024-05-21T09:40:00Z"/>
                <w:rFonts w:ascii="微软雅黑" w:eastAsia="微软雅黑" w:hAnsi="微软雅黑" w:cs="宋体"/>
                <w:color w:val="191B1F"/>
                <w:kern w:val="0"/>
                <w:szCs w:val="21"/>
                <w14:ligatures w14:val="none"/>
              </w:rPr>
            </w:pPr>
            <w:proofErr w:type="gramStart"/>
            <w:ins w:id="3433" w:author="User" w:date="2024-05-2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ins>
          </w:p>
        </w:tc>
        <w:tc>
          <w:tcPr>
            <w:tcW w:w="1763" w:type="dxa"/>
          </w:tcPr>
          <w:p w14:paraId="3636C96A" w14:textId="14D1DAEF" w:rsidR="00E165FD" w:rsidRDefault="00E165FD" w:rsidP="00E165FD">
            <w:pPr>
              <w:widowControl/>
              <w:tabs>
                <w:tab w:val="left" w:pos="720"/>
              </w:tabs>
              <w:spacing w:before="100" w:beforeAutospacing="1" w:after="100" w:afterAutospacing="1" w:line="240" w:lineRule="atLeast"/>
              <w:jc w:val="left"/>
              <w:rPr>
                <w:ins w:id="3434" w:author="User" w:date="2024-05-21T09:40:00Z"/>
                <w:rFonts w:ascii="微软雅黑" w:eastAsia="微软雅黑" w:hAnsi="微软雅黑" w:cs="宋体"/>
                <w:color w:val="191B1F"/>
                <w:kern w:val="0"/>
                <w:szCs w:val="21"/>
                <w14:ligatures w14:val="none"/>
              </w:rPr>
            </w:pPr>
            <w:ins w:id="3435"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6ED9B98D" w14:textId="51C8CFC6" w:rsidR="00E165FD" w:rsidRDefault="00E165FD" w:rsidP="00E165FD">
            <w:pPr>
              <w:widowControl/>
              <w:tabs>
                <w:tab w:val="left" w:pos="720"/>
              </w:tabs>
              <w:spacing w:before="100" w:beforeAutospacing="1" w:after="100" w:afterAutospacing="1" w:line="240" w:lineRule="atLeast"/>
              <w:jc w:val="left"/>
              <w:rPr>
                <w:ins w:id="3436" w:author="User" w:date="2024-05-21T09:40:00Z"/>
                <w:rFonts w:ascii="微软雅黑" w:eastAsia="微软雅黑" w:hAnsi="微软雅黑" w:cs="宋体"/>
                <w:color w:val="191B1F"/>
                <w:kern w:val="0"/>
                <w:szCs w:val="21"/>
                <w14:ligatures w14:val="none"/>
              </w:rPr>
            </w:pPr>
            <w:ins w:id="3437" w:author="User" w:date="2024-05-21T09:40:00Z">
              <w:r>
                <w:rPr>
                  <w:rFonts w:ascii="微软雅黑" w:eastAsia="微软雅黑" w:hAnsi="微软雅黑" w:cs="宋体" w:hint="eastAsia"/>
                  <w:color w:val="191B1F"/>
                  <w:kern w:val="0"/>
                  <w:szCs w:val="21"/>
                  <w14:ligatures w14:val="none"/>
                </w:rPr>
                <w:t>工程名称</w:t>
              </w:r>
            </w:ins>
          </w:p>
        </w:tc>
      </w:tr>
      <w:tr w:rsidR="00E165FD" w14:paraId="4F89FF45" w14:textId="77777777" w:rsidTr="00BA244D">
        <w:trPr>
          <w:ins w:id="3438" w:author="User" w:date="2024-05-21T09:40:00Z"/>
        </w:trPr>
        <w:tc>
          <w:tcPr>
            <w:tcW w:w="1886" w:type="dxa"/>
          </w:tcPr>
          <w:p w14:paraId="6966A417" w14:textId="1FD7CDAD" w:rsidR="00E165FD" w:rsidRDefault="00E165FD" w:rsidP="00E165FD">
            <w:pPr>
              <w:widowControl/>
              <w:tabs>
                <w:tab w:val="left" w:pos="720"/>
              </w:tabs>
              <w:spacing w:before="100" w:beforeAutospacing="1" w:after="100" w:afterAutospacing="1" w:line="240" w:lineRule="atLeast"/>
              <w:jc w:val="left"/>
              <w:rPr>
                <w:ins w:id="3439" w:author="User" w:date="2024-05-21T09:40:00Z"/>
                <w:rFonts w:ascii="微软雅黑" w:eastAsia="微软雅黑" w:hAnsi="微软雅黑" w:cs="宋体"/>
                <w:color w:val="191B1F"/>
                <w:kern w:val="0"/>
                <w:szCs w:val="21"/>
                <w14:ligatures w14:val="none"/>
              </w:rPr>
            </w:pPr>
            <w:proofErr w:type="spellStart"/>
            <w:ins w:id="3440" w:author="User" w:date="2024-05-21T09:40:00Z">
              <w:r>
                <w:rPr>
                  <w:rFonts w:ascii="微软雅黑" w:eastAsia="微软雅黑" w:hAnsi="微软雅黑" w:cs="宋体"/>
                  <w:color w:val="191B1F"/>
                  <w:kern w:val="0"/>
                  <w:szCs w:val="21"/>
                  <w14:ligatures w14:val="none"/>
                </w:rPr>
                <w:t>G</w:t>
              </w:r>
              <w:r>
                <w:rPr>
                  <w:rFonts w:ascii="微软雅黑" w:eastAsia="微软雅黑" w:hAnsi="微软雅黑" w:cs="宋体" w:hint="eastAsia"/>
                  <w:color w:val="191B1F"/>
                  <w:kern w:val="0"/>
                  <w:szCs w:val="21"/>
                  <w14:ligatures w14:val="none"/>
                </w:rPr>
                <w:t>cbh</w:t>
              </w:r>
              <w:proofErr w:type="spellEnd"/>
            </w:ins>
          </w:p>
        </w:tc>
        <w:tc>
          <w:tcPr>
            <w:tcW w:w="2110" w:type="dxa"/>
          </w:tcPr>
          <w:p w14:paraId="21B1F2EE" w14:textId="34FA2B28" w:rsidR="00E165FD" w:rsidRDefault="00E165FD" w:rsidP="00E165FD">
            <w:pPr>
              <w:widowControl/>
              <w:tabs>
                <w:tab w:val="left" w:pos="720"/>
              </w:tabs>
              <w:spacing w:before="100" w:beforeAutospacing="1" w:after="100" w:afterAutospacing="1" w:line="240" w:lineRule="atLeast"/>
              <w:jc w:val="left"/>
              <w:rPr>
                <w:ins w:id="3441" w:author="User" w:date="2024-05-21T09:40:00Z"/>
                <w:rFonts w:ascii="微软雅黑" w:eastAsia="微软雅黑" w:hAnsi="微软雅黑" w:cs="宋体"/>
                <w:color w:val="191B1F"/>
                <w:kern w:val="0"/>
                <w:szCs w:val="21"/>
                <w14:ligatures w14:val="none"/>
              </w:rPr>
            </w:pPr>
            <w:proofErr w:type="gramStart"/>
            <w:ins w:id="3442" w:author="User" w:date="2024-05-2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ins>
          </w:p>
        </w:tc>
        <w:tc>
          <w:tcPr>
            <w:tcW w:w="1763" w:type="dxa"/>
          </w:tcPr>
          <w:p w14:paraId="42C14F81" w14:textId="7C56780B" w:rsidR="00E165FD" w:rsidRDefault="00E165FD" w:rsidP="00E165FD">
            <w:pPr>
              <w:widowControl/>
              <w:tabs>
                <w:tab w:val="left" w:pos="720"/>
              </w:tabs>
              <w:spacing w:before="100" w:beforeAutospacing="1" w:after="100" w:afterAutospacing="1" w:line="240" w:lineRule="atLeast"/>
              <w:jc w:val="left"/>
              <w:rPr>
                <w:ins w:id="3443" w:author="User" w:date="2024-05-21T09:40:00Z"/>
                <w:rFonts w:ascii="微软雅黑" w:eastAsia="微软雅黑" w:hAnsi="微软雅黑" w:cs="宋体"/>
                <w:color w:val="191B1F"/>
                <w:kern w:val="0"/>
                <w:szCs w:val="21"/>
                <w14:ligatures w14:val="none"/>
              </w:rPr>
            </w:pPr>
            <w:ins w:id="3444"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0D13E6CD" w14:textId="1C482806" w:rsidR="00E165FD" w:rsidRDefault="00E165FD" w:rsidP="00E165FD">
            <w:pPr>
              <w:widowControl/>
              <w:tabs>
                <w:tab w:val="left" w:pos="720"/>
              </w:tabs>
              <w:spacing w:before="100" w:beforeAutospacing="1" w:after="100" w:afterAutospacing="1" w:line="240" w:lineRule="atLeast"/>
              <w:jc w:val="left"/>
              <w:rPr>
                <w:ins w:id="3445" w:author="User" w:date="2024-05-21T09:40:00Z"/>
                <w:rFonts w:ascii="微软雅黑" w:eastAsia="微软雅黑" w:hAnsi="微软雅黑" w:cs="宋体"/>
                <w:color w:val="191B1F"/>
                <w:kern w:val="0"/>
                <w:szCs w:val="21"/>
                <w14:ligatures w14:val="none"/>
              </w:rPr>
            </w:pPr>
            <w:ins w:id="3446" w:author="User" w:date="2024-05-21T09:40:00Z">
              <w:r>
                <w:rPr>
                  <w:rFonts w:ascii="微软雅黑" w:eastAsia="微软雅黑" w:hAnsi="微软雅黑" w:cs="宋体" w:hint="eastAsia"/>
                  <w:color w:val="191B1F"/>
                  <w:kern w:val="0"/>
                  <w:szCs w:val="21"/>
                  <w14:ligatures w14:val="none"/>
                </w:rPr>
                <w:t>工程编号</w:t>
              </w:r>
            </w:ins>
          </w:p>
        </w:tc>
      </w:tr>
      <w:tr w:rsidR="00E165FD" w14:paraId="1CFC4B71" w14:textId="77777777" w:rsidTr="00BA244D">
        <w:trPr>
          <w:ins w:id="3447" w:author="User" w:date="2024-05-21T09:40:00Z"/>
        </w:trPr>
        <w:tc>
          <w:tcPr>
            <w:tcW w:w="1886" w:type="dxa"/>
          </w:tcPr>
          <w:p w14:paraId="1590C8D0" w14:textId="1734228F" w:rsidR="00E165FD" w:rsidRDefault="00E165FD" w:rsidP="00E165FD">
            <w:pPr>
              <w:widowControl/>
              <w:tabs>
                <w:tab w:val="left" w:pos="720"/>
              </w:tabs>
              <w:spacing w:before="100" w:beforeAutospacing="1" w:after="100" w:afterAutospacing="1" w:line="240" w:lineRule="atLeast"/>
              <w:jc w:val="left"/>
              <w:rPr>
                <w:ins w:id="3448" w:author="User" w:date="2024-05-21T09:40:00Z"/>
                <w:rFonts w:ascii="微软雅黑" w:eastAsia="微软雅黑" w:hAnsi="微软雅黑" w:cs="宋体"/>
                <w:color w:val="191B1F"/>
                <w:kern w:val="0"/>
                <w:szCs w:val="21"/>
                <w14:ligatures w14:val="none"/>
              </w:rPr>
            </w:pPr>
            <w:proofErr w:type="spellStart"/>
            <w:ins w:id="3449" w:author="User" w:date="2024-05-21T09:40:00Z">
              <w:r>
                <w:rPr>
                  <w:rFonts w:ascii="微软雅黑" w:eastAsia="微软雅黑" w:hAnsi="微软雅黑" w:cs="宋体" w:hint="eastAsia"/>
                  <w:color w:val="191B1F"/>
                  <w:kern w:val="0"/>
                  <w:szCs w:val="21"/>
                  <w14:ligatures w14:val="none"/>
                </w:rPr>
                <w:t>sydw</w:t>
              </w:r>
              <w:proofErr w:type="spellEnd"/>
            </w:ins>
          </w:p>
        </w:tc>
        <w:tc>
          <w:tcPr>
            <w:tcW w:w="2110" w:type="dxa"/>
          </w:tcPr>
          <w:p w14:paraId="6E748BC2" w14:textId="35CDDAF7" w:rsidR="00E165FD" w:rsidRDefault="00E165FD" w:rsidP="00E165FD">
            <w:pPr>
              <w:widowControl/>
              <w:tabs>
                <w:tab w:val="left" w:pos="720"/>
              </w:tabs>
              <w:spacing w:before="100" w:beforeAutospacing="1" w:after="100" w:afterAutospacing="1" w:line="240" w:lineRule="atLeast"/>
              <w:jc w:val="left"/>
              <w:rPr>
                <w:ins w:id="3450" w:author="User" w:date="2024-05-21T09:40:00Z"/>
                <w:rFonts w:ascii="微软雅黑" w:eastAsia="微软雅黑" w:hAnsi="微软雅黑" w:cs="宋体"/>
                <w:color w:val="191B1F"/>
                <w:kern w:val="0"/>
                <w:szCs w:val="21"/>
                <w14:ligatures w14:val="none"/>
              </w:rPr>
            </w:pPr>
            <w:proofErr w:type="gramStart"/>
            <w:ins w:id="3451" w:author="User" w:date="2024-05-2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25</w:t>
              </w:r>
            </w:ins>
            <w:ins w:id="3452" w:author="User" w:date="2024-05-21T09:42:00Z">
              <w:r w:rsidR="00282810">
                <w:rPr>
                  <w:rFonts w:ascii="微软雅黑" w:eastAsia="微软雅黑" w:hAnsi="微软雅黑" w:cs="宋体" w:hint="eastAsia"/>
                  <w:color w:val="191B1F"/>
                  <w:kern w:val="0"/>
                  <w:szCs w:val="21"/>
                  <w14:ligatures w14:val="none"/>
                </w:rPr>
                <w:t xml:space="preserve"> </w:t>
              </w:r>
            </w:ins>
            <w:ins w:id="3453" w:author="User" w:date="2024-05-21T09:40:00Z">
              <w:r>
                <w:rPr>
                  <w:rFonts w:ascii="微软雅黑" w:eastAsia="微软雅黑" w:hAnsi="微软雅黑" w:cs="宋体" w:hint="eastAsia"/>
                  <w:color w:val="191B1F"/>
                  <w:kern w:val="0"/>
                  <w:szCs w:val="21"/>
                  <w14:ligatures w14:val="none"/>
                </w:rPr>
                <w:t>)</w:t>
              </w:r>
            </w:ins>
          </w:p>
        </w:tc>
        <w:tc>
          <w:tcPr>
            <w:tcW w:w="1763" w:type="dxa"/>
          </w:tcPr>
          <w:p w14:paraId="08227429" w14:textId="1A40F878" w:rsidR="00E165FD" w:rsidRDefault="00E165FD" w:rsidP="00E165FD">
            <w:pPr>
              <w:widowControl/>
              <w:tabs>
                <w:tab w:val="left" w:pos="720"/>
              </w:tabs>
              <w:spacing w:before="100" w:beforeAutospacing="1" w:after="100" w:afterAutospacing="1" w:line="240" w:lineRule="atLeast"/>
              <w:jc w:val="left"/>
              <w:rPr>
                <w:ins w:id="3454" w:author="User" w:date="2024-05-21T09:40:00Z"/>
                <w:rFonts w:ascii="微软雅黑" w:eastAsia="微软雅黑" w:hAnsi="微软雅黑" w:cs="宋体"/>
                <w:color w:val="191B1F"/>
                <w:kern w:val="0"/>
                <w:szCs w:val="21"/>
                <w14:ligatures w14:val="none"/>
              </w:rPr>
            </w:pPr>
            <w:ins w:id="3455"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2CCF04EA" w14:textId="4988E650" w:rsidR="00E165FD" w:rsidRDefault="00E165FD" w:rsidP="00E165FD">
            <w:pPr>
              <w:widowControl/>
              <w:tabs>
                <w:tab w:val="left" w:pos="720"/>
              </w:tabs>
              <w:spacing w:before="100" w:beforeAutospacing="1" w:after="100" w:afterAutospacing="1" w:line="240" w:lineRule="atLeast"/>
              <w:jc w:val="left"/>
              <w:rPr>
                <w:ins w:id="3456" w:author="User" w:date="2024-05-21T09:40:00Z"/>
                <w:rFonts w:ascii="微软雅黑" w:eastAsia="微软雅黑" w:hAnsi="微软雅黑" w:cs="宋体"/>
                <w:color w:val="191B1F"/>
                <w:kern w:val="0"/>
                <w:szCs w:val="21"/>
                <w14:ligatures w14:val="none"/>
              </w:rPr>
            </w:pPr>
            <w:ins w:id="3457" w:author="User" w:date="2024-05-21T09:40:00Z">
              <w:r>
                <w:rPr>
                  <w:rFonts w:ascii="微软雅黑" w:eastAsia="微软雅黑" w:hAnsi="微软雅黑" w:cs="宋体" w:hint="eastAsia"/>
                  <w:color w:val="191B1F"/>
                  <w:kern w:val="0"/>
                  <w:szCs w:val="21"/>
                  <w14:ligatures w14:val="none"/>
                </w:rPr>
                <w:t>送样单位</w:t>
              </w:r>
            </w:ins>
          </w:p>
        </w:tc>
      </w:tr>
      <w:tr w:rsidR="00E165FD" w14:paraId="2A23450D" w14:textId="77777777" w:rsidTr="00BA244D">
        <w:trPr>
          <w:ins w:id="3458" w:author="User" w:date="2024-05-21T09:40:00Z"/>
        </w:trPr>
        <w:tc>
          <w:tcPr>
            <w:tcW w:w="1886" w:type="dxa"/>
          </w:tcPr>
          <w:p w14:paraId="2ACA0F90" w14:textId="23F87949" w:rsidR="00E165FD" w:rsidRDefault="00E165FD" w:rsidP="00E165FD">
            <w:pPr>
              <w:widowControl/>
              <w:tabs>
                <w:tab w:val="left" w:pos="720"/>
              </w:tabs>
              <w:spacing w:before="100" w:beforeAutospacing="1" w:after="100" w:afterAutospacing="1" w:line="240" w:lineRule="atLeast"/>
              <w:jc w:val="left"/>
              <w:rPr>
                <w:ins w:id="3459" w:author="User" w:date="2024-05-21T09:40:00Z"/>
                <w:rFonts w:ascii="微软雅黑" w:eastAsia="微软雅黑" w:hAnsi="微软雅黑" w:cs="宋体"/>
                <w:color w:val="191B1F"/>
                <w:kern w:val="0"/>
                <w:szCs w:val="21"/>
                <w14:ligatures w14:val="none"/>
              </w:rPr>
            </w:pPr>
            <w:proofErr w:type="spellStart"/>
            <w:ins w:id="3460" w:author="User" w:date="2024-05-21T09:40:00Z">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yrq</w:t>
              </w:r>
              <w:proofErr w:type="spellEnd"/>
            </w:ins>
          </w:p>
        </w:tc>
        <w:tc>
          <w:tcPr>
            <w:tcW w:w="2110" w:type="dxa"/>
          </w:tcPr>
          <w:p w14:paraId="24C3CDD2" w14:textId="0E51A06B" w:rsidR="00E165FD" w:rsidRDefault="00E165FD" w:rsidP="00E165FD">
            <w:pPr>
              <w:widowControl/>
              <w:tabs>
                <w:tab w:val="left" w:pos="720"/>
              </w:tabs>
              <w:spacing w:before="100" w:beforeAutospacing="1" w:after="100" w:afterAutospacing="1" w:line="240" w:lineRule="atLeast"/>
              <w:jc w:val="left"/>
              <w:rPr>
                <w:ins w:id="3461" w:author="User" w:date="2024-05-21T09:40:00Z"/>
                <w:rFonts w:ascii="微软雅黑" w:eastAsia="微软雅黑" w:hAnsi="微软雅黑" w:cs="宋体"/>
                <w:color w:val="191B1F"/>
                <w:kern w:val="0"/>
                <w:szCs w:val="21"/>
                <w14:ligatures w14:val="none"/>
              </w:rPr>
            </w:pPr>
            <w:ins w:id="3462" w:author="User" w:date="2024-05-21T09:40:00Z">
              <w:r>
                <w:rPr>
                  <w:rFonts w:ascii="微软雅黑" w:eastAsia="微软雅黑" w:hAnsi="微软雅黑" w:cs="宋体" w:hint="eastAsia"/>
                  <w:color w:val="191B1F"/>
                  <w:kern w:val="0"/>
                  <w:szCs w:val="21"/>
                  <w14:ligatures w14:val="none"/>
                </w:rPr>
                <w:t>date</w:t>
              </w:r>
            </w:ins>
          </w:p>
        </w:tc>
        <w:tc>
          <w:tcPr>
            <w:tcW w:w="1763" w:type="dxa"/>
          </w:tcPr>
          <w:p w14:paraId="06BBC836" w14:textId="6C83D381" w:rsidR="00E165FD" w:rsidRDefault="00E165FD" w:rsidP="00E165FD">
            <w:pPr>
              <w:widowControl/>
              <w:tabs>
                <w:tab w:val="left" w:pos="720"/>
              </w:tabs>
              <w:spacing w:before="100" w:beforeAutospacing="1" w:after="100" w:afterAutospacing="1" w:line="240" w:lineRule="atLeast"/>
              <w:jc w:val="left"/>
              <w:rPr>
                <w:ins w:id="3463" w:author="User" w:date="2024-05-21T09:40:00Z"/>
                <w:rFonts w:ascii="微软雅黑" w:eastAsia="微软雅黑" w:hAnsi="微软雅黑" w:cs="宋体"/>
                <w:color w:val="191B1F"/>
                <w:kern w:val="0"/>
                <w:szCs w:val="21"/>
                <w14:ligatures w14:val="none"/>
              </w:rPr>
            </w:pPr>
            <w:ins w:id="3464"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6CFC67B4" w14:textId="1855E344" w:rsidR="00E165FD" w:rsidRDefault="00E165FD" w:rsidP="00E165FD">
            <w:pPr>
              <w:widowControl/>
              <w:tabs>
                <w:tab w:val="left" w:pos="720"/>
              </w:tabs>
              <w:spacing w:before="100" w:beforeAutospacing="1" w:after="100" w:afterAutospacing="1" w:line="240" w:lineRule="atLeast"/>
              <w:jc w:val="left"/>
              <w:rPr>
                <w:ins w:id="3465" w:author="User" w:date="2024-05-21T09:40:00Z"/>
                <w:rFonts w:ascii="微软雅黑" w:eastAsia="微软雅黑" w:hAnsi="微软雅黑" w:cs="宋体"/>
                <w:color w:val="191B1F"/>
                <w:kern w:val="0"/>
                <w:szCs w:val="21"/>
                <w14:ligatures w14:val="none"/>
              </w:rPr>
            </w:pPr>
            <w:ins w:id="3466" w:author="User" w:date="2024-05-21T09:40:00Z">
              <w:r>
                <w:rPr>
                  <w:rFonts w:ascii="微软雅黑" w:eastAsia="微软雅黑" w:hAnsi="微软雅黑" w:cs="宋体" w:hint="eastAsia"/>
                  <w:color w:val="191B1F"/>
                  <w:kern w:val="0"/>
                  <w:szCs w:val="21"/>
                  <w14:ligatures w14:val="none"/>
                </w:rPr>
                <w:t>取样日期</w:t>
              </w:r>
            </w:ins>
          </w:p>
        </w:tc>
      </w:tr>
      <w:tr w:rsidR="00E165FD" w14:paraId="1B1E56CC" w14:textId="77777777" w:rsidTr="00BA244D">
        <w:trPr>
          <w:ins w:id="3467" w:author="User" w:date="2024-05-21T09:40:00Z"/>
        </w:trPr>
        <w:tc>
          <w:tcPr>
            <w:tcW w:w="1886" w:type="dxa"/>
          </w:tcPr>
          <w:p w14:paraId="6D6D22DA" w14:textId="31FC74A8" w:rsidR="00E165FD" w:rsidRDefault="00E165FD" w:rsidP="00E165FD">
            <w:pPr>
              <w:widowControl/>
              <w:tabs>
                <w:tab w:val="left" w:pos="720"/>
              </w:tabs>
              <w:spacing w:before="100" w:beforeAutospacing="1" w:after="100" w:afterAutospacing="1" w:line="240" w:lineRule="atLeast"/>
              <w:jc w:val="left"/>
              <w:rPr>
                <w:ins w:id="3468" w:author="User" w:date="2024-05-21T09:40:00Z"/>
                <w:rFonts w:ascii="微软雅黑" w:eastAsia="微软雅黑" w:hAnsi="微软雅黑" w:cs="宋体"/>
                <w:color w:val="191B1F"/>
                <w:kern w:val="0"/>
                <w:szCs w:val="21"/>
                <w14:ligatures w14:val="none"/>
              </w:rPr>
            </w:pPr>
            <w:proofErr w:type="spellStart"/>
            <w:ins w:id="3469" w:author="User" w:date="2024-05-21T09:40:00Z">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yrq</w:t>
              </w:r>
              <w:proofErr w:type="spellEnd"/>
            </w:ins>
          </w:p>
        </w:tc>
        <w:tc>
          <w:tcPr>
            <w:tcW w:w="2110" w:type="dxa"/>
          </w:tcPr>
          <w:p w14:paraId="0EDF057A" w14:textId="3D14196A" w:rsidR="00E165FD" w:rsidRDefault="00E165FD" w:rsidP="00E165FD">
            <w:pPr>
              <w:widowControl/>
              <w:tabs>
                <w:tab w:val="left" w:pos="720"/>
              </w:tabs>
              <w:spacing w:before="100" w:beforeAutospacing="1" w:after="100" w:afterAutospacing="1" w:line="240" w:lineRule="atLeast"/>
              <w:jc w:val="left"/>
              <w:rPr>
                <w:ins w:id="3470" w:author="User" w:date="2024-05-21T09:40:00Z"/>
                <w:rFonts w:ascii="微软雅黑" w:eastAsia="微软雅黑" w:hAnsi="微软雅黑" w:cs="宋体"/>
                <w:color w:val="191B1F"/>
                <w:kern w:val="0"/>
                <w:szCs w:val="21"/>
                <w14:ligatures w14:val="none"/>
              </w:rPr>
            </w:pPr>
            <w:ins w:id="3471" w:author="User" w:date="2024-05-21T09:40:00Z">
              <w:r>
                <w:rPr>
                  <w:rFonts w:ascii="微软雅黑" w:eastAsia="微软雅黑" w:hAnsi="微软雅黑" w:cs="宋体" w:hint="eastAsia"/>
                  <w:color w:val="191B1F"/>
                  <w:kern w:val="0"/>
                  <w:szCs w:val="21"/>
                  <w14:ligatures w14:val="none"/>
                </w:rPr>
                <w:t>date</w:t>
              </w:r>
            </w:ins>
          </w:p>
        </w:tc>
        <w:tc>
          <w:tcPr>
            <w:tcW w:w="1763" w:type="dxa"/>
          </w:tcPr>
          <w:p w14:paraId="1CE1CB9A" w14:textId="471FBCD1" w:rsidR="00E165FD" w:rsidRDefault="00E165FD" w:rsidP="00E165FD">
            <w:pPr>
              <w:widowControl/>
              <w:tabs>
                <w:tab w:val="left" w:pos="720"/>
              </w:tabs>
              <w:spacing w:before="100" w:beforeAutospacing="1" w:after="100" w:afterAutospacing="1" w:line="240" w:lineRule="atLeast"/>
              <w:jc w:val="left"/>
              <w:rPr>
                <w:ins w:id="3472" w:author="User" w:date="2024-05-21T09:40:00Z"/>
                <w:rFonts w:ascii="微软雅黑" w:eastAsia="微软雅黑" w:hAnsi="微软雅黑" w:cs="宋体"/>
                <w:color w:val="191B1F"/>
                <w:kern w:val="0"/>
                <w:szCs w:val="21"/>
                <w14:ligatures w14:val="none"/>
              </w:rPr>
            </w:pPr>
            <w:ins w:id="3473"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1D4C81DA" w14:textId="279B7871" w:rsidR="00E165FD" w:rsidRDefault="00E165FD" w:rsidP="00E165FD">
            <w:pPr>
              <w:widowControl/>
              <w:tabs>
                <w:tab w:val="left" w:pos="720"/>
              </w:tabs>
              <w:spacing w:before="100" w:beforeAutospacing="1" w:after="100" w:afterAutospacing="1" w:line="240" w:lineRule="atLeast"/>
              <w:jc w:val="left"/>
              <w:rPr>
                <w:ins w:id="3474" w:author="User" w:date="2024-05-21T09:40:00Z"/>
                <w:rFonts w:ascii="微软雅黑" w:eastAsia="微软雅黑" w:hAnsi="微软雅黑" w:cs="宋体"/>
                <w:color w:val="191B1F"/>
                <w:kern w:val="0"/>
                <w:szCs w:val="21"/>
                <w14:ligatures w14:val="none"/>
              </w:rPr>
            </w:pPr>
            <w:ins w:id="3475" w:author="User" w:date="2024-05-21T09:40:00Z">
              <w:r>
                <w:rPr>
                  <w:rFonts w:ascii="微软雅黑" w:eastAsia="微软雅黑" w:hAnsi="微软雅黑" w:cs="宋体" w:hint="eastAsia"/>
                  <w:color w:val="191B1F"/>
                  <w:kern w:val="0"/>
                  <w:szCs w:val="21"/>
                  <w14:ligatures w14:val="none"/>
                </w:rPr>
                <w:t>送样日期</w:t>
              </w:r>
            </w:ins>
          </w:p>
        </w:tc>
      </w:tr>
      <w:tr w:rsidR="00E165FD" w14:paraId="50C84949" w14:textId="77777777" w:rsidTr="00BA244D">
        <w:trPr>
          <w:ins w:id="3476" w:author="User" w:date="2024-05-21T09:40:00Z"/>
        </w:trPr>
        <w:tc>
          <w:tcPr>
            <w:tcW w:w="1886" w:type="dxa"/>
          </w:tcPr>
          <w:p w14:paraId="1D0F180C" w14:textId="12684AB7" w:rsidR="00E165FD" w:rsidRDefault="00E165FD" w:rsidP="00E165FD">
            <w:pPr>
              <w:widowControl/>
              <w:tabs>
                <w:tab w:val="left" w:pos="720"/>
              </w:tabs>
              <w:spacing w:before="100" w:beforeAutospacing="1" w:after="100" w:afterAutospacing="1" w:line="240" w:lineRule="atLeast"/>
              <w:jc w:val="left"/>
              <w:rPr>
                <w:ins w:id="3477" w:author="User" w:date="2024-05-21T09:40:00Z"/>
                <w:rFonts w:ascii="微软雅黑" w:eastAsia="微软雅黑" w:hAnsi="微软雅黑" w:cs="宋体"/>
                <w:color w:val="191B1F"/>
                <w:kern w:val="0"/>
                <w:szCs w:val="21"/>
                <w14:ligatures w14:val="none"/>
              </w:rPr>
            </w:pPr>
            <w:proofErr w:type="spellStart"/>
            <w:ins w:id="3478" w:author="User" w:date="2024-05-21T09:40:00Z">
              <w:r>
                <w:rPr>
                  <w:rFonts w:ascii="微软雅黑" w:eastAsia="微软雅黑" w:hAnsi="微软雅黑" w:cs="宋体" w:hint="eastAsia"/>
                  <w:color w:val="191B1F"/>
                  <w:kern w:val="0"/>
                  <w:szCs w:val="21"/>
                  <w14:ligatures w14:val="none"/>
                </w:rPr>
                <w:t>jsr</w:t>
              </w:r>
              <w:proofErr w:type="spellEnd"/>
            </w:ins>
          </w:p>
        </w:tc>
        <w:tc>
          <w:tcPr>
            <w:tcW w:w="2110" w:type="dxa"/>
          </w:tcPr>
          <w:p w14:paraId="671A4026" w14:textId="460702C8" w:rsidR="00E165FD" w:rsidRDefault="00E165FD" w:rsidP="00E165FD">
            <w:pPr>
              <w:widowControl/>
              <w:tabs>
                <w:tab w:val="left" w:pos="720"/>
              </w:tabs>
              <w:spacing w:before="100" w:beforeAutospacing="1" w:after="100" w:afterAutospacing="1" w:line="240" w:lineRule="atLeast"/>
              <w:jc w:val="left"/>
              <w:rPr>
                <w:ins w:id="3479" w:author="User" w:date="2024-05-21T09:40:00Z"/>
                <w:rFonts w:ascii="微软雅黑" w:eastAsia="微软雅黑" w:hAnsi="微软雅黑" w:cs="宋体"/>
                <w:color w:val="191B1F"/>
                <w:kern w:val="0"/>
                <w:szCs w:val="21"/>
                <w14:ligatures w14:val="none"/>
              </w:rPr>
            </w:pPr>
            <w:proofErr w:type="gramStart"/>
            <w:ins w:id="3480" w:author="User" w:date="2024-05-21T09:40:00Z">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proofErr w:type="gramEnd"/>
              <w:r>
                <w:rPr>
                  <w:rFonts w:ascii="微软雅黑" w:eastAsia="微软雅黑" w:hAnsi="微软雅黑" w:cs="宋体" w:hint="eastAsia"/>
                  <w:color w:val="191B1F"/>
                  <w:kern w:val="0"/>
                  <w:szCs w:val="21"/>
                  <w14:ligatures w14:val="none"/>
                </w:rPr>
                <w:t>12)</w:t>
              </w:r>
            </w:ins>
          </w:p>
        </w:tc>
        <w:tc>
          <w:tcPr>
            <w:tcW w:w="1763" w:type="dxa"/>
          </w:tcPr>
          <w:p w14:paraId="751BF00E" w14:textId="16028442" w:rsidR="00E165FD" w:rsidRDefault="00E165FD" w:rsidP="00E165FD">
            <w:pPr>
              <w:widowControl/>
              <w:tabs>
                <w:tab w:val="left" w:pos="720"/>
              </w:tabs>
              <w:spacing w:before="100" w:beforeAutospacing="1" w:after="100" w:afterAutospacing="1" w:line="240" w:lineRule="atLeast"/>
              <w:jc w:val="left"/>
              <w:rPr>
                <w:ins w:id="3481" w:author="User" w:date="2024-05-21T09:40:00Z"/>
                <w:rFonts w:ascii="微软雅黑" w:eastAsia="微软雅黑" w:hAnsi="微软雅黑" w:cs="宋体"/>
                <w:color w:val="191B1F"/>
                <w:kern w:val="0"/>
                <w:szCs w:val="21"/>
                <w14:ligatures w14:val="none"/>
              </w:rPr>
            </w:pPr>
            <w:ins w:id="3482" w:author="User" w:date="2024-05-21T09:40:00Z">
              <w:r>
                <w:rPr>
                  <w:rFonts w:ascii="微软雅黑" w:eastAsia="微软雅黑" w:hAnsi="微软雅黑" w:cs="宋体" w:hint="eastAsia"/>
                  <w:color w:val="191B1F"/>
                  <w:kern w:val="0"/>
                  <w:szCs w:val="21"/>
                  <w14:ligatures w14:val="none"/>
                </w:rPr>
                <w:t>输入</w:t>
              </w:r>
            </w:ins>
          </w:p>
        </w:tc>
        <w:tc>
          <w:tcPr>
            <w:tcW w:w="3014" w:type="dxa"/>
          </w:tcPr>
          <w:p w14:paraId="4BD54BC3" w14:textId="79988408" w:rsidR="00E165FD" w:rsidRDefault="00E165FD" w:rsidP="00E165FD">
            <w:pPr>
              <w:widowControl/>
              <w:tabs>
                <w:tab w:val="left" w:pos="720"/>
              </w:tabs>
              <w:spacing w:before="100" w:beforeAutospacing="1" w:after="100" w:afterAutospacing="1" w:line="240" w:lineRule="atLeast"/>
              <w:jc w:val="left"/>
              <w:rPr>
                <w:ins w:id="3483" w:author="User" w:date="2024-05-21T09:40:00Z"/>
                <w:rFonts w:ascii="微软雅黑" w:eastAsia="微软雅黑" w:hAnsi="微软雅黑" w:cs="宋体"/>
                <w:color w:val="191B1F"/>
                <w:kern w:val="0"/>
                <w:szCs w:val="21"/>
                <w14:ligatures w14:val="none"/>
              </w:rPr>
            </w:pPr>
            <w:ins w:id="3484" w:author="User" w:date="2024-05-21T09:40:00Z">
              <w:r>
                <w:rPr>
                  <w:rFonts w:ascii="微软雅黑" w:eastAsia="微软雅黑" w:hAnsi="微软雅黑" w:cs="宋体" w:hint="eastAsia"/>
                  <w:color w:val="191B1F"/>
                  <w:kern w:val="0"/>
                  <w:szCs w:val="21"/>
                  <w14:ligatures w14:val="none"/>
                </w:rPr>
                <w:t>接收人</w:t>
              </w:r>
            </w:ins>
          </w:p>
        </w:tc>
      </w:tr>
      <w:tr w:rsidR="00282810" w14:paraId="25302923" w14:textId="77777777" w:rsidTr="00BA244D">
        <w:tc>
          <w:tcPr>
            <w:tcW w:w="1886" w:type="dxa"/>
          </w:tcPr>
          <w:p w14:paraId="259D7562" w14:textId="77777777" w:rsidR="00282810" w:rsidRDefault="00282810" w:rsidP="00282810">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SNno</w:t>
            </w:r>
            <w:proofErr w:type="spellEnd"/>
          </w:p>
        </w:tc>
        <w:tc>
          <w:tcPr>
            <w:tcW w:w="2110" w:type="dxa"/>
          </w:tcPr>
          <w:p w14:paraId="24ACED5F" w14:textId="77777777" w:rsidR="00282810" w:rsidRDefault="00282810" w:rsidP="00282810">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int</w:t>
            </w:r>
          </w:p>
        </w:tc>
        <w:tc>
          <w:tcPr>
            <w:tcW w:w="1763" w:type="dxa"/>
          </w:tcPr>
          <w:p w14:paraId="191B14E7" w14:textId="77777777" w:rsidR="00282810" w:rsidRDefault="00282810" w:rsidP="00282810">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主键</w:t>
            </w:r>
          </w:p>
        </w:tc>
        <w:tc>
          <w:tcPr>
            <w:tcW w:w="3014" w:type="dxa"/>
          </w:tcPr>
          <w:p w14:paraId="3EFDAF05" w14:textId="3F0E428E" w:rsidR="00282810" w:rsidRDefault="00282810" w:rsidP="00282810">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485" w:author="User" w:date="2024-05-21T09:47:00Z">
              <w:r>
                <w:rPr>
                  <w:rFonts w:ascii="微软雅黑" w:eastAsia="微软雅黑" w:hAnsi="微软雅黑" w:cs="宋体" w:hint="eastAsia"/>
                  <w:color w:val="191B1F"/>
                  <w:kern w:val="0"/>
                  <w:szCs w:val="21"/>
                  <w14:ligatures w14:val="none"/>
                </w:rPr>
                <w:t>室内编号</w:t>
              </w:r>
              <w:r w:rsidDel="00F37E8A">
                <w:rPr>
                  <w:rFonts w:ascii="微软雅黑" w:eastAsia="微软雅黑" w:hAnsi="微软雅黑" w:cs="宋体" w:hint="eastAsia"/>
                  <w:color w:val="191B1F"/>
                  <w:kern w:val="0"/>
                  <w:szCs w:val="21"/>
                  <w14:ligatures w14:val="none"/>
                </w:rPr>
                <w:t xml:space="preserve"> </w:t>
              </w:r>
            </w:ins>
            <w:del w:id="3486" w:author="User" w:date="2024-05-21T09:47:00Z">
              <w:r w:rsidDel="003D1FBC">
                <w:rPr>
                  <w:rFonts w:ascii="微软雅黑" w:eastAsia="微软雅黑" w:hAnsi="微软雅黑" w:cs="宋体" w:hint="eastAsia"/>
                  <w:color w:val="191B1F"/>
                  <w:kern w:val="0"/>
                  <w:szCs w:val="21"/>
                  <w14:ligatures w14:val="none"/>
                </w:rPr>
                <w:delText>user表唯一标识</w:delText>
              </w:r>
            </w:del>
          </w:p>
        </w:tc>
      </w:tr>
      <w:tr w:rsidR="00BA244D" w14:paraId="632D43CD" w14:textId="77777777" w:rsidTr="00BA244D">
        <w:tc>
          <w:tcPr>
            <w:tcW w:w="1886" w:type="dxa"/>
          </w:tcPr>
          <w:p w14:paraId="43A6E0C8" w14:textId="77777777"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YWno</w:t>
            </w:r>
            <w:proofErr w:type="spellEnd"/>
          </w:p>
        </w:tc>
        <w:tc>
          <w:tcPr>
            <w:tcW w:w="2110" w:type="dxa"/>
          </w:tcPr>
          <w:p w14:paraId="740A33EB" w14:textId="7384BA5E"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3487" w:author="User" w:date="2024-05-21T09:53:00Z">
              <w:r w:rsidRPr="00D53528">
                <w:rPr>
                  <w:rFonts w:ascii="微软雅黑" w:eastAsia="微软雅黑" w:hAnsi="微软雅黑" w:cs="宋体"/>
                  <w:color w:val="191B1F"/>
                  <w:kern w:val="0"/>
                  <w:szCs w:val="21"/>
                  <w14:ligatures w14:val="none"/>
                </w:rPr>
                <w:t>V</w:t>
              </w:r>
              <w:r w:rsidRPr="00D53528">
                <w:rPr>
                  <w:rFonts w:ascii="微软雅黑" w:eastAsia="微软雅黑" w:hAnsi="微软雅黑" w:cs="宋体" w:hint="eastAsia"/>
                  <w:color w:val="191B1F"/>
                  <w:kern w:val="0"/>
                  <w:szCs w:val="21"/>
                  <w14:ligatures w14:val="none"/>
                </w:rPr>
                <w:t>archar(</w:t>
              </w:r>
              <w:proofErr w:type="gramEnd"/>
              <w:r w:rsidRPr="00D53528">
                <w:rPr>
                  <w:rFonts w:ascii="微软雅黑" w:eastAsia="微软雅黑" w:hAnsi="微软雅黑" w:cs="宋体" w:hint="eastAsia"/>
                  <w:color w:val="191B1F"/>
                  <w:kern w:val="0"/>
                  <w:szCs w:val="21"/>
                  <w14:ligatures w14:val="none"/>
                </w:rPr>
                <w:t>25)</w:t>
              </w:r>
            </w:ins>
            <w:del w:id="3488" w:author="User" w:date="2024-05-21T09:53:00Z">
              <w:r w:rsidDel="007D129C">
                <w:rPr>
                  <w:rFonts w:ascii="微软雅黑" w:eastAsia="微软雅黑" w:hAnsi="微软雅黑" w:cs="宋体" w:hint="eastAsia"/>
                  <w:color w:val="191B1F"/>
                  <w:kern w:val="0"/>
                  <w:szCs w:val="21"/>
                  <w14:ligatures w14:val="none"/>
                </w:rPr>
                <w:delText>varchar</w:delText>
              </w:r>
            </w:del>
          </w:p>
        </w:tc>
        <w:tc>
          <w:tcPr>
            <w:tcW w:w="1763" w:type="dxa"/>
          </w:tcPr>
          <w:p w14:paraId="4676A15A" w14:textId="77777777"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014" w:type="dxa"/>
          </w:tcPr>
          <w:p w14:paraId="5018D196" w14:textId="4E54F645"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489" w:author="User" w:date="2024-05-21T09:47:00Z">
              <w:r>
                <w:rPr>
                  <w:rFonts w:ascii="微软雅黑" w:eastAsia="微软雅黑" w:hAnsi="微软雅黑" w:cs="宋体" w:hint="eastAsia"/>
                  <w:color w:val="191B1F"/>
                  <w:kern w:val="0"/>
                  <w:szCs w:val="21"/>
                  <w14:ligatures w14:val="none"/>
                </w:rPr>
                <w:t>室外编号</w:t>
              </w:r>
            </w:ins>
            <w:del w:id="3490" w:author="User" w:date="2024-05-21T09:47:00Z">
              <w:r w:rsidDel="003D1FBC">
                <w:rPr>
                  <w:rFonts w:ascii="微软雅黑" w:eastAsia="微软雅黑" w:hAnsi="微软雅黑" w:cs="宋体" w:hint="eastAsia"/>
                  <w:color w:val="191B1F"/>
                  <w:kern w:val="0"/>
                  <w:szCs w:val="21"/>
                  <w14:ligatures w14:val="none"/>
                </w:rPr>
                <w:delText>用户名称</w:delText>
              </w:r>
            </w:del>
          </w:p>
        </w:tc>
      </w:tr>
      <w:tr w:rsidR="00BA244D" w14:paraId="3C307C9C" w14:textId="77777777" w:rsidTr="00BA244D">
        <w:tc>
          <w:tcPr>
            <w:tcW w:w="1886" w:type="dxa"/>
          </w:tcPr>
          <w:p w14:paraId="5A8F0748" w14:textId="05B15591"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sdz</w:t>
            </w:r>
            <w:proofErr w:type="spellEnd"/>
          </w:p>
        </w:tc>
        <w:tc>
          <w:tcPr>
            <w:tcW w:w="2110" w:type="dxa"/>
          </w:tcPr>
          <w:p w14:paraId="3C174001" w14:textId="6D16F4F6"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3491" w:author="User" w:date="2024-05-21T09:53:00Z">
              <w:r w:rsidRPr="00D53528">
                <w:rPr>
                  <w:rFonts w:ascii="微软雅黑" w:eastAsia="微软雅黑" w:hAnsi="微软雅黑" w:cs="宋体"/>
                  <w:color w:val="191B1F"/>
                  <w:kern w:val="0"/>
                  <w:szCs w:val="21"/>
                  <w14:ligatures w14:val="none"/>
                </w:rPr>
                <w:t>V</w:t>
              </w:r>
              <w:r w:rsidRPr="00D53528">
                <w:rPr>
                  <w:rFonts w:ascii="微软雅黑" w:eastAsia="微软雅黑" w:hAnsi="微软雅黑" w:cs="宋体" w:hint="eastAsia"/>
                  <w:color w:val="191B1F"/>
                  <w:kern w:val="0"/>
                  <w:szCs w:val="21"/>
                  <w14:ligatures w14:val="none"/>
                </w:rPr>
                <w:t>archar(</w:t>
              </w:r>
              <w:proofErr w:type="gramEnd"/>
              <w:r w:rsidRPr="00D53528">
                <w:rPr>
                  <w:rFonts w:ascii="微软雅黑" w:eastAsia="微软雅黑" w:hAnsi="微软雅黑" w:cs="宋体" w:hint="eastAsia"/>
                  <w:color w:val="191B1F"/>
                  <w:kern w:val="0"/>
                  <w:szCs w:val="21"/>
                  <w14:ligatures w14:val="none"/>
                </w:rPr>
                <w:t>25)</w:t>
              </w:r>
            </w:ins>
            <w:del w:id="3492" w:author="User" w:date="2024-05-21T09:53:00Z">
              <w:r w:rsidDel="007D129C">
                <w:rPr>
                  <w:rFonts w:ascii="微软雅黑" w:eastAsia="微软雅黑" w:hAnsi="微软雅黑" w:cs="宋体" w:hint="eastAsia"/>
                  <w:color w:val="191B1F"/>
                  <w:kern w:val="0"/>
                  <w:szCs w:val="21"/>
                  <w14:ligatures w14:val="none"/>
                </w:rPr>
                <w:delText>varchar</w:delText>
              </w:r>
            </w:del>
          </w:p>
        </w:tc>
        <w:tc>
          <w:tcPr>
            <w:tcW w:w="1763" w:type="dxa"/>
          </w:tcPr>
          <w:p w14:paraId="62FF40F3" w14:textId="77777777"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014" w:type="dxa"/>
          </w:tcPr>
          <w:p w14:paraId="756B9B44" w14:textId="6DDDF6A8"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3493" w:author="User" w:date="2024-05-21T09:47:00Z">
              <w:r w:rsidDel="00282810">
                <w:rPr>
                  <w:rFonts w:ascii="微软雅黑" w:eastAsia="微软雅黑" w:hAnsi="微软雅黑" w:cs="宋体" w:hint="eastAsia"/>
                  <w:color w:val="191B1F"/>
                  <w:kern w:val="0"/>
                  <w:szCs w:val="21"/>
                  <w14:ligatures w14:val="none"/>
                </w:rPr>
                <w:delText>预留属性1</w:delText>
              </w:r>
            </w:del>
            <w:ins w:id="3494" w:author="User" w:date="2024-05-21T09:47:00Z">
              <w:r>
                <w:rPr>
                  <w:rFonts w:ascii="微软雅黑" w:eastAsia="微软雅黑" w:hAnsi="微软雅黑" w:cs="宋体" w:hint="eastAsia"/>
                  <w:color w:val="191B1F"/>
                  <w:kern w:val="0"/>
                  <w:szCs w:val="21"/>
                  <w14:ligatures w14:val="none"/>
                </w:rPr>
                <w:t>取水地址</w:t>
              </w:r>
            </w:ins>
          </w:p>
        </w:tc>
      </w:tr>
      <w:tr w:rsidR="00BA244D" w14:paraId="20EE1646" w14:textId="77777777" w:rsidTr="00BA244D">
        <w:tc>
          <w:tcPr>
            <w:tcW w:w="1886" w:type="dxa"/>
          </w:tcPr>
          <w:p w14:paraId="2B293EB8" w14:textId="21487443"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ylx</w:t>
            </w:r>
            <w:proofErr w:type="spellEnd"/>
          </w:p>
        </w:tc>
        <w:tc>
          <w:tcPr>
            <w:tcW w:w="2110" w:type="dxa"/>
          </w:tcPr>
          <w:p w14:paraId="6857EEB6" w14:textId="05774F8D"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3495" w:author="User" w:date="2024-05-21T09:53:00Z">
              <w:r w:rsidRPr="00D53528">
                <w:rPr>
                  <w:rFonts w:ascii="微软雅黑" w:eastAsia="微软雅黑" w:hAnsi="微软雅黑" w:cs="宋体"/>
                  <w:color w:val="191B1F"/>
                  <w:kern w:val="0"/>
                  <w:szCs w:val="21"/>
                  <w14:ligatures w14:val="none"/>
                </w:rPr>
                <w:t>V</w:t>
              </w:r>
              <w:r w:rsidRPr="00D53528">
                <w:rPr>
                  <w:rFonts w:ascii="微软雅黑" w:eastAsia="微软雅黑" w:hAnsi="微软雅黑" w:cs="宋体" w:hint="eastAsia"/>
                  <w:color w:val="191B1F"/>
                  <w:kern w:val="0"/>
                  <w:szCs w:val="21"/>
                  <w14:ligatures w14:val="none"/>
                </w:rPr>
                <w:t>archar(</w:t>
              </w:r>
              <w:proofErr w:type="gramEnd"/>
              <w:r w:rsidRPr="00D53528">
                <w:rPr>
                  <w:rFonts w:ascii="微软雅黑" w:eastAsia="微软雅黑" w:hAnsi="微软雅黑" w:cs="宋体" w:hint="eastAsia"/>
                  <w:color w:val="191B1F"/>
                  <w:kern w:val="0"/>
                  <w:szCs w:val="21"/>
                  <w14:ligatures w14:val="none"/>
                </w:rPr>
                <w:t>25)</w:t>
              </w:r>
            </w:ins>
            <w:del w:id="3496" w:author="User" w:date="2024-05-21T09:53:00Z">
              <w:r w:rsidDel="007D129C">
                <w:rPr>
                  <w:rFonts w:ascii="微软雅黑" w:eastAsia="微软雅黑" w:hAnsi="微软雅黑" w:cs="宋体" w:hint="eastAsia"/>
                  <w:color w:val="191B1F"/>
                  <w:kern w:val="0"/>
                  <w:szCs w:val="21"/>
                  <w14:ligatures w14:val="none"/>
                </w:rPr>
                <w:delText>varchar</w:delText>
              </w:r>
            </w:del>
          </w:p>
        </w:tc>
        <w:tc>
          <w:tcPr>
            <w:tcW w:w="1763" w:type="dxa"/>
          </w:tcPr>
          <w:p w14:paraId="106D9C1B" w14:textId="77777777"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014" w:type="dxa"/>
          </w:tcPr>
          <w:p w14:paraId="580A5F12" w14:textId="6462F35E"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497" w:author="User" w:date="2024-05-21T09:47:00Z">
              <w:r>
                <w:rPr>
                  <w:rFonts w:ascii="微软雅黑" w:eastAsia="微软雅黑" w:hAnsi="微软雅黑" w:cs="宋体" w:hint="eastAsia"/>
                  <w:color w:val="191B1F"/>
                  <w:kern w:val="0"/>
                  <w:szCs w:val="21"/>
                  <w14:ligatures w14:val="none"/>
                </w:rPr>
                <w:t>水源类型</w:t>
              </w:r>
            </w:ins>
            <w:del w:id="3498" w:author="User" w:date="2024-05-21T09:47:00Z">
              <w:r w:rsidDel="00282810">
                <w:rPr>
                  <w:rFonts w:ascii="微软雅黑" w:eastAsia="微软雅黑" w:hAnsi="微软雅黑" w:cs="宋体" w:hint="eastAsia"/>
                  <w:color w:val="191B1F"/>
                  <w:kern w:val="0"/>
                  <w:szCs w:val="21"/>
                  <w14:ligatures w14:val="none"/>
                </w:rPr>
                <w:delText>预留属性2</w:delText>
              </w:r>
            </w:del>
          </w:p>
        </w:tc>
      </w:tr>
      <w:tr w:rsidR="00BA244D" w14:paraId="46B97933" w14:textId="77777777" w:rsidTr="00BA244D">
        <w:tc>
          <w:tcPr>
            <w:tcW w:w="1886" w:type="dxa"/>
          </w:tcPr>
          <w:p w14:paraId="68D94203" w14:textId="1AD220CC"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ssd</w:t>
            </w:r>
            <w:proofErr w:type="spellEnd"/>
          </w:p>
        </w:tc>
        <w:tc>
          <w:tcPr>
            <w:tcW w:w="2110" w:type="dxa"/>
          </w:tcPr>
          <w:p w14:paraId="71C64AF9" w14:textId="4D337B09"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3499" w:author="User" w:date="2024-05-21T09:53:00Z">
              <w:r w:rsidRPr="00D53528">
                <w:rPr>
                  <w:rFonts w:ascii="微软雅黑" w:eastAsia="微软雅黑" w:hAnsi="微软雅黑" w:cs="宋体"/>
                  <w:color w:val="191B1F"/>
                  <w:kern w:val="0"/>
                  <w:szCs w:val="21"/>
                  <w14:ligatures w14:val="none"/>
                </w:rPr>
                <w:t>V</w:t>
              </w:r>
              <w:r w:rsidRPr="00D53528">
                <w:rPr>
                  <w:rFonts w:ascii="微软雅黑" w:eastAsia="微软雅黑" w:hAnsi="微软雅黑" w:cs="宋体" w:hint="eastAsia"/>
                  <w:color w:val="191B1F"/>
                  <w:kern w:val="0"/>
                  <w:szCs w:val="21"/>
                  <w14:ligatures w14:val="none"/>
                </w:rPr>
                <w:t>archar(</w:t>
              </w:r>
              <w:proofErr w:type="gramEnd"/>
              <w:r w:rsidRPr="00D53528">
                <w:rPr>
                  <w:rFonts w:ascii="微软雅黑" w:eastAsia="微软雅黑" w:hAnsi="微软雅黑" w:cs="宋体" w:hint="eastAsia"/>
                  <w:color w:val="191B1F"/>
                  <w:kern w:val="0"/>
                  <w:szCs w:val="21"/>
                  <w14:ligatures w14:val="none"/>
                </w:rPr>
                <w:t>25)</w:t>
              </w:r>
            </w:ins>
          </w:p>
        </w:tc>
        <w:tc>
          <w:tcPr>
            <w:tcW w:w="1763" w:type="dxa"/>
          </w:tcPr>
          <w:p w14:paraId="5F372326" w14:textId="2A01E194"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00" w:author="User" w:date="2024-05-21T09:53:00Z">
              <w:r w:rsidRPr="00C35A3F">
                <w:rPr>
                  <w:rFonts w:ascii="微软雅黑" w:eastAsia="微软雅黑" w:hAnsi="微软雅黑" w:cs="宋体" w:hint="eastAsia"/>
                  <w:color w:val="191B1F"/>
                  <w:kern w:val="0"/>
                  <w:szCs w:val="21"/>
                  <w14:ligatures w14:val="none"/>
                </w:rPr>
                <w:t>输入</w:t>
              </w:r>
            </w:ins>
          </w:p>
        </w:tc>
        <w:tc>
          <w:tcPr>
            <w:tcW w:w="3014" w:type="dxa"/>
          </w:tcPr>
          <w:p w14:paraId="614C49D6" w14:textId="2F95B978"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01" w:author="User" w:date="2024-05-21T09:47:00Z">
              <w:r>
                <w:rPr>
                  <w:rFonts w:ascii="微软雅黑" w:eastAsia="微软雅黑" w:hAnsi="微软雅黑" w:cs="宋体" w:hint="eastAsia"/>
                  <w:color w:val="191B1F"/>
                  <w:kern w:val="0"/>
                  <w:szCs w:val="21"/>
                  <w14:ligatures w14:val="none"/>
                </w:rPr>
                <w:t>取水</w:t>
              </w:r>
            </w:ins>
            <w:ins w:id="3502" w:author="User" w:date="2024-05-21T09:48:00Z">
              <w:r>
                <w:rPr>
                  <w:rFonts w:ascii="微软雅黑" w:eastAsia="微软雅黑" w:hAnsi="微软雅黑" w:cs="宋体" w:hint="eastAsia"/>
                  <w:color w:val="191B1F"/>
                  <w:kern w:val="0"/>
                  <w:szCs w:val="21"/>
                  <w14:ligatures w14:val="none"/>
                </w:rPr>
                <w:t>深度（m）</w:t>
              </w:r>
            </w:ins>
          </w:p>
        </w:tc>
      </w:tr>
      <w:tr w:rsidR="00BA244D" w14:paraId="65ECA92F" w14:textId="77777777" w:rsidTr="00BA244D">
        <w:tc>
          <w:tcPr>
            <w:tcW w:w="1886" w:type="dxa"/>
          </w:tcPr>
          <w:p w14:paraId="546B66ED" w14:textId="03BD1E03"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F</w:t>
            </w:r>
            <w:r>
              <w:rPr>
                <w:rFonts w:ascii="微软雅黑" w:eastAsia="微软雅黑" w:hAnsi="微软雅黑" w:cs="宋体" w:hint="eastAsia"/>
                <w:color w:val="191B1F"/>
                <w:kern w:val="0"/>
                <w:szCs w:val="21"/>
                <w14:ligatures w14:val="none"/>
              </w:rPr>
              <w:t>xmd</w:t>
            </w:r>
            <w:proofErr w:type="spellEnd"/>
          </w:p>
        </w:tc>
        <w:tc>
          <w:tcPr>
            <w:tcW w:w="2110" w:type="dxa"/>
          </w:tcPr>
          <w:p w14:paraId="3758844A" w14:textId="4B03E58E"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3503" w:author="User" w:date="2024-05-21T09:53:00Z">
              <w:r w:rsidRPr="00D53528">
                <w:rPr>
                  <w:rFonts w:ascii="微软雅黑" w:eastAsia="微软雅黑" w:hAnsi="微软雅黑" w:cs="宋体"/>
                  <w:color w:val="191B1F"/>
                  <w:kern w:val="0"/>
                  <w:szCs w:val="21"/>
                  <w14:ligatures w14:val="none"/>
                </w:rPr>
                <w:t>V</w:t>
              </w:r>
              <w:r w:rsidRPr="00D53528">
                <w:rPr>
                  <w:rFonts w:ascii="微软雅黑" w:eastAsia="微软雅黑" w:hAnsi="微软雅黑" w:cs="宋体" w:hint="eastAsia"/>
                  <w:color w:val="191B1F"/>
                  <w:kern w:val="0"/>
                  <w:szCs w:val="21"/>
                  <w14:ligatures w14:val="none"/>
                </w:rPr>
                <w:t>archar(</w:t>
              </w:r>
              <w:proofErr w:type="gramEnd"/>
              <w:r w:rsidRPr="00D53528">
                <w:rPr>
                  <w:rFonts w:ascii="微软雅黑" w:eastAsia="微软雅黑" w:hAnsi="微软雅黑" w:cs="宋体" w:hint="eastAsia"/>
                  <w:color w:val="191B1F"/>
                  <w:kern w:val="0"/>
                  <w:szCs w:val="21"/>
                  <w14:ligatures w14:val="none"/>
                </w:rPr>
                <w:t>25)</w:t>
              </w:r>
            </w:ins>
          </w:p>
        </w:tc>
        <w:tc>
          <w:tcPr>
            <w:tcW w:w="1763" w:type="dxa"/>
          </w:tcPr>
          <w:p w14:paraId="59D7DDD4" w14:textId="2537BE2A"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04" w:author="User" w:date="2024-05-21T09:53:00Z">
              <w:r w:rsidRPr="00C35A3F">
                <w:rPr>
                  <w:rFonts w:ascii="微软雅黑" w:eastAsia="微软雅黑" w:hAnsi="微软雅黑" w:cs="宋体" w:hint="eastAsia"/>
                  <w:color w:val="191B1F"/>
                  <w:kern w:val="0"/>
                  <w:szCs w:val="21"/>
                  <w14:ligatures w14:val="none"/>
                </w:rPr>
                <w:t>输入</w:t>
              </w:r>
            </w:ins>
          </w:p>
        </w:tc>
        <w:tc>
          <w:tcPr>
            <w:tcW w:w="3014" w:type="dxa"/>
          </w:tcPr>
          <w:p w14:paraId="4965EAC7" w14:textId="5733E12A" w:rsidR="00BA244D" w:rsidRDefault="00BA244D" w:rsidP="00BA244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05" w:author="User" w:date="2024-05-21T09:48:00Z">
              <w:r>
                <w:rPr>
                  <w:rFonts w:ascii="微软雅黑" w:eastAsia="微软雅黑" w:hAnsi="微软雅黑" w:cs="宋体" w:hint="eastAsia"/>
                  <w:color w:val="191B1F"/>
                  <w:kern w:val="0"/>
                  <w:szCs w:val="21"/>
                  <w14:ligatures w14:val="none"/>
                </w:rPr>
                <w:t>分析目的</w:t>
              </w:r>
            </w:ins>
          </w:p>
        </w:tc>
      </w:tr>
      <w:tr w:rsidR="00B63DEA" w14:paraId="5C18E2A8" w14:textId="77777777" w:rsidTr="00BA244D">
        <w:tc>
          <w:tcPr>
            <w:tcW w:w="1886" w:type="dxa"/>
          </w:tcPr>
          <w:p w14:paraId="4323688F" w14:textId="05532BD6" w:rsidR="00B63DEA" w:rsidRPr="00F475EF" w:rsidRDefault="00B63DEA" w:rsidP="00B63DEA">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3506" w:author="User" w:date="2024-06-13T21:07:00Z">
              <w:r w:rsidRPr="00F475EF">
                <w:rPr>
                  <w:rFonts w:ascii="微软雅黑" w:eastAsia="微软雅黑" w:hAnsi="微软雅黑" w:cs="宋体"/>
                  <w:color w:val="191B1F"/>
                  <w:kern w:val="0"/>
                  <w:szCs w:val="21"/>
                  <w14:ligatures w14:val="none"/>
                  <w:rPrChange w:id="3507" w:author="User" w:date="2024-06-18T14:57:00Z">
                    <w:rPr>
                      <w:rFonts w:ascii="微软雅黑" w:eastAsia="微软雅黑" w:hAnsi="微软雅黑" w:cs="宋体"/>
                      <w:color w:val="191B1F"/>
                      <w:kern w:val="0"/>
                      <w:szCs w:val="21"/>
                      <w:highlight w:val="magenta"/>
                      <w14:ligatures w14:val="none"/>
                    </w:rPr>
                  </w:rPrChange>
                </w:rPr>
                <w:t>xmbh</w:t>
              </w:r>
            </w:ins>
            <w:proofErr w:type="spellEnd"/>
            <w:del w:id="3508" w:author="User" w:date="2024-06-13T21:07:00Z">
              <w:r w:rsidRPr="00F475EF" w:rsidDel="00051958">
                <w:rPr>
                  <w:rFonts w:ascii="微软雅黑" w:eastAsia="微软雅黑" w:hAnsi="微软雅黑" w:cs="宋体"/>
                  <w:color w:val="191B1F"/>
                  <w:kern w:val="0"/>
                  <w:szCs w:val="21"/>
                  <w14:ligatures w14:val="none"/>
                </w:rPr>
                <w:delText>K</w:delText>
              </w:r>
              <w:r w:rsidRPr="00F475EF" w:rsidDel="00051958">
                <w:rPr>
                  <w:rFonts w:ascii="微软雅黑" w:eastAsia="微软雅黑" w:hAnsi="微软雅黑" w:cs="宋体" w:hint="eastAsia"/>
                  <w:color w:val="191B1F"/>
                  <w:kern w:val="0"/>
                  <w:szCs w:val="21"/>
                  <w14:ligatures w14:val="none"/>
                </w:rPr>
                <w:delText>na+</w:delText>
              </w:r>
            </w:del>
          </w:p>
        </w:tc>
        <w:tc>
          <w:tcPr>
            <w:tcW w:w="2110" w:type="dxa"/>
          </w:tcPr>
          <w:p w14:paraId="406F12C9" w14:textId="2E5EFEAE" w:rsidR="00B63DEA" w:rsidRPr="00F475EF" w:rsidRDefault="00B63DEA" w:rsidP="00B63DEA">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09" w:author="User" w:date="2024-06-13T21:07:00Z">
              <w:r w:rsidRPr="00F475EF">
                <w:rPr>
                  <w:rFonts w:ascii="微软雅黑" w:eastAsia="微软雅黑" w:hAnsi="微软雅黑" w:cs="宋体"/>
                  <w:color w:val="191B1F"/>
                  <w:kern w:val="0"/>
                  <w:szCs w:val="21"/>
                  <w14:ligatures w14:val="none"/>
                  <w:rPrChange w:id="3510" w:author="User" w:date="2024-06-18T14:57:00Z">
                    <w:rPr>
                      <w:rFonts w:ascii="微软雅黑" w:eastAsia="微软雅黑" w:hAnsi="微软雅黑" w:cs="宋体"/>
                      <w:color w:val="191B1F"/>
                      <w:kern w:val="0"/>
                      <w:szCs w:val="21"/>
                      <w:highlight w:val="magenta"/>
                      <w14:ligatures w14:val="none"/>
                    </w:rPr>
                  </w:rPrChange>
                </w:rPr>
                <w:t>Varchar（800）</w:t>
              </w:r>
            </w:ins>
          </w:p>
        </w:tc>
        <w:tc>
          <w:tcPr>
            <w:tcW w:w="1763" w:type="dxa"/>
          </w:tcPr>
          <w:p w14:paraId="003084E3" w14:textId="4AA794F7" w:rsidR="00B63DEA" w:rsidRPr="00F475EF" w:rsidRDefault="00B63DEA" w:rsidP="00B63DEA">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11" w:author="User" w:date="2024-06-13T21:07:00Z">
              <w:r w:rsidRPr="00F475EF">
                <w:rPr>
                  <w:rFonts w:ascii="微软雅黑" w:eastAsia="微软雅黑" w:hAnsi="微软雅黑" w:cs="宋体" w:hint="eastAsia"/>
                  <w:color w:val="191B1F"/>
                  <w:kern w:val="0"/>
                  <w:szCs w:val="21"/>
                  <w14:ligatures w14:val="none"/>
                  <w:rPrChange w:id="3512" w:author="User" w:date="2024-06-18T14:57:00Z">
                    <w:rPr>
                      <w:rFonts w:ascii="微软雅黑" w:eastAsia="微软雅黑" w:hAnsi="微软雅黑" w:cs="宋体" w:hint="eastAsia"/>
                      <w:color w:val="191B1F"/>
                      <w:kern w:val="0"/>
                      <w:szCs w:val="21"/>
                      <w:highlight w:val="magenta"/>
                      <w14:ligatures w14:val="none"/>
                    </w:rPr>
                  </w:rPrChange>
                </w:rPr>
                <w:t>前端选择关联</w:t>
              </w:r>
              <w:proofErr w:type="gramStart"/>
              <w:r w:rsidRPr="00F475EF">
                <w:rPr>
                  <w:rFonts w:ascii="微软雅黑" w:eastAsia="微软雅黑" w:hAnsi="微软雅黑" w:cs="宋体" w:hint="eastAsia"/>
                  <w:color w:val="191B1F"/>
                  <w:kern w:val="0"/>
                  <w:szCs w:val="21"/>
                  <w14:ligatures w14:val="none"/>
                  <w:rPrChange w:id="3513" w:author="User" w:date="2024-06-18T14:57:00Z">
                    <w:rPr>
                      <w:rFonts w:ascii="微软雅黑" w:eastAsia="微软雅黑" w:hAnsi="微软雅黑" w:cs="宋体" w:hint="eastAsia"/>
                      <w:color w:val="191B1F"/>
                      <w:kern w:val="0"/>
                      <w:szCs w:val="21"/>
                      <w:highlight w:val="magenta"/>
                      <w14:ligatures w14:val="none"/>
                    </w:rPr>
                  </w:rPrChange>
                </w:rPr>
                <w:t>参数表取数</w:t>
              </w:r>
            </w:ins>
            <w:proofErr w:type="gramEnd"/>
          </w:p>
        </w:tc>
        <w:tc>
          <w:tcPr>
            <w:tcW w:w="3014" w:type="dxa"/>
          </w:tcPr>
          <w:p w14:paraId="6066A01A" w14:textId="1E4E642A" w:rsidR="00B63DEA" w:rsidRPr="00F475EF" w:rsidRDefault="00B63DEA" w:rsidP="00B63DEA">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3514" w:author="User" w:date="2024-06-13T21:07:00Z">
              <w:r w:rsidRPr="00F475EF">
                <w:rPr>
                  <w:rFonts w:ascii="微软雅黑" w:eastAsia="微软雅黑" w:hAnsi="微软雅黑" w:cs="宋体" w:hint="eastAsia"/>
                  <w:color w:val="191B1F"/>
                  <w:kern w:val="0"/>
                  <w:szCs w:val="21"/>
                  <w14:ligatures w14:val="none"/>
                  <w:rPrChange w:id="3515" w:author="User" w:date="2024-06-18T14:57:00Z">
                    <w:rPr>
                      <w:rFonts w:ascii="微软雅黑" w:eastAsia="微软雅黑" w:hAnsi="微软雅黑" w:cs="宋体" w:hint="eastAsia"/>
                      <w:color w:val="191B1F"/>
                      <w:kern w:val="0"/>
                      <w:szCs w:val="21"/>
                      <w:highlight w:val="magenta"/>
                      <w14:ligatures w14:val="none"/>
                    </w:rPr>
                  </w:rPrChange>
                </w:rPr>
                <w:t>项目编号</w:t>
              </w:r>
            </w:ins>
          </w:p>
        </w:tc>
      </w:tr>
      <w:tr w:rsidR="00BA244D" w:rsidDel="00B63DEA" w14:paraId="63987118" w14:textId="267A72D0" w:rsidTr="00BA244D">
        <w:trPr>
          <w:del w:id="3516" w:author="User" w:date="2024-06-13T21:07:00Z"/>
        </w:trPr>
        <w:tc>
          <w:tcPr>
            <w:tcW w:w="1886" w:type="dxa"/>
          </w:tcPr>
          <w:p w14:paraId="41BC2DC2" w14:textId="5D6E623F" w:rsidR="00BA244D" w:rsidRPr="00F475EF" w:rsidDel="00B63DEA" w:rsidRDefault="00BA244D" w:rsidP="00BA244D">
            <w:pPr>
              <w:widowControl/>
              <w:tabs>
                <w:tab w:val="left" w:pos="720"/>
              </w:tabs>
              <w:spacing w:before="100" w:beforeAutospacing="1" w:after="100" w:afterAutospacing="1" w:line="240" w:lineRule="atLeast"/>
              <w:jc w:val="left"/>
              <w:rPr>
                <w:del w:id="3517" w:author="User" w:date="2024-06-13T21:07:00Z"/>
                <w:rFonts w:ascii="微软雅黑" w:eastAsia="微软雅黑" w:hAnsi="微软雅黑" w:cs="宋体"/>
                <w:color w:val="191B1F"/>
                <w:kern w:val="0"/>
                <w:szCs w:val="21"/>
                <w14:ligatures w14:val="none"/>
              </w:rPr>
            </w:pPr>
            <w:del w:id="3518" w:author="User" w:date="2024-06-13T21:07:00Z">
              <w:r w:rsidRPr="00F475EF" w:rsidDel="00B63DEA">
                <w:rPr>
                  <w:rFonts w:ascii="微软雅黑" w:eastAsia="微软雅黑" w:hAnsi="微软雅黑" w:cs="宋体"/>
                  <w:color w:val="191B1F"/>
                  <w:kern w:val="0"/>
                  <w:szCs w:val="21"/>
                  <w14:ligatures w14:val="none"/>
                </w:rPr>
                <w:delText>C</w:delText>
              </w:r>
              <w:r w:rsidRPr="00F475EF" w:rsidDel="00B63DEA">
                <w:rPr>
                  <w:rFonts w:ascii="微软雅黑" w:eastAsia="微软雅黑" w:hAnsi="微软雅黑" w:cs="宋体" w:hint="eastAsia"/>
                  <w:color w:val="191B1F"/>
                  <w:kern w:val="0"/>
                  <w:szCs w:val="21"/>
                  <w14:ligatures w14:val="none"/>
                </w:rPr>
                <w:delText>a+</w:delText>
              </w:r>
            </w:del>
          </w:p>
        </w:tc>
        <w:tc>
          <w:tcPr>
            <w:tcW w:w="2110" w:type="dxa"/>
          </w:tcPr>
          <w:p w14:paraId="6B344670" w14:textId="0EE4CD81" w:rsidR="00BA244D" w:rsidRPr="00F475EF" w:rsidDel="00B63DEA" w:rsidRDefault="00BA244D" w:rsidP="00BA244D">
            <w:pPr>
              <w:widowControl/>
              <w:tabs>
                <w:tab w:val="left" w:pos="720"/>
              </w:tabs>
              <w:spacing w:before="100" w:beforeAutospacing="1" w:after="100" w:afterAutospacing="1" w:line="240" w:lineRule="atLeast"/>
              <w:jc w:val="left"/>
              <w:rPr>
                <w:del w:id="3519" w:author="User" w:date="2024-06-13T21:07:00Z"/>
                <w:rFonts w:ascii="微软雅黑" w:eastAsia="微软雅黑" w:hAnsi="微软雅黑" w:cs="宋体"/>
                <w:color w:val="191B1F"/>
                <w:kern w:val="0"/>
                <w:szCs w:val="21"/>
                <w14:ligatures w14:val="none"/>
              </w:rPr>
            </w:pPr>
          </w:p>
        </w:tc>
        <w:tc>
          <w:tcPr>
            <w:tcW w:w="1763" w:type="dxa"/>
          </w:tcPr>
          <w:p w14:paraId="4F7F2428" w14:textId="470A56DB" w:rsidR="00BA244D" w:rsidRPr="00F475EF" w:rsidDel="00B63DEA" w:rsidRDefault="00BA244D" w:rsidP="00BA244D">
            <w:pPr>
              <w:widowControl/>
              <w:tabs>
                <w:tab w:val="left" w:pos="720"/>
              </w:tabs>
              <w:spacing w:before="100" w:beforeAutospacing="1" w:after="100" w:afterAutospacing="1" w:line="240" w:lineRule="atLeast"/>
              <w:jc w:val="left"/>
              <w:rPr>
                <w:del w:id="3520" w:author="User" w:date="2024-06-13T21:07:00Z"/>
                <w:rFonts w:ascii="微软雅黑" w:eastAsia="微软雅黑" w:hAnsi="微软雅黑" w:cs="宋体"/>
                <w:color w:val="191B1F"/>
                <w:kern w:val="0"/>
                <w:szCs w:val="21"/>
                <w14:ligatures w14:val="none"/>
              </w:rPr>
            </w:pPr>
          </w:p>
        </w:tc>
        <w:tc>
          <w:tcPr>
            <w:tcW w:w="3014" w:type="dxa"/>
          </w:tcPr>
          <w:p w14:paraId="5B9AFAE8" w14:textId="3DDEC6B9" w:rsidR="00BA244D" w:rsidRPr="00F475EF" w:rsidDel="00B63DEA" w:rsidRDefault="00BA244D" w:rsidP="00BA244D">
            <w:pPr>
              <w:widowControl/>
              <w:tabs>
                <w:tab w:val="left" w:pos="720"/>
              </w:tabs>
              <w:spacing w:before="100" w:beforeAutospacing="1" w:after="100" w:afterAutospacing="1" w:line="240" w:lineRule="atLeast"/>
              <w:jc w:val="left"/>
              <w:rPr>
                <w:del w:id="3521" w:author="User" w:date="2024-06-13T21:07:00Z"/>
                <w:rFonts w:ascii="微软雅黑" w:eastAsia="微软雅黑" w:hAnsi="微软雅黑" w:cs="宋体"/>
                <w:color w:val="191B1F"/>
                <w:kern w:val="0"/>
                <w:szCs w:val="21"/>
                <w14:ligatures w14:val="none"/>
              </w:rPr>
            </w:pPr>
          </w:p>
        </w:tc>
      </w:tr>
      <w:tr w:rsidR="00BA244D" w:rsidDel="00B63DEA" w14:paraId="4518CB5C" w14:textId="6269BC47" w:rsidTr="00BA244D">
        <w:trPr>
          <w:del w:id="3522" w:author="User" w:date="2024-06-13T21:07:00Z"/>
        </w:trPr>
        <w:tc>
          <w:tcPr>
            <w:tcW w:w="1886" w:type="dxa"/>
          </w:tcPr>
          <w:p w14:paraId="6A378540" w14:textId="45A39A4F" w:rsidR="00BA244D" w:rsidRPr="00F475EF" w:rsidDel="00B63DEA" w:rsidRDefault="00BA244D" w:rsidP="00BA244D">
            <w:pPr>
              <w:widowControl/>
              <w:tabs>
                <w:tab w:val="left" w:pos="720"/>
              </w:tabs>
              <w:spacing w:before="100" w:beforeAutospacing="1" w:after="100" w:afterAutospacing="1" w:line="240" w:lineRule="atLeast"/>
              <w:jc w:val="left"/>
              <w:rPr>
                <w:del w:id="3523" w:author="User" w:date="2024-06-13T21:07:00Z"/>
                <w:rFonts w:ascii="微软雅黑" w:eastAsia="微软雅黑" w:hAnsi="微软雅黑" w:cs="宋体"/>
                <w:color w:val="191B1F"/>
                <w:kern w:val="0"/>
                <w:szCs w:val="21"/>
                <w14:ligatures w14:val="none"/>
              </w:rPr>
            </w:pPr>
            <w:del w:id="3524" w:author="User" w:date="2024-06-13T21:07:00Z">
              <w:r w:rsidRPr="00F475EF" w:rsidDel="00B63DEA">
                <w:rPr>
                  <w:rFonts w:ascii="微软雅黑" w:eastAsia="微软雅黑" w:hAnsi="微软雅黑" w:cs="宋体"/>
                  <w:color w:val="191B1F"/>
                  <w:kern w:val="0"/>
                  <w:szCs w:val="21"/>
                  <w14:ligatures w14:val="none"/>
                </w:rPr>
                <w:delText>M</w:delText>
              </w:r>
              <w:r w:rsidRPr="00F475EF" w:rsidDel="00B63DEA">
                <w:rPr>
                  <w:rFonts w:ascii="微软雅黑" w:eastAsia="微软雅黑" w:hAnsi="微软雅黑" w:cs="宋体" w:hint="eastAsia"/>
                  <w:color w:val="191B1F"/>
                  <w:kern w:val="0"/>
                  <w:szCs w:val="21"/>
                  <w14:ligatures w14:val="none"/>
                </w:rPr>
                <w:delText>g+</w:delText>
              </w:r>
            </w:del>
          </w:p>
        </w:tc>
        <w:tc>
          <w:tcPr>
            <w:tcW w:w="2110" w:type="dxa"/>
          </w:tcPr>
          <w:p w14:paraId="6EFFD8CA" w14:textId="3878C512" w:rsidR="00BA244D" w:rsidRPr="00F475EF" w:rsidDel="00B63DEA" w:rsidRDefault="00BA244D" w:rsidP="00BA244D">
            <w:pPr>
              <w:widowControl/>
              <w:tabs>
                <w:tab w:val="left" w:pos="720"/>
              </w:tabs>
              <w:spacing w:before="100" w:beforeAutospacing="1" w:after="100" w:afterAutospacing="1" w:line="240" w:lineRule="atLeast"/>
              <w:jc w:val="left"/>
              <w:rPr>
                <w:del w:id="3525" w:author="User" w:date="2024-06-13T21:07:00Z"/>
                <w:rFonts w:ascii="微软雅黑" w:eastAsia="微软雅黑" w:hAnsi="微软雅黑" w:cs="宋体"/>
                <w:color w:val="191B1F"/>
                <w:kern w:val="0"/>
                <w:szCs w:val="21"/>
                <w14:ligatures w14:val="none"/>
              </w:rPr>
            </w:pPr>
          </w:p>
        </w:tc>
        <w:tc>
          <w:tcPr>
            <w:tcW w:w="1763" w:type="dxa"/>
          </w:tcPr>
          <w:p w14:paraId="682CB6D7" w14:textId="3A345F41" w:rsidR="00BA244D" w:rsidRPr="00F475EF" w:rsidDel="00B63DEA" w:rsidRDefault="00BA244D" w:rsidP="00BA244D">
            <w:pPr>
              <w:widowControl/>
              <w:tabs>
                <w:tab w:val="left" w:pos="720"/>
              </w:tabs>
              <w:spacing w:before="100" w:beforeAutospacing="1" w:after="100" w:afterAutospacing="1" w:line="240" w:lineRule="atLeast"/>
              <w:jc w:val="left"/>
              <w:rPr>
                <w:del w:id="3526" w:author="User" w:date="2024-06-13T21:07:00Z"/>
                <w:rFonts w:ascii="微软雅黑" w:eastAsia="微软雅黑" w:hAnsi="微软雅黑" w:cs="宋体"/>
                <w:color w:val="191B1F"/>
                <w:kern w:val="0"/>
                <w:szCs w:val="21"/>
                <w14:ligatures w14:val="none"/>
              </w:rPr>
            </w:pPr>
          </w:p>
        </w:tc>
        <w:tc>
          <w:tcPr>
            <w:tcW w:w="3014" w:type="dxa"/>
          </w:tcPr>
          <w:p w14:paraId="166F40E2" w14:textId="0C02CC71" w:rsidR="00BA244D" w:rsidRPr="00F475EF" w:rsidDel="00B63DEA" w:rsidRDefault="00BA244D" w:rsidP="00BA244D">
            <w:pPr>
              <w:widowControl/>
              <w:tabs>
                <w:tab w:val="left" w:pos="720"/>
              </w:tabs>
              <w:spacing w:before="100" w:beforeAutospacing="1" w:after="100" w:afterAutospacing="1" w:line="240" w:lineRule="atLeast"/>
              <w:jc w:val="left"/>
              <w:rPr>
                <w:del w:id="3527" w:author="User" w:date="2024-06-13T21:07:00Z"/>
                <w:rFonts w:ascii="微软雅黑" w:eastAsia="微软雅黑" w:hAnsi="微软雅黑" w:cs="宋体"/>
                <w:color w:val="191B1F"/>
                <w:kern w:val="0"/>
                <w:szCs w:val="21"/>
                <w14:ligatures w14:val="none"/>
              </w:rPr>
            </w:pPr>
          </w:p>
        </w:tc>
      </w:tr>
      <w:tr w:rsidR="00BA244D" w:rsidDel="00B63DEA" w14:paraId="1CAEF9CA" w14:textId="72C2548E" w:rsidTr="00BA244D">
        <w:trPr>
          <w:del w:id="3528" w:author="User" w:date="2024-06-13T21:07:00Z"/>
        </w:trPr>
        <w:tc>
          <w:tcPr>
            <w:tcW w:w="1886" w:type="dxa"/>
          </w:tcPr>
          <w:p w14:paraId="633E572B" w14:textId="596B0627" w:rsidR="00BA244D" w:rsidRPr="00F475EF" w:rsidDel="00B63DEA" w:rsidRDefault="00BA244D" w:rsidP="00BA244D">
            <w:pPr>
              <w:widowControl/>
              <w:tabs>
                <w:tab w:val="left" w:pos="720"/>
              </w:tabs>
              <w:spacing w:before="100" w:beforeAutospacing="1" w:after="100" w:afterAutospacing="1" w:line="240" w:lineRule="atLeast"/>
              <w:jc w:val="left"/>
              <w:rPr>
                <w:del w:id="3529" w:author="User" w:date="2024-06-13T21:07:00Z"/>
                <w:rFonts w:ascii="微软雅黑" w:eastAsia="微软雅黑" w:hAnsi="微软雅黑" w:cs="宋体"/>
                <w:color w:val="191B1F"/>
                <w:kern w:val="0"/>
                <w:szCs w:val="21"/>
                <w14:ligatures w14:val="none"/>
              </w:rPr>
            </w:pPr>
            <w:del w:id="3530" w:author="User" w:date="2024-06-13T21:07:00Z">
              <w:r w:rsidRPr="00F475EF" w:rsidDel="00B63DEA">
                <w:rPr>
                  <w:rFonts w:ascii="微软雅黑" w:eastAsia="微软雅黑" w:hAnsi="微软雅黑" w:cs="宋体"/>
                  <w:color w:val="191B1F"/>
                  <w:kern w:val="0"/>
                  <w:szCs w:val="21"/>
                  <w14:ligatures w14:val="none"/>
                </w:rPr>
                <w:delText>C</w:delText>
              </w:r>
              <w:r w:rsidRPr="00F475EF" w:rsidDel="00B63DEA">
                <w:rPr>
                  <w:rFonts w:ascii="微软雅黑" w:eastAsia="微软雅黑" w:hAnsi="微软雅黑" w:cs="宋体" w:hint="eastAsia"/>
                  <w:color w:val="191B1F"/>
                  <w:kern w:val="0"/>
                  <w:szCs w:val="21"/>
                  <w14:ligatures w14:val="none"/>
                </w:rPr>
                <w:delText>l-</w:delText>
              </w:r>
            </w:del>
          </w:p>
        </w:tc>
        <w:tc>
          <w:tcPr>
            <w:tcW w:w="2110" w:type="dxa"/>
          </w:tcPr>
          <w:p w14:paraId="69A30926" w14:textId="56A8CECB" w:rsidR="00BA244D" w:rsidRPr="00F475EF" w:rsidDel="00B63DEA" w:rsidRDefault="00BA244D" w:rsidP="00BA244D">
            <w:pPr>
              <w:widowControl/>
              <w:tabs>
                <w:tab w:val="left" w:pos="720"/>
              </w:tabs>
              <w:spacing w:before="100" w:beforeAutospacing="1" w:after="100" w:afterAutospacing="1" w:line="240" w:lineRule="atLeast"/>
              <w:jc w:val="left"/>
              <w:rPr>
                <w:del w:id="3531" w:author="User" w:date="2024-06-13T21:07:00Z"/>
                <w:rFonts w:ascii="微软雅黑" w:eastAsia="微软雅黑" w:hAnsi="微软雅黑" w:cs="宋体"/>
                <w:color w:val="191B1F"/>
                <w:kern w:val="0"/>
                <w:szCs w:val="21"/>
                <w14:ligatures w14:val="none"/>
              </w:rPr>
            </w:pPr>
          </w:p>
        </w:tc>
        <w:tc>
          <w:tcPr>
            <w:tcW w:w="1763" w:type="dxa"/>
          </w:tcPr>
          <w:p w14:paraId="2EA2F2AA" w14:textId="465C7143" w:rsidR="00BA244D" w:rsidRPr="00F475EF" w:rsidDel="00B63DEA" w:rsidRDefault="00BA244D" w:rsidP="00BA244D">
            <w:pPr>
              <w:widowControl/>
              <w:tabs>
                <w:tab w:val="left" w:pos="720"/>
              </w:tabs>
              <w:spacing w:before="100" w:beforeAutospacing="1" w:after="100" w:afterAutospacing="1" w:line="240" w:lineRule="atLeast"/>
              <w:jc w:val="left"/>
              <w:rPr>
                <w:del w:id="3532" w:author="User" w:date="2024-06-13T21:07:00Z"/>
                <w:rFonts w:ascii="微软雅黑" w:eastAsia="微软雅黑" w:hAnsi="微软雅黑" w:cs="宋体"/>
                <w:color w:val="191B1F"/>
                <w:kern w:val="0"/>
                <w:szCs w:val="21"/>
                <w14:ligatures w14:val="none"/>
              </w:rPr>
            </w:pPr>
          </w:p>
        </w:tc>
        <w:tc>
          <w:tcPr>
            <w:tcW w:w="3014" w:type="dxa"/>
          </w:tcPr>
          <w:p w14:paraId="3C4420E6" w14:textId="5E86C1B6" w:rsidR="00BA244D" w:rsidRPr="00F475EF" w:rsidDel="00B63DEA" w:rsidRDefault="00BA244D" w:rsidP="00BA244D">
            <w:pPr>
              <w:widowControl/>
              <w:tabs>
                <w:tab w:val="left" w:pos="720"/>
              </w:tabs>
              <w:spacing w:before="100" w:beforeAutospacing="1" w:after="100" w:afterAutospacing="1" w:line="240" w:lineRule="atLeast"/>
              <w:jc w:val="left"/>
              <w:rPr>
                <w:del w:id="3533" w:author="User" w:date="2024-06-13T21:07:00Z"/>
                <w:rFonts w:ascii="微软雅黑" w:eastAsia="微软雅黑" w:hAnsi="微软雅黑" w:cs="宋体"/>
                <w:color w:val="191B1F"/>
                <w:kern w:val="0"/>
                <w:szCs w:val="21"/>
                <w14:ligatures w14:val="none"/>
              </w:rPr>
            </w:pPr>
          </w:p>
        </w:tc>
      </w:tr>
      <w:tr w:rsidR="00BA244D" w:rsidDel="00B63DEA" w14:paraId="37414AEC" w14:textId="7BED225F" w:rsidTr="00BA244D">
        <w:trPr>
          <w:del w:id="3534" w:author="User" w:date="2024-06-13T21:07:00Z"/>
        </w:trPr>
        <w:tc>
          <w:tcPr>
            <w:tcW w:w="1886" w:type="dxa"/>
          </w:tcPr>
          <w:p w14:paraId="7FB172E0" w14:textId="1C706421" w:rsidR="00BA244D" w:rsidRPr="00F475EF" w:rsidDel="00B63DEA" w:rsidRDefault="00BA244D" w:rsidP="00BA244D">
            <w:pPr>
              <w:widowControl/>
              <w:tabs>
                <w:tab w:val="left" w:pos="720"/>
              </w:tabs>
              <w:spacing w:before="100" w:beforeAutospacing="1" w:after="100" w:afterAutospacing="1" w:line="240" w:lineRule="atLeast"/>
              <w:jc w:val="left"/>
              <w:rPr>
                <w:del w:id="3535" w:author="User" w:date="2024-06-13T21:07:00Z"/>
                <w:rFonts w:ascii="微软雅黑" w:eastAsia="微软雅黑" w:hAnsi="微软雅黑" w:cs="宋体"/>
                <w:color w:val="191B1F"/>
                <w:kern w:val="0"/>
                <w:szCs w:val="21"/>
                <w14:ligatures w14:val="none"/>
              </w:rPr>
            </w:pPr>
            <w:del w:id="3536" w:author="User" w:date="2024-06-13T21:07:00Z">
              <w:r w:rsidRPr="00F475EF" w:rsidDel="00B63DEA">
                <w:rPr>
                  <w:rFonts w:ascii="微软雅黑" w:eastAsia="微软雅黑" w:hAnsi="微软雅黑" w:cs="宋体"/>
                  <w:color w:val="191B1F"/>
                  <w:kern w:val="0"/>
                  <w:szCs w:val="21"/>
                  <w14:ligatures w14:val="none"/>
                </w:rPr>
                <w:delText>S</w:delText>
              </w:r>
              <w:r w:rsidRPr="00F475EF" w:rsidDel="00B63DEA">
                <w:rPr>
                  <w:rFonts w:ascii="微软雅黑" w:eastAsia="微软雅黑" w:hAnsi="微软雅黑" w:cs="宋体" w:hint="eastAsia"/>
                  <w:color w:val="191B1F"/>
                  <w:kern w:val="0"/>
                  <w:szCs w:val="21"/>
                  <w14:ligatures w14:val="none"/>
                </w:rPr>
                <w:delText>o-</w:delText>
              </w:r>
            </w:del>
          </w:p>
        </w:tc>
        <w:tc>
          <w:tcPr>
            <w:tcW w:w="2110" w:type="dxa"/>
          </w:tcPr>
          <w:p w14:paraId="5590F9EE" w14:textId="12C45433" w:rsidR="00BA244D" w:rsidRPr="00F475EF" w:rsidDel="00B63DEA" w:rsidRDefault="00BA244D" w:rsidP="00BA244D">
            <w:pPr>
              <w:widowControl/>
              <w:tabs>
                <w:tab w:val="left" w:pos="720"/>
              </w:tabs>
              <w:spacing w:before="100" w:beforeAutospacing="1" w:after="100" w:afterAutospacing="1" w:line="240" w:lineRule="atLeast"/>
              <w:jc w:val="left"/>
              <w:rPr>
                <w:del w:id="3537" w:author="User" w:date="2024-06-13T21:07:00Z"/>
                <w:rFonts w:ascii="微软雅黑" w:eastAsia="微软雅黑" w:hAnsi="微软雅黑" w:cs="宋体"/>
                <w:color w:val="191B1F"/>
                <w:kern w:val="0"/>
                <w:szCs w:val="21"/>
                <w14:ligatures w14:val="none"/>
              </w:rPr>
            </w:pPr>
          </w:p>
        </w:tc>
        <w:tc>
          <w:tcPr>
            <w:tcW w:w="1763" w:type="dxa"/>
          </w:tcPr>
          <w:p w14:paraId="35D0F15C" w14:textId="4F3534D9" w:rsidR="00BA244D" w:rsidRPr="00F475EF" w:rsidDel="00B63DEA" w:rsidRDefault="00BA244D" w:rsidP="00BA244D">
            <w:pPr>
              <w:widowControl/>
              <w:tabs>
                <w:tab w:val="left" w:pos="720"/>
              </w:tabs>
              <w:spacing w:before="100" w:beforeAutospacing="1" w:after="100" w:afterAutospacing="1" w:line="240" w:lineRule="atLeast"/>
              <w:jc w:val="left"/>
              <w:rPr>
                <w:del w:id="3538" w:author="User" w:date="2024-06-13T21:07:00Z"/>
                <w:rFonts w:ascii="微软雅黑" w:eastAsia="微软雅黑" w:hAnsi="微软雅黑" w:cs="宋体"/>
                <w:color w:val="191B1F"/>
                <w:kern w:val="0"/>
                <w:szCs w:val="21"/>
                <w14:ligatures w14:val="none"/>
              </w:rPr>
            </w:pPr>
          </w:p>
        </w:tc>
        <w:tc>
          <w:tcPr>
            <w:tcW w:w="3014" w:type="dxa"/>
          </w:tcPr>
          <w:p w14:paraId="2BC81E5B" w14:textId="7C55A022" w:rsidR="00BA244D" w:rsidRPr="00F475EF" w:rsidDel="00B63DEA" w:rsidRDefault="00BA244D" w:rsidP="00BA244D">
            <w:pPr>
              <w:widowControl/>
              <w:tabs>
                <w:tab w:val="left" w:pos="720"/>
              </w:tabs>
              <w:spacing w:before="100" w:beforeAutospacing="1" w:after="100" w:afterAutospacing="1" w:line="240" w:lineRule="atLeast"/>
              <w:jc w:val="left"/>
              <w:rPr>
                <w:del w:id="3539" w:author="User" w:date="2024-06-13T21:07:00Z"/>
                <w:rFonts w:ascii="微软雅黑" w:eastAsia="微软雅黑" w:hAnsi="微软雅黑" w:cs="宋体"/>
                <w:color w:val="191B1F"/>
                <w:kern w:val="0"/>
                <w:szCs w:val="21"/>
                <w14:ligatures w14:val="none"/>
              </w:rPr>
            </w:pPr>
          </w:p>
        </w:tc>
      </w:tr>
      <w:tr w:rsidR="00BA244D" w:rsidDel="00B63DEA" w14:paraId="2805C9E0" w14:textId="7331BF81" w:rsidTr="00BA244D">
        <w:trPr>
          <w:del w:id="3540" w:author="User" w:date="2024-06-13T21:07:00Z"/>
        </w:trPr>
        <w:tc>
          <w:tcPr>
            <w:tcW w:w="1886" w:type="dxa"/>
          </w:tcPr>
          <w:p w14:paraId="5EE40C9C" w14:textId="7914D41D" w:rsidR="00BA244D" w:rsidRPr="00F475EF" w:rsidDel="00B63DEA" w:rsidRDefault="00BA244D" w:rsidP="00BA244D">
            <w:pPr>
              <w:widowControl/>
              <w:tabs>
                <w:tab w:val="left" w:pos="720"/>
              </w:tabs>
              <w:spacing w:before="100" w:beforeAutospacing="1" w:after="100" w:afterAutospacing="1" w:line="240" w:lineRule="atLeast"/>
              <w:jc w:val="left"/>
              <w:rPr>
                <w:del w:id="3541" w:author="User" w:date="2024-06-13T21:07:00Z"/>
                <w:rFonts w:ascii="微软雅黑" w:eastAsia="微软雅黑" w:hAnsi="微软雅黑" w:cs="宋体"/>
                <w:color w:val="191B1F"/>
                <w:kern w:val="0"/>
                <w:szCs w:val="21"/>
                <w14:ligatures w14:val="none"/>
              </w:rPr>
            </w:pPr>
            <w:del w:id="3542" w:author="User" w:date="2024-06-13T21:07:00Z">
              <w:r w:rsidRPr="00F475EF" w:rsidDel="00B63DEA">
                <w:rPr>
                  <w:rFonts w:ascii="微软雅黑" w:eastAsia="微软雅黑" w:hAnsi="微软雅黑" w:cs="宋体"/>
                  <w:color w:val="191B1F"/>
                  <w:kern w:val="0"/>
                  <w:szCs w:val="21"/>
                  <w14:ligatures w14:val="none"/>
                </w:rPr>
                <w:delText>H</w:delText>
              </w:r>
              <w:r w:rsidRPr="00F475EF" w:rsidDel="00B63DEA">
                <w:rPr>
                  <w:rFonts w:ascii="微软雅黑" w:eastAsia="微软雅黑" w:hAnsi="微软雅黑" w:cs="宋体" w:hint="eastAsia"/>
                  <w:color w:val="191B1F"/>
                  <w:kern w:val="0"/>
                  <w:szCs w:val="21"/>
                  <w14:ligatures w14:val="none"/>
                </w:rPr>
                <w:delText>co-</w:delText>
              </w:r>
            </w:del>
          </w:p>
        </w:tc>
        <w:tc>
          <w:tcPr>
            <w:tcW w:w="2110" w:type="dxa"/>
          </w:tcPr>
          <w:p w14:paraId="6DC4A472" w14:textId="0CC2BA8B" w:rsidR="00BA244D" w:rsidRPr="00F475EF" w:rsidDel="00B63DEA" w:rsidRDefault="00BA244D" w:rsidP="00BA244D">
            <w:pPr>
              <w:widowControl/>
              <w:tabs>
                <w:tab w:val="left" w:pos="720"/>
              </w:tabs>
              <w:spacing w:before="100" w:beforeAutospacing="1" w:after="100" w:afterAutospacing="1" w:line="240" w:lineRule="atLeast"/>
              <w:jc w:val="left"/>
              <w:rPr>
                <w:del w:id="3543" w:author="User" w:date="2024-06-13T21:07:00Z"/>
                <w:rFonts w:ascii="微软雅黑" w:eastAsia="微软雅黑" w:hAnsi="微软雅黑" w:cs="宋体"/>
                <w:color w:val="191B1F"/>
                <w:kern w:val="0"/>
                <w:szCs w:val="21"/>
                <w14:ligatures w14:val="none"/>
              </w:rPr>
            </w:pPr>
          </w:p>
        </w:tc>
        <w:tc>
          <w:tcPr>
            <w:tcW w:w="1763" w:type="dxa"/>
          </w:tcPr>
          <w:p w14:paraId="2BE59935" w14:textId="7F582ED9" w:rsidR="00BA244D" w:rsidRPr="00F475EF" w:rsidDel="00B63DEA" w:rsidRDefault="00BA244D" w:rsidP="00BA244D">
            <w:pPr>
              <w:widowControl/>
              <w:tabs>
                <w:tab w:val="left" w:pos="720"/>
              </w:tabs>
              <w:spacing w:before="100" w:beforeAutospacing="1" w:after="100" w:afterAutospacing="1" w:line="240" w:lineRule="atLeast"/>
              <w:jc w:val="left"/>
              <w:rPr>
                <w:del w:id="3544" w:author="User" w:date="2024-06-13T21:07:00Z"/>
                <w:rFonts w:ascii="微软雅黑" w:eastAsia="微软雅黑" w:hAnsi="微软雅黑" w:cs="宋体"/>
                <w:color w:val="191B1F"/>
                <w:kern w:val="0"/>
                <w:szCs w:val="21"/>
                <w14:ligatures w14:val="none"/>
              </w:rPr>
            </w:pPr>
          </w:p>
        </w:tc>
        <w:tc>
          <w:tcPr>
            <w:tcW w:w="3014" w:type="dxa"/>
          </w:tcPr>
          <w:p w14:paraId="22336065" w14:textId="1565887C" w:rsidR="00BA244D" w:rsidRPr="00F475EF" w:rsidDel="00B63DEA" w:rsidRDefault="00BA244D" w:rsidP="00BA244D">
            <w:pPr>
              <w:widowControl/>
              <w:tabs>
                <w:tab w:val="left" w:pos="720"/>
              </w:tabs>
              <w:spacing w:before="100" w:beforeAutospacing="1" w:after="100" w:afterAutospacing="1" w:line="240" w:lineRule="atLeast"/>
              <w:jc w:val="left"/>
              <w:rPr>
                <w:del w:id="3545" w:author="User" w:date="2024-06-13T21:07:00Z"/>
                <w:rFonts w:ascii="微软雅黑" w:eastAsia="微软雅黑" w:hAnsi="微软雅黑" w:cs="宋体"/>
                <w:color w:val="191B1F"/>
                <w:kern w:val="0"/>
                <w:szCs w:val="21"/>
                <w14:ligatures w14:val="none"/>
              </w:rPr>
            </w:pPr>
          </w:p>
        </w:tc>
      </w:tr>
      <w:tr w:rsidR="00BA244D" w:rsidDel="00B63DEA" w14:paraId="3B6EF95A" w14:textId="63210A36" w:rsidTr="00BA244D">
        <w:trPr>
          <w:del w:id="3546" w:author="User" w:date="2024-06-13T21:07:00Z"/>
        </w:trPr>
        <w:tc>
          <w:tcPr>
            <w:tcW w:w="1886" w:type="dxa"/>
          </w:tcPr>
          <w:p w14:paraId="011E5F49" w14:textId="4224C683" w:rsidR="00BA244D" w:rsidRPr="00F475EF" w:rsidDel="00B63DEA" w:rsidRDefault="00BA244D" w:rsidP="00BA244D">
            <w:pPr>
              <w:widowControl/>
              <w:tabs>
                <w:tab w:val="left" w:pos="720"/>
              </w:tabs>
              <w:spacing w:before="100" w:beforeAutospacing="1" w:after="100" w:afterAutospacing="1" w:line="240" w:lineRule="atLeast"/>
              <w:jc w:val="left"/>
              <w:rPr>
                <w:del w:id="3547" w:author="User" w:date="2024-06-13T21:07:00Z"/>
                <w:rFonts w:ascii="微软雅黑" w:eastAsia="微软雅黑" w:hAnsi="微软雅黑" w:cs="宋体"/>
                <w:color w:val="191B1F"/>
                <w:kern w:val="0"/>
                <w:szCs w:val="21"/>
                <w14:ligatures w14:val="none"/>
              </w:rPr>
            </w:pPr>
            <w:del w:id="3548" w:author="User" w:date="2024-06-13T21:07:00Z">
              <w:r w:rsidRPr="00F475EF" w:rsidDel="00B63DEA">
                <w:rPr>
                  <w:rFonts w:ascii="微软雅黑" w:eastAsia="微软雅黑" w:hAnsi="微软雅黑" w:cs="宋体"/>
                  <w:color w:val="191B1F"/>
                  <w:kern w:val="0"/>
                  <w:szCs w:val="21"/>
                  <w14:ligatures w14:val="none"/>
                </w:rPr>
                <w:delText>C</w:delText>
              </w:r>
              <w:r w:rsidRPr="00F475EF" w:rsidDel="00B63DEA">
                <w:rPr>
                  <w:rFonts w:ascii="微软雅黑" w:eastAsia="微软雅黑" w:hAnsi="微软雅黑" w:cs="宋体" w:hint="eastAsia"/>
                  <w:color w:val="191B1F"/>
                  <w:kern w:val="0"/>
                  <w:szCs w:val="21"/>
                  <w14:ligatures w14:val="none"/>
                </w:rPr>
                <w:delText>0-l</w:delText>
              </w:r>
            </w:del>
          </w:p>
        </w:tc>
        <w:tc>
          <w:tcPr>
            <w:tcW w:w="2110" w:type="dxa"/>
          </w:tcPr>
          <w:p w14:paraId="053A1CE2" w14:textId="5ABCC6BE" w:rsidR="00BA244D" w:rsidRPr="00F475EF" w:rsidDel="00B63DEA" w:rsidRDefault="00BA244D" w:rsidP="00BA244D">
            <w:pPr>
              <w:widowControl/>
              <w:tabs>
                <w:tab w:val="left" w:pos="720"/>
              </w:tabs>
              <w:spacing w:before="100" w:beforeAutospacing="1" w:after="100" w:afterAutospacing="1" w:line="240" w:lineRule="atLeast"/>
              <w:jc w:val="left"/>
              <w:rPr>
                <w:del w:id="3549" w:author="User" w:date="2024-06-13T21:07:00Z"/>
                <w:rFonts w:ascii="微软雅黑" w:eastAsia="微软雅黑" w:hAnsi="微软雅黑" w:cs="宋体"/>
                <w:color w:val="191B1F"/>
                <w:kern w:val="0"/>
                <w:szCs w:val="21"/>
                <w14:ligatures w14:val="none"/>
              </w:rPr>
            </w:pPr>
          </w:p>
        </w:tc>
        <w:tc>
          <w:tcPr>
            <w:tcW w:w="1763" w:type="dxa"/>
          </w:tcPr>
          <w:p w14:paraId="2172C7C5" w14:textId="71D08F4F" w:rsidR="00BA244D" w:rsidRPr="00F475EF" w:rsidDel="00B63DEA" w:rsidRDefault="00BA244D" w:rsidP="00BA244D">
            <w:pPr>
              <w:widowControl/>
              <w:tabs>
                <w:tab w:val="left" w:pos="720"/>
              </w:tabs>
              <w:spacing w:before="100" w:beforeAutospacing="1" w:after="100" w:afterAutospacing="1" w:line="240" w:lineRule="atLeast"/>
              <w:jc w:val="left"/>
              <w:rPr>
                <w:del w:id="3550" w:author="User" w:date="2024-06-13T21:07:00Z"/>
                <w:rFonts w:ascii="微软雅黑" w:eastAsia="微软雅黑" w:hAnsi="微软雅黑" w:cs="宋体"/>
                <w:color w:val="191B1F"/>
                <w:kern w:val="0"/>
                <w:szCs w:val="21"/>
                <w14:ligatures w14:val="none"/>
              </w:rPr>
            </w:pPr>
          </w:p>
        </w:tc>
        <w:tc>
          <w:tcPr>
            <w:tcW w:w="3014" w:type="dxa"/>
          </w:tcPr>
          <w:p w14:paraId="4B66A258" w14:textId="5ABEC1E3" w:rsidR="00BA244D" w:rsidRPr="00F475EF" w:rsidDel="00B63DEA" w:rsidRDefault="00BA244D" w:rsidP="00BA244D">
            <w:pPr>
              <w:widowControl/>
              <w:tabs>
                <w:tab w:val="left" w:pos="720"/>
              </w:tabs>
              <w:spacing w:before="100" w:beforeAutospacing="1" w:after="100" w:afterAutospacing="1" w:line="240" w:lineRule="atLeast"/>
              <w:jc w:val="left"/>
              <w:rPr>
                <w:del w:id="3551" w:author="User" w:date="2024-06-13T21:07:00Z"/>
                <w:rFonts w:ascii="微软雅黑" w:eastAsia="微软雅黑" w:hAnsi="微软雅黑" w:cs="宋体"/>
                <w:color w:val="191B1F"/>
                <w:kern w:val="0"/>
                <w:szCs w:val="21"/>
                <w14:ligatures w14:val="none"/>
              </w:rPr>
            </w:pPr>
          </w:p>
        </w:tc>
      </w:tr>
      <w:tr w:rsidR="00BA244D" w:rsidDel="00B63DEA" w14:paraId="0A2B6EEE" w14:textId="44EF980D" w:rsidTr="00BA244D">
        <w:trPr>
          <w:del w:id="3552" w:author="User" w:date="2024-06-13T21:07:00Z"/>
        </w:trPr>
        <w:tc>
          <w:tcPr>
            <w:tcW w:w="1886" w:type="dxa"/>
          </w:tcPr>
          <w:p w14:paraId="2B60B8BB" w14:textId="4230C35C" w:rsidR="00BA244D" w:rsidRPr="00F475EF" w:rsidDel="00B63DEA" w:rsidRDefault="00BA244D" w:rsidP="00BA244D">
            <w:pPr>
              <w:widowControl/>
              <w:tabs>
                <w:tab w:val="left" w:pos="720"/>
              </w:tabs>
              <w:spacing w:before="100" w:beforeAutospacing="1" w:after="100" w:afterAutospacing="1" w:line="240" w:lineRule="atLeast"/>
              <w:jc w:val="left"/>
              <w:rPr>
                <w:del w:id="3553" w:author="User" w:date="2024-06-13T21:07:00Z"/>
                <w:rFonts w:ascii="微软雅黑" w:eastAsia="微软雅黑" w:hAnsi="微软雅黑" w:cs="宋体"/>
                <w:color w:val="191B1F"/>
                <w:kern w:val="0"/>
                <w:szCs w:val="21"/>
                <w14:ligatures w14:val="none"/>
              </w:rPr>
            </w:pPr>
            <w:del w:id="3554" w:author="User" w:date="2024-06-13T21:07:00Z">
              <w:r w:rsidRPr="00F475EF" w:rsidDel="00B63DEA">
                <w:rPr>
                  <w:rFonts w:ascii="微软雅黑" w:eastAsia="微软雅黑" w:hAnsi="微软雅黑" w:cs="宋体" w:hint="eastAsia"/>
                  <w:color w:val="191B1F"/>
                  <w:kern w:val="0"/>
                  <w:szCs w:val="21"/>
                  <w14:ligatures w14:val="none"/>
                </w:rPr>
                <w:delText>zyd</w:delText>
              </w:r>
            </w:del>
          </w:p>
        </w:tc>
        <w:tc>
          <w:tcPr>
            <w:tcW w:w="2110" w:type="dxa"/>
          </w:tcPr>
          <w:p w14:paraId="389B98E7" w14:textId="3FF3E699" w:rsidR="00BA244D" w:rsidRPr="00F475EF" w:rsidDel="00B63DEA" w:rsidRDefault="00BA244D" w:rsidP="00BA244D">
            <w:pPr>
              <w:widowControl/>
              <w:tabs>
                <w:tab w:val="left" w:pos="720"/>
              </w:tabs>
              <w:spacing w:before="100" w:beforeAutospacing="1" w:after="100" w:afterAutospacing="1" w:line="240" w:lineRule="atLeast"/>
              <w:jc w:val="left"/>
              <w:rPr>
                <w:del w:id="3555" w:author="User" w:date="2024-06-13T21:07:00Z"/>
                <w:rFonts w:ascii="微软雅黑" w:eastAsia="微软雅黑" w:hAnsi="微软雅黑" w:cs="宋体"/>
                <w:color w:val="191B1F"/>
                <w:kern w:val="0"/>
                <w:szCs w:val="21"/>
                <w14:ligatures w14:val="none"/>
              </w:rPr>
            </w:pPr>
          </w:p>
        </w:tc>
        <w:tc>
          <w:tcPr>
            <w:tcW w:w="1763" w:type="dxa"/>
          </w:tcPr>
          <w:p w14:paraId="4445ADE2" w14:textId="27614881" w:rsidR="00BA244D" w:rsidRPr="00F475EF" w:rsidDel="00B63DEA" w:rsidRDefault="00BA244D" w:rsidP="00BA244D">
            <w:pPr>
              <w:widowControl/>
              <w:tabs>
                <w:tab w:val="left" w:pos="720"/>
              </w:tabs>
              <w:spacing w:before="100" w:beforeAutospacing="1" w:after="100" w:afterAutospacing="1" w:line="240" w:lineRule="atLeast"/>
              <w:jc w:val="left"/>
              <w:rPr>
                <w:del w:id="3556" w:author="User" w:date="2024-06-13T21:07:00Z"/>
                <w:rFonts w:ascii="微软雅黑" w:eastAsia="微软雅黑" w:hAnsi="微软雅黑" w:cs="宋体"/>
                <w:color w:val="191B1F"/>
                <w:kern w:val="0"/>
                <w:szCs w:val="21"/>
                <w14:ligatures w14:val="none"/>
              </w:rPr>
            </w:pPr>
          </w:p>
        </w:tc>
        <w:tc>
          <w:tcPr>
            <w:tcW w:w="3014" w:type="dxa"/>
          </w:tcPr>
          <w:p w14:paraId="402C9A62" w14:textId="2F254C5F" w:rsidR="00BA244D" w:rsidRPr="00F475EF" w:rsidDel="00B63DEA" w:rsidRDefault="00BA244D" w:rsidP="00BA244D">
            <w:pPr>
              <w:widowControl/>
              <w:tabs>
                <w:tab w:val="left" w:pos="720"/>
              </w:tabs>
              <w:spacing w:before="100" w:beforeAutospacing="1" w:after="100" w:afterAutospacing="1" w:line="240" w:lineRule="atLeast"/>
              <w:jc w:val="left"/>
              <w:rPr>
                <w:del w:id="3557" w:author="User" w:date="2024-06-13T21:07:00Z"/>
                <w:rFonts w:ascii="微软雅黑" w:eastAsia="微软雅黑" w:hAnsi="微软雅黑" w:cs="宋体"/>
                <w:color w:val="191B1F"/>
                <w:kern w:val="0"/>
                <w:szCs w:val="21"/>
                <w14:ligatures w14:val="none"/>
              </w:rPr>
            </w:pPr>
          </w:p>
        </w:tc>
      </w:tr>
      <w:tr w:rsidR="00BA244D" w:rsidDel="00B63DEA" w14:paraId="135C933F" w14:textId="2547D699" w:rsidTr="00BA244D">
        <w:trPr>
          <w:del w:id="3558" w:author="User" w:date="2024-06-13T21:07:00Z"/>
        </w:trPr>
        <w:tc>
          <w:tcPr>
            <w:tcW w:w="1886" w:type="dxa"/>
          </w:tcPr>
          <w:p w14:paraId="3F4B6552" w14:textId="0D4ED7EB" w:rsidR="00BA244D" w:rsidRPr="00F475EF" w:rsidDel="00B63DEA" w:rsidRDefault="00BA244D" w:rsidP="00BA244D">
            <w:pPr>
              <w:widowControl/>
              <w:tabs>
                <w:tab w:val="left" w:pos="720"/>
              </w:tabs>
              <w:spacing w:before="100" w:beforeAutospacing="1" w:after="100" w:afterAutospacing="1" w:line="240" w:lineRule="atLeast"/>
              <w:jc w:val="left"/>
              <w:rPr>
                <w:del w:id="3559" w:author="User" w:date="2024-06-13T21:07:00Z"/>
                <w:rFonts w:ascii="微软雅黑" w:eastAsia="微软雅黑" w:hAnsi="微软雅黑" w:cs="宋体"/>
                <w:color w:val="191B1F"/>
                <w:kern w:val="0"/>
                <w:szCs w:val="21"/>
                <w14:ligatures w14:val="none"/>
              </w:rPr>
            </w:pPr>
            <w:del w:id="3560" w:author="User" w:date="2024-06-13T21:07:00Z">
              <w:r w:rsidRPr="00F475EF" w:rsidDel="00B63DEA">
                <w:rPr>
                  <w:rFonts w:ascii="微软雅黑" w:eastAsia="微软雅黑" w:hAnsi="微软雅黑" w:cs="宋体" w:hint="eastAsia"/>
                  <w:color w:val="191B1F"/>
                  <w:kern w:val="0"/>
                  <w:szCs w:val="21"/>
                  <w14:ligatures w14:val="none"/>
                </w:rPr>
                <w:delText>zsyd</w:delText>
              </w:r>
            </w:del>
          </w:p>
        </w:tc>
        <w:tc>
          <w:tcPr>
            <w:tcW w:w="2110" w:type="dxa"/>
          </w:tcPr>
          <w:p w14:paraId="4A7AD1DB" w14:textId="05346E2B" w:rsidR="00BA244D" w:rsidRPr="00F475EF" w:rsidDel="00B63DEA" w:rsidRDefault="00BA244D" w:rsidP="00BA244D">
            <w:pPr>
              <w:widowControl/>
              <w:tabs>
                <w:tab w:val="left" w:pos="720"/>
              </w:tabs>
              <w:spacing w:before="100" w:beforeAutospacing="1" w:after="100" w:afterAutospacing="1" w:line="240" w:lineRule="atLeast"/>
              <w:jc w:val="left"/>
              <w:rPr>
                <w:del w:id="3561" w:author="User" w:date="2024-06-13T21:07:00Z"/>
                <w:rFonts w:ascii="微软雅黑" w:eastAsia="微软雅黑" w:hAnsi="微软雅黑" w:cs="宋体"/>
                <w:color w:val="191B1F"/>
                <w:kern w:val="0"/>
                <w:szCs w:val="21"/>
                <w14:ligatures w14:val="none"/>
              </w:rPr>
            </w:pPr>
          </w:p>
        </w:tc>
        <w:tc>
          <w:tcPr>
            <w:tcW w:w="1763" w:type="dxa"/>
          </w:tcPr>
          <w:p w14:paraId="64D19AF1" w14:textId="26257CC8" w:rsidR="00BA244D" w:rsidRPr="00F475EF" w:rsidDel="00B63DEA" w:rsidRDefault="00BA244D" w:rsidP="00BA244D">
            <w:pPr>
              <w:widowControl/>
              <w:tabs>
                <w:tab w:val="left" w:pos="720"/>
              </w:tabs>
              <w:spacing w:before="100" w:beforeAutospacing="1" w:after="100" w:afterAutospacing="1" w:line="240" w:lineRule="atLeast"/>
              <w:jc w:val="left"/>
              <w:rPr>
                <w:del w:id="3562" w:author="User" w:date="2024-06-13T21:07:00Z"/>
                <w:rFonts w:ascii="微软雅黑" w:eastAsia="微软雅黑" w:hAnsi="微软雅黑" w:cs="宋体"/>
                <w:color w:val="191B1F"/>
                <w:kern w:val="0"/>
                <w:szCs w:val="21"/>
                <w14:ligatures w14:val="none"/>
              </w:rPr>
            </w:pPr>
          </w:p>
        </w:tc>
        <w:tc>
          <w:tcPr>
            <w:tcW w:w="3014" w:type="dxa"/>
          </w:tcPr>
          <w:p w14:paraId="58320E54" w14:textId="760E7FC0" w:rsidR="00BA244D" w:rsidRPr="00F475EF" w:rsidDel="00B63DEA" w:rsidRDefault="00BA244D" w:rsidP="00BA244D">
            <w:pPr>
              <w:widowControl/>
              <w:tabs>
                <w:tab w:val="left" w:pos="720"/>
              </w:tabs>
              <w:spacing w:before="100" w:beforeAutospacing="1" w:after="100" w:afterAutospacing="1" w:line="240" w:lineRule="atLeast"/>
              <w:jc w:val="left"/>
              <w:rPr>
                <w:del w:id="3563" w:author="User" w:date="2024-06-13T21:07:00Z"/>
                <w:rFonts w:ascii="微软雅黑" w:eastAsia="微软雅黑" w:hAnsi="微软雅黑" w:cs="宋体"/>
                <w:color w:val="191B1F"/>
                <w:kern w:val="0"/>
                <w:szCs w:val="21"/>
                <w14:ligatures w14:val="none"/>
              </w:rPr>
            </w:pPr>
          </w:p>
        </w:tc>
      </w:tr>
      <w:tr w:rsidR="00BA244D" w:rsidDel="00B63DEA" w14:paraId="4E3E1F28" w14:textId="57FB4740" w:rsidTr="00BA244D">
        <w:trPr>
          <w:del w:id="3564" w:author="User" w:date="2024-06-13T21:07:00Z"/>
        </w:trPr>
        <w:tc>
          <w:tcPr>
            <w:tcW w:w="1886" w:type="dxa"/>
          </w:tcPr>
          <w:p w14:paraId="61898C7C" w14:textId="3AF500FB" w:rsidR="00BA244D" w:rsidRPr="00F475EF" w:rsidDel="00B63DEA" w:rsidRDefault="00BA244D" w:rsidP="00BA244D">
            <w:pPr>
              <w:widowControl/>
              <w:tabs>
                <w:tab w:val="left" w:pos="720"/>
              </w:tabs>
              <w:spacing w:before="100" w:beforeAutospacing="1" w:after="100" w:afterAutospacing="1" w:line="240" w:lineRule="atLeast"/>
              <w:jc w:val="left"/>
              <w:rPr>
                <w:del w:id="3565" w:author="User" w:date="2024-06-13T21:07:00Z"/>
                <w:rFonts w:ascii="微软雅黑" w:eastAsia="微软雅黑" w:hAnsi="微软雅黑" w:cs="宋体"/>
                <w:color w:val="191B1F"/>
                <w:kern w:val="0"/>
                <w:szCs w:val="21"/>
                <w14:ligatures w14:val="none"/>
              </w:rPr>
            </w:pPr>
            <w:del w:id="3566" w:author="User" w:date="2024-06-13T21:07:00Z">
              <w:r w:rsidRPr="00F475EF" w:rsidDel="00B63DEA">
                <w:rPr>
                  <w:rFonts w:ascii="微软雅黑" w:eastAsia="微软雅黑" w:hAnsi="微软雅黑" w:cs="宋体" w:hint="eastAsia"/>
                  <w:color w:val="191B1F"/>
                  <w:kern w:val="0"/>
                  <w:szCs w:val="21"/>
                  <w14:ligatures w14:val="none"/>
                </w:rPr>
                <w:delText>yjyd</w:delText>
              </w:r>
            </w:del>
          </w:p>
        </w:tc>
        <w:tc>
          <w:tcPr>
            <w:tcW w:w="2110" w:type="dxa"/>
          </w:tcPr>
          <w:p w14:paraId="74DF5E84" w14:textId="3D3D758E" w:rsidR="00BA244D" w:rsidRPr="00F475EF" w:rsidDel="00B63DEA" w:rsidRDefault="00BA244D" w:rsidP="00BA244D">
            <w:pPr>
              <w:widowControl/>
              <w:tabs>
                <w:tab w:val="left" w:pos="720"/>
              </w:tabs>
              <w:spacing w:before="100" w:beforeAutospacing="1" w:after="100" w:afterAutospacing="1" w:line="240" w:lineRule="atLeast"/>
              <w:jc w:val="left"/>
              <w:rPr>
                <w:del w:id="3567" w:author="User" w:date="2024-06-13T21:07:00Z"/>
                <w:rFonts w:ascii="微软雅黑" w:eastAsia="微软雅黑" w:hAnsi="微软雅黑" w:cs="宋体"/>
                <w:color w:val="191B1F"/>
                <w:kern w:val="0"/>
                <w:szCs w:val="21"/>
                <w14:ligatures w14:val="none"/>
              </w:rPr>
            </w:pPr>
          </w:p>
        </w:tc>
        <w:tc>
          <w:tcPr>
            <w:tcW w:w="1763" w:type="dxa"/>
          </w:tcPr>
          <w:p w14:paraId="3839D641" w14:textId="47E29792" w:rsidR="00BA244D" w:rsidRPr="00F475EF" w:rsidDel="00B63DEA" w:rsidRDefault="00BA244D" w:rsidP="00BA244D">
            <w:pPr>
              <w:widowControl/>
              <w:tabs>
                <w:tab w:val="left" w:pos="720"/>
              </w:tabs>
              <w:spacing w:before="100" w:beforeAutospacing="1" w:after="100" w:afterAutospacing="1" w:line="240" w:lineRule="atLeast"/>
              <w:jc w:val="left"/>
              <w:rPr>
                <w:del w:id="3568" w:author="User" w:date="2024-06-13T21:07:00Z"/>
                <w:rFonts w:ascii="微软雅黑" w:eastAsia="微软雅黑" w:hAnsi="微软雅黑" w:cs="宋体"/>
                <w:color w:val="191B1F"/>
                <w:kern w:val="0"/>
                <w:szCs w:val="21"/>
                <w14:ligatures w14:val="none"/>
              </w:rPr>
            </w:pPr>
          </w:p>
        </w:tc>
        <w:tc>
          <w:tcPr>
            <w:tcW w:w="3014" w:type="dxa"/>
          </w:tcPr>
          <w:p w14:paraId="1DDD4F76" w14:textId="0169EED0" w:rsidR="00BA244D" w:rsidRPr="00F475EF" w:rsidDel="00B63DEA" w:rsidRDefault="00BA244D" w:rsidP="00BA244D">
            <w:pPr>
              <w:widowControl/>
              <w:tabs>
                <w:tab w:val="left" w:pos="720"/>
              </w:tabs>
              <w:spacing w:before="100" w:beforeAutospacing="1" w:after="100" w:afterAutospacing="1" w:line="240" w:lineRule="atLeast"/>
              <w:jc w:val="left"/>
              <w:rPr>
                <w:del w:id="3569" w:author="User" w:date="2024-06-13T21:07:00Z"/>
                <w:rFonts w:ascii="微软雅黑" w:eastAsia="微软雅黑" w:hAnsi="微软雅黑" w:cs="宋体"/>
                <w:color w:val="191B1F"/>
                <w:kern w:val="0"/>
                <w:szCs w:val="21"/>
                <w14:ligatures w14:val="none"/>
              </w:rPr>
            </w:pPr>
          </w:p>
        </w:tc>
      </w:tr>
      <w:tr w:rsidR="00BA244D" w:rsidDel="00B63DEA" w14:paraId="4AA69438" w14:textId="0AFF07E1" w:rsidTr="00BA244D">
        <w:trPr>
          <w:del w:id="3570" w:author="User" w:date="2024-06-13T21:07:00Z"/>
        </w:trPr>
        <w:tc>
          <w:tcPr>
            <w:tcW w:w="1886" w:type="dxa"/>
          </w:tcPr>
          <w:p w14:paraId="403E31B3" w14:textId="59CCA34E" w:rsidR="00BA244D" w:rsidRPr="00F475EF" w:rsidDel="00B63DEA" w:rsidRDefault="00BA244D" w:rsidP="00BA244D">
            <w:pPr>
              <w:widowControl/>
              <w:tabs>
                <w:tab w:val="left" w:pos="720"/>
              </w:tabs>
              <w:spacing w:before="100" w:beforeAutospacing="1" w:after="100" w:afterAutospacing="1" w:line="240" w:lineRule="atLeast"/>
              <w:jc w:val="left"/>
              <w:rPr>
                <w:del w:id="3571" w:author="User" w:date="2024-06-13T21:07:00Z"/>
                <w:rFonts w:ascii="微软雅黑" w:eastAsia="微软雅黑" w:hAnsi="微软雅黑" w:cs="宋体"/>
                <w:color w:val="191B1F"/>
                <w:kern w:val="0"/>
                <w:szCs w:val="21"/>
                <w14:ligatures w14:val="none"/>
              </w:rPr>
            </w:pPr>
            <w:del w:id="3572" w:author="User" w:date="2024-06-13T21:07:00Z">
              <w:r w:rsidRPr="00F475EF" w:rsidDel="00B63DEA">
                <w:rPr>
                  <w:rFonts w:ascii="微软雅黑" w:eastAsia="微软雅黑" w:hAnsi="微软雅黑" w:cs="宋体" w:hint="eastAsia"/>
                  <w:color w:val="191B1F"/>
                  <w:kern w:val="0"/>
                  <w:szCs w:val="21"/>
                  <w14:ligatures w14:val="none"/>
                </w:rPr>
                <w:delText>zjd</w:delText>
              </w:r>
            </w:del>
          </w:p>
        </w:tc>
        <w:tc>
          <w:tcPr>
            <w:tcW w:w="2110" w:type="dxa"/>
          </w:tcPr>
          <w:p w14:paraId="2D0576A5" w14:textId="2964DF81" w:rsidR="00BA244D" w:rsidRPr="00F475EF" w:rsidDel="00B63DEA" w:rsidRDefault="00BA244D" w:rsidP="00BA244D">
            <w:pPr>
              <w:widowControl/>
              <w:tabs>
                <w:tab w:val="left" w:pos="720"/>
              </w:tabs>
              <w:spacing w:before="100" w:beforeAutospacing="1" w:after="100" w:afterAutospacing="1" w:line="240" w:lineRule="atLeast"/>
              <w:jc w:val="left"/>
              <w:rPr>
                <w:del w:id="3573" w:author="User" w:date="2024-06-13T21:07:00Z"/>
                <w:rFonts w:ascii="微软雅黑" w:eastAsia="微软雅黑" w:hAnsi="微软雅黑" w:cs="宋体"/>
                <w:color w:val="191B1F"/>
                <w:kern w:val="0"/>
                <w:szCs w:val="21"/>
                <w14:ligatures w14:val="none"/>
              </w:rPr>
            </w:pPr>
          </w:p>
        </w:tc>
        <w:tc>
          <w:tcPr>
            <w:tcW w:w="1763" w:type="dxa"/>
          </w:tcPr>
          <w:p w14:paraId="45A570E2" w14:textId="11A5F010" w:rsidR="00BA244D" w:rsidRPr="00F475EF" w:rsidDel="00B63DEA" w:rsidRDefault="00BA244D" w:rsidP="00BA244D">
            <w:pPr>
              <w:widowControl/>
              <w:tabs>
                <w:tab w:val="left" w:pos="720"/>
              </w:tabs>
              <w:spacing w:before="100" w:beforeAutospacing="1" w:after="100" w:afterAutospacing="1" w:line="240" w:lineRule="atLeast"/>
              <w:jc w:val="left"/>
              <w:rPr>
                <w:del w:id="3574" w:author="User" w:date="2024-06-13T21:07:00Z"/>
                <w:rFonts w:ascii="微软雅黑" w:eastAsia="微软雅黑" w:hAnsi="微软雅黑" w:cs="宋体"/>
                <w:color w:val="191B1F"/>
                <w:kern w:val="0"/>
                <w:szCs w:val="21"/>
                <w14:ligatures w14:val="none"/>
              </w:rPr>
            </w:pPr>
          </w:p>
        </w:tc>
        <w:tc>
          <w:tcPr>
            <w:tcW w:w="3014" w:type="dxa"/>
          </w:tcPr>
          <w:p w14:paraId="76E858E1" w14:textId="1DA62C52" w:rsidR="00BA244D" w:rsidRPr="00F475EF" w:rsidDel="00B63DEA" w:rsidRDefault="00BA244D" w:rsidP="00BA244D">
            <w:pPr>
              <w:widowControl/>
              <w:tabs>
                <w:tab w:val="left" w:pos="720"/>
              </w:tabs>
              <w:spacing w:before="100" w:beforeAutospacing="1" w:after="100" w:afterAutospacing="1" w:line="240" w:lineRule="atLeast"/>
              <w:jc w:val="left"/>
              <w:rPr>
                <w:del w:id="3575" w:author="User" w:date="2024-06-13T21:07:00Z"/>
                <w:rFonts w:ascii="微软雅黑" w:eastAsia="微软雅黑" w:hAnsi="微软雅黑" w:cs="宋体"/>
                <w:color w:val="191B1F"/>
                <w:kern w:val="0"/>
                <w:szCs w:val="21"/>
                <w14:ligatures w14:val="none"/>
              </w:rPr>
            </w:pPr>
          </w:p>
        </w:tc>
      </w:tr>
      <w:tr w:rsidR="00BA244D" w:rsidDel="00B63DEA" w14:paraId="0C83F742" w14:textId="5BFD8FF2" w:rsidTr="00BA244D">
        <w:trPr>
          <w:del w:id="3576" w:author="User" w:date="2024-06-13T21:07:00Z"/>
        </w:trPr>
        <w:tc>
          <w:tcPr>
            <w:tcW w:w="1886" w:type="dxa"/>
          </w:tcPr>
          <w:p w14:paraId="7390F225" w14:textId="66125177" w:rsidR="00BA244D" w:rsidRPr="00F475EF" w:rsidDel="00B63DEA" w:rsidRDefault="00BA244D" w:rsidP="00BA244D">
            <w:pPr>
              <w:widowControl/>
              <w:tabs>
                <w:tab w:val="left" w:pos="720"/>
              </w:tabs>
              <w:spacing w:before="100" w:beforeAutospacing="1" w:after="100" w:afterAutospacing="1" w:line="240" w:lineRule="atLeast"/>
              <w:jc w:val="left"/>
              <w:rPr>
                <w:del w:id="3577" w:author="User" w:date="2024-06-13T21:07:00Z"/>
                <w:rFonts w:ascii="微软雅黑" w:eastAsia="微软雅黑" w:hAnsi="微软雅黑" w:cs="宋体"/>
                <w:color w:val="191B1F"/>
                <w:kern w:val="0"/>
                <w:szCs w:val="21"/>
                <w14:ligatures w14:val="none"/>
              </w:rPr>
            </w:pPr>
            <w:del w:id="3578" w:author="User" w:date="2024-06-13T21:07:00Z">
              <w:r w:rsidRPr="00F475EF" w:rsidDel="00B63DEA">
                <w:rPr>
                  <w:rFonts w:ascii="微软雅黑" w:eastAsia="微软雅黑" w:hAnsi="微软雅黑" w:cs="宋体"/>
                  <w:color w:val="191B1F"/>
                  <w:kern w:val="0"/>
                  <w:szCs w:val="21"/>
                  <w14:ligatures w14:val="none"/>
                </w:rPr>
                <w:delText>K</w:delText>
              </w:r>
              <w:r w:rsidRPr="00F475EF" w:rsidDel="00B63DEA">
                <w:rPr>
                  <w:rFonts w:ascii="微软雅黑" w:eastAsia="微软雅黑" w:hAnsi="微软雅黑" w:cs="宋体" w:hint="eastAsia"/>
                  <w:color w:val="191B1F"/>
                  <w:kern w:val="0"/>
                  <w:szCs w:val="21"/>
                  <w14:ligatures w14:val="none"/>
                </w:rPr>
                <w:delText>rxso</w:delText>
              </w:r>
            </w:del>
          </w:p>
        </w:tc>
        <w:tc>
          <w:tcPr>
            <w:tcW w:w="2110" w:type="dxa"/>
          </w:tcPr>
          <w:p w14:paraId="1AA6726D" w14:textId="5A62FE01" w:rsidR="00BA244D" w:rsidRPr="00F475EF" w:rsidDel="00B63DEA" w:rsidRDefault="00BA244D" w:rsidP="00BA244D">
            <w:pPr>
              <w:widowControl/>
              <w:tabs>
                <w:tab w:val="left" w:pos="720"/>
              </w:tabs>
              <w:spacing w:before="100" w:beforeAutospacing="1" w:after="100" w:afterAutospacing="1" w:line="240" w:lineRule="atLeast"/>
              <w:jc w:val="left"/>
              <w:rPr>
                <w:del w:id="3579" w:author="User" w:date="2024-06-13T21:07:00Z"/>
                <w:rFonts w:ascii="微软雅黑" w:eastAsia="微软雅黑" w:hAnsi="微软雅黑" w:cs="宋体"/>
                <w:color w:val="191B1F"/>
                <w:kern w:val="0"/>
                <w:szCs w:val="21"/>
                <w14:ligatures w14:val="none"/>
              </w:rPr>
            </w:pPr>
          </w:p>
        </w:tc>
        <w:tc>
          <w:tcPr>
            <w:tcW w:w="1763" w:type="dxa"/>
          </w:tcPr>
          <w:p w14:paraId="7E80722C" w14:textId="6E1DF2C4" w:rsidR="00BA244D" w:rsidRPr="00F475EF" w:rsidDel="00B63DEA" w:rsidRDefault="00BA244D" w:rsidP="00BA244D">
            <w:pPr>
              <w:widowControl/>
              <w:tabs>
                <w:tab w:val="left" w:pos="720"/>
              </w:tabs>
              <w:spacing w:before="100" w:beforeAutospacing="1" w:after="100" w:afterAutospacing="1" w:line="240" w:lineRule="atLeast"/>
              <w:jc w:val="left"/>
              <w:rPr>
                <w:del w:id="3580" w:author="User" w:date="2024-06-13T21:07:00Z"/>
                <w:rFonts w:ascii="微软雅黑" w:eastAsia="微软雅黑" w:hAnsi="微软雅黑" w:cs="宋体"/>
                <w:color w:val="191B1F"/>
                <w:kern w:val="0"/>
                <w:szCs w:val="21"/>
                <w14:ligatures w14:val="none"/>
              </w:rPr>
            </w:pPr>
          </w:p>
        </w:tc>
        <w:tc>
          <w:tcPr>
            <w:tcW w:w="3014" w:type="dxa"/>
          </w:tcPr>
          <w:p w14:paraId="20A8F321" w14:textId="7BB4A3D1" w:rsidR="00BA244D" w:rsidRPr="00F475EF" w:rsidDel="00B63DEA" w:rsidRDefault="00BA244D" w:rsidP="00BA244D">
            <w:pPr>
              <w:widowControl/>
              <w:tabs>
                <w:tab w:val="left" w:pos="720"/>
              </w:tabs>
              <w:spacing w:before="100" w:beforeAutospacing="1" w:after="100" w:afterAutospacing="1" w:line="240" w:lineRule="atLeast"/>
              <w:jc w:val="left"/>
              <w:rPr>
                <w:del w:id="3581" w:author="User" w:date="2024-06-13T21:07:00Z"/>
                <w:rFonts w:ascii="微软雅黑" w:eastAsia="微软雅黑" w:hAnsi="微软雅黑" w:cs="宋体"/>
                <w:color w:val="191B1F"/>
                <w:kern w:val="0"/>
                <w:szCs w:val="21"/>
                <w14:ligatures w14:val="none"/>
              </w:rPr>
            </w:pPr>
          </w:p>
        </w:tc>
      </w:tr>
      <w:tr w:rsidR="00BA244D" w:rsidDel="00B63DEA" w14:paraId="7E8CE5C6" w14:textId="046E688D" w:rsidTr="00BA244D">
        <w:trPr>
          <w:del w:id="3582" w:author="User" w:date="2024-06-13T21:07:00Z"/>
        </w:trPr>
        <w:tc>
          <w:tcPr>
            <w:tcW w:w="1886" w:type="dxa"/>
          </w:tcPr>
          <w:p w14:paraId="3DB15048" w14:textId="65CEF893" w:rsidR="00BA244D" w:rsidRPr="00F475EF" w:rsidDel="00B63DEA" w:rsidRDefault="00BA244D" w:rsidP="00BA244D">
            <w:pPr>
              <w:widowControl/>
              <w:tabs>
                <w:tab w:val="left" w:pos="720"/>
              </w:tabs>
              <w:spacing w:before="100" w:beforeAutospacing="1" w:after="100" w:afterAutospacing="1" w:line="240" w:lineRule="atLeast"/>
              <w:jc w:val="left"/>
              <w:rPr>
                <w:del w:id="3583" w:author="User" w:date="2024-06-13T21:07:00Z"/>
                <w:rFonts w:ascii="微软雅黑" w:eastAsia="微软雅黑" w:hAnsi="微软雅黑" w:cs="宋体"/>
                <w:color w:val="191B1F"/>
                <w:kern w:val="0"/>
                <w:szCs w:val="21"/>
                <w14:ligatures w14:val="none"/>
              </w:rPr>
            </w:pPr>
            <w:del w:id="3584" w:author="User" w:date="2024-06-13T21:07:00Z">
              <w:r w:rsidRPr="00F475EF" w:rsidDel="00B63DEA">
                <w:rPr>
                  <w:rFonts w:ascii="微软雅黑" w:eastAsia="微软雅黑" w:hAnsi="微软雅黑" w:cs="宋体" w:hint="eastAsia"/>
                  <w:color w:val="191B1F"/>
                  <w:kern w:val="0"/>
                  <w:szCs w:val="21"/>
                  <w14:ligatures w14:val="none"/>
                </w:rPr>
                <w:delText>xfw</w:delText>
              </w:r>
            </w:del>
          </w:p>
        </w:tc>
        <w:tc>
          <w:tcPr>
            <w:tcW w:w="2110" w:type="dxa"/>
          </w:tcPr>
          <w:p w14:paraId="5661A190" w14:textId="16D19BC8" w:rsidR="00BA244D" w:rsidRPr="00F475EF" w:rsidDel="00B63DEA" w:rsidRDefault="00BA244D" w:rsidP="00BA244D">
            <w:pPr>
              <w:widowControl/>
              <w:tabs>
                <w:tab w:val="left" w:pos="720"/>
              </w:tabs>
              <w:spacing w:before="100" w:beforeAutospacing="1" w:after="100" w:afterAutospacing="1" w:line="240" w:lineRule="atLeast"/>
              <w:jc w:val="left"/>
              <w:rPr>
                <w:del w:id="3585" w:author="User" w:date="2024-06-13T21:07:00Z"/>
                <w:rFonts w:ascii="微软雅黑" w:eastAsia="微软雅黑" w:hAnsi="微软雅黑" w:cs="宋体"/>
                <w:color w:val="191B1F"/>
                <w:kern w:val="0"/>
                <w:szCs w:val="21"/>
                <w14:ligatures w14:val="none"/>
              </w:rPr>
            </w:pPr>
          </w:p>
        </w:tc>
        <w:tc>
          <w:tcPr>
            <w:tcW w:w="1763" w:type="dxa"/>
          </w:tcPr>
          <w:p w14:paraId="7A7FEF1F" w14:textId="214C744C" w:rsidR="00BA244D" w:rsidRPr="00F475EF" w:rsidDel="00B63DEA" w:rsidRDefault="00BA244D" w:rsidP="00BA244D">
            <w:pPr>
              <w:widowControl/>
              <w:tabs>
                <w:tab w:val="left" w:pos="720"/>
              </w:tabs>
              <w:spacing w:before="100" w:beforeAutospacing="1" w:after="100" w:afterAutospacing="1" w:line="240" w:lineRule="atLeast"/>
              <w:jc w:val="left"/>
              <w:rPr>
                <w:del w:id="3586" w:author="User" w:date="2024-06-13T21:07:00Z"/>
                <w:rFonts w:ascii="微软雅黑" w:eastAsia="微软雅黑" w:hAnsi="微软雅黑" w:cs="宋体"/>
                <w:color w:val="191B1F"/>
                <w:kern w:val="0"/>
                <w:szCs w:val="21"/>
                <w14:ligatures w14:val="none"/>
              </w:rPr>
            </w:pPr>
          </w:p>
        </w:tc>
        <w:tc>
          <w:tcPr>
            <w:tcW w:w="3014" w:type="dxa"/>
          </w:tcPr>
          <w:p w14:paraId="190561FD" w14:textId="2BA8C3DB" w:rsidR="00BA244D" w:rsidRPr="00F475EF" w:rsidDel="00B63DEA" w:rsidRDefault="00BA244D" w:rsidP="00BA244D">
            <w:pPr>
              <w:widowControl/>
              <w:tabs>
                <w:tab w:val="left" w:pos="720"/>
              </w:tabs>
              <w:spacing w:before="100" w:beforeAutospacing="1" w:after="100" w:afterAutospacing="1" w:line="240" w:lineRule="atLeast"/>
              <w:jc w:val="left"/>
              <w:rPr>
                <w:del w:id="3587" w:author="User" w:date="2024-06-13T21:07:00Z"/>
                <w:rFonts w:ascii="微软雅黑" w:eastAsia="微软雅黑" w:hAnsi="微软雅黑" w:cs="宋体"/>
                <w:color w:val="191B1F"/>
                <w:kern w:val="0"/>
                <w:szCs w:val="21"/>
                <w14:ligatures w14:val="none"/>
              </w:rPr>
            </w:pPr>
          </w:p>
        </w:tc>
      </w:tr>
      <w:tr w:rsidR="00BA244D" w:rsidDel="00B63DEA" w14:paraId="7A039AE1" w14:textId="161AA58E" w:rsidTr="00BA244D">
        <w:trPr>
          <w:del w:id="3588" w:author="User" w:date="2024-06-13T21:07:00Z"/>
        </w:trPr>
        <w:tc>
          <w:tcPr>
            <w:tcW w:w="1886" w:type="dxa"/>
          </w:tcPr>
          <w:p w14:paraId="7E57C5FA" w14:textId="121388AF" w:rsidR="00BA244D" w:rsidRPr="00F475EF" w:rsidDel="00B63DEA" w:rsidRDefault="00BA244D" w:rsidP="00BA244D">
            <w:pPr>
              <w:widowControl/>
              <w:tabs>
                <w:tab w:val="left" w:pos="720"/>
              </w:tabs>
              <w:spacing w:before="100" w:beforeAutospacing="1" w:after="100" w:afterAutospacing="1" w:line="240" w:lineRule="atLeast"/>
              <w:jc w:val="left"/>
              <w:rPr>
                <w:del w:id="3589" w:author="User" w:date="2024-06-13T21:07:00Z"/>
                <w:rFonts w:ascii="微软雅黑" w:eastAsia="微软雅黑" w:hAnsi="微软雅黑" w:cs="宋体"/>
                <w:color w:val="191B1F"/>
                <w:kern w:val="0"/>
                <w:szCs w:val="21"/>
                <w14:ligatures w14:val="none"/>
              </w:rPr>
            </w:pPr>
            <w:del w:id="3590" w:author="User" w:date="2024-06-13T21:07:00Z">
              <w:r w:rsidRPr="00F475EF" w:rsidDel="00B63DEA">
                <w:rPr>
                  <w:rFonts w:ascii="微软雅黑" w:eastAsia="微软雅黑" w:hAnsi="微软雅黑" w:cs="宋体" w:hint="eastAsia"/>
                  <w:color w:val="191B1F"/>
                  <w:kern w:val="0"/>
                  <w:szCs w:val="21"/>
                  <w14:ligatures w14:val="none"/>
                </w:rPr>
                <w:delText>gxw</w:delText>
              </w:r>
            </w:del>
          </w:p>
        </w:tc>
        <w:tc>
          <w:tcPr>
            <w:tcW w:w="2110" w:type="dxa"/>
          </w:tcPr>
          <w:p w14:paraId="0852FB24" w14:textId="14F16AB7" w:rsidR="00BA244D" w:rsidRPr="00F475EF" w:rsidDel="00B63DEA" w:rsidRDefault="00BA244D" w:rsidP="00BA244D">
            <w:pPr>
              <w:widowControl/>
              <w:tabs>
                <w:tab w:val="left" w:pos="720"/>
              </w:tabs>
              <w:spacing w:before="100" w:beforeAutospacing="1" w:after="100" w:afterAutospacing="1" w:line="240" w:lineRule="atLeast"/>
              <w:jc w:val="left"/>
              <w:rPr>
                <w:del w:id="3591" w:author="User" w:date="2024-06-13T21:07:00Z"/>
                <w:rFonts w:ascii="微软雅黑" w:eastAsia="微软雅黑" w:hAnsi="微软雅黑" w:cs="宋体"/>
                <w:color w:val="191B1F"/>
                <w:kern w:val="0"/>
                <w:szCs w:val="21"/>
                <w14:ligatures w14:val="none"/>
              </w:rPr>
            </w:pPr>
          </w:p>
        </w:tc>
        <w:tc>
          <w:tcPr>
            <w:tcW w:w="1763" w:type="dxa"/>
          </w:tcPr>
          <w:p w14:paraId="7279362B" w14:textId="321E4F4E" w:rsidR="00BA244D" w:rsidRPr="00F475EF" w:rsidDel="00B63DEA" w:rsidRDefault="00BA244D" w:rsidP="00BA244D">
            <w:pPr>
              <w:widowControl/>
              <w:tabs>
                <w:tab w:val="left" w:pos="720"/>
              </w:tabs>
              <w:spacing w:before="100" w:beforeAutospacing="1" w:after="100" w:afterAutospacing="1" w:line="240" w:lineRule="atLeast"/>
              <w:jc w:val="left"/>
              <w:rPr>
                <w:del w:id="3592" w:author="User" w:date="2024-06-13T21:07:00Z"/>
                <w:rFonts w:ascii="微软雅黑" w:eastAsia="微软雅黑" w:hAnsi="微软雅黑" w:cs="宋体"/>
                <w:color w:val="191B1F"/>
                <w:kern w:val="0"/>
                <w:szCs w:val="21"/>
                <w14:ligatures w14:val="none"/>
              </w:rPr>
            </w:pPr>
          </w:p>
        </w:tc>
        <w:tc>
          <w:tcPr>
            <w:tcW w:w="3014" w:type="dxa"/>
          </w:tcPr>
          <w:p w14:paraId="2F200243" w14:textId="3F2C0077" w:rsidR="00BA244D" w:rsidRPr="00F475EF" w:rsidDel="00B63DEA" w:rsidRDefault="00BA244D" w:rsidP="00BA244D">
            <w:pPr>
              <w:widowControl/>
              <w:tabs>
                <w:tab w:val="left" w:pos="720"/>
              </w:tabs>
              <w:spacing w:before="100" w:beforeAutospacing="1" w:after="100" w:afterAutospacing="1" w:line="240" w:lineRule="atLeast"/>
              <w:jc w:val="left"/>
              <w:rPr>
                <w:del w:id="3593" w:author="User" w:date="2024-06-13T21:07:00Z"/>
                <w:rFonts w:ascii="微软雅黑" w:eastAsia="微软雅黑" w:hAnsi="微软雅黑" w:cs="宋体"/>
                <w:color w:val="191B1F"/>
                <w:kern w:val="0"/>
                <w:szCs w:val="21"/>
                <w14:ligatures w14:val="none"/>
              </w:rPr>
            </w:pPr>
          </w:p>
        </w:tc>
      </w:tr>
      <w:tr w:rsidR="00BA244D" w:rsidDel="00B63DEA" w14:paraId="2F6EB802" w14:textId="1FFA0771" w:rsidTr="00BA244D">
        <w:trPr>
          <w:del w:id="3594" w:author="User" w:date="2024-06-13T21:07:00Z"/>
        </w:trPr>
        <w:tc>
          <w:tcPr>
            <w:tcW w:w="1886" w:type="dxa"/>
          </w:tcPr>
          <w:p w14:paraId="7759A212" w14:textId="2787C3E5" w:rsidR="00BA244D" w:rsidRPr="00F475EF" w:rsidDel="00B63DEA" w:rsidRDefault="00BA244D" w:rsidP="00BA244D">
            <w:pPr>
              <w:widowControl/>
              <w:tabs>
                <w:tab w:val="left" w:pos="720"/>
              </w:tabs>
              <w:spacing w:before="100" w:beforeAutospacing="1" w:after="100" w:afterAutospacing="1" w:line="240" w:lineRule="atLeast"/>
              <w:jc w:val="left"/>
              <w:rPr>
                <w:del w:id="3595" w:author="User" w:date="2024-06-13T21:07:00Z"/>
                <w:rFonts w:ascii="微软雅黑" w:eastAsia="微软雅黑" w:hAnsi="微软雅黑" w:cs="宋体"/>
                <w:color w:val="191B1F"/>
                <w:kern w:val="0"/>
                <w:szCs w:val="21"/>
                <w14:ligatures w14:val="none"/>
              </w:rPr>
            </w:pPr>
            <w:del w:id="3596" w:author="User" w:date="2024-06-13T21:07:00Z">
              <w:r w:rsidRPr="00F475EF" w:rsidDel="00B63DEA">
                <w:rPr>
                  <w:rFonts w:ascii="微软雅黑" w:eastAsia="微软雅黑" w:hAnsi="微软雅黑" w:cs="宋体" w:hint="eastAsia"/>
                  <w:color w:val="191B1F"/>
                  <w:kern w:val="0"/>
                  <w:szCs w:val="21"/>
                  <w14:ligatures w14:val="none"/>
                </w:rPr>
                <w:delText>zrcz</w:delText>
              </w:r>
            </w:del>
          </w:p>
        </w:tc>
        <w:tc>
          <w:tcPr>
            <w:tcW w:w="2110" w:type="dxa"/>
          </w:tcPr>
          <w:p w14:paraId="44AB81F4" w14:textId="12220F8E" w:rsidR="00BA244D" w:rsidRPr="00F475EF" w:rsidDel="00B63DEA" w:rsidRDefault="00BA244D" w:rsidP="00BA244D">
            <w:pPr>
              <w:widowControl/>
              <w:tabs>
                <w:tab w:val="left" w:pos="720"/>
              </w:tabs>
              <w:spacing w:before="100" w:beforeAutospacing="1" w:after="100" w:afterAutospacing="1" w:line="240" w:lineRule="atLeast"/>
              <w:jc w:val="left"/>
              <w:rPr>
                <w:del w:id="3597" w:author="User" w:date="2024-06-13T21:07:00Z"/>
                <w:rFonts w:ascii="微软雅黑" w:eastAsia="微软雅黑" w:hAnsi="微软雅黑" w:cs="宋体"/>
                <w:color w:val="191B1F"/>
                <w:kern w:val="0"/>
                <w:szCs w:val="21"/>
                <w14:ligatures w14:val="none"/>
              </w:rPr>
            </w:pPr>
          </w:p>
        </w:tc>
        <w:tc>
          <w:tcPr>
            <w:tcW w:w="1763" w:type="dxa"/>
          </w:tcPr>
          <w:p w14:paraId="02A53966" w14:textId="14604EA7" w:rsidR="00BA244D" w:rsidRPr="00F475EF" w:rsidDel="00B63DEA" w:rsidRDefault="00BA244D" w:rsidP="00BA244D">
            <w:pPr>
              <w:widowControl/>
              <w:tabs>
                <w:tab w:val="left" w:pos="720"/>
              </w:tabs>
              <w:spacing w:before="100" w:beforeAutospacing="1" w:after="100" w:afterAutospacing="1" w:line="240" w:lineRule="atLeast"/>
              <w:jc w:val="left"/>
              <w:rPr>
                <w:del w:id="3598" w:author="User" w:date="2024-06-13T21:07:00Z"/>
                <w:rFonts w:ascii="微软雅黑" w:eastAsia="微软雅黑" w:hAnsi="微软雅黑" w:cs="宋体"/>
                <w:color w:val="191B1F"/>
                <w:kern w:val="0"/>
                <w:szCs w:val="21"/>
                <w14:ligatures w14:val="none"/>
              </w:rPr>
            </w:pPr>
          </w:p>
        </w:tc>
        <w:tc>
          <w:tcPr>
            <w:tcW w:w="3014" w:type="dxa"/>
          </w:tcPr>
          <w:p w14:paraId="1797A3AC" w14:textId="5C541016" w:rsidR="00BA244D" w:rsidRPr="00F475EF" w:rsidDel="00B63DEA" w:rsidRDefault="00BA244D" w:rsidP="00BA244D">
            <w:pPr>
              <w:widowControl/>
              <w:tabs>
                <w:tab w:val="left" w:pos="720"/>
              </w:tabs>
              <w:spacing w:before="100" w:beforeAutospacing="1" w:after="100" w:afterAutospacing="1" w:line="240" w:lineRule="atLeast"/>
              <w:jc w:val="left"/>
              <w:rPr>
                <w:del w:id="3599" w:author="User" w:date="2024-06-13T21:07:00Z"/>
                <w:rFonts w:ascii="微软雅黑" w:eastAsia="微软雅黑" w:hAnsi="微软雅黑" w:cs="宋体"/>
                <w:color w:val="191B1F"/>
                <w:kern w:val="0"/>
                <w:szCs w:val="21"/>
                <w14:ligatures w14:val="none"/>
              </w:rPr>
            </w:pPr>
          </w:p>
        </w:tc>
      </w:tr>
      <w:tr w:rsidR="00BA244D" w:rsidDel="00B63DEA" w14:paraId="566D483C" w14:textId="157AEC9E" w:rsidTr="00BA244D">
        <w:trPr>
          <w:del w:id="3600" w:author="User" w:date="2024-06-13T21:07:00Z"/>
        </w:trPr>
        <w:tc>
          <w:tcPr>
            <w:tcW w:w="1886" w:type="dxa"/>
          </w:tcPr>
          <w:p w14:paraId="4595E9E3" w14:textId="4923066B" w:rsidR="00BA244D" w:rsidRPr="00F475EF" w:rsidDel="00B63DEA" w:rsidRDefault="00BA244D" w:rsidP="00BA244D">
            <w:pPr>
              <w:widowControl/>
              <w:tabs>
                <w:tab w:val="left" w:pos="720"/>
              </w:tabs>
              <w:spacing w:before="100" w:beforeAutospacing="1" w:after="100" w:afterAutospacing="1" w:line="240" w:lineRule="atLeast"/>
              <w:jc w:val="left"/>
              <w:rPr>
                <w:del w:id="3601" w:author="User" w:date="2024-06-13T21:07:00Z"/>
                <w:rFonts w:ascii="微软雅黑" w:eastAsia="微软雅黑" w:hAnsi="微软雅黑" w:cs="宋体"/>
                <w:color w:val="191B1F"/>
                <w:kern w:val="0"/>
                <w:szCs w:val="21"/>
                <w14:ligatures w14:val="none"/>
              </w:rPr>
            </w:pPr>
            <w:del w:id="3602" w:author="User" w:date="2024-06-13T21:07:00Z">
              <w:r w:rsidRPr="00F475EF" w:rsidDel="00B63DEA">
                <w:rPr>
                  <w:rFonts w:ascii="微软雅黑" w:eastAsia="微软雅黑" w:hAnsi="微软雅黑" w:cs="宋体" w:hint="eastAsia"/>
                  <w:color w:val="191B1F"/>
                  <w:kern w:val="0"/>
                  <w:szCs w:val="21"/>
                  <w14:ligatures w14:val="none"/>
                </w:rPr>
                <w:delText>ylco</w:delText>
              </w:r>
            </w:del>
          </w:p>
        </w:tc>
        <w:tc>
          <w:tcPr>
            <w:tcW w:w="2110" w:type="dxa"/>
          </w:tcPr>
          <w:p w14:paraId="233A760B" w14:textId="29F26236" w:rsidR="00BA244D" w:rsidRPr="00F475EF" w:rsidDel="00B63DEA" w:rsidRDefault="00BA244D" w:rsidP="00BA244D">
            <w:pPr>
              <w:widowControl/>
              <w:tabs>
                <w:tab w:val="left" w:pos="720"/>
              </w:tabs>
              <w:spacing w:before="100" w:beforeAutospacing="1" w:after="100" w:afterAutospacing="1" w:line="240" w:lineRule="atLeast"/>
              <w:jc w:val="left"/>
              <w:rPr>
                <w:del w:id="3603" w:author="User" w:date="2024-06-13T21:07:00Z"/>
                <w:rFonts w:ascii="微软雅黑" w:eastAsia="微软雅黑" w:hAnsi="微软雅黑" w:cs="宋体"/>
                <w:color w:val="191B1F"/>
                <w:kern w:val="0"/>
                <w:szCs w:val="21"/>
                <w14:ligatures w14:val="none"/>
              </w:rPr>
            </w:pPr>
          </w:p>
        </w:tc>
        <w:tc>
          <w:tcPr>
            <w:tcW w:w="1763" w:type="dxa"/>
          </w:tcPr>
          <w:p w14:paraId="14CF4FE7" w14:textId="0B31DD73" w:rsidR="00BA244D" w:rsidRPr="00F475EF" w:rsidDel="00B63DEA" w:rsidRDefault="00BA244D" w:rsidP="00BA244D">
            <w:pPr>
              <w:widowControl/>
              <w:tabs>
                <w:tab w:val="left" w:pos="720"/>
              </w:tabs>
              <w:spacing w:before="100" w:beforeAutospacing="1" w:after="100" w:afterAutospacing="1" w:line="240" w:lineRule="atLeast"/>
              <w:jc w:val="left"/>
              <w:rPr>
                <w:del w:id="3604" w:author="User" w:date="2024-06-13T21:07:00Z"/>
                <w:rFonts w:ascii="微软雅黑" w:eastAsia="微软雅黑" w:hAnsi="微软雅黑" w:cs="宋体"/>
                <w:color w:val="191B1F"/>
                <w:kern w:val="0"/>
                <w:szCs w:val="21"/>
                <w14:ligatures w14:val="none"/>
              </w:rPr>
            </w:pPr>
          </w:p>
        </w:tc>
        <w:tc>
          <w:tcPr>
            <w:tcW w:w="3014" w:type="dxa"/>
          </w:tcPr>
          <w:p w14:paraId="70390477" w14:textId="4E545CDA" w:rsidR="00BA244D" w:rsidRPr="00F475EF" w:rsidDel="00B63DEA" w:rsidRDefault="00BA244D" w:rsidP="00BA244D">
            <w:pPr>
              <w:widowControl/>
              <w:tabs>
                <w:tab w:val="left" w:pos="720"/>
              </w:tabs>
              <w:spacing w:before="100" w:beforeAutospacing="1" w:after="100" w:afterAutospacing="1" w:line="240" w:lineRule="atLeast"/>
              <w:jc w:val="left"/>
              <w:rPr>
                <w:del w:id="3605" w:author="User" w:date="2024-06-13T21:07:00Z"/>
                <w:rFonts w:ascii="微软雅黑" w:eastAsia="微软雅黑" w:hAnsi="微软雅黑" w:cs="宋体"/>
                <w:color w:val="191B1F"/>
                <w:kern w:val="0"/>
                <w:szCs w:val="21"/>
                <w14:ligatures w14:val="none"/>
              </w:rPr>
            </w:pPr>
          </w:p>
        </w:tc>
      </w:tr>
      <w:tr w:rsidR="00BA244D" w:rsidDel="00B63DEA" w14:paraId="3B27FD81" w14:textId="1F74FEDA" w:rsidTr="00BA244D">
        <w:trPr>
          <w:del w:id="3606" w:author="User" w:date="2024-06-13T21:07:00Z"/>
        </w:trPr>
        <w:tc>
          <w:tcPr>
            <w:tcW w:w="1886" w:type="dxa"/>
          </w:tcPr>
          <w:p w14:paraId="3978FB24" w14:textId="0FCC0A65" w:rsidR="00BA244D" w:rsidRPr="00F475EF" w:rsidDel="00B63DEA" w:rsidRDefault="00BA244D" w:rsidP="00BA244D">
            <w:pPr>
              <w:widowControl/>
              <w:tabs>
                <w:tab w:val="left" w:pos="720"/>
              </w:tabs>
              <w:spacing w:before="100" w:beforeAutospacing="1" w:after="100" w:afterAutospacing="1" w:line="240" w:lineRule="atLeast"/>
              <w:jc w:val="left"/>
              <w:rPr>
                <w:del w:id="3607" w:author="User" w:date="2024-06-13T21:07:00Z"/>
                <w:rFonts w:ascii="微软雅黑" w:eastAsia="微软雅黑" w:hAnsi="微软雅黑" w:cs="宋体"/>
                <w:color w:val="191B1F"/>
                <w:kern w:val="0"/>
                <w:szCs w:val="21"/>
                <w14:ligatures w14:val="none"/>
              </w:rPr>
            </w:pPr>
            <w:del w:id="3608" w:author="User" w:date="2024-06-13T21:07:00Z">
              <w:r w:rsidRPr="00F475EF" w:rsidDel="00B63DEA">
                <w:rPr>
                  <w:rFonts w:ascii="微软雅黑" w:eastAsia="微软雅黑" w:hAnsi="微软雅黑" w:cs="宋体" w:hint="eastAsia"/>
                  <w:color w:val="191B1F"/>
                  <w:kern w:val="0"/>
                  <w:szCs w:val="21"/>
                  <w14:ligatures w14:val="none"/>
                </w:rPr>
                <w:delText>qsylco</w:delText>
              </w:r>
            </w:del>
          </w:p>
        </w:tc>
        <w:tc>
          <w:tcPr>
            <w:tcW w:w="2110" w:type="dxa"/>
          </w:tcPr>
          <w:p w14:paraId="714769A5" w14:textId="76BC4ADB" w:rsidR="00BA244D" w:rsidRPr="00F475EF" w:rsidDel="00B63DEA" w:rsidRDefault="00BA244D" w:rsidP="00BA244D">
            <w:pPr>
              <w:widowControl/>
              <w:tabs>
                <w:tab w:val="left" w:pos="720"/>
              </w:tabs>
              <w:spacing w:before="100" w:beforeAutospacing="1" w:after="100" w:afterAutospacing="1" w:line="240" w:lineRule="atLeast"/>
              <w:jc w:val="left"/>
              <w:rPr>
                <w:del w:id="3609" w:author="User" w:date="2024-06-13T21:07:00Z"/>
                <w:rFonts w:ascii="微软雅黑" w:eastAsia="微软雅黑" w:hAnsi="微软雅黑" w:cs="宋体"/>
                <w:color w:val="191B1F"/>
                <w:kern w:val="0"/>
                <w:szCs w:val="21"/>
                <w14:ligatures w14:val="none"/>
              </w:rPr>
            </w:pPr>
          </w:p>
        </w:tc>
        <w:tc>
          <w:tcPr>
            <w:tcW w:w="1763" w:type="dxa"/>
          </w:tcPr>
          <w:p w14:paraId="5BACC96A" w14:textId="364ADFD5" w:rsidR="00BA244D" w:rsidRPr="00F475EF" w:rsidDel="00B63DEA" w:rsidRDefault="00BA244D" w:rsidP="00BA244D">
            <w:pPr>
              <w:widowControl/>
              <w:tabs>
                <w:tab w:val="left" w:pos="720"/>
              </w:tabs>
              <w:spacing w:before="100" w:beforeAutospacing="1" w:after="100" w:afterAutospacing="1" w:line="240" w:lineRule="atLeast"/>
              <w:jc w:val="left"/>
              <w:rPr>
                <w:del w:id="3610" w:author="User" w:date="2024-06-13T21:07:00Z"/>
                <w:rFonts w:ascii="微软雅黑" w:eastAsia="微软雅黑" w:hAnsi="微软雅黑" w:cs="宋体"/>
                <w:color w:val="191B1F"/>
                <w:kern w:val="0"/>
                <w:szCs w:val="21"/>
                <w14:ligatures w14:val="none"/>
              </w:rPr>
            </w:pPr>
          </w:p>
        </w:tc>
        <w:tc>
          <w:tcPr>
            <w:tcW w:w="3014" w:type="dxa"/>
          </w:tcPr>
          <w:p w14:paraId="0EB7C5B2" w14:textId="5F88D58A" w:rsidR="00BA244D" w:rsidRPr="00F475EF" w:rsidDel="00B63DEA" w:rsidRDefault="00BA244D" w:rsidP="00BA244D">
            <w:pPr>
              <w:widowControl/>
              <w:tabs>
                <w:tab w:val="left" w:pos="720"/>
              </w:tabs>
              <w:spacing w:before="100" w:beforeAutospacing="1" w:after="100" w:afterAutospacing="1" w:line="240" w:lineRule="atLeast"/>
              <w:jc w:val="left"/>
              <w:rPr>
                <w:del w:id="3611" w:author="User" w:date="2024-06-13T21:07:00Z"/>
                <w:rFonts w:ascii="微软雅黑" w:eastAsia="微软雅黑" w:hAnsi="微软雅黑" w:cs="宋体"/>
                <w:color w:val="191B1F"/>
                <w:kern w:val="0"/>
                <w:szCs w:val="21"/>
                <w14:ligatures w14:val="none"/>
              </w:rPr>
            </w:pPr>
          </w:p>
        </w:tc>
      </w:tr>
      <w:tr w:rsidR="00BA244D" w:rsidRPr="00D10643" w:rsidDel="00B63DEA" w14:paraId="2AD0A2C5" w14:textId="10980281" w:rsidTr="00BA244D">
        <w:trPr>
          <w:del w:id="3612" w:author="User" w:date="2024-06-13T21:07:00Z"/>
        </w:trPr>
        <w:tc>
          <w:tcPr>
            <w:tcW w:w="1886" w:type="dxa"/>
          </w:tcPr>
          <w:p w14:paraId="08350E6A" w14:textId="4FB71573" w:rsidR="00BA244D" w:rsidRPr="00F475EF" w:rsidDel="00B63DEA" w:rsidRDefault="00BA244D" w:rsidP="00BA244D">
            <w:pPr>
              <w:widowControl/>
              <w:tabs>
                <w:tab w:val="left" w:pos="720"/>
              </w:tabs>
              <w:spacing w:before="100" w:beforeAutospacing="1" w:after="100" w:afterAutospacing="1" w:line="240" w:lineRule="atLeast"/>
              <w:jc w:val="left"/>
              <w:rPr>
                <w:del w:id="3613" w:author="User" w:date="2024-06-13T21:07:00Z"/>
                <w:rFonts w:ascii="微软雅黑" w:eastAsia="微软雅黑" w:hAnsi="微软雅黑" w:cs="宋体"/>
                <w:color w:val="191B1F"/>
                <w:kern w:val="0"/>
                <w:szCs w:val="21"/>
                <w14:ligatures w14:val="none"/>
              </w:rPr>
            </w:pPr>
            <w:del w:id="3614" w:author="User" w:date="2024-06-13T21:07:00Z">
              <w:r w:rsidRPr="00F475EF" w:rsidDel="00B63DEA">
                <w:rPr>
                  <w:rFonts w:ascii="微软雅黑" w:eastAsia="微软雅黑" w:hAnsi="微软雅黑" w:cs="宋体" w:hint="eastAsia"/>
                  <w:color w:val="191B1F"/>
                  <w:kern w:val="0"/>
                  <w:szCs w:val="21"/>
                  <w14:ligatures w14:val="none"/>
                </w:rPr>
                <w:delText>phz</w:delText>
              </w:r>
            </w:del>
          </w:p>
        </w:tc>
        <w:tc>
          <w:tcPr>
            <w:tcW w:w="2110" w:type="dxa"/>
          </w:tcPr>
          <w:p w14:paraId="7676B619" w14:textId="7E90D034" w:rsidR="00BA244D" w:rsidRPr="00F475EF" w:rsidDel="00B63DEA" w:rsidRDefault="00BA244D" w:rsidP="00BA244D">
            <w:pPr>
              <w:widowControl/>
              <w:tabs>
                <w:tab w:val="left" w:pos="720"/>
              </w:tabs>
              <w:spacing w:before="100" w:beforeAutospacing="1" w:after="100" w:afterAutospacing="1" w:line="240" w:lineRule="atLeast"/>
              <w:jc w:val="left"/>
              <w:rPr>
                <w:del w:id="3615" w:author="User" w:date="2024-06-13T21:07:00Z"/>
                <w:rFonts w:ascii="微软雅黑" w:eastAsia="微软雅黑" w:hAnsi="微软雅黑" w:cs="宋体"/>
                <w:color w:val="191B1F"/>
                <w:kern w:val="0"/>
                <w:szCs w:val="21"/>
                <w14:ligatures w14:val="none"/>
              </w:rPr>
            </w:pPr>
          </w:p>
        </w:tc>
        <w:tc>
          <w:tcPr>
            <w:tcW w:w="1763" w:type="dxa"/>
          </w:tcPr>
          <w:p w14:paraId="4334C2C3" w14:textId="7DCD5E73" w:rsidR="00BA244D" w:rsidRPr="00F475EF" w:rsidDel="00B63DEA" w:rsidRDefault="00BA244D" w:rsidP="00BA244D">
            <w:pPr>
              <w:widowControl/>
              <w:tabs>
                <w:tab w:val="left" w:pos="720"/>
              </w:tabs>
              <w:spacing w:before="100" w:beforeAutospacing="1" w:after="100" w:afterAutospacing="1" w:line="240" w:lineRule="atLeast"/>
              <w:jc w:val="left"/>
              <w:rPr>
                <w:del w:id="3616" w:author="User" w:date="2024-06-13T21:07:00Z"/>
                <w:rFonts w:ascii="微软雅黑" w:eastAsia="微软雅黑" w:hAnsi="微软雅黑" w:cs="宋体"/>
                <w:color w:val="191B1F"/>
                <w:kern w:val="0"/>
                <w:szCs w:val="21"/>
                <w14:ligatures w14:val="none"/>
              </w:rPr>
            </w:pPr>
          </w:p>
        </w:tc>
        <w:tc>
          <w:tcPr>
            <w:tcW w:w="3014" w:type="dxa"/>
          </w:tcPr>
          <w:p w14:paraId="5A20790C" w14:textId="497109F6" w:rsidR="00BA244D" w:rsidRPr="00F475EF" w:rsidDel="00B63DEA" w:rsidRDefault="00BA244D" w:rsidP="00BA244D">
            <w:pPr>
              <w:widowControl/>
              <w:tabs>
                <w:tab w:val="left" w:pos="720"/>
              </w:tabs>
              <w:spacing w:before="100" w:beforeAutospacing="1" w:after="100" w:afterAutospacing="1" w:line="240" w:lineRule="atLeast"/>
              <w:jc w:val="left"/>
              <w:rPr>
                <w:del w:id="3617" w:author="User" w:date="2024-06-13T21:07:00Z"/>
                <w:rFonts w:ascii="微软雅黑" w:eastAsia="微软雅黑" w:hAnsi="微软雅黑" w:cs="宋体"/>
                <w:color w:val="191B1F"/>
                <w:kern w:val="0"/>
                <w:szCs w:val="21"/>
                <w14:ligatures w14:val="none"/>
              </w:rPr>
            </w:pPr>
          </w:p>
        </w:tc>
      </w:tr>
      <w:tr w:rsidR="00644445" w:rsidRPr="00D10643" w14:paraId="35F014E5" w14:textId="77777777" w:rsidTr="00BA244D">
        <w:trPr>
          <w:ins w:id="3618" w:author="User" w:date="2024-05-21T09:52:00Z"/>
        </w:trPr>
        <w:tc>
          <w:tcPr>
            <w:tcW w:w="1886" w:type="dxa"/>
          </w:tcPr>
          <w:p w14:paraId="30A867B8" w14:textId="2EB2B929" w:rsidR="00644445" w:rsidRPr="00F475EF" w:rsidRDefault="00644445" w:rsidP="00644445">
            <w:pPr>
              <w:widowControl/>
              <w:tabs>
                <w:tab w:val="left" w:pos="720"/>
              </w:tabs>
              <w:spacing w:before="100" w:beforeAutospacing="1" w:after="100" w:afterAutospacing="1" w:line="240" w:lineRule="atLeast"/>
              <w:jc w:val="left"/>
              <w:rPr>
                <w:ins w:id="3619" w:author="User" w:date="2024-05-21T09:52:00Z"/>
                <w:rFonts w:ascii="微软雅黑" w:eastAsia="微软雅黑" w:hAnsi="微软雅黑" w:cs="宋体"/>
                <w:color w:val="191B1F"/>
                <w:kern w:val="0"/>
                <w:szCs w:val="21"/>
                <w14:ligatures w14:val="none"/>
              </w:rPr>
            </w:pPr>
            <w:ins w:id="3620" w:author="User" w:date="2024-05-21T09:53:00Z">
              <w:r w:rsidRPr="00F475EF">
                <w:rPr>
                  <w:rFonts w:ascii="微软雅黑" w:eastAsia="微软雅黑" w:hAnsi="微软雅黑" w:cs="宋体"/>
                  <w:color w:val="191B1F"/>
                  <w:kern w:val="0"/>
                  <w:szCs w:val="21"/>
                  <w14:ligatures w14:val="none"/>
                </w:rPr>
                <w:t>Attribute_1</w:t>
              </w:r>
            </w:ins>
          </w:p>
        </w:tc>
        <w:tc>
          <w:tcPr>
            <w:tcW w:w="2110" w:type="dxa"/>
          </w:tcPr>
          <w:p w14:paraId="479FC40D" w14:textId="197618E9" w:rsidR="00644445" w:rsidRPr="00F475EF" w:rsidRDefault="00644445" w:rsidP="00644445">
            <w:pPr>
              <w:widowControl/>
              <w:tabs>
                <w:tab w:val="left" w:pos="720"/>
              </w:tabs>
              <w:spacing w:before="100" w:beforeAutospacing="1" w:after="100" w:afterAutospacing="1" w:line="240" w:lineRule="atLeast"/>
              <w:jc w:val="left"/>
              <w:rPr>
                <w:ins w:id="3621" w:author="User" w:date="2024-05-21T09:52:00Z"/>
                <w:rFonts w:ascii="微软雅黑" w:eastAsia="微软雅黑" w:hAnsi="微软雅黑" w:cs="宋体"/>
                <w:color w:val="191B1F"/>
                <w:kern w:val="0"/>
                <w:szCs w:val="21"/>
                <w14:ligatures w14:val="none"/>
              </w:rPr>
            </w:pPr>
            <w:ins w:id="3622" w:author="User" w:date="2024-05-21T09:53:00Z">
              <w:r w:rsidRPr="00F475EF">
                <w:rPr>
                  <w:rFonts w:ascii="微软雅黑" w:eastAsia="微软雅黑" w:hAnsi="微软雅黑" w:cs="宋体"/>
                  <w:color w:val="191B1F"/>
                  <w:kern w:val="0"/>
                  <w:szCs w:val="21"/>
                  <w14:ligatures w14:val="none"/>
                </w:rPr>
                <w:t>Varchar（25）</w:t>
              </w:r>
            </w:ins>
          </w:p>
        </w:tc>
        <w:tc>
          <w:tcPr>
            <w:tcW w:w="1763" w:type="dxa"/>
          </w:tcPr>
          <w:p w14:paraId="57310821" w14:textId="2DED40CD" w:rsidR="00644445" w:rsidRPr="00F475EF" w:rsidRDefault="00027147" w:rsidP="00644445">
            <w:pPr>
              <w:widowControl/>
              <w:tabs>
                <w:tab w:val="left" w:pos="720"/>
              </w:tabs>
              <w:spacing w:before="100" w:beforeAutospacing="1" w:after="100" w:afterAutospacing="1" w:line="240" w:lineRule="atLeast"/>
              <w:jc w:val="left"/>
              <w:rPr>
                <w:ins w:id="3623" w:author="User" w:date="2024-05-21T09:52:00Z"/>
                <w:rFonts w:ascii="微软雅黑" w:eastAsia="微软雅黑" w:hAnsi="微软雅黑" w:cs="宋体"/>
                <w:color w:val="191B1F"/>
                <w:kern w:val="0"/>
                <w:szCs w:val="21"/>
                <w14:ligatures w14:val="none"/>
              </w:rPr>
            </w:pPr>
            <w:ins w:id="3624" w:author="User" w:date="2024-05-21T16:01:00Z">
              <w:r w:rsidRPr="00F475EF">
                <w:rPr>
                  <w:rFonts w:ascii="微软雅黑" w:eastAsia="微软雅黑" w:hAnsi="微软雅黑" w:cs="宋体" w:hint="eastAsia"/>
                  <w:color w:val="191B1F"/>
                  <w:kern w:val="0"/>
                  <w:szCs w:val="21"/>
                  <w14:ligatures w14:val="none"/>
                </w:rPr>
                <w:t>数据建立时间</w:t>
              </w:r>
            </w:ins>
          </w:p>
        </w:tc>
        <w:tc>
          <w:tcPr>
            <w:tcW w:w="3014" w:type="dxa"/>
          </w:tcPr>
          <w:p w14:paraId="0F11B8ED" w14:textId="07E980FD" w:rsidR="00644445" w:rsidRPr="00F475EF" w:rsidRDefault="003B632B" w:rsidP="00644445">
            <w:pPr>
              <w:widowControl/>
              <w:tabs>
                <w:tab w:val="left" w:pos="720"/>
              </w:tabs>
              <w:spacing w:before="100" w:beforeAutospacing="1" w:after="100" w:afterAutospacing="1" w:line="240" w:lineRule="atLeast"/>
              <w:jc w:val="left"/>
              <w:rPr>
                <w:ins w:id="3625" w:author="User" w:date="2024-05-21T09:52:00Z"/>
                <w:rFonts w:ascii="微软雅黑" w:eastAsia="微软雅黑" w:hAnsi="微软雅黑" w:cs="宋体"/>
                <w:color w:val="191B1F"/>
                <w:kern w:val="0"/>
                <w:szCs w:val="21"/>
                <w14:ligatures w14:val="none"/>
              </w:rPr>
            </w:pPr>
            <w:ins w:id="3626" w:author="User" w:date="2024-05-21T16:01:00Z">
              <w:r w:rsidRPr="00F475EF">
                <w:rPr>
                  <w:rFonts w:ascii="微软雅黑" w:eastAsia="微软雅黑" w:hAnsi="微软雅黑" w:cs="宋体" w:hint="eastAsia"/>
                  <w:color w:val="191B1F"/>
                  <w:kern w:val="0"/>
                  <w:szCs w:val="21"/>
                  <w14:ligatures w14:val="none"/>
                </w:rPr>
                <w:t>数据日期（</w:t>
              </w:r>
              <w:r w:rsidRPr="00F475EF">
                <w:rPr>
                  <w:rFonts w:ascii="微软雅黑" w:eastAsia="微软雅黑" w:hAnsi="微软雅黑" w:cs="宋体"/>
                  <w:color w:val="191B1F"/>
                  <w:kern w:val="0"/>
                  <w:szCs w:val="21"/>
                  <w14:ligatures w14:val="none"/>
                </w:rPr>
                <w:t>YYYY-MM-DD）</w:t>
              </w:r>
            </w:ins>
          </w:p>
        </w:tc>
      </w:tr>
      <w:tr w:rsidR="00644445" w:rsidRPr="00D10643" w14:paraId="0890D7B0" w14:textId="77777777" w:rsidTr="00BA244D">
        <w:trPr>
          <w:ins w:id="3627" w:author="User" w:date="2024-05-21T09:52:00Z"/>
        </w:trPr>
        <w:tc>
          <w:tcPr>
            <w:tcW w:w="1886" w:type="dxa"/>
          </w:tcPr>
          <w:p w14:paraId="46FF546E" w14:textId="0522F5B0" w:rsidR="00644445" w:rsidRPr="00F475EF" w:rsidRDefault="00644445" w:rsidP="00644445">
            <w:pPr>
              <w:widowControl/>
              <w:tabs>
                <w:tab w:val="left" w:pos="720"/>
              </w:tabs>
              <w:spacing w:before="100" w:beforeAutospacing="1" w:after="100" w:afterAutospacing="1" w:line="240" w:lineRule="atLeast"/>
              <w:jc w:val="left"/>
              <w:rPr>
                <w:ins w:id="3628" w:author="User" w:date="2024-05-21T09:52:00Z"/>
                <w:rFonts w:ascii="微软雅黑" w:eastAsia="微软雅黑" w:hAnsi="微软雅黑" w:cs="宋体"/>
                <w:color w:val="191B1F"/>
                <w:kern w:val="0"/>
                <w:szCs w:val="21"/>
                <w14:ligatures w14:val="none"/>
              </w:rPr>
            </w:pPr>
            <w:ins w:id="3629" w:author="User" w:date="2024-05-21T09:53:00Z">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ttribute_2</w:t>
              </w:r>
            </w:ins>
          </w:p>
        </w:tc>
        <w:tc>
          <w:tcPr>
            <w:tcW w:w="2110" w:type="dxa"/>
          </w:tcPr>
          <w:p w14:paraId="4C56E6C3" w14:textId="29380115" w:rsidR="00644445" w:rsidRPr="00F475EF" w:rsidRDefault="00644445" w:rsidP="00644445">
            <w:pPr>
              <w:widowControl/>
              <w:tabs>
                <w:tab w:val="left" w:pos="720"/>
              </w:tabs>
              <w:spacing w:before="100" w:beforeAutospacing="1" w:after="100" w:afterAutospacing="1" w:line="240" w:lineRule="atLeast"/>
              <w:jc w:val="left"/>
              <w:rPr>
                <w:ins w:id="3630" w:author="User" w:date="2024-05-21T09:52:00Z"/>
                <w:rFonts w:ascii="微软雅黑" w:eastAsia="微软雅黑" w:hAnsi="微软雅黑" w:cs="宋体"/>
                <w:color w:val="191B1F"/>
                <w:kern w:val="0"/>
                <w:szCs w:val="21"/>
                <w14:ligatures w14:val="none"/>
              </w:rPr>
            </w:pPr>
            <w:ins w:id="3631" w:author="User" w:date="2024-05-21T09:5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763" w:type="dxa"/>
          </w:tcPr>
          <w:p w14:paraId="3CDFA8C6" w14:textId="648E598B" w:rsidR="00644445" w:rsidRPr="00F475EF" w:rsidRDefault="00644445" w:rsidP="00644445">
            <w:pPr>
              <w:widowControl/>
              <w:tabs>
                <w:tab w:val="left" w:pos="720"/>
              </w:tabs>
              <w:spacing w:before="100" w:beforeAutospacing="1" w:after="100" w:afterAutospacing="1" w:line="240" w:lineRule="atLeast"/>
              <w:jc w:val="left"/>
              <w:rPr>
                <w:ins w:id="3632" w:author="User" w:date="2024-05-21T09:52:00Z"/>
                <w:rFonts w:ascii="微软雅黑" w:eastAsia="微软雅黑" w:hAnsi="微软雅黑" w:cs="宋体"/>
                <w:color w:val="191B1F"/>
                <w:kern w:val="0"/>
                <w:szCs w:val="21"/>
                <w14:ligatures w14:val="none"/>
              </w:rPr>
            </w:pPr>
            <w:ins w:id="3633" w:author="User" w:date="2024-05-21T09:53:00Z">
              <w:r w:rsidRPr="00F475EF">
                <w:rPr>
                  <w:rFonts w:ascii="微软雅黑" w:eastAsia="微软雅黑" w:hAnsi="微软雅黑" w:cs="宋体" w:hint="eastAsia"/>
                  <w:color w:val="191B1F"/>
                  <w:kern w:val="0"/>
                  <w:szCs w:val="21"/>
                  <w14:ligatures w14:val="none"/>
                </w:rPr>
                <w:t>输入</w:t>
              </w:r>
            </w:ins>
          </w:p>
        </w:tc>
        <w:tc>
          <w:tcPr>
            <w:tcW w:w="3014" w:type="dxa"/>
          </w:tcPr>
          <w:p w14:paraId="6B5A76EA" w14:textId="440E1E4F" w:rsidR="00644445" w:rsidRPr="00F475EF" w:rsidRDefault="00644445" w:rsidP="00644445">
            <w:pPr>
              <w:widowControl/>
              <w:tabs>
                <w:tab w:val="left" w:pos="720"/>
              </w:tabs>
              <w:spacing w:before="100" w:beforeAutospacing="1" w:after="100" w:afterAutospacing="1" w:line="240" w:lineRule="atLeast"/>
              <w:jc w:val="left"/>
              <w:rPr>
                <w:ins w:id="3634" w:author="User" w:date="2024-05-21T09:52:00Z"/>
                <w:rFonts w:ascii="微软雅黑" w:eastAsia="微软雅黑" w:hAnsi="微软雅黑" w:cs="宋体"/>
                <w:color w:val="191B1F"/>
                <w:kern w:val="0"/>
                <w:szCs w:val="21"/>
                <w14:ligatures w14:val="none"/>
              </w:rPr>
            </w:pPr>
            <w:ins w:id="3635" w:author="User" w:date="2024-05-21T09:53:00Z">
              <w:r w:rsidRPr="00F475EF">
                <w:rPr>
                  <w:rFonts w:ascii="微软雅黑" w:eastAsia="微软雅黑" w:hAnsi="微软雅黑" w:cs="宋体" w:hint="eastAsia"/>
                  <w:color w:val="191B1F"/>
                  <w:kern w:val="0"/>
                  <w:szCs w:val="21"/>
                  <w14:ligatures w14:val="none"/>
                </w:rPr>
                <w:t>预留属性2</w:t>
              </w:r>
            </w:ins>
          </w:p>
        </w:tc>
      </w:tr>
      <w:tr w:rsidR="00644445" w:rsidRPr="00D10643" w14:paraId="04D69B37" w14:textId="77777777" w:rsidTr="00BA244D">
        <w:trPr>
          <w:ins w:id="3636" w:author="User" w:date="2024-05-21T09:52:00Z"/>
        </w:trPr>
        <w:tc>
          <w:tcPr>
            <w:tcW w:w="1886" w:type="dxa"/>
          </w:tcPr>
          <w:p w14:paraId="7D47A408" w14:textId="6CAD9D5B" w:rsidR="00644445" w:rsidRPr="00F475EF" w:rsidRDefault="00644445" w:rsidP="00644445">
            <w:pPr>
              <w:widowControl/>
              <w:tabs>
                <w:tab w:val="left" w:pos="720"/>
              </w:tabs>
              <w:spacing w:before="100" w:beforeAutospacing="1" w:after="100" w:afterAutospacing="1" w:line="240" w:lineRule="atLeast"/>
              <w:jc w:val="left"/>
              <w:rPr>
                <w:ins w:id="3637" w:author="User" w:date="2024-05-21T09:52:00Z"/>
                <w:rFonts w:ascii="微软雅黑" w:eastAsia="微软雅黑" w:hAnsi="微软雅黑" w:cs="宋体"/>
                <w:color w:val="191B1F"/>
                <w:kern w:val="0"/>
                <w:szCs w:val="21"/>
                <w14:ligatures w14:val="none"/>
              </w:rPr>
            </w:pPr>
            <w:ins w:id="3638" w:author="User" w:date="2024-05-21T09:53:00Z">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ttribute_3</w:t>
              </w:r>
            </w:ins>
          </w:p>
        </w:tc>
        <w:tc>
          <w:tcPr>
            <w:tcW w:w="2110" w:type="dxa"/>
          </w:tcPr>
          <w:p w14:paraId="406CB62D" w14:textId="5B7A9209" w:rsidR="00644445" w:rsidRPr="00F475EF" w:rsidRDefault="00644445" w:rsidP="00644445">
            <w:pPr>
              <w:widowControl/>
              <w:tabs>
                <w:tab w:val="left" w:pos="720"/>
              </w:tabs>
              <w:spacing w:before="100" w:beforeAutospacing="1" w:after="100" w:afterAutospacing="1" w:line="240" w:lineRule="atLeast"/>
              <w:jc w:val="left"/>
              <w:rPr>
                <w:ins w:id="3639" w:author="User" w:date="2024-05-21T09:52:00Z"/>
                <w:rFonts w:ascii="微软雅黑" w:eastAsia="微软雅黑" w:hAnsi="微软雅黑" w:cs="宋体"/>
                <w:color w:val="191B1F"/>
                <w:kern w:val="0"/>
                <w:szCs w:val="21"/>
                <w14:ligatures w14:val="none"/>
              </w:rPr>
            </w:pPr>
            <w:ins w:id="3640" w:author="User" w:date="2024-05-21T09:5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763" w:type="dxa"/>
          </w:tcPr>
          <w:p w14:paraId="2595AC26" w14:textId="0841455B" w:rsidR="00644445" w:rsidRPr="00F475EF" w:rsidRDefault="00644445" w:rsidP="00644445">
            <w:pPr>
              <w:widowControl/>
              <w:tabs>
                <w:tab w:val="left" w:pos="720"/>
              </w:tabs>
              <w:spacing w:before="100" w:beforeAutospacing="1" w:after="100" w:afterAutospacing="1" w:line="240" w:lineRule="atLeast"/>
              <w:jc w:val="left"/>
              <w:rPr>
                <w:ins w:id="3641" w:author="User" w:date="2024-05-21T09:52:00Z"/>
                <w:rFonts w:ascii="微软雅黑" w:eastAsia="微软雅黑" w:hAnsi="微软雅黑" w:cs="宋体"/>
                <w:color w:val="191B1F"/>
                <w:kern w:val="0"/>
                <w:szCs w:val="21"/>
                <w14:ligatures w14:val="none"/>
              </w:rPr>
            </w:pPr>
            <w:ins w:id="3642" w:author="User" w:date="2024-05-21T09:53:00Z">
              <w:r w:rsidRPr="00F475EF">
                <w:rPr>
                  <w:rFonts w:ascii="微软雅黑" w:eastAsia="微软雅黑" w:hAnsi="微软雅黑" w:cs="宋体" w:hint="eastAsia"/>
                  <w:color w:val="191B1F"/>
                  <w:kern w:val="0"/>
                  <w:szCs w:val="21"/>
                  <w14:ligatures w14:val="none"/>
                </w:rPr>
                <w:t>输入</w:t>
              </w:r>
            </w:ins>
          </w:p>
        </w:tc>
        <w:tc>
          <w:tcPr>
            <w:tcW w:w="3014" w:type="dxa"/>
          </w:tcPr>
          <w:p w14:paraId="79F9F270" w14:textId="4B0E5E9E" w:rsidR="00644445" w:rsidRPr="00F475EF" w:rsidRDefault="00644445" w:rsidP="00644445">
            <w:pPr>
              <w:widowControl/>
              <w:tabs>
                <w:tab w:val="left" w:pos="720"/>
              </w:tabs>
              <w:spacing w:before="100" w:beforeAutospacing="1" w:after="100" w:afterAutospacing="1" w:line="240" w:lineRule="atLeast"/>
              <w:jc w:val="left"/>
              <w:rPr>
                <w:ins w:id="3643" w:author="User" w:date="2024-05-21T09:52:00Z"/>
                <w:rFonts w:ascii="微软雅黑" w:eastAsia="微软雅黑" w:hAnsi="微软雅黑" w:cs="宋体"/>
                <w:color w:val="191B1F"/>
                <w:kern w:val="0"/>
                <w:szCs w:val="21"/>
                <w14:ligatures w14:val="none"/>
              </w:rPr>
            </w:pPr>
            <w:ins w:id="3644" w:author="User" w:date="2024-05-21T09:53:00Z">
              <w:r w:rsidRPr="00F475EF">
                <w:rPr>
                  <w:rFonts w:ascii="微软雅黑" w:eastAsia="微软雅黑" w:hAnsi="微软雅黑" w:cs="宋体" w:hint="eastAsia"/>
                  <w:color w:val="191B1F"/>
                  <w:kern w:val="0"/>
                  <w:szCs w:val="21"/>
                  <w14:ligatures w14:val="none"/>
                </w:rPr>
                <w:t>预留属性3</w:t>
              </w:r>
            </w:ins>
          </w:p>
        </w:tc>
      </w:tr>
      <w:tr w:rsidR="00644445" w:rsidRPr="00D10643" w14:paraId="3594B0A9" w14:textId="77777777" w:rsidTr="00BA244D">
        <w:trPr>
          <w:ins w:id="3645" w:author="User" w:date="2024-05-21T09:52:00Z"/>
        </w:trPr>
        <w:tc>
          <w:tcPr>
            <w:tcW w:w="1886" w:type="dxa"/>
          </w:tcPr>
          <w:p w14:paraId="5893AD98" w14:textId="0150B3D6" w:rsidR="00644445" w:rsidRPr="00F475EF" w:rsidRDefault="00644445" w:rsidP="00644445">
            <w:pPr>
              <w:widowControl/>
              <w:tabs>
                <w:tab w:val="left" w:pos="720"/>
              </w:tabs>
              <w:spacing w:before="100" w:beforeAutospacing="1" w:after="100" w:afterAutospacing="1" w:line="240" w:lineRule="atLeast"/>
              <w:jc w:val="left"/>
              <w:rPr>
                <w:ins w:id="3646" w:author="User" w:date="2024-05-21T09:52:00Z"/>
                <w:rFonts w:ascii="微软雅黑" w:eastAsia="微软雅黑" w:hAnsi="微软雅黑" w:cs="宋体"/>
                <w:color w:val="191B1F"/>
                <w:kern w:val="0"/>
                <w:szCs w:val="21"/>
                <w14:ligatures w14:val="none"/>
              </w:rPr>
            </w:pPr>
            <w:ins w:id="3647" w:author="User" w:date="2024-05-21T09:53:00Z">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ttribute_4</w:t>
              </w:r>
            </w:ins>
          </w:p>
        </w:tc>
        <w:tc>
          <w:tcPr>
            <w:tcW w:w="2110" w:type="dxa"/>
          </w:tcPr>
          <w:p w14:paraId="347783F3" w14:textId="100FC374" w:rsidR="00644445" w:rsidRPr="00F475EF" w:rsidRDefault="00644445" w:rsidP="00644445">
            <w:pPr>
              <w:widowControl/>
              <w:tabs>
                <w:tab w:val="left" w:pos="720"/>
              </w:tabs>
              <w:spacing w:before="100" w:beforeAutospacing="1" w:after="100" w:afterAutospacing="1" w:line="240" w:lineRule="atLeast"/>
              <w:jc w:val="left"/>
              <w:rPr>
                <w:ins w:id="3648" w:author="User" w:date="2024-05-21T09:52:00Z"/>
                <w:rFonts w:ascii="微软雅黑" w:eastAsia="微软雅黑" w:hAnsi="微软雅黑" w:cs="宋体"/>
                <w:color w:val="191B1F"/>
                <w:kern w:val="0"/>
                <w:szCs w:val="21"/>
                <w14:ligatures w14:val="none"/>
              </w:rPr>
            </w:pPr>
            <w:ins w:id="3649" w:author="User" w:date="2024-05-21T09:5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763" w:type="dxa"/>
          </w:tcPr>
          <w:p w14:paraId="680DD20C" w14:textId="47CA0126" w:rsidR="00644445" w:rsidRPr="00F475EF" w:rsidRDefault="00644445" w:rsidP="00644445">
            <w:pPr>
              <w:widowControl/>
              <w:tabs>
                <w:tab w:val="left" w:pos="720"/>
              </w:tabs>
              <w:spacing w:before="100" w:beforeAutospacing="1" w:after="100" w:afterAutospacing="1" w:line="240" w:lineRule="atLeast"/>
              <w:jc w:val="left"/>
              <w:rPr>
                <w:ins w:id="3650" w:author="User" w:date="2024-05-21T09:52:00Z"/>
                <w:rFonts w:ascii="微软雅黑" w:eastAsia="微软雅黑" w:hAnsi="微软雅黑" w:cs="宋体"/>
                <w:color w:val="191B1F"/>
                <w:kern w:val="0"/>
                <w:szCs w:val="21"/>
                <w14:ligatures w14:val="none"/>
              </w:rPr>
            </w:pPr>
            <w:ins w:id="3651" w:author="User" w:date="2024-05-21T09:53:00Z">
              <w:r w:rsidRPr="00F475EF">
                <w:rPr>
                  <w:rFonts w:ascii="微软雅黑" w:eastAsia="微软雅黑" w:hAnsi="微软雅黑" w:cs="宋体" w:hint="eastAsia"/>
                  <w:color w:val="191B1F"/>
                  <w:kern w:val="0"/>
                  <w:szCs w:val="21"/>
                  <w14:ligatures w14:val="none"/>
                </w:rPr>
                <w:t>输入</w:t>
              </w:r>
            </w:ins>
          </w:p>
        </w:tc>
        <w:tc>
          <w:tcPr>
            <w:tcW w:w="3014" w:type="dxa"/>
          </w:tcPr>
          <w:p w14:paraId="75400F37" w14:textId="2B9AE323" w:rsidR="00644445" w:rsidRPr="00F475EF" w:rsidRDefault="00644445" w:rsidP="00644445">
            <w:pPr>
              <w:widowControl/>
              <w:tabs>
                <w:tab w:val="left" w:pos="720"/>
              </w:tabs>
              <w:spacing w:before="100" w:beforeAutospacing="1" w:after="100" w:afterAutospacing="1" w:line="240" w:lineRule="atLeast"/>
              <w:jc w:val="left"/>
              <w:rPr>
                <w:ins w:id="3652" w:author="User" w:date="2024-05-21T09:52:00Z"/>
                <w:rFonts w:ascii="微软雅黑" w:eastAsia="微软雅黑" w:hAnsi="微软雅黑" w:cs="宋体"/>
                <w:color w:val="191B1F"/>
                <w:kern w:val="0"/>
                <w:szCs w:val="21"/>
                <w14:ligatures w14:val="none"/>
              </w:rPr>
            </w:pPr>
            <w:ins w:id="3653" w:author="User" w:date="2024-05-21T09:53:00Z">
              <w:r w:rsidRPr="00F475EF">
                <w:rPr>
                  <w:rFonts w:ascii="微软雅黑" w:eastAsia="微软雅黑" w:hAnsi="微软雅黑" w:cs="宋体" w:hint="eastAsia"/>
                  <w:color w:val="191B1F"/>
                  <w:kern w:val="0"/>
                  <w:szCs w:val="21"/>
                  <w14:ligatures w14:val="none"/>
                </w:rPr>
                <w:t>预留属性4</w:t>
              </w:r>
            </w:ins>
          </w:p>
        </w:tc>
      </w:tr>
      <w:tr w:rsidR="00644445" w:rsidRPr="00D10643" w14:paraId="3BCCBB7B" w14:textId="77777777" w:rsidTr="00BA244D">
        <w:trPr>
          <w:ins w:id="3654" w:author="User" w:date="2024-05-21T09:52:00Z"/>
        </w:trPr>
        <w:tc>
          <w:tcPr>
            <w:tcW w:w="1886" w:type="dxa"/>
          </w:tcPr>
          <w:p w14:paraId="71AEACD0" w14:textId="70088D14" w:rsidR="00644445" w:rsidRPr="00D10643" w:rsidRDefault="00644445" w:rsidP="00644445">
            <w:pPr>
              <w:widowControl/>
              <w:tabs>
                <w:tab w:val="left" w:pos="720"/>
              </w:tabs>
              <w:spacing w:before="100" w:beforeAutospacing="1" w:after="100" w:afterAutospacing="1" w:line="240" w:lineRule="atLeast"/>
              <w:jc w:val="left"/>
              <w:rPr>
                <w:ins w:id="3655" w:author="User" w:date="2024-05-21T09:52:00Z"/>
                <w:rFonts w:ascii="微软雅黑" w:eastAsia="微软雅黑" w:hAnsi="微软雅黑" w:cs="宋体"/>
                <w:color w:val="191B1F"/>
                <w:kern w:val="0"/>
                <w:szCs w:val="21"/>
                <w14:ligatures w14:val="none"/>
              </w:rPr>
            </w:pPr>
            <w:ins w:id="3656" w:author="User" w:date="2024-05-21T09:53:00Z">
              <w:r w:rsidRPr="00D10643">
                <w:rPr>
                  <w:rFonts w:ascii="微软雅黑" w:eastAsia="微软雅黑" w:hAnsi="微软雅黑" w:cs="宋体"/>
                  <w:color w:val="191B1F"/>
                  <w:kern w:val="0"/>
                  <w:szCs w:val="21"/>
                  <w14:ligatures w14:val="none"/>
                </w:rPr>
                <w:t>A</w:t>
              </w:r>
              <w:r w:rsidRPr="00D10643">
                <w:rPr>
                  <w:rFonts w:ascii="微软雅黑" w:eastAsia="微软雅黑" w:hAnsi="微软雅黑" w:cs="宋体" w:hint="eastAsia"/>
                  <w:color w:val="191B1F"/>
                  <w:kern w:val="0"/>
                  <w:szCs w:val="21"/>
                  <w14:ligatures w14:val="none"/>
                </w:rPr>
                <w:t>ttribute_5</w:t>
              </w:r>
            </w:ins>
          </w:p>
        </w:tc>
        <w:tc>
          <w:tcPr>
            <w:tcW w:w="2110" w:type="dxa"/>
          </w:tcPr>
          <w:p w14:paraId="55289375" w14:textId="13193087" w:rsidR="00644445" w:rsidRPr="00D10643" w:rsidRDefault="00644445" w:rsidP="00644445">
            <w:pPr>
              <w:widowControl/>
              <w:tabs>
                <w:tab w:val="left" w:pos="720"/>
              </w:tabs>
              <w:spacing w:before="100" w:beforeAutospacing="1" w:after="100" w:afterAutospacing="1" w:line="240" w:lineRule="atLeast"/>
              <w:jc w:val="left"/>
              <w:rPr>
                <w:ins w:id="3657" w:author="User" w:date="2024-05-21T09:52:00Z"/>
                <w:rFonts w:ascii="微软雅黑" w:eastAsia="微软雅黑" w:hAnsi="微软雅黑" w:cs="宋体"/>
                <w:color w:val="191B1F"/>
                <w:kern w:val="0"/>
                <w:szCs w:val="21"/>
                <w14:ligatures w14:val="none"/>
              </w:rPr>
            </w:pPr>
            <w:ins w:id="3658" w:author="User" w:date="2024-05-21T09:53:00Z">
              <w:r w:rsidRPr="00D10643">
                <w:rPr>
                  <w:rFonts w:ascii="微软雅黑" w:eastAsia="微软雅黑" w:hAnsi="微软雅黑" w:cs="宋体"/>
                  <w:color w:val="191B1F"/>
                  <w:kern w:val="0"/>
                  <w:szCs w:val="21"/>
                  <w14:ligatures w14:val="none"/>
                </w:rPr>
                <w:t>V</w:t>
              </w:r>
              <w:r w:rsidRPr="00D10643">
                <w:rPr>
                  <w:rFonts w:ascii="微软雅黑" w:eastAsia="微软雅黑" w:hAnsi="微软雅黑" w:cs="宋体" w:hint="eastAsia"/>
                  <w:color w:val="191B1F"/>
                  <w:kern w:val="0"/>
                  <w:szCs w:val="21"/>
                  <w14:ligatures w14:val="none"/>
                </w:rPr>
                <w:t>archar（25）</w:t>
              </w:r>
            </w:ins>
          </w:p>
        </w:tc>
        <w:tc>
          <w:tcPr>
            <w:tcW w:w="1763" w:type="dxa"/>
          </w:tcPr>
          <w:p w14:paraId="10ADDEED" w14:textId="4867730D" w:rsidR="00644445" w:rsidRPr="00D10643" w:rsidRDefault="00644445" w:rsidP="00644445">
            <w:pPr>
              <w:widowControl/>
              <w:tabs>
                <w:tab w:val="left" w:pos="720"/>
              </w:tabs>
              <w:spacing w:before="100" w:beforeAutospacing="1" w:after="100" w:afterAutospacing="1" w:line="240" w:lineRule="atLeast"/>
              <w:jc w:val="left"/>
              <w:rPr>
                <w:ins w:id="3659" w:author="User" w:date="2024-05-21T09:52:00Z"/>
                <w:rFonts w:ascii="微软雅黑" w:eastAsia="微软雅黑" w:hAnsi="微软雅黑" w:cs="宋体"/>
                <w:color w:val="191B1F"/>
                <w:kern w:val="0"/>
                <w:szCs w:val="21"/>
                <w14:ligatures w14:val="none"/>
              </w:rPr>
            </w:pPr>
            <w:ins w:id="3660" w:author="User" w:date="2024-05-21T09:53:00Z">
              <w:r w:rsidRPr="00D10643">
                <w:rPr>
                  <w:rFonts w:ascii="微软雅黑" w:eastAsia="微软雅黑" w:hAnsi="微软雅黑" w:cs="宋体" w:hint="eastAsia"/>
                  <w:color w:val="191B1F"/>
                  <w:kern w:val="0"/>
                  <w:szCs w:val="21"/>
                  <w14:ligatures w14:val="none"/>
                </w:rPr>
                <w:t>输入</w:t>
              </w:r>
            </w:ins>
          </w:p>
        </w:tc>
        <w:tc>
          <w:tcPr>
            <w:tcW w:w="3014" w:type="dxa"/>
          </w:tcPr>
          <w:p w14:paraId="794DE164" w14:textId="43B5828E" w:rsidR="00644445" w:rsidRPr="00D10643" w:rsidRDefault="00644445" w:rsidP="00644445">
            <w:pPr>
              <w:widowControl/>
              <w:tabs>
                <w:tab w:val="left" w:pos="720"/>
              </w:tabs>
              <w:spacing w:before="100" w:beforeAutospacing="1" w:after="100" w:afterAutospacing="1" w:line="240" w:lineRule="atLeast"/>
              <w:jc w:val="left"/>
              <w:rPr>
                <w:ins w:id="3661" w:author="User" w:date="2024-05-21T09:52:00Z"/>
                <w:rFonts w:ascii="微软雅黑" w:eastAsia="微软雅黑" w:hAnsi="微软雅黑" w:cs="宋体"/>
                <w:color w:val="191B1F"/>
                <w:kern w:val="0"/>
                <w:szCs w:val="21"/>
                <w14:ligatures w14:val="none"/>
              </w:rPr>
            </w:pPr>
            <w:ins w:id="3662" w:author="User" w:date="2024-05-21T09:53:00Z">
              <w:r w:rsidRPr="00D10643">
                <w:rPr>
                  <w:rFonts w:ascii="微软雅黑" w:eastAsia="微软雅黑" w:hAnsi="微软雅黑" w:cs="宋体" w:hint="eastAsia"/>
                  <w:color w:val="191B1F"/>
                  <w:kern w:val="0"/>
                  <w:szCs w:val="21"/>
                  <w14:ligatures w14:val="none"/>
                </w:rPr>
                <w:t>预留属性5</w:t>
              </w:r>
            </w:ins>
          </w:p>
        </w:tc>
      </w:tr>
    </w:tbl>
    <w:p w14:paraId="5BB7CFF4" w14:textId="1FF4BF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63" w:author="User" w:date="2024-05-21T16:02:00Z"/>
          <w:rFonts w:ascii="微软雅黑" w:eastAsia="微软雅黑" w:hAnsi="微软雅黑" w:cs="宋体"/>
          <w:color w:val="191B1F"/>
          <w:kern w:val="0"/>
          <w:szCs w:val="21"/>
          <w14:ligatures w14:val="none"/>
        </w:rPr>
      </w:pPr>
      <w:ins w:id="3664" w:author="User" w:date="2024-05-21T16:02:00Z">
        <w:r w:rsidRPr="0012078F">
          <w:rPr>
            <w:rFonts w:ascii="微软雅黑" w:eastAsia="微软雅黑" w:hAnsi="微软雅黑" w:cs="宋体"/>
            <w:color w:val="191B1F"/>
            <w:kern w:val="0"/>
            <w:szCs w:val="21"/>
            <w14:ligatures w14:val="none"/>
          </w:rPr>
          <w:t xml:space="preserve">CREATE TABLE </w:t>
        </w:r>
        <w:proofErr w:type="spellStart"/>
        <w:r w:rsidRPr="0012078F">
          <w:rPr>
            <w:rFonts w:ascii="微软雅黑" w:eastAsia="微软雅黑" w:hAnsi="微软雅黑" w:cs="宋体"/>
            <w:color w:val="191B1F"/>
            <w:kern w:val="0"/>
            <w:szCs w:val="21"/>
            <w14:ligatures w14:val="none"/>
          </w:rPr>
          <w:t>commission_sheet_</w:t>
        </w:r>
        <w:r>
          <w:rPr>
            <w:rFonts w:ascii="微软雅黑" w:eastAsia="微软雅黑" w:hAnsi="微软雅黑" w:cs="宋体" w:hint="eastAsia"/>
            <w:color w:val="191B1F"/>
            <w:kern w:val="0"/>
            <w:szCs w:val="21"/>
            <w14:ligatures w14:val="none"/>
          </w:rPr>
          <w:t>sy</w:t>
        </w:r>
        <w:proofErr w:type="spellEnd"/>
      </w:ins>
    </w:p>
    <w:p w14:paraId="35B1A054"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65" w:author="User" w:date="2024-05-21T16:02:00Z"/>
          <w:rFonts w:ascii="微软雅黑" w:eastAsia="微软雅黑" w:hAnsi="微软雅黑" w:cs="宋体"/>
          <w:color w:val="191B1F"/>
          <w:kern w:val="0"/>
          <w:szCs w:val="21"/>
          <w14:ligatures w14:val="none"/>
        </w:rPr>
      </w:pPr>
      <w:ins w:id="3666" w:author="User" w:date="2024-05-21T16:02:00Z">
        <w:r w:rsidRPr="0012078F">
          <w:rPr>
            <w:rFonts w:ascii="微软雅黑" w:eastAsia="微软雅黑" w:hAnsi="微软雅黑" w:cs="宋体"/>
            <w:color w:val="191B1F"/>
            <w:kern w:val="0"/>
            <w:szCs w:val="21"/>
            <w14:ligatures w14:val="none"/>
          </w:rPr>
          <w:lastRenderedPageBreak/>
          <w:t xml:space="preserve">  (</w:t>
        </w:r>
      </w:ins>
    </w:p>
    <w:p w14:paraId="7A608470"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67" w:author="User" w:date="2024-05-21T16:02:00Z"/>
          <w:rFonts w:ascii="微软雅黑" w:eastAsia="微软雅黑" w:hAnsi="微软雅黑" w:cs="宋体"/>
          <w:color w:val="191B1F"/>
          <w:kern w:val="0"/>
          <w:szCs w:val="21"/>
          <w14:ligatures w14:val="none"/>
        </w:rPr>
      </w:pPr>
      <w:ins w:id="3668" w:author="User" w:date="2024-05-21T16:02:00Z">
        <w:r w:rsidRPr="0012078F">
          <w:rPr>
            <w:rFonts w:ascii="微软雅黑" w:eastAsia="微软雅黑" w:hAnsi="微软雅黑" w:cs="宋体"/>
            <w:color w:val="191B1F"/>
            <w:kern w:val="0"/>
            <w:szCs w:val="21"/>
            <w14:ligatures w14:val="none"/>
          </w:rPr>
          <w:t xml:space="preserve">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 varchar(25) NOT NULL COMMENT '任务单编号',</w:t>
        </w:r>
      </w:ins>
    </w:p>
    <w:p w14:paraId="63C5B94B"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69" w:author="User" w:date="2024-05-21T16:02:00Z"/>
          <w:rFonts w:ascii="微软雅黑" w:eastAsia="微软雅黑" w:hAnsi="微软雅黑" w:cs="宋体"/>
          <w:color w:val="191B1F"/>
          <w:kern w:val="0"/>
          <w:szCs w:val="21"/>
          <w14:ligatures w14:val="none"/>
        </w:rPr>
      </w:pPr>
      <w:ins w:id="3670"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Gcmc</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NOT NULL COMMENT '工程</w:t>
        </w:r>
        <w:r>
          <w:rPr>
            <w:rFonts w:ascii="微软雅黑" w:eastAsia="微软雅黑" w:hAnsi="微软雅黑" w:cs="宋体" w:hint="eastAsia"/>
            <w:color w:val="191B1F"/>
            <w:kern w:val="0"/>
            <w:szCs w:val="21"/>
            <w14:ligatures w14:val="none"/>
          </w:rPr>
          <w:t>名称</w:t>
        </w:r>
        <w:r w:rsidRPr="0012078F">
          <w:rPr>
            <w:rFonts w:ascii="微软雅黑" w:eastAsia="微软雅黑" w:hAnsi="微软雅黑" w:cs="宋体"/>
            <w:color w:val="191B1F"/>
            <w:kern w:val="0"/>
            <w:szCs w:val="21"/>
            <w14:ligatures w14:val="none"/>
          </w:rPr>
          <w:t>',</w:t>
        </w:r>
      </w:ins>
    </w:p>
    <w:p w14:paraId="33624EC9"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71" w:author="User" w:date="2024-05-21T16:02:00Z"/>
          <w:rFonts w:ascii="微软雅黑" w:eastAsia="微软雅黑" w:hAnsi="微软雅黑" w:cs="宋体"/>
          <w:color w:val="191B1F"/>
          <w:kern w:val="0"/>
          <w:szCs w:val="21"/>
          <w14:ligatures w14:val="none"/>
        </w:rPr>
      </w:pPr>
      <w:ins w:id="3672"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Gcbh</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NOT NULL COMMENT '</w:t>
        </w:r>
        <w:r>
          <w:rPr>
            <w:rFonts w:ascii="微软雅黑" w:eastAsia="微软雅黑" w:hAnsi="微软雅黑" w:cs="宋体" w:hint="eastAsia"/>
            <w:color w:val="191B1F"/>
            <w:kern w:val="0"/>
            <w:szCs w:val="21"/>
            <w14:ligatures w14:val="none"/>
          </w:rPr>
          <w:t>工程编号</w:t>
        </w:r>
        <w:r w:rsidRPr="0012078F">
          <w:rPr>
            <w:rFonts w:ascii="微软雅黑" w:eastAsia="微软雅黑" w:hAnsi="微软雅黑" w:cs="宋体"/>
            <w:color w:val="191B1F"/>
            <w:kern w:val="0"/>
            <w:szCs w:val="21"/>
            <w14:ligatures w14:val="none"/>
          </w:rPr>
          <w:t>',</w:t>
        </w:r>
      </w:ins>
    </w:p>
    <w:p w14:paraId="5D753502"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73" w:author="User" w:date="2024-05-21T16:02:00Z"/>
          <w:rFonts w:ascii="微软雅黑" w:eastAsia="微软雅黑" w:hAnsi="微软雅黑" w:cs="宋体"/>
          <w:color w:val="191B1F"/>
          <w:kern w:val="0"/>
          <w:szCs w:val="21"/>
          <w14:ligatures w14:val="none"/>
        </w:rPr>
      </w:pPr>
      <w:ins w:id="3674"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sydw</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送样单位</w:t>
        </w:r>
        <w:r w:rsidRPr="0012078F">
          <w:rPr>
            <w:rFonts w:ascii="微软雅黑" w:eastAsia="微软雅黑" w:hAnsi="微软雅黑" w:cs="宋体"/>
            <w:color w:val="191B1F"/>
            <w:kern w:val="0"/>
            <w:szCs w:val="21"/>
            <w14:ligatures w14:val="none"/>
          </w:rPr>
          <w:t>',</w:t>
        </w:r>
      </w:ins>
    </w:p>
    <w:p w14:paraId="747F6C35"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75" w:author="User" w:date="2024-05-21T16:02:00Z"/>
          <w:rFonts w:ascii="微软雅黑" w:eastAsia="微软雅黑" w:hAnsi="微软雅黑" w:cs="宋体"/>
          <w:color w:val="191B1F"/>
          <w:kern w:val="0"/>
          <w:szCs w:val="21"/>
          <w14:ligatures w14:val="none"/>
        </w:rPr>
      </w:pPr>
      <w:ins w:id="3676"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Qyrq</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取样日期</w:t>
        </w:r>
        <w:r w:rsidRPr="0012078F">
          <w:rPr>
            <w:rFonts w:ascii="微软雅黑" w:eastAsia="微软雅黑" w:hAnsi="微软雅黑" w:cs="宋体"/>
            <w:color w:val="191B1F"/>
            <w:kern w:val="0"/>
            <w:szCs w:val="21"/>
            <w14:ligatures w14:val="none"/>
          </w:rPr>
          <w:t>',</w:t>
        </w:r>
      </w:ins>
    </w:p>
    <w:p w14:paraId="57672F54"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77" w:author="User" w:date="2024-05-21T16:02:00Z"/>
          <w:rFonts w:ascii="微软雅黑" w:eastAsia="微软雅黑" w:hAnsi="微软雅黑" w:cs="宋体"/>
          <w:color w:val="191B1F"/>
          <w:kern w:val="0"/>
          <w:szCs w:val="21"/>
          <w14:ligatures w14:val="none"/>
        </w:rPr>
      </w:pPr>
      <w:ins w:id="3678"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Syrq</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送样日期</w:t>
        </w:r>
        <w:r w:rsidRPr="0012078F">
          <w:rPr>
            <w:rFonts w:ascii="微软雅黑" w:eastAsia="微软雅黑" w:hAnsi="微软雅黑" w:cs="宋体"/>
            <w:color w:val="191B1F"/>
            <w:kern w:val="0"/>
            <w:szCs w:val="21"/>
            <w14:ligatures w14:val="none"/>
          </w:rPr>
          <w:t>',</w:t>
        </w:r>
      </w:ins>
    </w:p>
    <w:p w14:paraId="2C8F8FF2"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79" w:author="User" w:date="2024-05-21T16:02:00Z"/>
          <w:rFonts w:ascii="微软雅黑" w:eastAsia="微软雅黑" w:hAnsi="微软雅黑" w:cs="宋体"/>
          <w:color w:val="191B1F"/>
          <w:kern w:val="0"/>
          <w:szCs w:val="21"/>
          <w14:ligatures w14:val="none"/>
        </w:rPr>
      </w:pPr>
      <w:ins w:id="3680"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jsr</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接收人</w:t>
        </w:r>
        <w:r w:rsidRPr="0012078F">
          <w:rPr>
            <w:rFonts w:ascii="微软雅黑" w:eastAsia="微软雅黑" w:hAnsi="微软雅黑" w:cs="宋体"/>
            <w:color w:val="191B1F"/>
            <w:kern w:val="0"/>
            <w:szCs w:val="21"/>
            <w14:ligatures w14:val="none"/>
          </w:rPr>
          <w:t>',</w:t>
        </w:r>
      </w:ins>
    </w:p>
    <w:p w14:paraId="1A91F602"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81" w:author="User" w:date="2024-05-21T16:02:00Z"/>
          <w:rFonts w:ascii="微软雅黑" w:eastAsia="微软雅黑" w:hAnsi="微软雅黑" w:cs="宋体"/>
          <w:color w:val="191B1F"/>
          <w:kern w:val="0"/>
          <w:szCs w:val="21"/>
          <w14:ligatures w14:val="none"/>
        </w:rPr>
      </w:pPr>
      <w:ins w:id="3682"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SNno</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室内编号</w:t>
        </w:r>
        <w:r w:rsidRPr="0012078F">
          <w:rPr>
            <w:rFonts w:ascii="微软雅黑" w:eastAsia="微软雅黑" w:hAnsi="微软雅黑" w:cs="宋体"/>
            <w:color w:val="191B1F"/>
            <w:kern w:val="0"/>
            <w:szCs w:val="21"/>
            <w14:ligatures w14:val="none"/>
          </w:rPr>
          <w:t>',</w:t>
        </w:r>
      </w:ins>
    </w:p>
    <w:p w14:paraId="6C975BF4"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83" w:author="User" w:date="2024-05-21T16:02:00Z"/>
          <w:rFonts w:ascii="微软雅黑" w:eastAsia="微软雅黑" w:hAnsi="微软雅黑" w:cs="宋体"/>
          <w:color w:val="191B1F"/>
          <w:kern w:val="0"/>
          <w:szCs w:val="21"/>
          <w14:ligatures w14:val="none"/>
        </w:rPr>
      </w:pPr>
      <w:ins w:id="3684"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hint="eastAsia"/>
            <w:color w:val="191B1F"/>
            <w:kern w:val="0"/>
            <w:szCs w:val="21"/>
            <w14:ligatures w14:val="none"/>
          </w:rPr>
          <w:t>YWno</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野外编号</w:t>
        </w:r>
        <w:r w:rsidRPr="0012078F">
          <w:rPr>
            <w:rFonts w:ascii="微软雅黑" w:eastAsia="微软雅黑" w:hAnsi="微软雅黑" w:cs="宋体"/>
            <w:color w:val="191B1F"/>
            <w:kern w:val="0"/>
            <w:szCs w:val="21"/>
            <w14:ligatures w14:val="none"/>
          </w:rPr>
          <w:t>',</w:t>
        </w:r>
      </w:ins>
    </w:p>
    <w:p w14:paraId="05AF8672" w14:textId="0D3371D9"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85" w:author="User" w:date="2024-05-21T16:02:00Z"/>
          <w:rFonts w:ascii="微软雅黑" w:eastAsia="微软雅黑" w:hAnsi="微软雅黑" w:cs="宋体"/>
          <w:color w:val="191B1F"/>
          <w:kern w:val="0"/>
          <w:szCs w:val="21"/>
          <w14:ligatures w14:val="none"/>
        </w:rPr>
      </w:pPr>
      <w:ins w:id="3686"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sdz</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ins>
      <w:ins w:id="3687" w:author="User" w:date="2024-05-21T16:08:00Z">
        <w:r>
          <w:rPr>
            <w:rFonts w:ascii="微软雅黑" w:eastAsia="微软雅黑" w:hAnsi="微软雅黑" w:cs="宋体" w:hint="eastAsia"/>
            <w:color w:val="191B1F"/>
            <w:kern w:val="0"/>
            <w:szCs w:val="21"/>
            <w14:ligatures w14:val="none"/>
          </w:rPr>
          <w:t>取水地址</w:t>
        </w:r>
      </w:ins>
      <w:ins w:id="3688" w:author="User" w:date="2024-05-21T16:02:00Z">
        <w:r w:rsidRPr="0012078F">
          <w:rPr>
            <w:rFonts w:ascii="微软雅黑" w:eastAsia="微软雅黑" w:hAnsi="微软雅黑" w:cs="宋体"/>
            <w:color w:val="191B1F"/>
            <w:kern w:val="0"/>
            <w:szCs w:val="21"/>
            <w14:ligatures w14:val="none"/>
          </w:rPr>
          <w:t>',</w:t>
        </w:r>
      </w:ins>
    </w:p>
    <w:p w14:paraId="39C57EFC" w14:textId="2E4E0B1A"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89" w:author="User" w:date="2024-05-21T16:02:00Z"/>
          <w:rFonts w:ascii="微软雅黑" w:eastAsia="微软雅黑" w:hAnsi="微软雅黑" w:cs="宋体"/>
          <w:color w:val="191B1F"/>
          <w:kern w:val="0"/>
          <w:szCs w:val="21"/>
          <w14:ligatures w14:val="none"/>
        </w:rPr>
      </w:pPr>
      <w:ins w:id="3690"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ylx</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ins>
      <w:ins w:id="3691" w:author="User" w:date="2024-05-21T16:08:00Z">
        <w:r>
          <w:rPr>
            <w:rFonts w:ascii="微软雅黑" w:eastAsia="微软雅黑" w:hAnsi="微软雅黑" w:cs="宋体" w:hint="eastAsia"/>
            <w:color w:val="191B1F"/>
            <w:kern w:val="0"/>
            <w:szCs w:val="21"/>
            <w14:ligatures w14:val="none"/>
          </w:rPr>
          <w:t>水源类型</w:t>
        </w:r>
      </w:ins>
      <w:ins w:id="3692" w:author="User" w:date="2024-05-21T16:02:00Z">
        <w:r w:rsidRPr="0012078F">
          <w:rPr>
            <w:rFonts w:ascii="微软雅黑" w:eastAsia="微软雅黑" w:hAnsi="微软雅黑" w:cs="宋体"/>
            <w:color w:val="191B1F"/>
            <w:kern w:val="0"/>
            <w:szCs w:val="21"/>
            <w14:ligatures w14:val="none"/>
          </w:rPr>
          <w:t>',</w:t>
        </w:r>
      </w:ins>
    </w:p>
    <w:p w14:paraId="68A54C88" w14:textId="389E2090"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93" w:author="User" w:date="2024-05-21T16:02:00Z"/>
          <w:rFonts w:ascii="微软雅黑" w:eastAsia="微软雅黑" w:hAnsi="微软雅黑" w:cs="宋体"/>
          <w:color w:val="191B1F"/>
          <w:kern w:val="0"/>
          <w:szCs w:val="21"/>
          <w14:ligatures w14:val="none"/>
        </w:rPr>
      </w:pPr>
      <w:ins w:id="3694" w:author="User" w:date="2024-05-21T16:02:00Z">
        <w:r w:rsidRPr="0012078F">
          <w:rPr>
            <w:rFonts w:ascii="微软雅黑" w:eastAsia="微软雅黑" w:hAnsi="微软雅黑" w:cs="宋体"/>
            <w:color w:val="191B1F"/>
            <w:kern w:val="0"/>
            <w:szCs w:val="21"/>
            <w14:ligatures w14:val="none"/>
          </w:rPr>
          <w:t xml:space="preserve">  `</w:t>
        </w: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ssd</w:t>
        </w:r>
        <w:proofErr w:type="spellEnd"/>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ins>
      <w:ins w:id="3695" w:author="User" w:date="2024-05-21T16:07:00Z">
        <w:r>
          <w:rPr>
            <w:rFonts w:ascii="微软雅黑" w:eastAsia="微软雅黑" w:hAnsi="微软雅黑" w:cs="宋体" w:hint="eastAsia"/>
            <w:color w:val="191B1F"/>
            <w:kern w:val="0"/>
            <w:szCs w:val="21"/>
            <w14:ligatures w14:val="none"/>
          </w:rPr>
          <w:t>取水深度（m）</w:t>
        </w:r>
      </w:ins>
      <w:ins w:id="3696" w:author="User" w:date="2024-05-21T16:02:00Z">
        <w:r w:rsidRPr="0012078F">
          <w:rPr>
            <w:rFonts w:ascii="微软雅黑" w:eastAsia="微软雅黑" w:hAnsi="微软雅黑" w:cs="宋体"/>
            <w:color w:val="191B1F"/>
            <w:kern w:val="0"/>
            <w:szCs w:val="21"/>
            <w14:ligatures w14:val="none"/>
          </w:rPr>
          <w:t>',</w:t>
        </w:r>
      </w:ins>
    </w:p>
    <w:p w14:paraId="2875E615" w14:textId="0D61B82B"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697" w:author="User" w:date="2024-05-21T16:02:00Z"/>
          <w:rFonts w:ascii="微软雅黑" w:eastAsia="微软雅黑" w:hAnsi="微软雅黑" w:cs="宋体"/>
          <w:color w:val="191B1F"/>
          <w:kern w:val="0"/>
          <w:szCs w:val="21"/>
          <w14:ligatures w14:val="none"/>
        </w:rPr>
      </w:pPr>
      <w:ins w:id="3698" w:author="User" w:date="2024-05-21T16:02:00Z">
        <w:r w:rsidRPr="0012078F">
          <w:rPr>
            <w:rFonts w:ascii="微软雅黑" w:eastAsia="微软雅黑" w:hAnsi="微软雅黑" w:cs="宋体"/>
            <w:color w:val="191B1F"/>
            <w:kern w:val="0"/>
            <w:szCs w:val="21"/>
            <w14:ligatures w14:val="none"/>
          </w:rPr>
          <w:t xml:space="preserve">  `</w:t>
        </w:r>
      </w:ins>
      <w:proofErr w:type="spellStart"/>
      <w:ins w:id="3699" w:author="User" w:date="2024-05-21T16:03:00Z">
        <w:r>
          <w:rPr>
            <w:rFonts w:ascii="微软雅黑" w:eastAsia="微软雅黑" w:hAnsi="微软雅黑" w:cs="宋体"/>
            <w:color w:val="191B1F"/>
            <w:kern w:val="0"/>
            <w:szCs w:val="21"/>
            <w14:ligatures w14:val="none"/>
          </w:rPr>
          <w:t>F</w:t>
        </w:r>
        <w:r>
          <w:rPr>
            <w:rFonts w:ascii="微软雅黑" w:eastAsia="微软雅黑" w:hAnsi="微软雅黑" w:cs="宋体" w:hint="eastAsia"/>
            <w:color w:val="191B1F"/>
            <w:kern w:val="0"/>
            <w:szCs w:val="21"/>
            <w14:ligatures w14:val="none"/>
          </w:rPr>
          <w:t>xmd</w:t>
        </w:r>
      </w:ins>
      <w:proofErr w:type="spellEnd"/>
      <w:ins w:id="3700" w:author="User" w:date="2024-05-21T16:02:00Z">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ins>
      <w:ins w:id="3701" w:author="User" w:date="2024-05-21T16:07:00Z">
        <w:r>
          <w:rPr>
            <w:rFonts w:ascii="微软雅黑" w:eastAsia="微软雅黑" w:hAnsi="微软雅黑" w:cs="宋体" w:hint="eastAsia"/>
            <w:color w:val="191B1F"/>
            <w:kern w:val="0"/>
            <w:szCs w:val="21"/>
            <w14:ligatures w14:val="none"/>
          </w:rPr>
          <w:t>分析目的</w:t>
        </w:r>
      </w:ins>
      <w:ins w:id="3702" w:author="User" w:date="2024-05-21T16:02:00Z">
        <w:r w:rsidRPr="0012078F">
          <w:rPr>
            <w:rFonts w:ascii="微软雅黑" w:eastAsia="微软雅黑" w:hAnsi="微软雅黑" w:cs="宋体"/>
            <w:color w:val="191B1F"/>
            <w:kern w:val="0"/>
            <w:szCs w:val="21"/>
            <w14:ligatures w14:val="none"/>
          </w:rPr>
          <w:t>',</w:t>
        </w:r>
      </w:ins>
    </w:p>
    <w:p w14:paraId="4E0883F4" w14:textId="1DB1027A"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703" w:author="User" w:date="2024-05-21T16:02:00Z"/>
          <w:rFonts w:ascii="微软雅黑" w:eastAsia="微软雅黑" w:hAnsi="微软雅黑" w:cs="宋体"/>
          <w:color w:val="191B1F"/>
          <w:kern w:val="0"/>
          <w:szCs w:val="21"/>
          <w14:ligatures w14:val="none"/>
        </w:rPr>
      </w:pPr>
      <w:ins w:id="3704" w:author="User" w:date="2024-05-21T16:02:00Z">
        <w:r w:rsidRPr="0012078F">
          <w:rPr>
            <w:rFonts w:ascii="微软雅黑" w:eastAsia="微软雅黑" w:hAnsi="微软雅黑" w:cs="宋体"/>
            <w:color w:val="191B1F"/>
            <w:kern w:val="0"/>
            <w:szCs w:val="21"/>
            <w14:ligatures w14:val="none"/>
          </w:rPr>
          <w:t xml:space="preserve">  `</w:t>
        </w:r>
      </w:ins>
      <w:proofErr w:type="spellStart"/>
      <w:ins w:id="3705" w:author="User" w:date="2024-06-13T21:08:00Z">
        <w:r w:rsidR="00B63DEA">
          <w:rPr>
            <w:rFonts w:ascii="微软雅黑" w:eastAsia="微软雅黑" w:hAnsi="微软雅黑" w:cs="宋体" w:hint="eastAsia"/>
            <w:color w:val="191B1F"/>
            <w:kern w:val="0"/>
            <w:szCs w:val="21"/>
            <w14:ligatures w14:val="none"/>
          </w:rPr>
          <w:t>xmbh</w:t>
        </w:r>
      </w:ins>
      <w:proofErr w:type="spellEnd"/>
      <w:ins w:id="3706" w:author="User" w:date="2024-05-21T16:02:00Z">
        <w:r w:rsidRPr="0012078F">
          <w:rPr>
            <w:rFonts w:ascii="微软雅黑" w:eastAsia="微软雅黑" w:hAnsi="微软雅黑" w:cs="宋体"/>
            <w:color w:val="191B1F"/>
            <w:kern w:val="0"/>
            <w:szCs w:val="21"/>
            <w14:ligatures w14:val="none"/>
          </w:rPr>
          <w:t>`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ins>
      <w:ins w:id="3707" w:author="User" w:date="2024-06-13T21:08:00Z">
        <w:r w:rsidR="00B63DEA">
          <w:rPr>
            <w:rFonts w:ascii="微软雅黑" w:eastAsia="微软雅黑" w:hAnsi="微软雅黑" w:cs="宋体" w:hint="eastAsia"/>
            <w:color w:val="191B1F"/>
            <w:kern w:val="0"/>
            <w:szCs w:val="21"/>
            <w14:ligatures w14:val="none"/>
          </w:rPr>
          <w:t>项目编号</w:t>
        </w:r>
      </w:ins>
      <w:ins w:id="3708" w:author="User" w:date="2024-05-21T16:02:00Z">
        <w:r w:rsidRPr="0012078F">
          <w:rPr>
            <w:rFonts w:ascii="微软雅黑" w:eastAsia="微软雅黑" w:hAnsi="微软雅黑" w:cs="宋体"/>
            <w:color w:val="191B1F"/>
            <w:kern w:val="0"/>
            <w:szCs w:val="21"/>
            <w14:ligatures w14:val="none"/>
          </w:rPr>
          <w:t>',</w:t>
        </w:r>
      </w:ins>
    </w:p>
    <w:p w14:paraId="651F062D"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709" w:author="User" w:date="2024-05-21T16:02:00Z"/>
          <w:rFonts w:ascii="微软雅黑" w:eastAsia="微软雅黑" w:hAnsi="微软雅黑" w:cs="宋体"/>
          <w:color w:val="191B1F"/>
          <w:kern w:val="0"/>
          <w:szCs w:val="21"/>
          <w14:ligatures w14:val="none"/>
        </w:rPr>
      </w:pPr>
      <w:ins w:id="3710" w:author="User" w:date="2024-05-21T16:02:00Z">
        <w:r w:rsidRPr="0012078F">
          <w:rPr>
            <w:rFonts w:ascii="微软雅黑" w:eastAsia="微软雅黑" w:hAnsi="微软雅黑" w:cs="宋体"/>
            <w:color w:val="191B1F"/>
            <w:kern w:val="0"/>
            <w:szCs w:val="21"/>
            <w14:ligatures w14:val="none"/>
          </w:rPr>
          <w:lastRenderedPageBreak/>
          <w:t xml:space="preserve">  `Attribute_1`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w:t>
        </w:r>
        <w:r>
          <w:rPr>
            <w:rFonts w:ascii="微软雅黑" w:eastAsia="微软雅黑" w:hAnsi="微软雅黑" w:cs="宋体" w:hint="eastAsia"/>
            <w:color w:val="191B1F"/>
            <w:kern w:val="0"/>
            <w:szCs w:val="21"/>
            <w14:ligatures w14:val="none"/>
          </w:rPr>
          <w:t>数据日期（YYYY-MM-DD</w:t>
        </w:r>
        <w:r>
          <w:rPr>
            <w:rFonts w:ascii="微软雅黑" w:eastAsia="微软雅黑" w:hAnsi="微软雅黑" w:cs="宋体"/>
            <w:color w:val="191B1F"/>
            <w:kern w:val="0"/>
            <w:szCs w:val="21"/>
            <w14:ligatures w14:val="none"/>
          </w:rPr>
          <w:t>）</w:t>
        </w:r>
        <w:r w:rsidRPr="0012078F">
          <w:rPr>
            <w:rFonts w:ascii="微软雅黑" w:eastAsia="微软雅黑" w:hAnsi="微软雅黑" w:cs="宋体"/>
            <w:color w:val="191B1F"/>
            <w:kern w:val="0"/>
            <w:szCs w:val="21"/>
            <w14:ligatures w14:val="none"/>
          </w:rPr>
          <w:t>',</w:t>
        </w:r>
      </w:ins>
    </w:p>
    <w:p w14:paraId="723CE7D4"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711" w:author="User" w:date="2024-05-21T16:02:00Z"/>
          <w:rFonts w:ascii="微软雅黑" w:eastAsia="微软雅黑" w:hAnsi="微软雅黑" w:cs="宋体"/>
          <w:color w:val="191B1F"/>
          <w:kern w:val="0"/>
          <w:szCs w:val="21"/>
          <w14:ligatures w14:val="none"/>
        </w:rPr>
      </w:pPr>
      <w:ins w:id="3712" w:author="User" w:date="2024-05-21T16:02:00Z">
        <w:r w:rsidRPr="0012078F">
          <w:rPr>
            <w:rFonts w:ascii="微软雅黑" w:eastAsia="微软雅黑" w:hAnsi="微软雅黑" w:cs="宋体"/>
            <w:color w:val="191B1F"/>
            <w:kern w:val="0"/>
            <w:szCs w:val="21"/>
            <w14:ligatures w14:val="none"/>
          </w:rPr>
          <w:t xml:space="preserve">  `Attribute_2`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'预留属性\r\n',</w:t>
        </w:r>
      </w:ins>
    </w:p>
    <w:p w14:paraId="2596970B"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713" w:author="User" w:date="2024-05-21T16:02:00Z"/>
          <w:rFonts w:ascii="微软雅黑" w:eastAsia="微软雅黑" w:hAnsi="微软雅黑" w:cs="宋体"/>
          <w:color w:val="191B1F"/>
          <w:kern w:val="0"/>
          <w:szCs w:val="21"/>
          <w14:ligatures w14:val="none"/>
        </w:rPr>
      </w:pPr>
      <w:ins w:id="3714" w:author="User" w:date="2024-05-21T16:02:00Z">
        <w:r w:rsidRPr="0012078F">
          <w:rPr>
            <w:rFonts w:ascii="微软雅黑" w:eastAsia="微软雅黑" w:hAnsi="微软雅黑" w:cs="宋体"/>
            <w:color w:val="191B1F"/>
            <w:kern w:val="0"/>
            <w:szCs w:val="21"/>
            <w14:ligatures w14:val="none"/>
          </w:rPr>
          <w:t xml:space="preserve">  `Attribute_3`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'预留属性\r\n',</w:t>
        </w:r>
      </w:ins>
    </w:p>
    <w:p w14:paraId="1D2D518C"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715" w:author="User" w:date="2024-05-21T16:02:00Z"/>
          <w:rFonts w:ascii="微软雅黑" w:eastAsia="微软雅黑" w:hAnsi="微软雅黑" w:cs="宋体"/>
          <w:color w:val="191B1F"/>
          <w:kern w:val="0"/>
          <w:szCs w:val="21"/>
          <w14:ligatures w14:val="none"/>
        </w:rPr>
      </w:pPr>
      <w:ins w:id="3716" w:author="User" w:date="2024-05-21T16:02:00Z">
        <w:r w:rsidRPr="0012078F">
          <w:rPr>
            <w:rFonts w:ascii="微软雅黑" w:eastAsia="微软雅黑" w:hAnsi="微软雅黑" w:cs="宋体"/>
            <w:color w:val="191B1F"/>
            <w:kern w:val="0"/>
            <w:szCs w:val="21"/>
            <w14:ligatures w14:val="none"/>
          </w:rPr>
          <w:t xml:space="preserve">  `Attribute_4`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'预留属性\r\n',</w:t>
        </w:r>
      </w:ins>
    </w:p>
    <w:p w14:paraId="6E9E2573" w14:textId="77777777" w:rsidR="00027147" w:rsidRPr="0012078F" w:rsidRDefault="00027147" w:rsidP="00027147">
      <w:pPr>
        <w:widowControl/>
        <w:shd w:val="clear" w:color="auto" w:fill="FFFFFF"/>
        <w:tabs>
          <w:tab w:val="left" w:pos="720"/>
        </w:tabs>
        <w:spacing w:before="100" w:beforeAutospacing="1" w:after="100" w:afterAutospacing="1" w:line="240" w:lineRule="atLeast"/>
        <w:jc w:val="left"/>
        <w:rPr>
          <w:ins w:id="3717" w:author="User" w:date="2024-05-21T16:02:00Z"/>
          <w:rFonts w:ascii="微软雅黑" w:eastAsia="微软雅黑" w:hAnsi="微软雅黑" w:cs="宋体"/>
          <w:color w:val="191B1F"/>
          <w:kern w:val="0"/>
          <w:szCs w:val="21"/>
          <w14:ligatures w14:val="none"/>
        </w:rPr>
      </w:pPr>
      <w:ins w:id="3718" w:author="User" w:date="2024-05-21T16:02:00Z">
        <w:r w:rsidRPr="0012078F">
          <w:rPr>
            <w:rFonts w:ascii="微软雅黑" w:eastAsia="微软雅黑" w:hAnsi="微软雅黑" w:cs="宋体"/>
            <w:color w:val="191B1F"/>
            <w:kern w:val="0"/>
            <w:szCs w:val="21"/>
            <w14:ligatures w14:val="none"/>
          </w:rPr>
          <w:t xml:space="preserve">  `Attribute_5` varchar(</w:t>
        </w:r>
        <w:r>
          <w:rPr>
            <w:rFonts w:ascii="微软雅黑" w:eastAsia="微软雅黑" w:hAnsi="微软雅黑" w:cs="宋体"/>
            <w:color w:val="191B1F"/>
            <w:kern w:val="0"/>
            <w:szCs w:val="21"/>
            <w14:ligatures w14:val="none"/>
          </w:rPr>
          <w:t>25</w:t>
        </w:r>
        <w:r w:rsidRPr="0012078F">
          <w:rPr>
            <w:rFonts w:ascii="微软雅黑" w:eastAsia="微软雅黑" w:hAnsi="微软雅黑" w:cs="宋体"/>
            <w:color w:val="191B1F"/>
            <w:kern w:val="0"/>
            <w:szCs w:val="21"/>
            <w14:ligatures w14:val="none"/>
          </w:rPr>
          <w:t>) NULL COMMENT '预留属性\r\n',</w:t>
        </w:r>
      </w:ins>
    </w:p>
    <w:p w14:paraId="440F9275" w14:textId="77777777" w:rsidR="00027147" w:rsidRDefault="00027147" w:rsidP="00027147">
      <w:pPr>
        <w:widowControl/>
        <w:shd w:val="clear" w:color="auto" w:fill="FFFFFF"/>
        <w:tabs>
          <w:tab w:val="left" w:pos="720"/>
        </w:tabs>
        <w:spacing w:before="100" w:beforeAutospacing="1" w:after="100" w:afterAutospacing="1" w:line="240" w:lineRule="atLeast"/>
        <w:jc w:val="left"/>
        <w:rPr>
          <w:ins w:id="3719" w:author="User" w:date="2024-05-21T16:02:00Z"/>
          <w:rFonts w:ascii="微软雅黑" w:eastAsia="微软雅黑" w:hAnsi="微软雅黑" w:cs="宋体"/>
          <w:color w:val="191B1F"/>
          <w:kern w:val="0"/>
          <w:szCs w:val="21"/>
          <w14:ligatures w14:val="none"/>
        </w:rPr>
      </w:pPr>
      <w:ins w:id="3720" w:author="User" w:date="2024-05-21T16:02:00Z">
        <w:r w:rsidRPr="0012078F">
          <w:rPr>
            <w:rFonts w:ascii="微软雅黑" w:eastAsia="微软雅黑" w:hAnsi="微软雅黑" w:cs="宋体"/>
            <w:color w:val="191B1F"/>
            <w:kern w:val="0"/>
            <w:szCs w:val="21"/>
            <w14:ligatures w14:val="none"/>
          </w:rPr>
          <w:t xml:space="preserve">  PRIMARY KEY (`</w:t>
        </w:r>
        <w:proofErr w:type="spellStart"/>
        <w:r w:rsidRPr="0012078F">
          <w:rPr>
            <w:rFonts w:ascii="微软雅黑" w:eastAsia="微软雅黑" w:hAnsi="微软雅黑" w:cs="宋体"/>
            <w:color w:val="191B1F"/>
            <w:kern w:val="0"/>
            <w:szCs w:val="21"/>
            <w14:ligatures w14:val="none"/>
          </w:rPr>
          <w:t>cno</w:t>
        </w:r>
        <w:proofErr w:type="spellEnd"/>
        <w:r w:rsidRPr="0012078F">
          <w:rPr>
            <w:rFonts w:ascii="微软雅黑" w:eastAsia="微软雅黑" w:hAnsi="微软雅黑" w:cs="宋体"/>
            <w:color w:val="191B1F"/>
            <w:kern w:val="0"/>
            <w:szCs w:val="21"/>
            <w14:ligatures w14:val="none"/>
          </w:rPr>
          <w:t>`));</w:t>
        </w:r>
      </w:ins>
    </w:p>
    <w:p w14:paraId="3DBA385D" w14:textId="77777777" w:rsidR="00027147" w:rsidRDefault="00027147" w:rsidP="00A410CF">
      <w:pPr>
        <w:widowControl/>
        <w:shd w:val="clear" w:color="auto" w:fill="FFFFFF"/>
        <w:tabs>
          <w:tab w:val="left" w:pos="720"/>
        </w:tabs>
        <w:spacing w:before="100" w:beforeAutospacing="1" w:after="100" w:afterAutospacing="1" w:line="240" w:lineRule="atLeast"/>
        <w:jc w:val="left"/>
        <w:rPr>
          <w:ins w:id="3721" w:author="User" w:date="2024-05-21T16:02:00Z"/>
          <w:rFonts w:ascii="微软雅黑" w:eastAsia="微软雅黑" w:hAnsi="微软雅黑" w:cs="宋体"/>
          <w:b/>
          <w:bCs/>
          <w:color w:val="191B1F"/>
          <w:kern w:val="0"/>
          <w:sz w:val="24"/>
          <w:szCs w:val="24"/>
          <w14:ligatures w14:val="none"/>
        </w:rPr>
      </w:pPr>
    </w:p>
    <w:p w14:paraId="1EDAEBEF" w14:textId="523105D9"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b/>
          <w:bCs/>
          <w:color w:val="191B1F"/>
          <w:kern w:val="0"/>
          <w:sz w:val="24"/>
          <w:szCs w:val="24"/>
          <w14:ligatures w14:val="none"/>
        </w:rPr>
      </w:pPr>
      <w:proofErr w:type="spellStart"/>
      <w:r w:rsidRPr="00D10643">
        <w:rPr>
          <w:rFonts w:ascii="微软雅黑" w:eastAsia="微软雅黑" w:hAnsi="微软雅黑" w:cs="宋体"/>
          <w:b/>
          <w:bCs/>
          <w:color w:val="191B1F"/>
          <w:kern w:val="0"/>
          <w:sz w:val="24"/>
          <w:szCs w:val="24"/>
          <w14:ligatures w14:val="none"/>
          <w:rPrChange w:id="3722" w:author="User" w:date="2024-05-21T10:10:00Z">
            <w:rPr>
              <w:rFonts w:ascii="微软雅黑" w:eastAsia="微软雅黑" w:hAnsi="微软雅黑" w:cs="宋体"/>
              <w:b/>
              <w:bCs/>
              <w:color w:val="191B1F"/>
              <w:kern w:val="0"/>
              <w:sz w:val="24"/>
              <w:szCs w:val="24"/>
              <w:highlight w:val="yellow"/>
              <w14:ligatures w14:val="none"/>
            </w:rPr>
          </w:rPrChange>
        </w:rPr>
        <w:t>task_custom</w:t>
      </w:r>
      <w:proofErr w:type="spellEnd"/>
      <w:r w:rsidRPr="00D10643">
        <w:rPr>
          <w:rFonts w:ascii="微软雅黑" w:eastAsia="微软雅黑" w:hAnsi="微软雅黑" w:cs="宋体"/>
          <w:b/>
          <w:bCs/>
          <w:color w:val="191B1F"/>
          <w:kern w:val="0"/>
          <w:sz w:val="24"/>
          <w:szCs w:val="24"/>
          <w14:ligatures w14:val="none"/>
          <w:rPrChange w:id="3723" w:author="User" w:date="2024-05-21T10:10:00Z">
            <w:rPr>
              <w:rFonts w:ascii="微软雅黑" w:eastAsia="微软雅黑" w:hAnsi="微软雅黑" w:cs="宋体"/>
              <w:b/>
              <w:bCs/>
              <w:color w:val="191B1F"/>
              <w:kern w:val="0"/>
              <w:sz w:val="24"/>
              <w:szCs w:val="24"/>
              <w:highlight w:val="yellow"/>
              <w14:ligatures w14:val="none"/>
            </w:rPr>
          </w:rPrChange>
        </w:rPr>
        <w:t xml:space="preserve">  手填表内容</w:t>
      </w:r>
    </w:p>
    <w:p w14:paraId="4F99EEB0" w14:textId="527BBD2D" w:rsidR="00A410CF" w:rsidRPr="00D10643" w:rsidRDefault="00A410CF" w:rsidP="00A410CF">
      <w:pPr>
        <w:widowControl/>
        <w:shd w:val="clear" w:color="auto" w:fill="FFFFFF"/>
        <w:tabs>
          <w:tab w:val="left" w:pos="720"/>
        </w:tabs>
        <w:spacing w:before="100" w:beforeAutospacing="1" w:after="100" w:afterAutospacing="1" w:line="240" w:lineRule="atLeast"/>
        <w:ind w:left="720"/>
        <w:jc w:val="left"/>
        <w:rPr>
          <w:rFonts w:ascii="微软雅黑" w:eastAsia="微软雅黑" w:hAnsi="微软雅黑" w:cs="宋体"/>
          <w:color w:val="191B1F"/>
          <w:kern w:val="0"/>
          <w:szCs w:val="21"/>
          <w14:ligatures w14:val="none"/>
          <w:rPrChange w:id="372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25" w:author="User" w:date="2024-05-21T10:10:00Z">
            <w:rPr>
              <w:rFonts w:ascii="微软雅黑" w:eastAsia="微软雅黑" w:hAnsi="微软雅黑" w:cs="宋体" w:hint="eastAsia"/>
              <w:color w:val="191B1F"/>
              <w:kern w:val="0"/>
              <w:szCs w:val="21"/>
              <w:highlight w:val="yellow"/>
              <w14:ligatures w14:val="none"/>
            </w:rPr>
          </w:rPrChange>
        </w:rPr>
        <w:t>表单展示：</w:t>
      </w:r>
    </w:p>
    <w:tbl>
      <w:tblPr>
        <w:tblStyle w:val="ad"/>
        <w:tblW w:w="8773" w:type="dxa"/>
        <w:tblInd w:w="720" w:type="dxa"/>
        <w:tblLook w:val="04A0" w:firstRow="1" w:lastRow="0" w:firstColumn="1" w:lastColumn="0" w:noHBand="0" w:noVBand="1"/>
      </w:tblPr>
      <w:tblGrid>
        <w:gridCol w:w="1923"/>
        <w:gridCol w:w="1858"/>
        <w:gridCol w:w="1851"/>
        <w:gridCol w:w="3141"/>
      </w:tblGrid>
      <w:tr w:rsidR="00A410CF" w:rsidRPr="00D10643" w14:paraId="60BEFD68" w14:textId="77777777" w:rsidTr="0005218C">
        <w:tc>
          <w:tcPr>
            <w:tcW w:w="1923" w:type="dxa"/>
          </w:tcPr>
          <w:p w14:paraId="6C538FB2" w14:textId="77777777" w:rsidR="00A410CF" w:rsidRPr="00D10643" w:rsidRDefault="00A410CF"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2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27" w:author="User" w:date="2024-05-21T10:10:00Z">
                  <w:rPr>
                    <w:rFonts w:ascii="微软雅黑" w:eastAsia="微软雅黑" w:hAnsi="微软雅黑" w:cs="宋体" w:hint="eastAsia"/>
                    <w:color w:val="191B1F"/>
                    <w:kern w:val="0"/>
                    <w:szCs w:val="21"/>
                    <w:highlight w:val="yellow"/>
                    <w14:ligatures w14:val="none"/>
                  </w:rPr>
                </w:rPrChange>
              </w:rPr>
              <w:t>属性名称</w:t>
            </w:r>
          </w:p>
        </w:tc>
        <w:tc>
          <w:tcPr>
            <w:tcW w:w="1858" w:type="dxa"/>
          </w:tcPr>
          <w:p w14:paraId="5CBC81D2" w14:textId="77777777" w:rsidR="00A410CF" w:rsidRPr="00D10643" w:rsidRDefault="00A410CF"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2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29" w:author="User" w:date="2024-05-21T10:10:00Z">
                  <w:rPr>
                    <w:rFonts w:ascii="微软雅黑" w:eastAsia="微软雅黑" w:hAnsi="微软雅黑" w:cs="宋体" w:hint="eastAsia"/>
                    <w:color w:val="191B1F"/>
                    <w:kern w:val="0"/>
                    <w:szCs w:val="21"/>
                    <w:highlight w:val="yellow"/>
                    <w14:ligatures w14:val="none"/>
                  </w:rPr>
                </w:rPrChange>
              </w:rPr>
              <w:t>数据类型</w:t>
            </w:r>
          </w:p>
        </w:tc>
        <w:tc>
          <w:tcPr>
            <w:tcW w:w="1851" w:type="dxa"/>
          </w:tcPr>
          <w:p w14:paraId="46CD2D54" w14:textId="77777777" w:rsidR="00A410CF" w:rsidRPr="00D10643" w:rsidRDefault="00A410CF"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3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31" w:author="User" w:date="2024-05-21T10:10:00Z">
                  <w:rPr>
                    <w:rFonts w:ascii="微软雅黑" w:eastAsia="微软雅黑" w:hAnsi="微软雅黑" w:cs="宋体" w:hint="eastAsia"/>
                    <w:color w:val="191B1F"/>
                    <w:kern w:val="0"/>
                    <w:szCs w:val="21"/>
                    <w:highlight w:val="yellow"/>
                    <w14:ligatures w14:val="none"/>
                  </w:rPr>
                </w:rPrChange>
              </w:rPr>
              <w:t>数据来源</w:t>
            </w:r>
          </w:p>
        </w:tc>
        <w:tc>
          <w:tcPr>
            <w:tcW w:w="3141" w:type="dxa"/>
          </w:tcPr>
          <w:p w14:paraId="4850D9C4" w14:textId="77777777" w:rsidR="00A410CF" w:rsidRPr="00D10643" w:rsidRDefault="00A410CF"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3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33" w:author="User" w:date="2024-05-21T10:10:00Z">
                  <w:rPr>
                    <w:rFonts w:ascii="微软雅黑" w:eastAsia="微软雅黑" w:hAnsi="微软雅黑" w:cs="宋体" w:hint="eastAsia"/>
                    <w:color w:val="191B1F"/>
                    <w:kern w:val="0"/>
                    <w:szCs w:val="21"/>
                    <w:highlight w:val="yellow"/>
                    <w14:ligatures w14:val="none"/>
                  </w:rPr>
                </w:rPrChange>
              </w:rPr>
              <w:t>属性介绍</w:t>
            </w:r>
          </w:p>
        </w:tc>
      </w:tr>
      <w:tr w:rsidR="0097095F" w:rsidRPr="00D10643" w14:paraId="4A5803F5" w14:textId="77777777" w:rsidTr="0005218C">
        <w:tc>
          <w:tcPr>
            <w:tcW w:w="1923" w:type="dxa"/>
          </w:tcPr>
          <w:p w14:paraId="1A0C6A62" w14:textId="1D9469D5" w:rsidR="0097095F" w:rsidRPr="00D10643" w:rsidRDefault="0041236B" w:rsidP="0097095F">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34"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735" w:author="User" w:date="2024-05-21T10:10:00Z">
                  <w:rPr>
                    <w:rFonts w:ascii="微软雅黑" w:eastAsia="微软雅黑" w:hAnsi="微软雅黑" w:cs="宋体"/>
                    <w:color w:val="191B1F"/>
                    <w:kern w:val="0"/>
                    <w:szCs w:val="21"/>
                    <w:highlight w:val="yellow"/>
                    <w14:ligatures w14:val="none"/>
                  </w:rPr>
                </w:rPrChange>
              </w:rPr>
              <w:t>c</w:t>
            </w:r>
            <w:r w:rsidR="0097095F" w:rsidRPr="00D10643">
              <w:rPr>
                <w:rFonts w:ascii="微软雅黑" w:eastAsia="微软雅黑" w:hAnsi="微软雅黑" w:cs="宋体"/>
                <w:color w:val="191B1F"/>
                <w:kern w:val="0"/>
                <w:szCs w:val="21"/>
                <w14:ligatures w14:val="none"/>
                <w:rPrChange w:id="3736" w:author="User" w:date="2024-05-21T10:10:00Z">
                  <w:rPr>
                    <w:rFonts w:ascii="微软雅黑" w:eastAsia="微软雅黑" w:hAnsi="微软雅黑" w:cs="宋体"/>
                    <w:color w:val="191B1F"/>
                    <w:kern w:val="0"/>
                    <w:szCs w:val="21"/>
                    <w:highlight w:val="yellow"/>
                    <w14:ligatures w14:val="none"/>
                  </w:rPr>
                </w:rPrChange>
              </w:rPr>
              <w:t>no</w:t>
            </w:r>
            <w:proofErr w:type="spellEnd"/>
          </w:p>
        </w:tc>
        <w:tc>
          <w:tcPr>
            <w:tcW w:w="1858" w:type="dxa"/>
          </w:tcPr>
          <w:p w14:paraId="6959DEC8" w14:textId="45F3E8ED" w:rsidR="0097095F" w:rsidRPr="00D10643" w:rsidRDefault="00260252" w:rsidP="0097095F">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37"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738"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739" w:author="User" w:date="2024-05-21T10:10:00Z">
                  <w:rPr>
                    <w:rFonts w:ascii="微软雅黑" w:eastAsia="微软雅黑" w:hAnsi="微软雅黑" w:cs="宋体"/>
                    <w:color w:val="191B1F"/>
                    <w:kern w:val="0"/>
                    <w:szCs w:val="21"/>
                    <w:highlight w:val="yellow"/>
                    <w14:ligatures w14:val="none"/>
                  </w:rPr>
                </w:rPrChange>
              </w:rPr>
              <w:t>25)</w:t>
            </w:r>
          </w:p>
        </w:tc>
        <w:tc>
          <w:tcPr>
            <w:tcW w:w="1851" w:type="dxa"/>
          </w:tcPr>
          <w:p w14:paraId="37C48CCD" w14:textId="08168FD4" w:rsidR="0097095F" w:rsidRPr="00D10643" w:rsidRDefault="0097095F" w:rsidP="0097095F">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4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41" w:author="User" w:date="2024-05-21T10:10:00Z">
                  <w:rPr>
                    <w:rFonts w:ascii="微软雅黑" w:eastAsia="微软雅黑" w:hAnsi="微软雅黑" w:cs="宋体" w:hint="eastAsia"/>
                    <w:color w:val="191B1F"/>
                    <w:kern w:val="0"/>
                    <w:szCs w:val="21"/>
                    <w:highlight w:val="yellow"/>
                    <w14:ligatures w14:val="none"/>
                  </w:rPr>
                </w:rPrChange>
              </w:rPr>
              <w:t>前端获取委托单的任务单编号</w:t>
            </w:r>
          </w:p>
        </w:tc>
        <w:tc>
          <w:tcPr>
            <w:tcW w:w="3141" w:type="dxa"/>
          </w:tcPr>
          <w:p w14:paraId="0A5A6EC4" w14:textId="7BC24F62" w:rsidR="0097095F" w:rsidRPr="00D10643" w:rsidRDefault="0097095F" w:rsidP="0097095F">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4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43" w:author="User" w:date="2024-05-21T10:10:00Z">
                  <w:rPr>
                    <w:rFonts w:ascii="微软雅黑" w:eastAsia="微软雅黑" w:hAnsi="微软雅黑" w:cs="宋体" w:hint="eastAsia"/>
                    <w:color w:val="191B1F"/>
                    <w:kern w:val="0"/>
                    <w:szCs w:val="21"/>
                    <w:highlight w:val="yellow"/>
                    <w14:ligatures w14:val="none"/>
                  </w:rPr>
                </w:rPrChange>
              </w:rPr>
              <w:t>任务单编号</w:t>
            </w:r>
          </w:p>
        </w:tc>
      </w:tr>
      <w:tr w:rsidR="00A410CF" w:rsidRPr="00D10643" w14:paraId="1A582EDC" w14:textId="77777777" w:rsidTr="0005218C">
        <w:tc>
          <w:tcPr>
            <w:tcW w:w="1923" w:type="dxa"/>
          </w:tcPr>
          <w:p w14:paraId="2D9CB508" w14:textId="5BB4AD67" w:rsidR="00A410CF" w:rsidRPr="00D10643" w:rsidRDefault="0041236B"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44"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745" w:author="User" w:date="2024-05-21T10:10:00Z">
                  <w:rPr>
                    <w:rFonts w:ascii="微软雅黑" w:eastAsia="微软雅黑" w:hAnsi="微软雅黑" w:cs="宋体"/>
                    <w:color w:val="191B1F"/>
                    <w:kern w:val="0"/>
                    <w:szCs w:val="21"/>
                    <w:highlight w:val="yellow"/>
                    <w14:ligatures w14:val="none"/>
                  </w:rPr>
                </w:rPrChange>
              </w:rPr>
              <w:t>y</w:t>
            </w:r>
            <w:r w:rsidR="00260252" w:rsidRPr="00D10643">
              <w:rPr>
                <w:rFonts w:ascii="微软雅黑" w:eastAsia="微软雅黑" w:hAnsi="微软雅黑" w:cs="宋体"/>
                <w:color w:val="191B1F"/>
                <w:kern w:val="0"/>
                <w:szCs w:val="21"/>
                <w14:ligatures w14:val="none"/>
                <w:rPrChange w:id="3746" w:author="User" w:date="2024-05-21T10:10:00Z">
                  <w:rPr>
                    <w:rFonts w:ascii="微软雅黑" w:eastAsia="微软雅黑" w:hAnsi="微软雅黑" w:cs="宋体"/>
                    <w:color w:val="191B1F"/>
                    <w:kern w:val="0"/>
                    <w:szCs w:val="21"/>
                    <w:highlight w:val="yellow"/>
                    <w14:ligatures w14:val="none"/>
                  </w:rPr>
                </w:rPrChange>
              </w:rPr>
              <w:t>pms</w:t>
            </w:r>
            <w:proofErr w:type="spellEnd"/>
          </w:p>
        </w:tc>
        <w:tc>
          <w:tcPr>
            <w:tcW w:w="1858" w:type="dxa"/>
          </w:tcPr>
          <w:p w14:paraId="6FD9C460" w14:textId="66BDFB55"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47"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748" w:author="User" w:date="2024-05-21T10:10:00Z">
                  <w:rPr>
                    <w:rFonts w:ascii="微软雅黑" w:eastAsia="微软雅黑" w:hAnsi="微软雅黑" w:cs="宋体"/>
                    <w:color w:val="191B1F"/>
                    <w:kern w:val="0"/>
                    <w:szCs w:val="21"/>
                    <w:highlight w:val="yellow"/>
                    <w14:ligatures w14:val="none"/>
                  </w:rPr>
                </w:rPrChange>
              </w:rPr>
              <w:t>V</w:t>
            </w:r>
            <w:r w:rsidR="00A410CF" w:rsidRPr="00D10643">
              <w:rPr>
                <w:rFonts w:ascii="微软雅黑" w:eastAsia="微软雅黑" w:hAnsi="微软雅黑" w:cs="宋体"/>
                <w:color w:val="191B1F"/>
                <w:kern w:val="0"/>
                <w:szCs w:val="21"/>
                <w14:ligatures w14:val="none"/>
                <w:rPrChange w:id="3749" w:author="User" w:date="2024-05-21T10:10:00Z">
                  <w:rPr>
                    <w:rFonts w:ascii="微软雅黑" w:eastAsia="微软雅黑" w:hAnsi="微软雅黑" w:cs="宋体"/>
                    <w:color w:val="191B1F"/>
                    <w:kern w:val="0"/>
                    <w:szCs w:val="21"/>
                    <w:highlight w:val="yellow"/>
                    <w14:ligatures w14:val="none"/>
                  </w:rPr>
                </w:rPrChange>
              </w:rPr>
              <w:t>archar</w:t>
            </w:r>
            <w:r w:rsidRPr="00D10643">
              <w:rPr>
                <w:rFonts w:ascii="微软雅黑" w:eastAsia="微软雅黑" w:hAnsi="微软雅黑" w:cs="宋体"/>
                <w:color w:val="191B1F"/>
                <w:kern w:val="0"/>
                <w:szCs w:val="21"/>
                <w14:ligatures w14:val="none"/>
                <w:rPrChange w:id="3750" w:author="User" w:date="2024-05-21T10:10:00Z">
                  <w:rPr>
                    <w:rFonts w:ascii="微软雅黑" w:eastAsia="微软雅黑" w:hAnsi="微软雅黑" w:cs="宋体"/>
                    <w:color w:val="191B1F"/>
                    <w:kern w:val="0"/>
                    <w:szCs w:val="21"/>
                    <w:highlight w:val="yellow"/>
                    <w14:ligatures w14:val="none"/>
                  </w:rPr>
                </w:rPrChange>
              </w:rPr>
              <w:t>(</w:t>
            </w:r>
            <w:proofErr w:type="gramEnd"/>
            <w:r w:rsidRPr="00D10643">
              <w:rPr>
                <w:rFonts w:ascii="微软雅黑" w:eastAsia="微软雅黑" w:hAnsi="微软雅黑" w:cs="宋体"/>
                <w:color w:val="191B1F"/>
                <w:kern w:val="0"/>
                <w:szCs w:val="21"/>
                <w14:ligatures w14:val="none"/>
                <w:rPrChange w:id="3751"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104F9A3A" w14:textId="1535609E"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5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53" w:author="User" w:date="2024-05-21T10:10:00Z">
                  <w:rPr>
                    <w:rFonts w:ascii="微软雅黑" w:eastAsia="微软雅黑" w:hAnsi="微软雅黑" w:cs="宋体" w:hint="eastAsia"/>
                    <w:color w:val="191B1F"/>
                    <w:kern w:val="0"/>
                    <w:szCs w:val="21"/>
                    <w:highlight w:val="yellow"/>
                    <w14:ligatures w14:val="none"/>
                  </w:rPr>
                </w:rPrChange>
              </w:rPr>
              <w:t>前端</w:t>
            </w:r>
            <w:r w:rsidR="00A410CF" w:rsidRPr="00D10643">
              <w:rPr>
                <w:rFonts w:ascii="微软雅黑" w:eastAsia="微软雅黑" w:hAnsi="微软雅黑" w:cs="宋体" w:hint="eastAsia"/>
                <w:color w:val="191B1F"/>
                <w:kern w:val="0"/>
                <w:szCs w:val="21"/>
                <w14:ligatures w14:val="none"/>
                <w:rPrChange w:id="3754" w:author="User" w:date="2024-05-21T10:10:00Z">
                  <w:rPr>
                    <w:rFonts w:ascii="微软雅黑" w:eastAsia="微软雅黑" w:hAnsi="微软雅黑" w:cs="宋体" w:hint="eastAsia"/>
                    <w:color w:val="191B1F"/>
                    <w:kern w:val="0"/>
                    <w:szCs w:val="21"/>
                    <w:highlight w:val="yellow"/>
                    <w14:ligatures w14:val="none"/>
                  </w:rPr>
                </w:rPrChange>
              </w:rPr>
              <w:t>输入</w:t>
            </w:r>
          </w:p>
        </w:tc>
        <w:tc>
          <w:tcPr>
            <w:tcW w:w="3141" w:type="dxa"/>
          </w:tcPr>
          <w:p w14:paraId="58DC6694" w14:textId="19639BE7"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55"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56" w:author="User" w:date="2024-05-21T10:10:00Z">
                  <w:rPr>
                    <w:rFonts w:ascii="微软雅黑" w:eastAsia="微软雅黑" w:hAnsi="微软雅黑" w:cs="宋体" w:hint="eastAsia"/>
                    <w:color w:val="191B1F"/>
                    <w:kern w:val="0"/>
                    <w:szCs w:val="21"/>
                    <w:highlight w:val="yellow"/>
                    <w14:ligatures w14:val="none"/>
                  </w:rPr>
                </w:rPrChange>
              </w:rPr>
              <w:t>样品描述</w:t>
            </w:r>
          </w:p>
        </w:tc>
      </w:tr>
      <w:tr w:rsidR="00A410CF" w:rsidRPr="00D10643" w14:paraId="49BDDCF9" w14:textId="77777777" w:rsidTr="0005218C">
        <w:tc>
          <w:tcPr>
            <w:tcW w:w="1923" w:type="dxa"/>
          </w:tcPr>
          <w:p w14:paraId="440A6166" w14:textId="1FE1C2FA" w:rsidR="00A410CF" w:rsidRPr="00D10643" w:rsidRDefault="0041236B"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57"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758" w:author="User" w:date="2024-05-21T10:10:00Z">
                  <w:rPr>
                    <w:rFonts w:ascii="微软雅黑" w:eastAsia="微软雅黑" w:hAnsi="微软雅黑" w:cs="宋体"/>
                    <w:color w:val="191B1F"/>
                    <w:kern w:val="0"/>
                    <w:szCs w:val="21"/>
                    <w:highlight w:val="yellow"/>
                    <w14:ligatures w14:val="none"/>
                  </w:rPr>
                </w:rPrChange>
              </w:rPr>
              <w:t>q</w:t>
            </w:r>
            <w:r w:rsidR="00260252" w:rsidRPr="00D10643">
              <w:rPr>
                <w:rFonts w:ascii="微软雅黑" w:eastAsia="微软雅黑" w:hAnsi="微软雅黑" w:cs="宋体"/>
                <w:color w:val="191B1F"/>
                <w:kern w:val="0"/>
                <w:szCs w:val="21"/>
                <w14:ligatures w14:val="none"/>
                <w:rPrChange w:id="3759" w:author="User" w:date="2024-05-21T10:10:00Z">
                  <w:rPr>
                    <w:rFonts w:ascii="微软雅黑" w:eastAsia="微软雅黑" w:hAnsi="微软雅黑" w:cs="宋体"/>
                    <w:color w:val="191B1F"/>
                    <w:kern w:val="0"/>
                    <w:szCs w:val="21"/>
                    <w:highlight w:val="yellow"/>
                    <w14:ligatures w14:val="none"/>
                  </w:rPr>
                </w:rPrChange>
              </w:rPr>
              <w:t>ksm</w:t>
            </w:r>
            <w:proofErr w:type="spellEnd"/>
          </w:p>
        </w:tc>
        <w:tc>
          <w:tcPr>
            <w:tcW w:w="1858" w:type="dxa"/>
          </w:tcPr>
          <w:p w14:paraId="5D4757BA" w14:textId="322966C3"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60"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761" w:author="User" w:date="2024-05-21T10:10:00Z">
                  <w:rPr>
                    <w:rFonts w:ascii="微软雅黑" w:eastAsia="微软雅黑" w:hAnsi="微软雅黑" w:cs="宋体"/>
                    <w:color w:val="191B1F"/>
                    <w:kern w:val="0"/>
                    <w:szCs w:val="21"/>
                    <w:highlight w:val="yellow"/>
                    <w14:ligatures w14:val="none"/>
                  </w:rPr>
                </w:rPrChange>
              </w:rPr>
              <w:t>V</w:t>
            </w:r>
            <w:r w:rsidR="00A410CF" w:rsidRPr="00D10643">
              <w:rPr>
                <w:rFonts w:ascii="微软雅黑" w:eastAsia="微软雅黑" w:hAnsi="微软雅黑" w:cs="宋体"/>
                <w:color w:val="191B1F"/>
                <w:kern w:val="0"/>
                <w:szCs w:val="21"/>
                <w14:ligatures w14:val="none"/>
                <w:rPrChange w:id="3762" w:author="User" w:date="2024-05-21T10:10:00Z">
                  <w:rPr>
                    <w:rFonts w:ascii="微软雅黑" w:eastAsia="微软雅黑" w:hAnsi="微软雅黑" w:cs="宋体"/>
                    <w:color w:val="191B1F"/>
                    <w:kern w:val="0"/>
                    <w:szCs w:val="21"/>
                    <w:highlight w:val="yellow"/>
                    <w14:ligatures w14:val="none"/>
                  </w:rPr>
                </w:rPrChange>
              </w:rPr>
              <w:t>archar</w:t>
            </w:r>
            <w:r w:rsidRPr="00D10643">
              <w:rPr>
                <w:rFonts w:ascii="微软雅黑" w:eastAsia="微软雅黑" w:hAnsi="微软雅黑" w:cs="宋体"/>
                <w:color w:val="191B1F"/>
                <w:kern w:val="0"/>
                <w:szCs w:val="21"/>
                <w14:ligatures w14:val="none"/>
                <w:rPrChange w:id="3763" w:author="User" w:date="2024-05-21T10:10:00Z">
                  <w:rPr>
                    <w:rFonts w:ascii="微软雅黑" w:eastAsia="微软雅黑" w:hAnsi="微软雅黑" w:cs="宋体"/>
                    <w:color w:val="191B1F"/>
                    <w:kern w:val="0"/>
                    <w:szCs w:val="21"/>
                    <w:highlight w:val="yellow"/>
                    <w14:ligatures w14:val="none"/>
                  </w:rPr>
                </w:rPrChange>
              </w:rPr>
              <w:t>(</w:t>
            </w:r>
            <w:proofErr w:type="gramEnd"/>
            <w:r w:rsidRPr="00D10643">
              <w:rPr>
                <w:rFonts w:ascii="微软雅黑" w:eastAsia="微软雅黑" w:hAnsi="微软雅黑" w:cs="宋体"/>
                <w:color w:val="191B1F"/>
                <w:kern w:val="0"/>
                <w:szCs w:val="21"/>
                <w14:ligatures w14:val="none"/>
                <w:rPrChange w:id="3764"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14FD53F6" w14:textId="3BC8387C"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65"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66" w:author="User" w:date="2024-05-21T10:10:00Z">
                  <w:rPr>
                    <w:rFonts w:ascii="微软雅黑" w:eastAsia="微软雅黑" w:hAnsi="微软雅黑" w:cs="宋体" w:hint="eastAsia"/>
                    <w:color w:val="191B1F"/>
                    <w:kern w:val="0"/>
                    <w:szCs w:val="21"/>
                    <w:highlight w:val="yellow"/>
                    <w14:ligatures w14:val="none"/>
                  </w:rPr>
                </w:rPrChange>
              </w:rPr>
              <w:t>前端</w:t>
            </w:r>
            <w:r w:rsidR="00A410CF" w:rsidRPr="00D10643">
              <w:rPr>
                <w:rFonts w:ascii="微软雅黑" w:eastAsia="微软雅黑" w:hAnsi="微软雅黑" w:cs="宋体" w:hint="eastAsia"/>
                <w:color w:val="191B1F"/>
                <w:kern w:val="0"/>
                <w:szCs w:val="21"/>
                <w14:ligatures w14:val="none"/>
                <w:rPrChange w:id="3767" w:author="User" w:date="2024-05-21T10:10:00Z">
                  <w:rPr>
                    <w:rFonts w:ascii="微软雅黑" w:eastAsia="微软雅黑" w:hAnsi="微软雅黑" w:cs="宋体" w:hint="eastAsia"/>
                    <w:color w:val="191B1F"/>
                    <w:kern w:val="0"/>
                    <w:szCs w:val="21"/>
                    <w:highlight w:val="yellow"/>
                    <w14:ligatures w14:val="none"/>
                  </w:rPr>
                </w:rPrChange>
              </w:rPr>
              <w:t>输入</w:t>
            </w:r>
          </w:p>
        </w:tc>
        <w:tc>
          <w:tcPr>
            <w:tcW w:w="3141" w:type="dxa"/>
          </w:tcPr>
          <w:p w14:paraId="558AD297" w14:textId="27CE23F0"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6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69" w:author="User" w:date="2024-05-21T10:10:00Z">
                  <w:rPr>
                    <w:rFonts w:ascii="微软雅黑" w:eastAsia="微软雅黑" w:hAnsi="微软雅黑" w:cs="宋体" w:hint="eastAsia"/>
                    <w:color w:val="191B1F"/>
                    <w:kern w:val="0"/>
                    <w:szCs w:val="21"/>
                    <w:highlight w:val="yellow"/>
                    <w14:ligatures w14:val="none"/>
                  </w:rPr>
                </w:rPrChange>
              </w:rPr>
              <w:t>情况说明</w:t>
            </w:r>
          </w:p>
        </w:tc>
      </w:tr>
      <w:tr w:rsidR="00A410CF" w:rsidRPr="00D10643" w14:paraId="02E6737C" w14:textId="77777777" w:rsidTr="0005218C">
        <w:tc>
          <w:tcPr>
            <w:tcW w:w="1923" w:type="dxa"/>
          </w:tcPr>
          <w:p w14:paraId="13D30870" w14:textId="63AF2AC2" w:rsidR="00A410CF" w:rsidRPr="00D10643" w:rsidRDefault="0041236B"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7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771" w:author="User" w:date="2024-05-21T10:10:00Z">
                  <w:rPr>
                    <w:rFonts w:ascii="微软雅黑" w:eastAsia="微软雅黑" w:hAnsi="微软雅黑" w:cs="宋体"/>
                    <w:color w:val="191B1F"/>
                    <w:kern w:val="0"/>
                    <w:szCs w:val="21"/>
                    <w:highlight w:val="yellow"/>
                    <w14:ligatures w14:val="none"/>
                  </w:rPr>
                </w:rPrChange>
              </w:rPr>
              <w:t>y</w:t>
            </w:r>
            <w:r w:rsidR="00260252" w:rsidRPr="00D10643">
              <w:rPr>
                <w:rFonts w:ascii="微软雅黑" w:eastAsia="微软雅黑" w:hAnsi="微软雅黑" w:cs="宋体"/>
                <w:color w:val="191B1F"/>
                <w:kern w:val="0"/>
                <w:szCs w:val="21"/>
                <w14:ligatures w14:val="none"/>
                <w:rPrChange w:id="3772" w:author="User" w:date="2024-05-21T10:10:00Z">
                  <w:rPr>
                    <w:rFonts w:ascii="微软雅黑" w:eastAsia="微软雅黑" w:hAnsi="微软雅黑" w:cs="宋体"/>
                    <w:color w:val="191B1F"/>
                    <w:kern w:val="0"/>
                    <w:szCs w:val="21"/>
                    <w:highlight w:val="yellow"/>
                    <w14:ligatures w14:val="none"/>
                  </w:rPr>
                </w:rPrChange>
              </w:rPr>
              <w:t>pffrq</w:t>
            </w:r>
            <w:proofErr w:type="spellEnd"/>
          </w:p>
        </w:tc>
        <w:tc>
          <w:tcPr>
            <w:tcW w:w="1858" w:type="dxa"/>
          </w:tcPr>
          <w:p w14:paraId="21F76B35" w14:textId="3F2AD936"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73"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774"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775"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2BD8A4C6" w14:textId="268D2C3F"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7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77" w:author="User" w:date="2024-05-21T10:10:00Z">
                  <w:rPr>
                    <w:rFonts w:ascii="微软雅黑" w:eastAsia="微软雅黑" w:hAnsi="微软雅黑" w:cs="宋体" w:hint="eastAsia"/>
                    <w:color w:val="191B1F"/>
                    <w:kern w:val="0"/>
                    <w:szCs w:val="21"/>
                    <w:highlight w:val="yellow"/>
                    <w14:ligatures w14:val="none"/>
                  </w:rPr>
                </w:rPrChange>
              </w:rPr>
              <w:t>前端输入</w:t>
            </w:r>
          </w:p>
        </w:tc>
        <w:tc>
          <w:tcPr>
            <w:tcW w:w="3141" w:type="dxa"/>
          </w:tcPr>
          <w:p w14:paraId="31361593" w14:textId="648B88D1"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7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79" w:author="User" w:date="2024-05-21T10:10:00Z">
                  <w:rPr>
                    <w:rFonts w:ascii="微软雅黑" w:eastAsia="微软雅黑" w:hAnsi="微软雅黑" w:cs="宋体" w:hint="eastAsia"/>
                    <w:color w:val="191B1F"/>
                    <w:kern w:val="0"/>
                    <w:szCs w:val="21"/>
                    <w:highlight w:val="yellow"/>
                    <w14:ligatures w14:val="none"/>
                  </w:rPr>
                </w:rPrChange>
              </w:rPr>
              <w:t>样品发放日期</w:t>
            </w:r>
          </w:p>
        </w:tc>
      </w:tr>
      <w:tr w:rsidR="00A410CF" w:rsidRPr="00D10643" w14:paraId="204B9045" w14:textId="77777777" w:rsidTr="0005218C">
        <w:tc>
          <w:tcPr>
            <w:tcW w:w="1923" w:type="dxa"/>
          </w:tcPr>
          <w:p w14:paraId="5DE90FAC" w14:textId="228EC0F1" w:rsidR="00A410CF" w:rsidRPr="00D10643" w:rsidRDefault="0041236B"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8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781" w:author="User" w:date="2024-05-21T10:10:00Z">
                  <w:rPr>
                    <w:rFonts w:ascii="微软雅黑" w:eastAsia="微软雅黑" w:hAnsi="微软雅黑" w:cs="宋体"/>
                    <w:color w:val="191B1F"/>
                    <w:kern w:val="0"/>
                    <w:szCs w:val="21"/>
                    <w:highlight w:val="yellow"/>
                    <w14:ligatures w14:val="none"/>
                  </w:rPr>
                </w:rPrChange>
              </w:rPr>
              <w:t>y</w:t>
            </w:r>
            <w:r w:rsidR="00260252" w:rsidRPr="00D10643">
              <w:rPr>
                <w:rFonts w:ascii="微软雅黑" w:eastAsia="微软雅黑" w:hAnsi="微软雅黑" w:cs="宋体"/>
                <w:color w:val="191B1F"/>
                <w:kern w:val="0"/>
                <w:szCs w:val="21"/>
                <w14:ligatures w14:val="none"/>
                <w:rPrChange w:id="3782" w:author="User" w:date="2024-05-21T10:10:00Z">
                  <w:rPr>
                    <w:rFonts w:ascii="微软雅黑" w:eastAsia="微软雅黑" w:hAnsi="微软雅黑" w:cs="宋体"/>
                    <w:color w:val="191B1F"/>
                    <w:kern w:val="0"/>
                    <w:szCs w:val="21"/>
                    <w:highlight w:val="yellow"/>
                    <w14:ligatures w14:val="none"/>
                  </w:rPr>
                </w:rPrChange>
              </w:rPr>
              <w:t>plqsl</w:t>
            </w:r>
            <w:proofErr w:type="spellEnd"/>
          </w:p>
        </w:tc>
        <w:tc>
          <w:tcPr>
            <w:tcW w:w="1858" w:type="dxa"/>
          </w:tcPr>
          <w:p w14:paraId="510B1918" w14:textId="69DBB91E"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83"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784"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785"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31CE95DF" w14:textId="12662CB2"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8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87" w:author="User" w:date="2024-05-21T10:10:00Z">
                  <w:rPr>
                    <w:rFonts w:ascii="微软雅黑" w:eastAsia="微软雅黑" w:hAnsi="微软雅黑" w:cs="宋体" w:hint="eastAsia"/>
                    <w:color w:val="191B1F"/>
                    <w:kern w:val="0"/>
                    <w:szCs w:val="21"/>
                    <w:highlight w:val="yellow"/>
                    <w14:ligatures w14:val="none"/>
                  </w:rPr>
                </w:rPrChange>
              </w:rPr>
              <w:t>前端输入</w:t>
            </w:r>
          </w:p>
        </w:tc>
        <w:tc>
          <w:tcPr>
            <w:tcW w:w="3141" w:type="dxa"/>
          </w:tcPr>
          <w:p w14:paraId="5D5851EB" w14:textId="0509E8A6"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8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89" w:author="User" w:date="2024-05-21T10:10:00Z">
                  <w:rPr>
                    <w:rFonts w:ascii="微软雅黑" w:eastAsia="微软雅黑" w:hAnsi="微软雅黑" w:cs="宋体" w:hint="eastAsia"/>
                    <w:color w:val="191B1F"/>
                    <w:kern w:val="0"/>
                    <w:szCs w:val="21"/>
                    <w:highlight w:val="yellow"/>
                    <w14:ligatures w14:val="none"/>
                  </w:rPr>
                </w:rPrChange>
              </w:rPr>
              <w:t>样品领取数量</w:t>
            </w:r>
          </w:p>
        </w:tc>
      </w:tr>
      <w:tr w:rsidR="00A410CF" w:rsidRPr="00D10643" w14:paraId="5AEB5152" w14:textId="77777777" w:rsidTr="0005218C">
        <w:tc>
          <w:tcPr>
            <w:tcW w:w="1923" w:type="dxa"/>
          </w:tcPr>
          <w:p w14:paraId="0DEA7020" w14:textId="00768D4A" w:rsidR="00260252" w:rsidRPr="00D10643" w:rsidRDefault="0041236B"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9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791" w:author="User" w:date="2024-05-21T10:10:00Z">
                  <w:rPr>
                    <w:rFonts w:ascii="微软雅黑" w:eastAsia="微软雅黑" w:hAnsi="微软雅黑" w:cs="宋体"/>
                    <w:color w:val="191B1F"/>
                    <w:kern w:val="0"/>
                    <w:szCs w:val="21"/>
                    <w:highlight w:val="yellow"/>
                    <w14:ligatures w14:val="none"/>
                  </w:rPr>
                </w:rPrChange>
              </w:rPr>
              <w:t>r</w:t>
            </w:r>
            <w:r w:rsidR="00260252" w:rsidRPr="00D10643">
              <w:rPr>
                <w:rFonts w:ascii="微软雅黑" w:eastAsia="微软雅黑" w:hAnsi="微软雅黑" w:cs="宋体"/>
                <w:color w:val="191B1F"/>
                <w:kern w:val="0"/>
                <w:szCs w:val="21"/>
                <w14:ligatures w14:val="none"/>
                <w:rPrChange w:id="3792" w:author="User" w:date="2024-05-21T10:10:00Z">
                  <w:rPr>
                    <w:rFonts w:ascii="微软雅黑" w:eastAsia="微软雅黑" w:hAnsi="微软雅黑" w:cs="宋体"/>
                    <w:color w:val="191B1F"/>
                    <w:kern w:val="0"/>
                    <w:szCs w:val="21"/>
                    <w:highlight w:val="yellow"/>
                    <w14:ligatures w14:val="none"/>
                  </w:rPr>
                </w:rPrChange>
              </w:rPr>
              <w:t>wlqr</w:t>
            </w:r>
            <w:proofErr w:type="spellEnd"/>
          </w:p>
        </w:tc>
        <w:tc>
          <w:tcPr>
            <w:tcW w:w="1858" w:type="dxa"/>
          </w:tcPr>
          <w:p w14:paraId="75DC32EB" w14:textId="2D599F32"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93"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794"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795"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1B9A6386" w14:textId="06405826"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9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97" w:author="User" w:date="2024-05-21T10:10:00Z">
                  <w:rPr>
                    <w:rFonts w:ascii="微软雅黑" w:eastAsia="微软雅黑" w:hAnsi="微软雅黑" w:cs="宋体" w:hint="eastAsia"/>
                    <w:color w:val="191B1F"/>
                    <w:kern w:val="0"/>
                    <w:szCs w:val="21"/>
                    <w:highlight w:val="yellow"/>
                    <w14:ligatures w14:val="none"/>
                  </w:rPr>
                </w:rPrChange>
              </w:rPr>
              <w:t>前端输入</w:t>
            </w:r>
          </w:p>
        </w:tc>
        <w:tc>
          <w:tcPr>
            <w:tcW w:w="3141" w:type="dxa"/>
          </w:tcPr>
          <w:p w14:paraId="0CE8D2CA" w14:textId="2EF2781F"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79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799" w:author="User" w:date="2024-05-21T10:10:00Z">
                  <w:rPr>
                    <w:rFonts w:ascii="微软雅黑" w:eastAsia="微软雅黑" w:hAnsi="微软雅黑" w:cs="宋体" w:hint="eastAsia"/>
                    <w:color w:val="191B1F"/>
                    <w:kern w:val="0"/>
                    <w:szCs w:val="21"/>
                    <w:highlight w:val="yellow"/>
                    <w14:ligatures w14:val="none"/>
                  </w:rPr>
                </w:rPrChange>
              </w:rPr>
              <w:t>任务领取人</w:t>
            </w:r>
          </w:p>
        </w:tc>
      </w:tr>
      <w:tr w:rsidR="00A410CF" w:rsidRPr="00D10643" w14:paraId="30E2DB9F" w14:textId="77777777" w:rsidTr="0005218C">
        <w:tc>
          <w:tcPr>
            <w:tcW w:w="1923" w:type="dxa"/>
          </w:tcPr>
          <w:p w14:paraId="109B8AA3" w14:textId="0F39857F" w:rsidR="00A410CF" w:rsidRPr="00D10643" w:rsidRDefault="0041236B"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0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801" w:author="User" w:date="2024-05-21T10:10:00Z">
                  <w:rPr>
                    <w:rFonts w:ascii="微软雅黑" w:eastAsia="微软雅黑" w:hAnsi="微软雅黑" w:cs="宋体"/>
                    <w:color w:val="191B1F"/>
                    <w:kern w:val="0"/>
                    <w:szCs w:val="21"/>
                    <w:highlight w:val="yellow"/>
                    <w14:ligatures w14:val="none"/>
                  </w:rPr>
                </w:rPrChange>
              </w:rPr>
              <w:t>b</w:t>
            </w:r>
            <w:r w:rsidR="00260252" w:rsidRPr="00D10643">
              <w:rPr>
                <w:rFonts w:ascii="微软雅黑" w:eastAsia="微软雅黑" w:hAnsi="微软雅黑" w:cs="宋体"/>
                <w:color w:val="191B1F"/>
                <w:kern w:val="0"/>
                <w:szCs w:val="21"/>
                <w14:ligatures w14:val="none"/>
                <w:rPrChange w:id="3802" w:author="User" w:date="2024-05-21T10:10:00Z">
                  <w:rPr>
                    <w:rFonts w:ascii="微软雅黑" w:eastAsia="微软雅黑" w:hAnsi="微软雅黑" w:cs="宋体"/>
                    <w:color w:val="191B1F"/>
                    <w:kern w:val="0"/>
                    <w:szCs w:val="21"/>
                    <w:highlight w:val="yellow"/>
                    <w14:ligatures w14:val="none"/>
                  </w:rPr>
                </w:rPrChange>
              </w:rPr>
              <w:t>csm</w:t>
            </w:r>
            <w:proofErr w:type="spellEnd"/>
          </w:p>
        </w:tc>
        <w:tc>
          <w:tcPr>
            <w:tcW w:w="1858" w:type="dxa"/>
          </w:tcPr>
          <w:p w14:paraId="3A224C82" w14:textId="623D1F33"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03"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804"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805"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50DDE108" w14:textId="3E49D8EE"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0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807" w:author="User" w:date="2024-05-21T10:10:00Z">
                  <w:rPr>
                    <w:rFonts w:ascii="微软雅黑" w:eastAsia="微软雅黑" w:hAnsi="微软雅黑" w:cs="宋体" w:hint="eastAsia"/>
                    <w:color w:val="191B1F"/>
                    <w:kern w:val="0"/>
                    <w:szCs w:val="21"/>
                    <w:highlight w:val="yellow"/>
                    <w14:ligatures w14:val="none"/>
                  </w:rPr>
                </w:rPrChange>
              </w:rPr>
              <w:t>前端输入</w:t>
            </w:r>
          </w:p>
        </w:tc>
        <w:tc>
          <w:tcPr>
            <w:tcW w:w="3141" w:type="dxa"/>
          </w:tcPr>
          <w:p w14:paraId="6B0EC685" w14:textId="708BAE9F"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0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809" w:author="User" w:date="2024-05-21T10:10:00Z">
                  <w:rPr>
                    <w:rFonts w:ascii="微软雅黑" w:eastAsia="微软雅黑" w:hAnsi="微软雅黑" w:cs="宋体" w:hint="eastAsia"/>
                    <w:color w:val="191B1F"/>
                    <w:kern w:val="0"/>
                    <w:szCs w:val="21"/>
                    <w:highlight w:val="yellow"/>
                    <w14:ligatures w14:val="none"/>
                  </w:rPr>
                </w:rPrChange>
              </w:rPr>
              <w:t>补充说明</w:t>
            </w:r>
          </w:p>
        </w:tc>
      </w:tr>
      <w:tr w:rsidR="00A410CF" w:rsidRPr="00D10643" w14:paraId="028F7CA1" w14:textId="77777777" w:rsidTr="0005218C">
        <w:tc>
          <w:tcPr>
            <w:tcW w:w="1923" w:type="dxa"/>
          </w:tcPr>
          <w:p w14:paraId="0A102D9E" w14:textId="1FEB4ACF" w:rsidR="00A410CF" w:rsidRPr="00D10643" w:rsidRDefault="008D0288" w:rsidP="0005218C">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3810" w:author="User" w:date="2024-05-21T10:10:00Z">
                  <w:rPr>
                    <w:rFonts w:ascii="微软雅黑" w:eastAsia="微软雅黑" w:hAnsi="微软雅黑" w:cs="宋体"/>
                    <w:color w:val="191B1F"/>
                    <w:kern w:val="0"/>
                    <w:szCs w:val="21"/>
                    <w:highlight w:val="yellow"/>
                    <w14:ligatures w14:val="none"/>
                  </w:rPr>
                </w:rPrChange>
              </w:rPr>
            </w:pPr>
            <w:commentRangeStart w:id="3811"/>
            <w:proofErr w:type="spellStart"/>
            <w:r w:rsidRPr="00D10643">
              <w:rPr>
                <w:rFonts w:ascii="微软雅黑" w:eastAsia="微软雅黑" w:hAnsi="微软雅黑" w:cs="宋体"/>
                <w:strike/>
                <w:color w:val="191B1F"/>
                <w:kern w:val="0"/>
                <w:szCs w:val="21"/>
                <w14:ligatures w14:val="none"/>
                <w:rPrChange w:id="3812" w:author="User" w:date="2024-05-21T10:10:00Z">
                  <w:rPr>
                    <w:rFonts w:ascii="微软雅黑" w:eastAsia="微软雅黑" w:hAnsi="微软雅黑" w:cs="宋体"/>
                    <w:color w:val="191B1F"/>
                    <w:kern w:val="0"/>
                    <w:szCs w:val="21"/>
                    <w:highlight w:val="yellow"/>
                    <w14:ligatures w14:val="none"/>
                  </w:rPr>
                </w:rPrChange>
              </w:rPr>
              <w:t>b</w:t>
            </w:r>
            <w:r w:rsidR="00260252" w:rsidRPr="00D10643">
              <w:rPr>
                <w:rFonts w:ascii="微软雅黑" w:eastAsia="微软雅黑" w:hAnsi="微软雅黑" w:cs="宋体"/>
                <w:strike/>
                <w:color w:val="191B1F"/>
                <w:kern w:val="0"/>
                <w:szCs w:val="21"/>
                <w14:ligatures w14:val="none"/>
                <w:rPrChange w:id="3813" w:author="User" w:date="2024-05-21T10:10:00Z">
                  <w:rPr>
                    <w:rFonts w:ascii="微软雅黑" w:eastAsia="微软雅黑" w:hAnsi="微软雅黑" w:cs="宋体"/>
                    <w:color w:val="191B1F"/>
                    <w:kern w:val="0"/>
                    <w:szCs w:val="21"/>
                    <w:highlight w:val="yellow"/>
                    <w14:ligatures w14:val="none"/>
                  </w:rPr>
                </w:rPrChange>
              </w:rPr>
              <w:t>mmc</w:t>
            </w:r>
            <w:proofErr w:type="spellEnd"/>
          </w:p>
        </w:tc>
        <w:tc>
          <w:tcPr>
            <w:tcW w:w="1858" w:type="dxa"/>
          </w:tcPr>
          <w:p w14:paraId="29B2CB7C" w14:textId="5DE2BFCB"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3814"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strike/>
                <w:color w:val="191B1F"/>
                <w:kern w:val="0"/>
                <w:szCs w:val="21"/>
                <w14:ligatures w14:val="none"/>
                <w:rPrChange w:id="3815"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strike/>
                <w:color w:val="191B1F"/>
                <w:kern w:val="0"/>
                <w:szCs w:val="21"/>
                <w14:ligatures w14:val="none"/>
                <w:rPrChange w:id="3816"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4B3519A8" w14:textId="4463E067"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3817"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strike/>
                <w:color w:val="191B1F"/>
                <w:kern w:val="0"/>
                <w:szCs w:val="21"/>
                <w14:ligatures w14:val="none"/>
                <w:rPrChange w:id="3818" w:author="User" w:date="2024-05-21T10:10:00Z">
                  <w:rPr>
                    <w:rFonts w:ascii="微软雅黑" w:eastAsia="微软雅黑" w:hAnsi="微软雅黑" w:cs="宋体" w:hint="eastAsia"/>
                    <w:color w:val="191B1F"/>
                    <w:kern w:val="0"/>
                    <w:szCs w:val="21"/>
                    <w:highlight w:val="yellow"/>
                    <w14:ligatures w14:val="none"/>
                  </w:rPr>
                </w:rPrChange>
              </w:rPr>
              <w:t>前端输入</w:t>
            </w:r>
          </w:p>
        </w:tc>
        <w:tc>
          <w:tcPr>
            <w:tcW w:w="3141" w:type="dxa"/>
          </w:tcPr>
          <w:p w14:paraId="4F26120E" w14:textId="3E877495"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strike/>
                <w:color w:val="191B1F"/>
                <w:kern w:val="0"/>
                <w:szCs w:val="21"/>
                <w14:ligatures w14:val="none"/>
                <w:rPrChange w:id="3819"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strike/>
                <w:color w:val="191B1F"/>
                <w:kern w:val="0"/>
                <w:szCs w:val="21"/>
                <w14:ligatures w14:val="none"/>
                <w:rPrChange w:id="3820" w:author="User" w:date="2024-05-21T10:10:00Z">
                  <w:rPr>
                    <w:rFonts w:ascii="微软雅黑" w:eastAsia="微软雅黑" w:hAnsi="微软雅黑" w:cs="宋体" w:hint="eastAsia"/>
                    <w:color w:val="191B1F"/>
                    <w:kern w:val="0"/>
                    <w:szCs w:val="21"/>
                    <w:highlight w:val="yellow"/>
                    <w14:ligatures w14:val="none"/>
                  </w:rPr>
                </w:rPrChange>
              </w:rPr>
              <w:t>部门名称</w:t>
            </w:r>
            <w:commentRangeEnd w:id="3811"/>
            <w:r w:rsidR="009C5773" w:rsidRPr="00D10643">
              <w:rPr>
                <w:rStyle w:val="ac"/>
                <w:strike/>
                <w:rPrChange w:id="3821" w:author="User" w:date="2024-05-21T10:10:00Z">
                  <w:rPr>
                    <w:rStyle w:val="ac"/>
                  </w:rPr>
                </w:rPrChange>
              </w:rPr>
              <w:commentReference w:id="3811"/>
            </w:r>
          </w:p>
        </w:tc>
      </w:tr>
      <w:tr w:rsidR="00A410CF" w:rsidRPr="00D10643" w14:paraId="4EDE9939" w14:textId="77777777" w:rsidTr="0005218C">
        <w:tc>
          <w:tcPr>
            <w:tcW w:w="1923" w:type="dxa"/>
          </w:tcPr>
          <w:p w14:paraId="55ACE249" w14:textId="39193E6E"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22"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3823" w:author="User" w:date="2024-05-21T10:10:00Z">
                  <w:rPr>
                    <w:rFonts w:ascii="微软雅黑" w:eastAsia="微软雅黑" w:hAnsi="微软雅黑" w:cs="宋体"/>
                    <w:color w:val="191B1F"/>
                    <w:kern w:val="0"/>
                    <w:szCs w:val="21"/>
                    <w:highlight w:val="yellow"/>
                    <w14:ligatures w14:val="none"/>
                  </w:rPr>
                </w:rPrChange>
              </w:rPr>
              <w:t>rwdzt</w:t>
            </w:r>
            <w:proofErr w:type="spellEnd"/>
          </w:p>
        </w:tc>
        <w:tc>
          <w:tcPr>
            <w:tcW w:w="1858" w:type="dxa"/>
          </w:tcPr>
          <w:p w14:paraId="6471F465" w14:textId="5EE4A789"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24"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825"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826"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02B9AA6D" w14:textId="35D5DC76"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27"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828" w:author="User" w:date="2024-05-21T10:10:00Z">
                  <w:rPr>
                    <w:rFonts w:ascii="微软雅黑" w:eastAsia="微软雅黑" w:hAnsi="微软雅黑" w:cs="宋体" w:hint="eastAsia"/>
                    <w:color w:val="191B1F"/>
                    <w:kern w:val="0"/>
                    <w:szCs w:val="21"/>
                    <w:highlight w:val="yellow"/>
                    <w14:ligatures w14:val="none"/>
                  </w:rPr>
                </w:rPrChange>
              </w:rPr>
              <w:t>前端输入</w:t>
            </w:r>
          </w:p>
        </w:tc>
        <w:tc>
          <w:tcPr>
            <w:tcW w:w="3141" w:type="dxa"/>
          </w:tcPr>
          <w:p w14:paraId="27CBC202" w14:textId="725A540C" w:rsidR="00260252"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29"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830" w:author="User" w:date="2024-05-21T10:10:00Z">
                  <w:rPr>
                    <w:rFonts w:ascii="微软雅黑" w:eastAsia="微软雅黑" w:hAnsi="微软雅黑" w:cs="宋体" w:hint="eastAsia"/>
                    <w:color w:val="191B1F"/>
                    <w:kern w:val="0"/>
                    <w:szCs w:val="21"/>
                    <w:highlight w:val="yellow"/>
                    <w14:ligatures w14:val="none"/>
                  </w:rPr>
                </w:rPrChange>
              </w:rPr>
              <w:t>任务单状态</w:t>
            </w:r>
          </w:p>
        </w:tc>
      </w:tr>
      <w:tr w:rsidR="00260252" w:rsidRPr="00D10643" w14:paraId="33ACC326" w14:textId="77777777" w:rsidTr="0005218C">
        <w:tc>
          <w:tcPr>
            <w:tcW w:w="1923" w:type="dxa"/>
          </w:tcPr>
          <w:p w14:paraId="7009957D" w14:textId="6754995C" w:rsidR="00260252"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31" w:author="User" w:date="2024-05-21T10:10:00Z">
                  <w:rPr>
                    <w:rFonts w:ascii="微软雅黑" w:eastAsia="微软雅黑" w:hAnsi="微软雅黑" w:cs="宋体"/>
                    <w:color w:val="191B1F"/>
                    <w:kern w:val="0"/>
                    <w:szCs w:val="21"/>
                    <w:highlight w:val="yellow"/>
                    <w14:ligatures w14:val="none"/>
                  </w:rPr>
                </w:rPrChange>
              </w:rPr>
            </w:pPr>
            <w:del w:id="3832" w:author="李莉贞" w:date="2024-05-15T16:45:00Z">
              <w:r w:rsidRPr="00D10643" w:rsidDel="00CA5387">
                <w:rPr>
                  <w:rFonts w:ascii="微软雅黑" w:eastAsia="微软雅黑" w:hAnsi="微软雅黑" w:cs="宋体"/>
                  <w:color w:val="191B1F"/>
                  <w:kern w:val="0"/>
                  <w:szCs w:val="21"/>
                  <w14:ligatures w14:val="none"/>
                  <w:rPrChange w:id="3833" w:author="User" w:date="2024-05-21T10:10:00Z">
                    <w:rPr>
                      <w:rFonts w:ascii="微软雅黑" w:eastAsia="微软雅黑" w:hAnsi="微软雅黑" w:cs="宋体"/>
                      <w:color w:val="191B1F"/>
                      <w:kern w:val="0"/>
                      <w:szCs w:val="21"/>
                      <w:highlight w:val="yellow"/>
                      <w14:ligatures w14:val="none"/>
                    </w:rPr>
                  </w:rPrChange>
                </w:rPr>
                <w:delText>Attribute_1</w:delText>
              </w:r>
            </w:del>
            <w:ins w:id="3834" w:author="李莉贞" w:date="2024-05-16T09:01:00Z">
              <w:r w:rsidR="00FF3EC2" w:rsidRPr="00D10643">
                <w:rPr>
                  <w:rFonts w:ascii="微软雅黑" w:eastAsia="微软雅黑" w:hAnsi="微软雅黑" w:cs="宋体"/>
                  <w:color w:val="191B1F"/>
                  <w:kern w:val="0"/>
                  <w:szCs w:val="21"/>
                  <w14:ligatures w14:val="none"/>
                  <w:rPrChange w:id="3835" w:author="User" w:date="2024-05-21T10:10:00Z">
                    <w:rPr>
                      <w:rFonts w:ascii="微软雅黑" w:eastAsia="微软雅黑" w:hAnsi="微软雅黑" w:cs="宋体"/>
                      <w:color w:val="191B1F"/>
                      <w:kern w:val="0"/>
                      <w:szCs w:val="21"/>
                      <w:highlight w:val="yellow"/>
                      <w14:ligatures w14:val="none"/>
                    </w:rPr>
                  </w:rPrChange>
                </w:rPr>
                <w:t>t</w:t>
              </w:r>
            </w:ins>
            <w:ins w:id="3836" w:author="李莉贞" w:date="2024-05-15T16:45:00Z">
              <w:r w:rsidR="00CA5387" w:rsidRPr="00D10643">
                <w:rPr>
                  <w:rFonts w:ascii="微软雅黑" w:eastAsia="微软雅黑" w:hAnsi="微软雅黑" w:cs="宋体"/>
                  <w:color w:val="191B1F"/>
                  <w:kern w:val="0"/>
                  <w:szCs w:val="21"/>
                  <w14:ligatures w14:val="none"/>
                  <w:rPrChange w:id="3837" w:author="User" w:date="2024-05-21T10:10:00Z">
                    <w:rPr>
                      <w:rFonts w:ascii="微软雅黑" w:eastAsia="微软雅黑" w:hAnsi="微软雅黑" w:cs="宋体"/>
                      <w:color w:val="191B1F"/>
                      <w:kern w:val="0"/>
                      <w:szCs w:val="21"/>
                      <w:highlight w:val="yellow"/>
                      <w14:ligatures w14:val="none"/>
                    </w:rPr>
                  </w:rPrChange>
                </w:rPr>
                <w:t>ester</w:t>
              </w:r>
            </w:ins>
          </w:p>
        </w:tc>
        <w:tc>
          <w:tcPr>
            <w:tcW w:w="1858" w:type="dxa"/>
          </w:tcPr>
          <w:p w14:paraId="3AB8C9A8" w14:textId="04FC15FB" w:rsidR="00260252"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38"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839"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840"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5E1D0593" w14:textId="40CABAA2" w:rsidR="00260252"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41" w:author="User" w:date="2024-05-21T10:10:00Z">
                  <w:rPr>
                    <w:rFonts w:ascii="微软雅黑" w:eastAsia="微软雅黑" w:hAnsi="微软雅黑" w:cs="宋体"/>
                    <w:color w:val="191B1F"/>
                    <w:kern w:val="0"/>
                    <w:szCs w:val="21"/>
                    <w:highlight w:val="yellow"/>
                    <w14:ligatures w14:val="none"/>
                  </w:rPr>
                </w:rPrChange>
              </w:rPr>
            </w:pPr>
            <w:del w:id="3842" w:author="李莉贞" w:date="2024-05-15T16:45:00Z">
              <w:r w:rsidRPr="00D10643" w:rsidDel="006217CF">
                <w:rPr>
                  <w:rFonts w:ascii="微软雅黑" w:eastAsia="微软雅黑" w:hAnsi="微软雅黑" w:cs="宋体" w:hint="eastAsia"/>
                  <w:color w:val="191B1F"/>
                  <w:kern w:val="0"/>
                  <w:szCs w:val="21"/>
                  <w14:ligatures w14:val="none"/>
                  <w:rPrChange w:id="3843" w:author="User" w:date="2024-05-21T10:10:00Z">
                    <w:rPr>
                      <w:rFonts w:ascii="微软雅黑" w:eastAsia="微软雅黑" w:hAnsi="微软雅黑" w:cs="宋体" w:hint="eastAsia"/>
                      <w:color w:val="191B1F"/>
                      <w:kern w:val="0"/>
                      <w:szCs w:val="21"/>
                      <w:highlight w:val="yellow"/>
                      <w14:ligatures w14:val="none"/>
                    </w:rPr>
                  </w:rPrChange>
                </w:rPr>
                <w:delText>未定</w:delText>
              </w:r>
            </w:del>
            <w:ins w:id="3844" w:author="李莉贞" w:date="2024-05-15T16:45:00Z">
              <w:r w:rsidR="006217CF" w:rsidRPr="00D10643">
                <w:rPr>
                  <w:rFonts w:ascii="微软雅黑" w:eastAsia="微软雅黑" w:hAnsi="微软雅黑" w:cs="宋体" w:hint="eastAsia"/>
                  <w:color w:val="191B1F"/>
                  <w:kern w:val="0"/>
                  <w:szCs w:val="21"/>
                  <w14:ligatures w14:val="none"/>
                  <w:rPrChange w:id="3845" w:author="User" w:date="2024-05-21T10:10:00Z">
                    <w:rPr>
                      <w:rFonts w:ascii="微软雅黑" w:eastAsia="微软雅黑" w:hAnsi="微软雅黑" w:cs="宋体" w:hint="eastAsia"/>
                      <w:color w:val="191B1F"/>
                      <w:kern w:val="0"/>
                      <w:szCs w:val="21"/>
                      <w:highlight w:val="yellow"/>
                      <w14:ligatures w14:val="none"/>
                    </w:rPr>
                  </w:rPrChange>
                </w:rPr>
                <w:t>前端输入</w:t>
              </w:r>
            </w:ins>
          </w:p>
        </w:tc>
        <w:tc>
          <w:tcPr>
            <w:tcW w:w="3141" w:type="dxa"/>
          </w:tcPr>
          <w:p w14:paraId="1A6BC68D" w14:textId="03E44449" w:rsidR="00260252"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3846" w:author="李莉贞" w:date="2024-05-15T16:45:00Z">
              <w:r w:rsidRPr="00D10643" w:rsidDel="006217CF">
                <w:rPr>
                  <w:rFonts w:ascii="微软雅黑" w:eastAsia="微软雅黑" w:hAnsi="微软雅黑" w:cs="宋体" w:hint="eastAsia"/>
                  <w:color w:val="191B1F"/>
                  <w:kern w:val="0"/>
                  <w:szCs w:val="21"/>
                  <w14:ligatures w14:val="none"/>
                  <w:rPrChange w:id="3847" w:author="User" w:date="2024-05-21T10:10:00Z">
                    <w:rPr>
                      <w:rFonts w:ascii="微软雅黑" w:eastAsia="微软雅黑" w:hAnsi="微软雅黑" w:cs="宋体" w:hint="eastAsia"/>
                      <w:color w:val="191B1F"/>
                      <w:kern w:val="0"/>
                      <w:szCs w:val="21"/>
                      <w:highlight w:val="yellow"/>
                      <w14:ligatures w14:val="none"/>
                    </w:rPr>
                  </w:rPrChange>
                </w:rPr>
                <w:delText>预留字段</w:delText>
              </w:r>
              <w:r w:rsidRPr="00D10643" w:rsidDel="006217CF">
                <w:rPr>
                  <w:rFonts w:ascii="微软雅黑" w:eastAsia="微软雅黑" w:hAnsi="微软雅黑" w:cs="宋体"/>
                  <w:color w:val="191B1F"/>
                  <w:kern w:val="0"/>
                  <w:szCs w:val="21"/>
                  <w14:ligatures w14:val="none"/>
                  <w:rPrChange w:id="3848" w:author="User" w:date="2024-05-21T10:10:00Z">
                    <w:rPr>
                      <w:rFonts w:ascii="微软雅黑" w:eastAsia="微软雅黑" w:hAnsi="微软雅黑" w:cs="宋体"/>
                      <w:color w:val="191B1F"/>
                      <w:kern w:val="0"/>
                      <w:szCs w:val="21"/>
                      <w:highlight w:val="yellow"/>
                      <w14:ligatures w14:val="none"/>
                    </w:rPr>
                  </w:rPrChange>
                </w:rPr>
                <w:delText>1</w:delText>
              </w:r>
            </w:del>
            <w:ins w:id="3849" w:author="李莉贞" w:date="2024-05-15T16:45:00Z">
              <w:r w:rsidR="006217CF" w:rsidRPr="00D10643">
                <w:rPr>
                  <w:rFonts w:ascii="微软雅黑" w:eastAsia="微软雅黑" w:hAnsi="微软雅黑" w:cs="宋体" w:hint="eastAsia"/>
                  <w:color w:val="191B1F"/>
                  <w:kern w:val="0"/>
                  <w:szCs w:val="21"/>
                  <w14:ligatures w14:val="none"/>
                  <w:rPrChange w:id="3850" w:author="User" w:date="2024-05-21T10:10:00Z">
                    <w:rPr>
                      <w:rFonts w:ascii="微软雅黑" w:eastAsia="微软雅黑" w:hAnsi="微软雅黑" w:cs="宋体" w:hint="eastAsia"/>
                      <w:color w:val="191B1F"/>
                      <w:kern w:val="0"/>
                      <w:szCs w:val="21"/>
                      <w:highlight w:val="yellow"/>
                      <w14:ligatures w14:val="none"/>
                    </w:rPr>
                  </w:rPrChange>
                </w:rPr>
                <w:t>检测人员</w:t>
              </w:r>
            </w:ins>
          </w:p>
        </w:tc>
      </w:tr>
      <w:tr w:rsidR="00A410CF" w:rsidRPr="00D10643" w14:paraId="0EABC0B2" w14:textId="77777777" w:rsidTr="0005218C">
        <w:tc>
          <w:tcPr>
            <w:tcW w:w="1923" w:type="dxa"/>
          </w:tcPr>
          <w:p w14:paraId="4CA91006" w14:textId="1A90EF8E"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51"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52" w:author="User" w:date="2024-05-21T10:10:00Z">
                  <w:rPr>
                    <w:rFonts w:ascii="微软雅黑" w:eastAsia="微软雅黑" w:hAnsi="微软雅黑" w:cs="宋体"/>
                    <w:color w:val="191B1F"/>
                    <w:kern w:val="0"/>
                    <w:szCs w:val="21"/>
                    <w:highlight w:val="yellow"/>
                    <w14:ligatures w14:val="none"/>
                  </w:rPr>
                </w:rPrChange>
              </w:rPr>
              <w:t>Attribute_2</w:t>
            </w:r>
          </w:p>
        </w:tc>
        <w:tc>
          <w:tcPr>
            <w:tcW w:w="1858" w:type="dxa"/>
          </w:tcPr>
          <w:p w14:paraId="0CD89ABD" w14:textId="55E3DE2D"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53"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3854"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3855" w:author="User" w:date="2024-05-21T10:10:00Z">
                  <w:rPr>
                    <w:rFonts w:ascii="微软雅黑" w:eastAsia="微软雅黑" w:hAnsi="微软雅黑" w:cs="宋体"/>
                    <w:color w:val="191B1F"/>
                    <w:kern w:val="0"/>
                    <w:szCs w:val="21"/>
                    <w:highlight w:val="yellow"/>
                    <w14:ligatures w14:val="none"/>
                  </w:rPr>
                </w:rPrChange>
              </w:rPr>
              <w:t>225)</w:t>
            </w:r>
          </w:p>
        </w:tc>
        <w:tc>
          <w:tcPr>
            <w:tcW w:w="1851" w:type="dxa"/>
          </w:tcPr>
          <w:p w14:paraId="6CB4EEFE" w14:textId="21AA16B2"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5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3857" w:author="User" w:date="2024-05-21T10:10:00Z">
                  <w:rPr>
                    <w:rFonts w:ascii="微软雅黑" w:eastAsia="微软雅黑" w:hAnsi="微软雅黑" w:cs="宋体" w:hint="eastAsia"/>
                    <w:color w:val="191B1F"/>
                    <w:kern w:val="0"/>
                    <w:szCs w:val="21"/>
                    <w:highlight w:val="yellow"/>
                    <w14:ligatures w14:val="none"/>
                  </w:rPr>
                </w:rPrChange>
              </w:rPr>
              <w:t>未定</w:t>
            </w:r>
          </w:p>
        </w:tc>
        <w:tc>
          <w:tcPr>
            <w:tcW w:w="3141" w:type="dxa"/>
          </w:tcPr>
          <w:p w14:paraId="74417829" w14:textId="151B512B" w:rsidR="00A410CF" w:rsidRPr="00D10643" w:rsidRDefault="00260252" w:rsidP="0005218C">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D10643">
              <w:rPr>
                <w:rFonts w:ascii="微软雅黑" w:eastAsia="微软雅黑" w:hAnsi="微软雅黑" w:cs="宋体" w:hint="eastAsia"/>
                <w:color w:val="191B1F"/>
                <w:kern w:val="0"/>
                <w:szCs w:val="21"/>
                <w14:ligatures w14:val="none"/>
                <w:rPrChange w:id="3858" w:author="User" w:date="2024-05-21T10:10:00Z">
                  <w:rPr>
                    <w:rFonts w:ascii="微软雅黑" w:eastAsia="微软雅黑" w:hAnsi="微软雅黑" w:cs="宋体" w:hint="eastAsia"/>
                    <w:color w:val="191B1F"/>
                    <w:kern w:val="0"/>
                    <w:szCs w:val="21"/>
                    <w:highlight w:val="yellow"/>
                    <w14:ligatures w14:val="none"/>
                  </w:rPr>
                </w:rPrChange>
              </w:rPr>
              <w:t>预留字段</w:t>
            </w:r>
            <w:r w:rsidRPr="00D10643">
              <w:rPr>
                <w:rFonts w:ascii="微软雅黑" w:eastAsia="微软雅黑" w:hAnsi="微软雅黑" w:cs="宋体"/>
                <w:color w:val="191B1F"/>
                <w:kern w:val="0"/>
                <w:szCs w:val="21"/>
                <w14:ligatures w14:val="none"/>
                <w:rPrChange w:id="3859" w:author="User" w:date="2024-05-21T10:10:00Z">
                  <w:rPr>
                    <w:rFonts w:ascii="微软雅黑" w:eastAsia="微软雅黑" w:hAnsi="微软雅黑" w:cs="宋体"/>
                    <w:color w:val="191B1F"/>
                    <w:kern w:val="0"/>
                    <w:szCs w:val="21"/>
                    <w:highlight w:val="yellow"/>
                    <w14:ligatures w14:val="none"/>
                  </w:rPr>
                </w:rPrChange>
              </w:rPr>
              <w:t>2</w:t>
            </w:r>
          </w:p>
        </w:tc>
      </w:tr>
    </w:tbl>
    <w:p w14:paraId="623026F6" w14:textId="77777777" w:rsidR="00A410CF" w:rsidRPr="00D10643" w:rsidRDefault="00A410CF" w:rsidP="00A521DE">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p w14:paraId="5F66BEFC" w14:textId="51FBA35D"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6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61" w:author="User" w:date="2024-05-21T10:10:00Z">
            <w:rPr>
              <w:rFonts w:ascii="微软雅黑" w:eastAsia="微软雅黑" w:hAnsi="微软雅黑" w:cs="宋体"/>
              <w:color w:val="191B1F"/>
              <w:kern w:val="0"/>
              <w:szCs w:val="21"/>
              <w:highlight w:val="yellow"/>
              <w14:ligatures w14:val="none"/>
            </w:rPr>
          </w:rPrChange>
        </w:rPr>
        <w:lastRenderedPageBreak/>
        <w:t xml:space="preserve">CREATE TABLE </w:t>
      </w:r>
      <w:proofErr w:type="spellStart"/>
      <w:r w:rsidR="00A521DE" w:rsidRPr="00D10643">
        <w:rPr>
          <w:rFonts w:ascii="微软雅黑" w:eastAsia="微软雅黑" w:hAnsi="微软雅黑" w:cs="宋体"/>
          <w:color w:val="191B1F"/>
          <w:kern w:val="0"/>
          <w:sz w:val="24"/>
          <w:szCs w:val="24"/>
          <w14:ligatures w14:val="none"/>
          <w:rPrChange w:id="3862" w:author="User" w:date="2024-05-21T10:10:00Z">
            <w:rPr>
              <w:rFonts w:ascii="微软雅黑" w:eastAsia="微软雅黑" w:hAnsi="微软雅黑" w:cs="宋体"/>
              <w:color w:val="191B1F"/>
              <w:kern w:val="0"/>
              <w:sz w:val="24"/>
              <w:szCs w:val="24"/>
              <w:highlight w:val="yellow"/>
              <w14:ligatures w14:val="none"/>
            </w:rPr>
          </w:rPrChange>
        </w:rPr>
        <w:t>task_custom</w:t>
      </w:r>
      <w:proofErr w:type="spellEnd"/>
      <w:r w:rsidR="00A521DE" w:rsidRPr="00D10643">
        <w:rPr>
          <w:rFonts w:ascii="微软雅黑" w:eastAsia="微软雅黑" w:hAnsi="微软雅黑" w:cs="宋体"/>
          <w:color w:val="191B1F"/>
          <w:kern w:val="0"/>
          <w:szCs w:val="21"/>
          <w14:ligatures w14:val="none"/>
          <w:rPrChange w:id="3863" w:author="User" w:date="2024-05-21T10:10:00Z">
            <w:rPr>
              <w:rFonts w:ascii="微软雅黑" w:eastAsia="微软雅黑" w:hAnsi="微软雅黑" w:cs="宋体"/>
              <w:color w:val="191B1F"/>
              <w:kern w:val="0"/>
              <w:szCs w:val="21"/>
              <w:highlight w:val="yellow"/>
              <w14:ligatures w14:val="none"/>
            </w:rPr>
          </w:rPrChange>
        </w:rPr>
        <w:t xml:space="preserve"> </w:t>
      </w:r>
    </w:p>
    <w:p w14:paraId="03B9BCB7" w14:textId="77777777"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6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65" w:author="User" w:date="2024-05-21T10:10:00Z">
            <w:rPr>
              <w:rFonts w:ascii="微软雅黑" w:eastAsia="微软雅黑" w:hAnsi="微软雅黑" w:cs="宋体"/>
              <w:color w:val="191B1F"/>
              <w:kern w:val="0"/>
              <w:szCs w:val="21"/>
              <w:highlight w:val="yellow"/>
              <w14:ligatures w14:val="none"/>
            </w:rPr>
          </w:rPrChange>
        </w:rPr>
        <w:t xml:space="preserve">  (</w:t>
      </w:r>
    </w:p>
    <w:p w14:paraId="078972EE" w14:textId="38F61047"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6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67"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868" w:author="User" w:date="2024-05-21T10:10:00Z">
            <w:rPr>
              <w:rFonts w:ascii="微软雅黑" w:eastAsia="微软雅黑" w:hAnsi="微软雅黑" w:cs="宋体"/>
              <w:color w:val="191B1F"/>
              <w:kern w:val="0"/>
              <w:szCs w:val="21"/>
              <w:highlight w:val="yellow"/>
              <w14:ligatures w14:val="none"/>
            </w:rPr>
          </w:rPrChange>
        </w:rPr>
        <w:t>c</w:t>
      </w:r>
      <w:r w:rsidRPr="00D10643">
        <w:rPr>
          <w:rFonts w:ascii="微软雅黑" w:eastAsia="微软雅黑" w:hAnsi="微软雅黑" w:cs="宋体"/>
          <w:color w:val="191B1F"/>
          <w:kern w:val="0"/>
          <w:szCs w:val="21"/>
          <w14:ligatures w14:val="none"/>
          <w:rPrChange w:id="3869" w:author="User" w:date="2024-05-21T10:10:00Z">
            <w:rPr>
              <w:rFonts w:ascii="微软雅黑" w:eastAsia="微软雅黑" w:hAnsi="微软雅黑" w:cs="宋体"/>
              <w:color w:val="191B1F"/>
              <w:kern w:val="0"/>
              <w:szCs w:val="21"/>
              <w:highlight w:val="yellow"/>
              <w14:ligatures w14:val="none"/>
            </w:rPr>
          </w:rPrChange>
        </w:rPr>
        <w:t>no</w:t>
      </w:r>
      <w:proofErr w:type="spellEnd"/>
      <w:r w:rsidRPr="00D10643">
        <w:rPr>
          <w:rFonts w:ascii="微软雅黑" w:eastAsia="微软雅黑" w:hAnsi="微软雅黑" w:cs="宋体"/>
          <w:color w:val="191B1F"/>
          <w:kern w:val="0"/>
          <w:szCs w:val="21"/>
          <w14:ligatures w14:val="none"/>
          <w:rPrChange w:id="3870" w:author="User" w:date="2024-05-21T10:10:00Z">
            <w:rPr>
              <w:rFonts w:ascii="微软雅黑" w:eastAsia="微软雅黑" w:hAnsi="微软雅黑" w:cs="宋体"/>
              <w:color w:val="191B1F"/>
              <w:kern w:val="0"/>
              <w:szCs w:val="21"/>
              <w:highlight w:val="yellow"/>
              <w14:ligatures w14:val="none"/>
            </w:rPr>
          </w:rPrChange>
        </w:rPr>
        <w:t>` varchar(25) NOT NULL COMMENT '</w:t>
      </w:r>
      <w:r w:rsidR="00912692" w:rsidRPr="00D10643">
        <w:rPr>
          <w:rFonts w:ascii="微软雅黑" w:eastAsia="微软雅黑" w:hAnsi="微软雅黑" w:cs="宋体" w:hint="eastAsia"/>
          <w:color w:val="191B1F"/>
          <w:kern w:val="0"/>
          <w:szCs w:val="21"/>
          <w14:ligatures w14:val="none"/>
          <w:rPrChange w:id="3871" w:author="User" w:date="2024-05-21T10:10:00Z">
            <w:rPr>
              <w:rFonts w:ascii="微软雅黑" w:eastAsia="微软雅黑" w:hAnsi="微软雅黑" w:cs="宋体" w:hint="eastAsia"/>
              <w:color w:val="191B1F"/>
              <w:kern w:val="0"/>
              <w:szCs w:val="21"/>
              <w:highlight w:val="yellow"/>
              <w14:ligatures w14:val="none"/>
            </w:rPr>
          </w:rPrChange>
        </w:rPr>
        <w:t>任务单编号</w:t>
      </w:r>
      <w:r w:rsidRPr="00D10643">
        <w:rPr>
          <w:rFonts w:ascii="微软雅黑" w:eastAsia="微软雅黑" w:hAnsi="微软雅黑" w:cs="宋体"/>
          <w:color w:val="191B1F"/>
          <w:kern w:val="0"/>
          <w:szCs w:val="21"/>
          <w14:ligatures w14:val="none"/>
          <w:rPrChange w:id="3872" w:author="User" w:date="2024-05-21T10:10:00Z">
            <w:rPr>
              <w:rFonts w:ascii="微软雅黑" w:eastAsia="微软雅黑" w:hAnsi="微软雅黑" w:cs="宋体"/>
              <w:color w:val="191B1F"/>
              <w:kern w:val="0"/>
              <w:szCs w:val="21"/>
              <w:highlight w:val="yellow"/>
              <w14:ligatures w14:val="none"/>
            </w:rPr>
          </w:rPrChange>
        </w:rPr>
        <w:t>,</w:t>
      </w:r>
    </w:p>
    <w:p w14:paraId="3F0ABBA6" w14:textId="373C9040"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73"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74" w:author="User" w:date="2024-05-21T10:10:00Z">
            <w:rPr>
              <w:rFonts w:ascii="微软雅黑" w:eastAsia="微软雅黑" w:hAnsi="微软雅黑" w:cs="宋体"/>
              <w:color w:val="191B1F"/>
              <w:kern w:val="0"/>
              <w:szCs w:val="21"/>
              <w:highlight w:val="yellow"/>
              <w14:ligatures w14:val="none"/>
            </w:rPr>
          </w:rPrChange>
        </w:rPr>
        <w:t xml:space="preserve">  ` </w:t>
      </w:r>
      <w:proofErr w:type="spellStart"/>
      <w:r w:rsidR="00372B3F" w:rsidRPr="00D10643">
        <w:rPr>
          <w:rFonts w:ascii="微软雅黑" w:eastAsia="微软雅黑" w:hAnsi="微软雅黑" w:cs="宋体"/>
          <w:color w:val="191B1F"/>
          <w:kern w:val="0"/>
          <w:szCs w:val="21"/>
          <w14:ligatures w14:val="none"/>
          <w:rPrChange w:id="3875" w:author="User" w:date="2024-05-21T10:10:00Z">
            <w:rPr>
              <w:rFonts w:ascii="微软雅黑" w:eastAsia="微软雅黑" w:hAnsi="微软雅黑" w:cs="宋体"/>
              <w:color w:val="191B1F"/>
              <w:kern w:val="0"/>
              <w:szCs w:val="21"/>
              <w:highlight w:val="yellow"/>
              <w14:ligatures w14:val="none"/>
            </w:rPr>
          </w:rPrChange>
        </w:rPr>
        <w:t>y</w:t>
      </w:r>
      <w:r w:rsidR="00FF68FA" w:rsidRPr="00D10643">
        <w:rPr>
          <w:rFonts w:ascii="微软雅黑" w:eastAsia="微软雅黑" w:hAnsi="微软雅黑" w:cs="宋体"/>
          <w:color w:val="191B1F"/>
          <w:kern w:val="0"/>
          <w:szCs w:val="21"/>
          <w14:ligatures w14:val="none"/>
          <w:rPrChange w:id="3876" w:author="User" w:date="2024-05-21T10:10:00Z">
            <w:rPr>
              <w:rFonts w:ascii="微软雅黑" w:eastAsia="微软雅黑" w:hAnsi="微软雅黑" w:cs="宋体"/>
              <w:color w:val="191B1F"/>
              <w:kern w:val="0"/>
              <w:szCs w:val="21"/>
              <w:highlight w:val="yellow"/>
              <w14:ligatures w14:val="none"/>
            </w:rPr>
          </w:rPrChange>
        </w:rPr>
        <w:t>pms</w:t>
      </w:r>
      <w:proofErr w:type="spellEnd"/>
      <w:r w:rsidRPr="00D10643">
        <w:rPr>
          <w:rFonts w:ascii="微软雅黑" w:eastAsia="微软雅黑" w:hAnsi="微软雅黑" w:cs="宋体"/>
          <w:color w:val="191B1F"/>
          <w:kern w:val="0"/>
          <w:szCs w:val="21"/>
          <w14:ligatures w14:val="none"/>
          <w:rPrChange w:id="3877" w:author="User" w:date="2024-05-21T10:10:00Z">
            <w:rPr>
              <w:rFonts w:ascii="微软雅黑" w:eastAsia="微软雅黑" w:hAnsi="微软雅黑" w:cs="宋体"/>
              <w:color w:val="191B1F"/>
              <w:kern w:val="0"/>
              <w:szCs w:val="21"/>
              <w:highlight w:val="yellow"/>
              <w14:ligatures w14:val="none"/>
            </w:rPr>
          </w:rPrChange>
        </w:rPr>
        <w:t xml:space="preserve"> ` varchar(</w:t>
      </w:r>
      <w:del w:id="3878" w:author="User" w:date="2024-05-21T15:11:00Z">
        <w:r w:rsidRPr="00D10643" w:rsidDel="00957C7F">
          <w:rPr>
            <w:rFonts w:ascii="微软雅黑" w:eastAsia="微软雅黑" w:hAnsi="微软雅黑" w:cs="宋体"/>
            <w:color w:val="191B1F"/>
            <w:kern w:val="0"/>
            <w:szCs w:val="21"/>
            <w14:ligatures w14:val="none"/>
            <w:rPrChange w:id="3879" w:author="User" w:date="2024-05-21T10:10:00Z">
              <w:rPr>
                <w:rFonts w:ascii="微软雅黑" w:eastAsia="微软雅黑" w:hAnsi="微软雅黑" w:cs="宋体"/>
                <w:color w:val="191B1F"/>
                <w:kern w:val="0"/>
                <w:szCs w:val="21"/>
                <w:highlight w:val="yellow"/>
                <w14:ligatures w14:val="none"/>
              </w:rPr>
            </w:rPrChange>
          </w:rPr>
          <w:delText>255</w:delText>
        </w:r>
      </w:del>
      <w:ins w:id="3880"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881" w:author="User" w:date="2024-05-21T10:10:00Z">
            <w:rPr>
              <w:rFonts w:ascii="微软雅黑" w:eastAsia="微软雅黑" w:hAnsi="微软雅黑" w:cs="宋体"/>
              <w:color w:val="191B1F"/>
              <w:kern w:val="0"/>
              <w:szCs w:val="21"/>
              <w:highlight w:val="yellow"/>
              <w14:ligatures w14:val="none"/>
            </w:rPr>
          </w:rPrChange>
        </w:rPr>
        <w:t>) NOT NULL COMMENT '</w:t>
      </w:r>
      <w:r w:rsidR="00912692" w:rsidRPr="00D10643">
        <w:rPr>
          <w:rFonts w:ascii="微软雅黑" w:eastAsia="微软雅黑" w:hAnsi="微软雅黑" w:cs="宋体" w:hint="eastAsia"/>
          <w:color w:val="191B1F"/>
          <w:kern w:val="0"/>
          <w:szCs w:val="21"/>
          <w14:ligatures w14:val="none"/>
          <w:rPrChange w:id="3882" w:author="User" w:date="2024-05-21T10:10:00Z">
            <w:rPr>
              <w:rFonts w:ascii="微软雅黑" w:eastAsia="微软雅黑" w:hAnsi="微软雅黑" w:cs="宋体" w:hint="eastAsia"/>
              <w:color w:val="191B1F"/>
              <w:kern w:val="0"/>
              <w:szCs w:val="21"/>
              <w:highlight w:val="yellow"/>
              <w14:ligatures w14:val="none"/>
            </w:rPr>
          </w:rPrChange>
        </w:rPr>
        <w:t>样品描述</w:t>
      </w:r>
      <w:r w:rsidRPr="00D10643">
        <w:rPr>
          <w:rFonts w:ascii="微软雅黑" w:eastAsia="微软雅黑" w:hAnsi="微软雅黑" w:cs="宋体"/>
          <w:color w:val="191B1F"/>
          <w:kern w:val="0"/>
          <w:szCs w:val="21"/>
          <w14:ligatures w14:val="none"/>
          <w:rPrChange w:id="3883" w:author="User" w:date="2024-05-21T10:10:00Z">
            <w:rPr>
              <w:rFonts w:ascii="微软雅黑" w:eastAsia="微软雅黑" w:hAnsi="微软雅黑" w:cs="宋体"/>
              <w:color w:val="191B1F"/>
              <w:kern w:val="0"/>
              <w:szCs w:val="21"/>
              <w:highlight w:val="yellow"/>
              <w14:ligatures w14:val="none"/>
            </w:rPr>
          </w:rPrChange>
        </w:rPr>
        <w:t>',</w:t>
      </w:r>
    </w:p>
    <w:p w14:paraId="19CDA912" w14:textId="2976AD76"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8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85"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886"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887" w:author="User" w:date="2024-05-21T10:10:00Z">
            <w:rPr>
              <w:rFonts w:ascii="微软雅黑" w:eastAsia="微软雅黑" w:hAnsi="微软雅黑" w:cs="宋体"/>
              <w:color w:val="191B1F"/>
              <w:kern w:val="0"/>
              <w:szCs w:val="21"/>
              <w:highlight w:val="yellow"/>
              <w14:ligatures w14:val="none"/>
            </w:rPr>
          </w:rPrChange>
        </w:rPr>
        <w:t>q</w:t>
      </w:r>
      <w:r w:rsidR="00FF68FA" w:rsidRPr="00D10643">
        <w:rPr>
          <w:rFonts w:ascii="微软雅黑" w:eastAsia="微软雅黑" w:hAnsi="微软雅黑" w:cs="宋体"/>
          <w:color w:val="191B1F"/>
          <w:kern w:val="0"/>
          <w:szCs w:val="21"/>
          <w14:ligatures w14:val="none"/>
          <w:rPrChange w:id="3888" w:author="User" w:date="2024-05-21T10:10:00Z">
            <w:rPr>
              <w:rFonts w:ascii="微软雅黑" w:eastAsia="微软雅黑" w:hAnsi="微软雅黑" w:cs="宋体"/>
              <w:color w:val="191B1F"/>
              <w:kern w:val="0"/>
              <w:szCs w:val="21"/>
              <w:highlight w:val="yellow"/>
              <w14:ligatures w14:val="none"/>
            </w:rPr>
          </w:rPrChange>
        </w:rPr>
        <w:t>ksm</w:t>
      </w:r>
      <w:proofErr w:type="spellEnd"/>
      <w:r w:rsidR="00FF68FA" w:rsidRPr="00D10643">
        <w:rPr>
          <w:rFonts w:ascii="微软雅黑" w:eastAsia="微软雅黑" w:hAnsi="微软雅黑" w:cs="宋体"/>
          <w:color w:val="191B1F"/>
          <w:kern w:val="0"/>
          <w:szCs w:val="21"/>
          <w14:ligatures w14:val="none"/>
          <w:rPrChange w:id="3889" w:author="User" w:date="2024-05-21T10:10:00Z">
            <w:rPr>
              <w:rFonts w:ascii="微软雅黑" w:eastAsia="微软雅黑" w:hAnsi="微软雅黑" w:cs="宋体"/>
              <w:color w:val="191B1F"/>
              <w:kern w:val="0"/>
              <w:szCs w:val="21"/>
              <w:highlight w:val="yellow"/>
              <w14:ligatures w14:val="none"/>
            </w:rPr>
          </w:rPrChange>
        </w:rPr>
        <w:t xml:space="preserve"> </w:t>
      </w:r>
      <w:r w:rsidRPr="00D10643">
        <w:rPr>
          <w:rFonts w:ascii="微软雅黑" w:eastAsia="微软雅黑" w:hAnsi="微软雅黑" w:cs="宋体"/>
          <w:color w:val="191B1F"/>
          <w:kern w:val="0"/>
          <w:szCs w:val="21"/>
          <w14:ligatures w14:val="none"/>
          <w:rPrChange w:id="3890" w:author="User" w:date="2024-05-21T10:10:00Z">
            <w:rPr>
              <w:rFonts w:ascii="微软雅黑" w:eastAsia="微软雅黑" w:hAnsi="微软雅黑" w:cs="宋体"/>
              <w:color w:val="191B1F"/>
              <w:kern w:val="0"/>
              <w:szCs w:val="21"/>
              <w:highlight w:val="yellow"/>
              <w14:ligatures w14:val="none"/>
            </w:rPr>
          </w:rPrChange>
        </w:rPr>
        <w:t>` varchar(</w:t>
      </w:r>
      <w:del w:id="3891" w:author="User" w:date="2024-05-21T15:11:00Z">
        <w:r w:rsidRPr="00D10643" w:rsidDel="00957C7F">
          <w:rPr>
            <w:rFonts w:ascii="微软雅黑" w:eastAsia="微软雅黑" w:hAnsi="微软雅黑" w:cs="宋体"/>
            <w:color w:val="191B1F"/>
            <w:kern w:val="0"/>
            <w:szCs w:val="21"/>
            <w14:ligatures w14:val="none"/>
            <w:rPrChange w:id="3892" w:author="User" w:date="2024-05-21T10:10:00Z">
              <w:rPr>
                <w:rFonts w:ascii="微软雅黑" w:eastAsia="微软雅黑" w:hAnsi="微软雅黑" w:cs="宋体"/>
                <w:color w:val="191B1F"/>
                <w:kern w:val="0"/>
                <w:szCs w:val="21"/>
                <w:highlight w:val="yellow"/>
                <w14:ligatures w14:val="none"/>
              </w:rPr>
            </w:rPrChange>
          </w:rPr>
          <w:delText>255</w:delText>
        </w:r>
      </w:del>
      <w:ins w:id="3893"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894" w:author="User" w:date="2024-05-21T10:10:00Z">
            <w:rPr>
              <w:rFonts w:ascii="微软雅黑" w:eastAsia="微软雅黑" w:hAnsi="微软雅黑" w:cs="宋体"/>
              <w:color w:val="191B1F"/>
              <w:kern w:val="0"/>
              <w:szCs w:val="21"/>
              <w:highlight w:val="yellow"/>
              <w14:ligatures w14:val="none"/>
            </w:rPr>
          </w:rPrChange>
        </w:rPr>
        <w:t>) NULL COMMENT '</w:t>
      </w:r>
      <w:r w:rsidR="00912692" w:rsidRPr="00D10643">
        <w:rPr>
          <w:rFonts w:ascii="微软雅黑" w:eastAsia="微软雅黑" w:hAnsi="微软雅黑" w:cs="宋体" w:hint="eastAsia"/>
          <w:color w:val="191B1F"/>
          <w:kern w:val="0"/>
          <w:szCs w:val="21"/>
          <w14:ligatures w14:val="none"/>
          <w:rPrChange w:id="3895" w:author="User" w:date="2024-05-21T10:10:00Z">
            <w:rPr>
              <w:rFonts w:ascii="微软雅黑" w:eastAsia="微软雅黑" w:hAnsi="微软雅黑" w:cs="宋体" w:hint="eastAsia"/>
              <w:color w:val="191B1F"/>
              <w:kern w:val="0"/>
              <w:szCs w:val="21"/>
              <w:highlight w:val="yellow"/>
              <w14:ligatures w14:val="none"/>
            </w:rPr>
          </w:rPrChange>
        </w:rPr>
        <w:t>情况说明</w:t>
      </w:r>
      <w:r w:rsidRPr="00D10643">
        <w:rPr>
          <w:rFonts w:ascii="微软雅黑" w:eastAsia="微软雅黑" w:hAnsi="微软雅黑" w:cs="宋体"/>
          <w:color w:val="191B1F"/>
          <w:kern w:val="0"/>
          <w:szCs w:val="21"/>
          <w14:ligatures w14:val="none"/>
          <w:rPrChange w:id="3896" w:author="User" w:date="2024-05-21T10:10:00Z">
            <w:rPr>
              <w:rFonts w:ascii="微软雅黑" w:eastAsia="微软雅黑" w:hAnsi="微软雅黑" w:cs="宋体"/>
              <w:color w:val="191B1F"/>
              <w:kern w:val="0"/>
              <w:szCs w:val="21"/>
              <w:highlight w:val="yellow"/>
              <w14:ligatures w14:val="none"/>
            </w:rPr>
          </w:rPrChange>
        </w:rPr>
        <w:t>',</w:t>
      </w:r>
    </w:p>
    <w:p w14:paraId="01DBE23F" w14:textId="48E942E9"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897"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898"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899"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900" w:author="User" w:date="2024-05-21T10:10:00Z">
            <w:rPr>
              <w:rFonts w:ascii="微软雅黑" w:eastAsia="微软雅黑" w:hAnsi="微软雅黑" w:cs="宋体"/>
              <w:color w:val="191B1F"/>
              <w:kern w:val="0"/>
              <w:szCs w:val="21"/>
              <w:highlight w:val="yellow"/>
              <w14:ligatures w14:val="none"/>
            </w:rPr>
          </w:rPrChange>
        </w:rPr>
        <w:t>y</w:t>
      </w:r>
      <w:r w:rsidR="00FF68FA" w:rsidRPr="00D10643">
        <w:rPr>
          <w:rFonts w:ascii="微软雅黑" w:eastAsia="微软雅黑" w:hAnsi="微软雅黑" w:cs="宋体"/>
          <w:color w:val="191B1F"/>
          <w:kern w:val="0"/>
          <w:szCs w:val="21"/>
          <w14:ligatures w14:val="none"/>
          <w:rPrChange w:id="3901" w:author="User" w:date="2024-05-21T10:10:00Z">
            <w:rPr>
              <w:rFonts w:ascii="微软雅黑" w:eastAsia="微软雅黑" w:hAnsi="微软雅黑" w:cs="宋体"/>
              <w:color w:val="191B1F"/>
              <w:kern w:val="0"/>
              <w:szCs w:val="21"/>
              <w:highlight w:val="yellow"/>
              <w14:ligatures w14:val="none"/>
            </w:rPr>
          </w:rPrChange>
        </w:rPr>
        <w:t>pffrq</w:t>
      </w:r>
      <w:proofErr w:type="spellEnd"/>
      <w:r w:rsidR="00FF68FA" w:rsidRPr="00D10643">
        <w:rPr>
          <w:rFonts w:ascii="微软雅黑" w:eastAsia="微软雅黑" w:hAnsi="微软雅黑" w:cs="宋体"/>
          <w:color w:val="191B1F"/>
          <w:kern w:val="0"/>
          <w:szCs w:val="21"/>
          <w14:ligatures w14:val="none"/>
          <w:rPrChange w:id="3902" w:author="User" w:date="2024-05-21T10:10:00Z">
            <w:rPr>
              <w:rFonts w:ascii="微软雅黑" w:eastAsia="微软雅黑" w:hAnsi="微软雅黑" w:cs="宋体"/>
              <w:color w:val="191B1F"/>
              <w:kern w:val="0"/>
              <w:szCs w:val="21"/>
              <w:highlight w:val="yellow"/>
              <w14:ligatures w14:val="none"/>
            </w:rPr>
          </w:rPrChange>
        </w:rPr>
        <w:t xml:space="preserve"> </w:t>
      </w:r>
      <w:r w:rsidRPr="00D10643">
        <w:rPr>
          <w:rFonts w:ascii="微软雅黑" w:eastAsia="微软雅黑" w:hAnsi="微软雅黑" w:cs="宋体"/>
          <w:color w:val="191B1F"/>
          <w:kern w:val="0"/>
          <w:szCs w:val="21"/>
          <w14:ligatures w14:val="none"/>
          <w:rPrChange w:id="3903" w:author="User" w:date="2024-05-21T10:10:00Z">
            <w:rPr>
              <w:rFonts w:ascii="微软雅黑" w:eastAsia="微软雅黑" w:hAnsi="微软雅黑" w:cs="宋体"/>
              <w:color w:val="191B1F"/>
              <w:kern w:val="0"/>
              <w:szCs w:val="21"/>
              <w:highlight w:val="yellow"/>
              <w14:ligatures w14:val="none"/>
            </w:rPr>
          </w:rPrChange>
        </w:rPr>
        <w:t>` varchar(</w:t>
      </w:r>
      <w:del w:id="3904" w:author="User" w:date="2024-05-21T15:11:00Z">
        <w:r w:rsidRPr="00D10643" w:rsidDel="00957C7F">
          <w:rPr>
            <w:rFonts w:ascii="微软雅黑" w:eastAsia="微软雅黑" w:hAnsi="微软雅黑" w:cs="宋体"/>
            <w:color w:val="191B1F"/>
            <w:kern w:val="0"/>
            <w:szCs w:val="21"/>
            <w14:ligatures w14:val="none"/>
            <w:rPrChange w:id="3905" w:author="User" w:date="2024-05-21T10:10:00Z">
              <w:rPr>
                <w:rFonts w:ascii="微软雅黑" w:eastAsia="微软雅黑" w:hAnsi="微软雅黑" w:cs="宋体"/>
                <w:color w:val="191B1F"/>
                <w:kern w:val="0"/>
                <w:szCs w:val="21"/>
                <w:highlight w:val="yellow"/>
                <w14:ligatures w14:val="none"/>
              </w:rPr>
            </w:rPrChange>
          </w:rPr>
          <w:delText>255</w:delText>
        </w:r>
      </w:del>
      <w:ins w:id="3906"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07" w:author="User" w:date="2024-05-21T10:10:00Z">
            <w:rPr>
              <w:rFonts w:ascii="微软雅黑" w:eastAsia="微软雅黑" w:hAnsi="微软雅黑" w:cs="宋体"/>
              <w:color w:val="191B1F"/>
              <w:kern w:val="0"/>
              <w:szCs w:val="21"/>
              <w:highlight w:val="yellow"/>
              <w14:ligatures w14:val="none"/>
            </w:rPr>
          </w:rPrChange>
        </w:rPr>
        <w:t>) NULL COMMENT '</w:t>
      </w:r>
      <w:r w:rsidR="00912692" w:rsidRPr="00D10643">
        <w:rPr>
          <w:rFonts w:ascii="微软雅黑" w:eastAsia="微软雅黑" w:hAnsi="微软雅黑" w:cs="宋体" w:hint="eastAsia"/>
          <w:color w:val="191B1F"/>
          <w:kern w:val="0"/>
          <w:szCs w:val="21"/>
          <w14:ligatures w14:val="none"/>
          <w:rPrChange w:id="3908" w:author="User" w:date="2024-05-21T10:10:00Z">
            <w:rPr>
              <w:rFonts w:ascii="微软雅黑" w:eastAsia="微软雅黑" w:hAnsi="微软雅黑" w:cs="宋体" w:hint="eastAsia"/>
              <w:color w:val="191B1F"/>
              <w:kern w:val="0"/>
              <w:szCs w:val="21"/>
              <w:highlight w:val="yellow"/>
              <w14:ligatures w14:val="none"/>
            </w:rPr>
          </w:rPrChange>
        </w:rPr>
        <w:t>样品发放日期</w:t>
      </w:r>
      <w:r w:rsidRPr="00D10643">
        <w:rPr>
          <w:rFonts w:ascii="微软雅黑" w:eastAsia="微软雅黑" w:hAnsi="微软雅黑" w:cs="宋体"/>
          <w:color w:val="191B1F"/>
          <w:kern w:val="0"/>
          <w:szCs w:val="21"/>
          <w14:ligatures w14:val="none"/>
          <w:rPrChange w:id="3909" w:author="User" w:date="2024-05-21T10:10:00Z">
            <w:rPr>
              <w:rFonts w:ascii="微软雅黑" w:eastAsia="微软雅黑" w:hAnsi="微软雅黑" w:cs="宋体"/>
              <w:color w:val="191B1F"/>
              <w:kern w:val="0"/>
              <w:szCs w:val="21"/>
              <w:highlight w:val="yellow"/>
              <w14:ligatures w14:val="none"/>
            </w:rPr>
          </w:rPrChange>
        </w:rPr>
        <w:t>',</w:t>
      </w:r>
    </w:p>
    <w:p w14:paraId="6B834208" w14:textId="37B8C394"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1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11"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912"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913" w:author="User" w:date="2024-05-21T10:10:00Z">
            <w:rPr>
              <w:rFonts w:ascii="微软雅黑" w:eastAsia="微软雅黑" w:hAnsi="微软雅黑" w:cs="宋体"/>
              <w:color w:val="191B1F"/>
              <w:kern w:val="0"/>
              <w:szCs w:val="21"/>
              <w:highlight w:val="yellow"/>
              <w14:ligatures w14:val="none"/>
            </w:rPr>
          </w:rPrChange>
        </w:rPr>
        <w:t>y</w:t>
      </w:r>
      <w:r w:rsidR="00FF68FA" w:rsidRPr="00D10643">
        <w:rPr>
          <w:rFonts w:ascii="微软雅黑" w:eastAsia="微软雅黑" w:hAnsi="微软雅黑" w:cs="宋体"/>
          <w:color w:val="191B1F"/>
          <w:kern w:val="0"/>
          <w:szCs w:val="21"/>
          <w14:ligatures w14:val="none"/>
          <w:rPrChange w:id="3914" w:author="User" w:date="2024-05-21T10:10:00Z">
            <w:rPr>
              <w:rFonts w:ascii="微软雅黑" w:eastAsia="微软雅黑" w:hAnsi="微软雅黑" w:cs="宋体"/>
              <w:color w:val="191B1F"/>
              <w:kern w:val="0"/>
              <w:szCs w:val="21"/>
              <w:highlight w:val="yellow"/>
              <w14:ligatures w14:val="none"/>
            </w:rPr>
          </w:rPrChange>
        </w:rPr>
        <w:t>plqsl</w:t>
      </w:r>
      <w:proofErr w:type="spellEnd"/>
      <w:r w:rsidR="00FF68FA" w:rsidRPr="00D10643">
        <w:rPr>
          <w:rFonts w:ascii="微软雅黑" w:eastAsia="微软雅黑" w:hAnsi="微软雅黑" w:cs="宋体"/>
          <w:color w:val="191B1F"/>
          <w:kern w:val="0"/>
          <w:szCs w:val="21"/>
          <w14:ligatures w14:val="none"/>
          <w:rPrChange w:id="3915" w:author="User" w:date="2024-05-21T10:10:00Z">
            <w:rPr>
              <w:rFonts w:ascii="微软雅黑" w:eastAsia="微软雅黑" w:hAnsi="微软雅黑" w:cs="宋体"/>
              <w:color w:val="191B1F"/>
              <w:kern w:val="0"/>
              <w:szCs w:val="21"/>
              <w:highlight w:val="yellow"/>
              <w14:ligatures w14:val="none"/>
            </w:rPr>
          </w:rPrChange>
        </w:rPr>
        <w:t xml:space="preserve"> </w:t>
      </w:r>
      <w:r w:rsidRPr="00D10643">
        <w:rPr>
          <w:rFonts w:ascii="微软雅黑" w:eastAsia="微软雅黑" w:hAnsi="微软雅黑" w:cs="宋体"/>
          <w:color w:val="191B1F"/>
          <w:kern w:val="0"/>
          <w:szCs w:val="21"/>
          <w14:ligatures w14:val="none"/>
          <w:rPrChange w:id="3916" w:author="User" w:date="2024-05-21T10:10:00Z">
            <w:rPr>
              <w:rFonts w:ascii="微软雅黑" w:eastAsia="微软雅黑" w:hAnsi="微软雅黑" w:cs="宋体"/>
              <w:color w:val="191B1F"/>
              <w:kern w:val="0"/>
              <w:szCs w:val="21"/>
              <w:highlight w:val="yellow"/>
              <w14:ligatures w14:val="none"/>
            </w:rPr>
          </w:rPrChange>
        </w:rPr>
        <w:t>` varchar(</w:t>
      </w:r>
      <w:del w:id="3917" w:author="User" w:date="2024-05-21T15:11:00Z">
        <w:r w:rsidRPr="00D10643" w:rsidDel="00957C7F">
          <w:rPr>
            <w:rFonts w:ascii="微软雅黑" w:eastAsia="微软雅黑" w:hAnsi="微软雅黑" w:cs="宋体"/>
            <w:color w:val="191B1F"/>
            <w:kern w:val="0"/>
            <w:szCs w:val="21"/>
            <w14:ligatures w14:val="none"/>
            <w:rPrChange w:id="3918" w:author="User" w:date="2024-05-21T10:10:00Z">
              <w:rPr>
                <w:rFonts w:ascii="微软雅黑" w:eastAsia="微软雅黑" w:hAnsi="微软雅黑" w:cs="宋体"/>
                <w:color w:val="191B1F"/>
                <w:kern w:val="0"/>
                <w:szCs w:val="21"/>
                <w:highlight w:val="yellow"/>
                <w14:ligatures w14:val="none"/>
              </w:rPr>
            </w:rPrChange>
          </w:rPr>
          <w:delText>255</w:delText>
        </w:r>
      </w:del>
      <w:ins w:id="3919"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20" w:author="User" w:date="2024-05-21T10:10:00Z">
            <w:rPr>
              <w:rFonts w:ascii="微软雅黑" w:eastAsia="微软雅黑" w:hAnsi="微软雅黑" w:cs="宋体"/>
              <w:color w:val="191B1F"/>
              <w:kern w:val="0"/>
              <w:szCs w:val="21"/>
              <w:highlight w:val="yellow"/>
              <w14:ligatures w14:val="none"/>
            </w:rPr>
          </w:rPrChange>
        </w:rPr>
        <w:t>) NULL COMMENT '</w:t>
      </w:r>
      <w:r w:rsidR="00912692" w:rsidRPr="00D10643">
        <w:rPr>
          <w:rFonts w:ascii="微软雅黑" w:eastAsia="微软雅黑" w:hAnsi="微软雅黑" w:cs="宋体" w:hint="eastAsia"/>
          <w:color w:val="191B1F"/>
          <w:kern w:val="0"/>
          <w:szCs w:val="21"/>
          <w14:ligatures w14:val="none"/>
          <w:rPrChange w:id="3921" w:author="User" w:date="2024-05-21T10:10:00Z">
            <w:rPr>
              <w:rFonts w:ascii="微软雅黑" w:eastAsia="微软雅黑" w:hAnsi="微软雅黑" w:cs="宋体" w:hint="eastAsia"/>
              <w:color w:val="191B1F"/>
              <w:kern w:val="0"/>
              <w:szCs w:val="21"/>
              <w:highlight w:val="yellow"/>
              <w14:ligatures w14:val="none"/>
            </w:rPr>
          </w:rPrChange>
        </w:rPr>
        <w:t>样品领取数量</w:t>
      </w:r>
      <w:r w:rsidRPr="00D10643">
        <w:rPr>
          <w:rFonts w:ascii="微软雅黑" w:eastAsia="微软雅黑" w:hAnsi="微软雅黑" w:cs="宋体"/>
          <w:color w:val="191B1F"/>
          <w:kern w:val="0"/>
          <w:szCs w:val="21"/>
          <w14:ligatures w14:val="none"/>
          <w:rPrChange w:id="3922" w:author="User" w:date="2024-05-21T10:10:00Z">
            <w:rPr>
              <w:rFonts w:ascii="微软雅黑" w:eastAsia="微软雅黑" w:hAnsi="微软雅黑" w:cs="宋体"/>
              <w:color w:val="191B1F"/>
              <w:kern w:val="0"/>
              <w:szCs w:val="21"/>
              <w:highlight w:val="yellow"/>
              <w14:ligatures w14:val="none"/>
            </w:rPr>
          </w:rPrChange>
        </w:rPr>
        <w:t>',</w:t>
      </w:r>
    </w:p>
    <w:p w14:paraId="25892120" w14:textId="4633E3ED"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23"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24"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925"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926" w:author="User" w:date="2024-05-21T10:10:00Z">
            <w:rPr>
              <w:rFonts w:ascii="微软雅黑" w:eastAsia="微软雅黑" w:hAnsi="微软雅黑" w:cs="宋体"/>
              <w:color w:val="191B1F"/>
              <w:kern w:val="0"/>
              <w:szCs w:val="21"/>
              <w:highlight w:val="yellow"/>
              <w14:ligatures w14:val="none"/>
            </w:rPr>
          </w:rPrChange>
        </w:rPr>
        <w:t>r</w:t>
      </w:r>
      <w:r w:rsidR="00FF68FA" w:rsidRPr="00D10643">
        <w:rPr>
          <w:rFonts w:ascii="微软雅黑" w:eastAsia="微软雅黑" w:hAnsi="微软雅黑" w:cs="宋体"/>
          <w:color w:val="191B1F"/>
          <w:kern w:val="0"/>
          <w:szCs w:val="21"/>
          <w14:ligatures w14:val="none"/>
          <w:rPrChange w:id="3927" w:author="User" w:date="2024-05-21T10:10:00Z">
            <w:rPr>
              <w:rFonts w:ascii="微软雅黑" w:eastAsia="微软雅黑" w:hAnsi="微软雅黑" w:cs="宋体"/>
              <w:color w:val="191B1F"/>
              <w:kern w:val="0"/>
              <w:szCs w:val="21"/>
              <w:highlight w:val="yellow"/>
              <w14:ligatures w14:val="none"/>
            </w:rPr>
          </w:rPrChange>
        </w:rPr>
        <w:t>wlqr</w:t>
      </w:r>
      <w:proofErr w:type="spellEnd"/>
      <w:r w:rsidR="00FF68FA" w:rsidRPr="00D10643">
        <w:rPr>
          <w:rFonts w:ascii="微软雅黑" w:eastAsia="微软雅黑" w:hAnsi="微软雅黑" w:cs="宋体"/>
          <w:color w:val="191B1F"/>
          <w:kern w:val="0"/>
          <w:szCs w:val="21"/>
          <w14:ligatures w14:val="none"/>
          <w:rPrChange w:id="3928" w:author="User" w:date="2024-05-21T10:10:00Z">
            <w:rPr>
              <w:rFonts w:ascii="微软雅黑" w:eastAsia="微软雅黑" w:hAnsi="微软雅黑" w:cs="宋体"/>
              <w:color w:val="191B1F"/>
              <w:kern w:val="0"/>
              <w:szCs w:val="21"/>
              <w:highlight w:val="yellow"/>
              <w14:ligatures w14:val="none"/>
            </w:rPr>
          </w:rPrChange>
        </w:rPr>
        <w:t xml:space="preserve"> </w:t>
      </w:r>
      <w:r w:rsidRPr="00D10643">
        <w:rPr>
          <w:rFonts w:ascii="微软雅黑" w:eastAsia="微软雅黑" w:hAnsi="微软雅黑" w:cs="宋体"/>
          <w:color w:val="191B1F"/>
          <w:kern w:val="0"/>
          <w:szCs w:val="21"/>
          <w14:ligatures w14:val="none"/>
          <w:rPrChange w:id="3929" w:author="User" w:date="2024-05-21T10:10:00Z">
            <w:rPr>
              <w:rFonts w:ascii="微软雅黑" w:eastAsia="微软雅黑" w:hAnsi="微软雅黑" w:cs="宋体"/>
              <w:color w:val="191B1F"/>
              <w:kern w:val="0"/>
              <w:szCs w:val="21"/>
              <w:highlight w:val="yellow"/>
              <w14:ligatures w14:val="none"/>
            </w:rPr>
          </w:rPrChange>
        </w:rPr>
        <w:t>` varchar(</w:t>
      </w:r>
      <w:del w:id="3930" w:author="User" w:date="2024-05-21T15:11:00Z">
        <w:r w:rsidRPr="00D10643" w:rsidDel="00957C7F">
          <w:rPr>
            <w:rFonts w:ascii="微软雅黑" w:eastAsia="微软雅黑" w:hAnsi="微软雅黑" w:cs="宋体"/>
            <w:color w:val="191B1F"/>
            <w:kern w:val="0"/>
            <w:szCs w:val="21"/>
            <w14:ligatures w14:val="none"/>
            <w:rPrChange w:id="3931" w:author="User" w:date="2024-05-21T10:10:00Z">
              <w:rPr>
                <w:rFonts w:ascii="微软雅黑" w:eastAsia="微软雅黑" w:hAnsi="微软雅黑" w:cs="宋体"/>
                <w:color w:val="191B1F"/>
                <w:kern w:val="0"/>
                <w:szCs w:val="21"/>
                <w:highlight w:val="yellow"/>
                <w14:ligatures w14:val="none"/>
              </w:rPr>
            </w:rPrChange>
          </w:rPr>
          <w:delText>255</w:delText>
        </w:r>
      </w:del>
      <w:ins w:id="3932"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33" w:author="User" w:date="2024-05-21T10:10:00Z">
            <w:rPr>
              <w:rFonts w:ascii="微软雅黑" w:eastAsia="微软雅黑" w:hAnsi="微软雅黑" w:cs="宋体"/>
              <w:color w:val="191B1F"/>
              <w:kern w:val="0"/>
              <w:szCs w:val="21"/>
              <w:highlight w:val="yellow"/>
              <w14:ligatures w14:val="none"/>
            </w:rPr>
          </w:rPrChange>
        </w:rPr>
        <w:t>) NULL COMMENT '</w:t>
      </w:r>
      <w:r w:rsidR="00912692" w:rsidRPr="00D10643">
        <w:rPr>
          <w:rFonts w:ascii="微软雅黑" w:eastAsia="微软雅黑" w:hAnsi="微软雅黑" w:cs="宋体" w:hint="eastAsia"/>
          <w:color w:val="191B1F"/>
          <w:kern w:val="0"/>
          <w:szCs w:val="21"/>
          <w14:ligatures w14:val="none"/>
          <w:rPrChange w:id="3934" w:author="User" w:date="2024-05-21T10:10:00Z">
            <w:rPr>
              <w:rFonts w:ascii="微软雅黑" w:eastAsia="微软雅黑" w:hAnsi="微软雅黑" w:cs="宋体" w:hint="eastAsia"/>
              <w:color w:val="191B1F"/>
              <w:kern w:val="0"/>
              <w:szCs w:val="21"/>
              <w:highlight w:val="yellow"/>
              <w14:ligatures w14:val="none"/>
            </w:rPr>
          </w:rPrChange>
        </w:rPr>
        <w:t>任务领取人</w:t>
      </w:r>
      <w:r w:rsidRPr="00D10643">
        <w:rPr>
          <w:rFonts w:ascii="微软雅黑" w:eastAsia="微软雅黑" w:hAnsi="微软雅黑" w:cs="宋体"/>
          <w:color w:val="191B1F"/>
          <w:kern w:val="0"/>
          <w:szCs w:val="21"/>
          <w14:ligatures w14:val="none"/>
          <w:rPrChange w:id="3935" w:author="User" w:date="2024-05-21T10:10:00Z">
            <w:rPr>
              <w:rFonts w:ascii="微软雅黑" w:eastAsia="微软雅黑" w:hAnsi="微软雅黑" w:cs="宋体"/>
              <w:color w:val="191B1F"/>
              <w:kern w:val="0"/>
              <w:szCs w:val="21"/>
              <w:highlight w:val="yellow"/>
              <w14:ligatures w14:val="none"/>
            </w:rPr>
          </w:rPrChange>
        </w:rPr>
        <w:t>',</w:t>
      </w:r>
    </w:p>
    <w:p w14:paraId="18C8888B" w14:textId="4FBBC8CC"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3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37"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938"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939" w:author="User" w:date="2024-05-21T10:10:00Z">
            <w:rPr>
              <w:rFonts w:ascii="微软雅黑" w:eastAsia="微软雅黑" w:hAnsi="微软雅黑" w:cs="宋体"/>
              <w:color w:val="191B1F"/>
              <w:kern w:val="0"/>
              <w:szCs w:val="21"/>
              <w:highlight w:val="yellow"/>
              <w14:ligatures w14:val="none"/>
            </w:rPr>
          </w:rPrChange>
        </w:rPr>
        <w:t>b</w:t>
      </w:r>
      <w:r w:rsidR="00FF68FA" w:rsidRPr="00D10643">
        <w:rPr>
          <w:rFonts w:ascii="微软雅黑" w:eastAsia="微软雅黑" w:hAnsi="微软雅黑" w:cs="宋体"/>
          <w:color w:val="191B1F"/>
          <w:kern w:val="0"/>
          <w:szCs w:val="21"/>
          <w14:ligatures w14:val="none"/>
          <w:rPrChange w:id="3940" w:author="User" w:date="2024-05-21T10:10:00Z">
            <w:rPr>
              <w:rFonts w:ascii="微软雅黑" w:eastAsia="微软雅黑" w:hAnsi="微软雅黑" w:cs="宋体"/>
              <w:color w:val="191B1F"/>
              <w:kern w:val="0"/>
              <w:szCs w:val="21"/>
              <w:highlight w:val="yellow"/>
              <w14:ligatures w14:val="none"/>
            </w:rPr>
          </w:rPrChange>
        </w:rPr>
        <w:t>csm</w:t>
      </w:r>
      <w:proofErr w:type="spellEnd"/>
      <w:r w:rsidR="00FF68FA" w:rsidRPr="00D10643">
        <w:rPr>
          <w:rFonts w:ascii="微软雅黑" w:eastAsia="微软雅黑" w:hAnsi="微软雅黑" w:cs="宋体"/>
          <w:color w:val="191B1F"/>
          <w:kern w:val="0"/>
          <w:szCs w:val="21"/>
          <w14:ligatures w14:val="none"/>
          <w:rPrChange w:id="3941" w:author="User" w:date="2024-05-21T10:10:00Z">
            <w:rPr>
              <w:rFonts w:ascii="微软雅黑" w:eastAsia="微软雅黑" w:hAnsi="微软雅黑" w:cs="宋体"/>
              <w:color w:val="191B1F"/>
              <w:kern w:val="0"/>
              <w:szCs w:val="21"/>
              <w:highlight w:val="yellow"/>
              <w14:ligatures w14:val="none"/>
            </w:rPr>
          </w:rPrChange>
        </w:rPr>
        <w:t xml:space="preserve"> </w:t>
      </w:r>
      <w:r w:rsidRPr="00D10643">
        <w:rPr>
          <w:rFonts w:ascii="微软雅黑" w:eastAsia="微软雅黑" w:hAnsi="微软雅黑" w:cs="宋体"/>
          <w:color w:val="191B1F"/>
          <w:kern w:val="0"/>
          <w:szCs w:val="21"/>
          <w14:ligatures w14:val="none"/>
          <w:rPrChange w:id="3942" w:author="User" w:date="2024-05-21T10:10:00Z">
            <w:rPr>
              <w:rFonts w:ascii="微软雅黑" w:eastAsia="微软雅黑" w:hAnsi="微软雅黑" w:cs="宋体"/>
              <w:color w:val="191B1F"/>
              <w:kern w:val="0"/>
              <w:szCs w:val="21"/>
              <w:highlight w:val="yellow"/>
              <w14:ligatures w14:val="none"/>
            </w:rPr>
          </w:rPrChange>
        </w:rPr>
        <w:t>` varchar(</w:t>
      </w:r>
      <w:del w:id="3943" w:author="User" w:date="2024-05-21T15:11:00Z">
        <w:r w:rsidRPr="00D10643" w:rsidDel="00957C7F">
          <w:rPr>
            <w:rFonts w:ascii="微软雅黑" w:eastAsia="微软雅黑" w:hAnsi="微软雅黑" w:cs="宋体"/>
            <w:color w:val="191B1F"/>
            <w:kern w:val="0"/>
            <w:szCs w:val="21"/>
            <w14:ligatures w14:val="none"/>
            <w:rPrChange w:id="3944" w:author="User" w:date="2024-05-21T10:10:00Z">
              <w:rPr>
                <w:rFonts w:ascii="微软雅黑" w:eastAsia="微软雅黑" w:hAnsi="微软雅黑" w:cs="宋体"/>
                <w:color w:val="191B1F"/>
                <w:kern w:val="0"/>
                <w:szCs w:val="21"/>
                <w:highlight w:val="yellow"/>
                <w14:ligatures w14:val="none"/>
              </w:rPr>
            </w:rPrChange>
          </w:rPr>
          <w:delText>255</w:delText>
        </w:r>
      </w:del>
      <w:ins w:id="3945"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46" w:author="User" w:date="2024-05-21T10:10:00Z">
            <w:rPr>
              <w:rFonts w:ascii="微软雅黑" w:eastAsia="微软雅黑" w:hAnsi="微软雅黑" w:cs="宋体"/>
              <w:color w:val="191B1F"/>
              <w:kern w:val="0"/>
              <w:szCs w:val="21"/>
              <w:highlight w:val="yellow"/>
              <w14:ligatures w14:val="none"/>
            </w:rPr>
          </w:rPrChange>
        </w:rPr>
        <w:t>) NULL COMMENT '</w:t>
      </w:r>
      <w:r w:rsidR="00912692" w:rsidRPr="00D10643">
        <w:rPr>
          <w:rFonts w:ascii="微软雅黑" w:eastAsia="微软雅黑" w:hAnsi="微软雅黑" w:cs="宋体" w:hint="eastAsia"/>
          <w:color w:val="191B1F"/>
          <w:kern w:val="0"/>
          <w:szCs w:val="21"/>
          <w14:ligatures w14:val="none"/>
          <w:rPrChange w:id="3947" w:author="User" w:date="2024-05-21T10:10:00Z">
            <w:rPr>
              <w:rFonts w:ascii="微软雅黑" w:eastAsia="微软雅黑" w:hAnsi="微软雅黑" w:cs="宋体" w:hint="eastAsia"/>
              <w:color w:val="191B1F"/>
              <w:kern w:val="0"/>
              <w:szCs w:val="21"/>
              <w:highlight w:val="yellow"/>
              <w14:ligatures w14:val="none"/>
            </w:rPr>
          </w:rPrChange>
        </w:rPr>
        <w:t>补充说明</w:t>
      </w:r>
      <w:r w:rsidRPr="00D10643">
        <w:rPr>
          <w:rFonts w:ascii="微软雅黑" w:eastAsia="微软雅黑" w:hAnsi="微软雅黑" w:cs="宋体"/>
          <w:color w:val="191B1F"/>
          <w:kern w:val="0"/>
          <w:szCs w:val="21"/>
          <w14:ligatures w14:val="none"/>
          <w:rPrChange w:id="3948" w:author="User" w:date="2024-05-21T10:10:00Z">
            <w:rPr>
              <w:rFonts w:ascii="微软雅黑" w:eastAsia="微软雅黑" w:hAnsi="微软雅黑" w:cs="宋体"/>
              <w:color w:val="191B1F"/>
              <w:kern w:val="0"/>
              <w:szCs w:val="21"/>
              <w:highlight w:val="yellow"/>
              <w14:ligatures w14:val="none"/>
            </w:rPr>
          </w:rPrChange>
        </w:rPr>
        <w:t>',</w:t>
      </w:r>
    </w:p>
    <w:p w14:paraId="0B8BE693" w14:textId="721321CF" w:rsidR="00912692" w:rsidRPr="00D10643" w:rsidRDefault="00912692" w:rsidP="00912692">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49"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50"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951"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372B3F" w:rsidRPr="00D10643">
        <w:rPr>
          <w:rFonts w:ascii="微软雅黑" w:eastAsia="微软雅黑" w:hAnsi="微软雅黑" w:cs="宋体"/>
          <w:color w:val="191B1F"/>
          <w:kern w:val="0"/>
          <w:szCs w:val="21"/>
          <w14:ligatures w14:val="none"/>
          <w:rPrChange w:id="3952" w:author="User" w:date="2024-05-21T10:10:00Z">
            <w:rPr>
              <w:rFonts w:ascii="微软雅黑" w:eastAsia="微软雅黑" w:hAnsi="微软雅黑" w:cs="宋体"/>
              <w:color w:val="191B1F"/>
              <w:kern w:val="0"/>
              <w:szCs w:val="21"/>
              <w:highlight w:val="yellow"/>
              <w14:ligatures w14:val="none"/>
            </w:rPr>
          </w:rPrChange>
        </w:rPr>
        <w:t>b</w:t>
      </w:r>
      <w:r w:rsidR="00FF68FA" w:rsidRPr="00D10643">
        <w:rPr>
          <w:rFonts w:ascii="微软雅黑" w:eastAsia="微软雅黑" w:hAnsi="微软雅黑" w:cs="宋体"/>
          <w:color w:val="191B1F"/>
          <w:kern w:val="0"/>
          <w:szCs w:val="21"/>
          <w14:ligatures w14:val="none"/>
          <w:rPrChange w:id="3953" w:author="User" w:date="2024-05-21T10:10:00Z">
            <w:rPr>
              <w:rFonts w:ascii="微软雅黑" w:eastAsia="微软雅黑" w:hAnsi="微软雅黑" w:cs="宋体"/>
              <w:color w:val="191B1F"/>
              <w:kern w:val="0"/>
              <w:szCs w:val="21"/>
              <w:highlight w:val="yellow"/>
              <w14:ligatures w14:val="none"/>
            </w:rPr>
          </w:rPrChange>
        </w:rPr>
        <w:t>mmc</w:t>
      </w:r>
      <w:proofErr w:type="spellEnd"/>
      <w:r w:rsidRPr="00D10643">
        <w:rPr>
          <w:rFonts w:ascii="微软雅黑" w:eastAsia="微软雅黑" w:hAnsi="微软雅黑" w:cs="宋体"/>
          <w:color w:val="191B1F"/>
          <w:kern w:val="0"/>
          <w:szCs w:val="21"/>
          <w14:ligatures w14:val="none"/>
          <w:rPrChange w:id="3954" w:author="User" w:date="2024-05-21T10:10:00Z">
            <w:rPr>
              <w:rFonts w:ascii="微软雅黑" w:eastAsia="微软雅黑" w:hAnsi="微软雅黑" w:cs="宋体"/>
              <w:color w:val="191B1F"/>
              <w:kern w:val="0"/>
              <w:szCs w:val="21"/>
              <w:highlight w:val="yellow"/>
              <w14:ligatures w14:val="none"/>
            </w:rPr>
          </w:rPrChange>
        </w:rPr>
        <w:t>` varchar(</w:t>
      </w:r>
      <w:del w:id="3955" w:author="User" w:date="2024-05-21T15:11:00Z">
        <w:r w:rsidRPr="00D10643" w:rsidDel="00957C7F">
          <w:rPr>
            <w:rFonts w:ascii="微软雅黑" w:eastAsia="微软雅黑" w:hAnsi="微软雅黑" w:cs="宋体"/>
            <w:color w:val="191B1F"/>
            <w:kern w:val="0"/>
            <w:szCs w:val="21"/>
            <w14:ligatures w14:val="none"/>
            <w:rPrChange w:id="3956" w:author="User" w:date="2024-05-21T10:10:00Z">
              <w:rPr>
                <w:rFonts w:ascii="微软雅黑" w:eastAsia="微软雅黑" w:hAnsi="微软雅黑" w:cs="宋体"/>
                <w:color w:val="191B1F"/>
                <w:kern w:val="0"/>
                <w:szCs w:val="21"/>
                <w:highlight w:val="yellow"/>
                <w14:ligatures w14:val="none"/>
              </w:rPr>
            </w:rPrChange>
          </w:rPr>
          <w:delText>255</w:delText>
        </w:r>
      </w:del>
      <w:ins w:id="3957"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58" w:author="User" w:date="2024-05-21T10:10:00Z">
            <w:rPr>
              <w:rFonts w:ascii="微软雅黑" w:eastAsia="微软雅黑" w:hAnsi="微软雅黑" w:cs="宋体"/>
              <w:color w:val="191B1F"/>
              <w:kern w:val="0"/>
              <w:szCs w:val="21"/>
              <w:highlight w:val="yellow"/>
              <w14:ligatures w14:val="none"/>
            </w:rPr>
          </w:rPrChange>
        </w:rPr>
        <w:t>) NULL COMMENT '</w:t>
      </w:r>
      <w:r w:rsidRPr="00D10643">
        <w:rPr>
          <w:rFonts w:ascii="微软雅黑" w:eastAsia="微软雅黑" w:hAnsi="微软雅黑" w:cs="宋体" w:hint="eastAsia"/>
          <w:color w:val="191B1F"/>
          <w:kern w:val="0"/>
          <w:szCs w:val="21"/>
          <w14:ligatures w14:val="none"/>
          <w:rPrChange w:id="3959" w:author="User" w:date="2024-05-21T10:10:00Z">
            <w:rPr>
              <w:rFonts w:ascii="微软雅黑" w:eastAsia="微软雅黑" w:hAnsi="微软雅黑" w:cs="宋体" w:hint="eastAsia"/>
              <w:color w:val="191B1F"/>
              <w:kern w:val="0"/>
              <w:szCs w:val="21"/>
              <w:highlight w:val="yellow"/>
              <w14:ligatures w14:val="none"/>
            </w:rPr>
          </w:rPrChange>
        </w:rPr>
        <w:t>部门名称</w:t>
      </w:r>
      <w:r w:rsidRPr="00D10643">
        <w:rPr>
          <w:rFonts w:ascii="微软雅黑" w:eastAsia="微软雅黑" w:hAnsi="微软雅黑" w:cs="宋体"/>
          <w:color w:val="191B1F"/>
          <w:kern w:val="0"/>
          <w:szCs w:val="21"/>
          <w14:ligatures w14:val="none"/>
          <w:rPrChange w:id="3960" w:author="User" w:date="2024-05-21T10:10:00Z">
            <w:rPr>
              <w:rFonts w:ascii="微软雅黑" w:eastAsia="微软雅黑" w:hAnsi="微软雅黑" w:cs="宋体"/>
              <w:color w:val="191B1F"/>
              <w:kern w:val="0"/>
              <w:szCs w:val="21"/>
              <w:highlight w:val="yellow"/>
              <w14:ligatures w14:val="none"/>
            </w:rPr>
          </w:rPrChange>
        </w:rPr>
        <w:t>',</w:t>
      </w:r>
    </w:p>
    <w:p w14:paraId="6FBFC6A6" w14:textId="6304EB06" w:rsidR="00912692" w:rsidRPr="00D10643" w:rsidRDefault="00912692" w:rsidP="00912692">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61"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62" w:author="User" w:date="2024-05-21T10:10:00Z">
            <w:rPr>
              <w:rFonts w:ascii="微软雅黑" w:eastAsia="微软雅黑" w:hAnsi="微软雅黑" w:cs="宋体"/>
              <w:color w:val="191B1F"/>
              <w:kern w:val="0"/>
              <w:szCs w:val="21"/>
              <w:highlight w:val="yellow"/>
              <w14:ligatures w14:val="none"/>
            </w:rPr>
          </w:rPrChange>
        </w:rPr>
        <w:t xml:space="preserve">  `</w:t>
      </w:r>
      <w:r w:rsidR="00FF68FA" w:rsidRPr="00D10643">
        <w:rPr>
          <w:rFonts w:ascii="微软雅黑" w:eastAsia="微软雅黑" w:hAnsi="微软雅黑" w:cs="宋体"/>
          <w:color w:val="191B1F"/>
          <w:kern w:val="0"/>
          <w:szCs w:val="21"/>
          <w14:ligatures w14:val="none"/>
          <w:rPrChange w:id="3963" w:author="User" w:date="2024-05-21T10:10:00Z">
            <w:rPr>
              <w:rFonts w:ascii="微软雅黑" w:eastAsia="微软雅黑" w:hAnsi="微软雅黑" w:cs="宋体"/>
              <w:color w:val="191B1F"/>
              <w:kern w:val="0"/>
              <w:szCs w:val="21"/>
              <w:highlight w:val="yellow"/>
              <w14:ligatures w14:val="none"/>
            </w:rPr>
          </w:rPrChange>
        </w:rPr>
        <w:t xml:space="preserve"> </w:t>
      </w:r>
      <w:proofErr w:type="spellStart"/>
      <w:r w:rsidR="00FF68FA" w:rsidRPr="00D10643">
        <w:rPr>
          <w:rFonts w:ascii="微软雅黑" w:eastAsia="微软雅黑" w:hAnsi="微软雅黑" w:cs="宋体"/>
          <w:color w:val="191B1F"/>
          <w:kern w:val="0"/>
          <w:szCs w:val="21"/>
          <w14:ligatures w14:val="none"/>
          <w:rPrChange w:id="3964" w:author="User" w:date="2024-05-21T10:10:00Z">
            <w:rPr>
              <w:rFonts w:ascii="微软雅黑" w:eastAsia="微软雅黑" w:hAnsi="微软雅黑" w:cs="宋体"/>
              <w:color w:val="191B1F"/>
              <w:kern w:val="0"/>
              <w:szCs w:val="21"/>
              <w:highlight w:val="yellow"/>
              <w14:ligatures w14:val="none"/>
            </w:rPr>
          </w:rPrChange>
        </w:rPr>
        <w:t>rwdzt</w:t>
      </w:r>
      <w:proofErr w:type="spellEnd"/>
      <w:r w:rsidR="00FF68FA" w:rsidRPr="00D10643">
        <w:rPr>
          <w:rFonts w:ascii="微软雅黑" w:eastAsia="微软雅黑" w:hAnsi="微软雅黑" w:cs="宋体"/>
          <w:color w:val="191B1F"/>
          <w:kern w:val="0"/>
          <w:szCs w:val="21"/>
          <w14:ligatures w14:val="none"/>
          <w:rPrChange w:id="3965" w:author="User" w:date="2024-05-21T10:10:00Z">
            <w:rPr>
              <w:rFonts w:ascii="微软雅黑" w:eastAsia="微软雅黑" w:hAnsi="微软雅黑" w:cs="宋体"/>
              <w:color w:val="191B1F"/>
              <w:kern w:val="0"/>
              <w:szCs w:val="21"/>
              <w:highlight w:val="yellow"/>
              <w14:ligatures w14:val="none"/>
            </w:rPr>
          </w:rPrChange>
        </w:rPr>
        <w:t xml:space="preserve"> </w:t>
      </w:r>
      <w:r w:rsidRPr="00D10643">
        <w:rPr>
          <w:rFonts w:ascii="微软雅黑" w:eastAsia="微软雅黑" w:hAnsi="微软雅黑" w:cs="宋体"/>
          <w:color w:val="191B1F"/>
          <w:kern w:val="0"/>
          <w:szCs w:val="21"/>
          <w14:ligatures w14:val="none"/>
          <w:rPrChange w:id="3966" w:author="User" w:date="2024-05-21T10:10:00Z">
            <w:rPr>
              <w:rFonts w:ascii="微软雅黑" w:eastAsia="微软雅黑" w:hAnsi="微软雅黑" w:cs="宋体"/>
              <w:color w:val="191B1F"/>
              <w:kern w:val="0"/>
              <w:szCs w:val="21"/>
              <w:highlight w:val="yellow"/>
              <w14:ligatures w14:val="none"/>
            </w:rPr>
          </w:rPrChange>
        </w:rPr>
        <w:t>` varchar(</w:t>
      </w:r>
      <w:del w:id="3967" w:author="User" w:date="2024-05-21T15:11:00Z">
        <w:r w:rsidRPr="00D10643" w:rsidDel="00957C7F">
          <w:rPr>
            <w:rFonts w:ascii="微软雅黑" w:eastAsia="微软雅黑" w:hAnsi="微软雅黑" w:cs="宋体"/>
            <w:color w:val="191B1F"/>
            <w:kern w:val="0"/>
            <w:szCs w:val="21"/>
            <w14:ligatures w14:val="none"/>
            <w:rPrChange w:id="3968" w:author="User" w:date="2024-05-21T10:10:00Z">
              <w:rPr>
                <w:rFonts w:ascii="微软雅黑" w:eastAsia="微软雅黑" w:hAnsi="微软雅黑" w:cs="宋体"/>
                <w:color w:val="191B1F"/>
                <w:kern w:val="0"/>
                <w:szCs w:val="21"/>
                <w:highlight w:val="yellow"/>
                <w14:ligatures w14:val="none"/>
              </w:rPr>
            </w:rPrChange>
          </w:rPr>
          <w:delText>255</w:delText>
        </w:r>
      </w:del>
      <w:ins w:id="3969"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70" w:author="User" w:date="2024-05-21T10:10:00Z">
            <w:rPr>
              <w:rFonts w:ascii="微软雅黑" w:eastAsia="微软雅黑" w:hAnsi="微软雅黑" w:cs="宋体"/>
              <w:color w:val="191B1F"/>
              <w:kern w:val="0"/>
              <w:szCs w:val="21"/>
              <w:highlight w:val="yellow"/>
              <w14:ligatures w14:val="none"/>
            </w:rPr>
          </w:rPrChange>
        </w:rPr>
        <w:t>) NULL COMMENT '</w:t>
      </w:r>
      <w:r w:rsidRPr="00D10643">
        <w:rPr>
          <w:rFonts w:ascii="微软雅黑" w:eastAsia="微软雅黑" w:hAnsi="微软雅黑" w:cs="宋体" w:hint="eastAsia"/>
          <w:color w:val="191B1F"/>
          <w:kern w:val="0"/>
          <w:szCs w:val="21"/>
          <w14:ligatures w14:val="none"/>
          <w:rPrChange w:id="3971" w:author="User" w:date="2024-05-21T10:10:00Z">
            <w:rPr>
              <w:rFonts w:ascii="微软雅黑" w:eastAsia="微软雅黑" w:hAnsi="微软雅黑" w:cs="宋体" w:hint="eastAsia"/>
              <w:color w:val="191B1F"/>
              <w:kern w:val="0"/>
              <w:szCs w:val="21"/>
              <w:highlight w:val="yellow"/>
              <w14:ligatures w14:val="none"/>
            </w:rPr>
          </w:rPrChange>
        </w:rPr>
        <w:t>任务单状态</w:t>
      </w:r>
      <w:r w:rsidRPr="00D10643">
        <w:rPr>
          <w:rFonts w:ascii="微软雅黑" w:eastAsia="微软雅黑" w:hAnsi="微软雅黑" w:cs="宋体"/>
          <w:color w:val="191B1F"/>
          <w:kern w:val="0"/>
          <w:szCs w:val="21"/>
          <w14:ligatures w14:val="none"/>
          <w:rPrChange w:id="3972" w:author="User" w:date="2024-05-21T10:10:00Z">
            <w:rPr>
              <w:rFonts w:ascii="微软雅黑" w:eastAsia="微软雅黑" w:hAnsi="微软雅黑" w:cs="宋体"/>
              <w:color w:val="191B1F"/>
              <w:kern w:val="0"/>
              <w:szCs w:val="21"/>
              <w:highlight w:val="yellow"/>
              <w14:ligatures w14:val="none"/>
            </w:rPr>
          </w:rPrChange>
        </w:rPr>
        <w:t>',</w:t>
      </w:r>
    </w:p>
    <w:p w14:paraId="190DC3C2" w14:textId="4EB92384" w:rsidR="00912692" w:rsidRPr="00D10643" w:rsidRDefault="00912692" w:rsidP="00912692">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73"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74" w:author="User" w:date="2024-05-21T10:10:00Z">
            <w:rPr>
              <w:rFonts w:ascii="微软雅黑" w:eastAsia="微软雅黑" w:hAnsi="微软雅黑" w:cs="宋体"/>
              <w:color w:val="191B1F"/>
              <w:kern w:val="0"/>
              <w:szCs w:val="21"/>
              <w:highlight w:val="yellow"/>
              <w14:ligatures w14:val="none"/>
            </w:rPr>
          </w:rPrChange>
        </w:rPr>
        <w:t xml:space="preserve">  `Attribute_</w:t>
      </w:r>
      <w:r w:rsidR="00FF68FA" w:rsidRPr="00D10643">
        <w:rPr>
          <w:rFonts w:ascii="微软雅黑" w:eastAsia="微软雅黑" w:hAnsi="微软雅黑" w:cs="宋体"/>
          <w:color w:val="191B1F"/>
          <w:kern w:val="0"/>
          <w:szCs w:val="21"/>
          <w14:ligatures w14:val="none"/>
          <w:rPrChange w:id="3975" w:author="User" w:date="2024-05-21T10:10:00Z">
            <w:rPr>
              <w:rFonts w:ascii="微软雅黑" w:eastAsia="微软雅黑" w:hAnsi="微软雅黑" w:cs="宋体"/>
              <w:color w:val="191B1F"/>
              <w:kern w:val="0"/>
              <w:szCs w:val="21"/>
              <w:highlight w:val="yellow"/>
              <w14:ligatures w14:val="none"/>
            </w:rPr>
          </w:rPrChange>
        </w:rPr>
        <w:t>1</w:t>
      </w:r>
      <w:r w:rsidRPr="00D10643">
        <w:rPr>
          <w:rFonts w:ascii="微软雅黑" w:eastAsia="微软雅黑" w:hAnsi="微软雅黑" w:cs="宋体"/>
          <w:color w:val="191B1F"/>
          <w:kern w:val="0"/>
          <w:szCs w:val="21"/>
          <w14:ligatures w14:val="none"/>
          <w:rPrChange w:id="3976" w:author="User" w:date="2024-05-21T10:10:00Z">
            <w:rPr>
              <w:rFonts w:ascii="微软雅黑" w:eastAsia="微软雅黑" w:hAnsi="微软雅黑" w:cs="宋体"/>
              <w:color w:val="191B1F"/>
              <w:kern w:val="0"/>
              <w:szCs w:val="21"/>
              <w:highlight w:val="yellow"/>
              <w14:ligatures w14:val="none"/>
            </w:rPr>
          </w:rPrChange>
        </w:rPr>
        <w:t>` varchar(</w:t>
      </w:r>
      <w:del w:id="3977" w:author="User" w:date="2024-05-21T15:11:00Z">
        <w:r w:rsidRPr="00D10643" w:rsidDel="00957C7F">
          <w:rPr>
            <w:rFonts w:ascii="微软雅黑" w:eastAsia="微软雅黑" w:hAnsi="微软雅黑" w:cs="宋体"/>
            <w:color w:val="191B1F"/>
            <w:kern w:val="0"/>
            <w:szCs w:val="21"/>
            <w14:ligatures w14:val="none"/>
            <w:rPrChange w:id="3978" w:author="User" w:date="2024-05-21T10:10:00Z">
              <w:rPr>
                <w:rFonts w:ascii="微软雅黑" w:eastAsia="微软雅黑" w:hAnsi="微软雅黑" w:cs="宋体"/>
                <w:color w:val="191B1F"/>
                <w:kern w:val="0"/>
                <w:szCs w:val="21"/>
                <w:highlight w:val="yellow"/>
                <w14:ligatures w14:val="none"/>
              </w:rPr>
            </w:rPrChange>
          </w:rPr>
          <w:delText>255</w:delText>
        </w:r>
      </w:del>
      <w:ins w:id="3979"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80" w:author="User" w:date="2024-05-21T10:10:00Z">
            <w:rPr>
              <w:rFonts w:ascii="微软雅黑" w:eastAsia="微软雅黑" w:hAnsi="微软雅黑" w:cs="宋体"/>
              <w:color w:val="191B1F"/>
              <w:kern w:val="0"/>
              <w:szCs w:val="21"/>
              <w:highlight w:val="yellow"/>
              <w14:ligatures w14:val="none"/>
            </w:rPr>
          </w:rPrChange>
        </w:rPr>
        <w:t>) NULL COMMENT '</w:t>
      </w:r>
      <w:r w:rsidR="00FF68FA" w:rsidRPr="00D10643">
        <w:rPr>
          <w:rFonts w:ascii="微软雅黑" w:eastAsia="微软雅黑" w:hAnsi="微软雅黑" w:cs="宋体" w:hint="eastAsia"/>
          <w:color w:val="191B1F"/>
          <w:kern w:val="0"/>
          <w:szCs w:val="21"/>
          <w14:ligatures w14:val="none"/>
          <w:rPrChange w:id="3981" w:author="User" w:date="2024-05-21T10:10:00Z">
            <w:rPr>
              <w:rFonts w:ascii="微软雅黑" w:eastAsia="微软雅黑" w:hAnsi="微软雅黑" w:cs="宋体" w:hint="eastAsia"/>
              <w:color w:val="191B1F"/>
              <w:kern w:val="0"/>
              <w:szCs w:val="21"/>
              <w:highlight w:val="yellow"/>
              <w14:ligatures w14:val="none"/>
            </w:rPr>
          </w:rPrChange>
        </w:rPr>
        <w:t>预留字段</w:t>
      </w:r>
      <w:r w:rsidR="00FF68FA" w:rsidRPr="00D10643">
        <w:rPr>
          <w:rFonts w:ascii="微软雅黑" w:eastAsia="微软雅黑" w:hAnsi="微软雅黑" w:cs="宋体"/>
          <w:color w:val="191B1F"/>
          <w:kern w:val="0"/>
          <w:szCs w:val="21"/>
          <w14:ligatures w14:val="none"/>
          <w:rPrChange w:id="3982" w:author="User" w:date="2024-05-21T10:10:00Z">
            <w:rPr>
              <w:rFonts w:ascii="微软雅黑" w:eastAsia="微软雅黑" w:hAnsi="微软雅黑" w:cs="宋体"/>
              <w:color w:val="191B1F"/>
              <w:kern w:val="0"/>
              <w:szCs w:val="21"/>
              <w:highlight w:val="yellow"/>
              <w14:ligatures w14:val="none"/>
            </w:rPr>
          </w:rPrChange>
        </w:rPr>
        <w:t>1</w:t>
      </w:r>
      <w:r w:rsidRPr="00D10643">
        <w:rPr>
          <w:rFonts w:ascii="微软雅黑" w:eastAsia="微软雅黑" w:hAnsi="微软雅黑" w:cs="宋体"/>
          <w:color w:val="191B1F"/>
          <w:kern w:val="0"/>
          <w:szCs w:val="21"/>
          <w14:ligatures w14:val="none"/>
          <w:rPrChange w:id="3983" w:author="User" w:date="2024-05-21T10:10:00Z">
            <w:rPr>
              <w:rFonts w:ascii="微软雅黑" w:eastAsia="微软雅黑" w:hAnsi="微软雅黑" w:cs="宋体"/>
              <w:color w:val="191B1F"/>
              <w:kern w:val="0"/>
              <w:szCs w:val="21"/>
              <w:highlight w:val="yellow"/>
              <w14:ligatures w14:val="none"/>
            </w:rPr>
          </w:rPrChange>
        </w:rPr>
        <w:t>',</w:t>
      </w:r>
    </w:p>
    <w:p w14:paraId="0FFCC936" w14:textId="2F944CBB" w:rsidR="00912692" w:rsidRPr="00D10643" w:rsidRDefault="00912692"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398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3985" w:author="User" w:date="2024-05-21T10:10:00Z">
            <w:rPr>
              <w:rFonts w:ascii="微软雅黑" w:eastAsia="微软雅黑" w:hAnsi="微软雅黑" w:cs="宋体"/>
              <w:color w:val="191B1F"/>
              <w:kern w:val="0"/>
              <w:szCs w:val="21"/>
              <w:highlight w:val="yellow"/>
              <w14:ligatures w14:val="none"/>
            </w:rPr>
          </w:rPrChange>
        </w:rPr>
        <w:t xml:space="preserve">  `Attribute_</w:t>
      </w:r>
      <w:r w:rsidR="00FF68FA" w:rsidRPr="00D10643">
        <w:rPr>
          <w:rFonts w:ascii="微软雅黑" w:eastAsia="微软雅黑" w:hAnsi="微软雅黑" w:cs="宋体"/>
          <w:color w:val="191B1F"/>
          <w:kern w:val="0"/>
          <w:szCs w:val="21"/>
          <w14:ligatures w14:val="none"/>
          <w:rPrChange w:id="3986" w:author="User" w:date="2024-05-21T10:10:00Z">
            <w:rPr>
              <w:rFonts w:ascii="微软雅黑" w:eastAsia="微软雅黑" w:hAnsi="微软雅黑" w:cs="宋体"/>
              <w:color w:val="191B1F"/>
              <w:kern w:val="0"/>
              <w:szCs w:val="21"/>
              <w:highlight w:val="yellow"/>
              <w14:ligatures w14:val="none"/>
            </w:rPr>
          </w:rPrChange>
        </w:rPr>
        <w:t>2</w:t>
      </w:r>
      <w:r w:rsidRPr="00D10643">
        <w:rPr>
          <w:rFonts w:ascii="微软雅黑" w:eastAsia="微软雅黑" w:hAnsi="微软雅黑" w:cs="宋体"/>
          <w:color w:val="191B1F"/>
          <w:kern w:val="0"/>
          <w:szCs w:val="21"/>
          <w14:ligatures w14:val="none"/>
          <w:rPrChange w:id="3987" w:author="User" w:date="2024-05-21T10:10:00Z">
            <w:rPr>
              <w:rFonts w:ascii="微软雅黑" w:eastAsia="微软雅黑" w:hAnsi="微软雅黑" w:cs="宋体"/>
              <w:color w:val="191B1F"/>
              <w:kern w:val="0"/>
              <w:szCs w:val="21"/>
              <w:highlight w:val="yellow"/>
              <w14:ligatures w14:val="none"/>
            </w:rPr>
          </w:rPrChange>
        </w:rPr>
        <w:t>` varchar(</w:t>
      </w:r>
      <w:del w:id="3988" w:author="User" w:date="2024-05-21T15:11:00Z">
        <w:r w:rsidRPr="00D10643" w:rsidDel="00957C7F">
          <w:rPr>
            <w:rFonts w:ascii="微软雅黑" w:eastAsia="微软雅黑" w:hAnsi="微软雅黑" w:cs="宋体"/>
            <w:color w:val="191B1F"/>
            <w:kern w:val="0"/>
            <w:szCs w:val="21"/>
            <w14:ligatures w14:val="none"/>
            <w:rPrChange w:id="3989" w:author="User" w:date="2024-05-21T10:10:00Z">
              <w:rPr>
                <w:rFonts w:ascii="微软雅黑" w:eastAsia="微软雅黑" w:hAnsi="微软雅黑" w:cs="宋体"/>
                <w:color w:val="191B1F"/>
                <w:kern w:val="0"/>
                <w:szCs w:val="21"/>
                <w:highlight w:val="yellow"/>
                <w14:ligatures w14:val="none"/>
              </w:rPr>
            </w:rPrChange>
          </w:rPr>
          <w:delText>255</w:delText>
        </w:r>
      </w:del>
      <w:ins w:id="3990" w:author="User" w:date="2024-05-21T15:11:00Z">
        <w:r w:rsidR="00957C7F">
          <w:rPr>
            <w:rFonts w:ascii="微软雅黑" w:eastAsia="微软雅黑" w:hAnsi="微软雅黑" w:cs="宋体"/>
            <w:color w:val="191B1F"/>
            <w:kern w:val="0"/>
            <w:szCs w:val="21"/>
            <w14:ligatures w14:val="none"/>
          </w:rPr>
          <w:t>25</w:t>
        </w:r>
      </w:ins>
      <w:r w:rsidRPr="00D10643">
        <w:rPr>
          <w:rFonts w:ascii="微软雅黑" w:eastAsia="微软雅黑" w:hAnsi="微软雅黑" w:cs="宋体"/>
          <w:color w:val="191B1F"/>
          <w:kern w:val="0"/>
          <w:szCs w:val="21"/>
          <w14:ligatures w14:val="none"/>
          <w:rPrChange w:id="3991" w:author="User" w:date="2024-05-21T10:10:00Z">
            <w:rPr>
              <w:rFonts w:ascii="微软雅黑" w:eastAsia="微软雅黑" w:hAnsi="微软雅黑" w:cs="宋体"/>
              <w:color w:val="191B1F"/>
              <w:kern w:val="0"/>
              <w:szCs w:val="21"/>
              <w:highlight w:val="yellow"/>
              <w14:ligatures w14:val="none"/>
            </w:rPr>
          </w:rPrChange>
        </w:rPr>
        <w:t>) NULL COMMENT '</w:t>
      </w:r>
      <w:r w:rsidR="00FF68FA" w:rsidRPr="00D10643">
        <w:rPr>
          <w:rFonts w:ascii="微软雅黑" w:eastAsia="微软雅黑" w:hAnsi="微软雅黑" w:cs="宋体" w:hint="eastAsia"/>
          <w:color w:val="191B1F"/>
          <w:kern w:val="0"/>
          <w:szCs w:val="21"/>
          <w14:ligatures w14:val="none"/>
          <w:rPrChange w:id="3992" w:author="User" w:date="2024-05-21T10:10:00Z">
            <w:rPr>
              <w:rFonts w:ascii="微软雅黑" w:eastAsia="微软雅黑" w:hAnsi="微软雅黑" w:cs="宋体" w:hint="eastAsia"/>
              <w:color w:val="191B1F"/>
              <w:kern w:val="0"/>
              <w:szCs w:val="21"/>
              <w:highlight w:val="yellow"/>
              <w14:ligatures w14:val="none"/>
            </w:rPr>
          </w:rPrChange>
        </w:rPr>
        <w:t>预留字段</w:t>
      </w:r>
      <w:r w:rsidR="00FF68FA" w:rsidRPr="00D10643">
        <w:rPr>
          <w:rFonts w:ascii="微软雅黑" w:eastAsia="微软雅黑" w:hAnsi="微软雅黑" w:cs="宋体"/>
          <w:color w:val="191B1F"/>
          <w:kern w:val="0"/>
          <w:szCs w:val="21"/>
          <w14:ligatures w14:val="none"/>
          <w:rPrChange w:id="3993" w:author="User" w:date="2024-05-21T10:10:00Z">
            <w:rPr>
              <w:rFonts w:ascii="微软雅黑" w:eastAsia="微软雅黑" w:hAnsi="微软雅黑" w:cs="宋体"/>
              <w:color w:val="191B1F"/>
              <w:kern w:val="0"/>
              <w:szCs w:val="21"/>
              <w:highlight w:val="yellow"/>
              <w14:ligatures w14:val="none"/>
            </w:rPr>
          </w:rPrChange>
        </w:rPr>
        <w:t>2</w:t>
      </w:r>
      <w:r w:rsidRPr="00D10643">
        <w:rPr>
          <w:rFonts w:ascii="微软雅黑" w:eastAsia="微软雅黑" w:hAnsi="微软雅黑" w:cs="宋体"/>
          <w:color w:val="191B1F"/>
          <w:kern w:val="0"/>
          <w:szCs w:val="21"/>
          <w14:ligatures w14:val="none"/>
          <w:rPrChange w:id="3994" w:author="User" w:date="2024-05-21T10:10:00Z">
            <w:rPr>
              <w:rFonts w:ascii="微软雅黑" w:eastAsia="微软雅黑" w:hAnsi="微软雅黑" w:cs="宋体"/>
              <w:color w:val="191B1F"/>
              <w:kern w:val="0"/>
              <w:szCs w:val="21"/>
              <w:highlight w:val="yellow"/>
              <w14:ligatures w14:val="none"/>
            </w:rPr>
          </w:rPrChange>
        </w:rPr>
        <w:t>',</w:t>
      </w:r>
    </w:p>
    <w:p w14:paraId="602AEDA6" w14:textId="50330FBE" w:rsidR="00A410CF" w:rsidRPr="00D10643" w:rsidRDefault="00A410CF" w:rsidP="00A410C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D10643">
        <w:rPr>
          <w:rFonts w:ascii="微软雅黑" w:eastAsia="微软雅黑" w:hAnsi="微软雅黑" w:cs="宋体"/>
          <w:color w:val="191B1F"/>
          <w:kern w:val="0"/>
          <w:szCs w:val="21"/>
          <w14:ligatures w14:val="none"/>
          <w:rPrChange w:id="3995" w:author="User" w:date="2024-05-21T10:10:00Z">
            <w:rPr>
              <w:rFonts w:ascii="微软雅黑" w:eastAsia="微软雅黑" w:hAnsi="微软雅黑" w:cs="宋体"/>
              <w:color w:val="191B1F"/>
              <w:kern w:val="0"/>
              <w:szCs w:val="21"/>
              <w:highlight w:val="yellow"/>
              <w14:ligatures w14:val="none"/>
            </w:rPr>
          </w:rPrChange>
        </w:rPr>
        <w:t xml:space="preserve">  PRIMARY KEY (`</w:t>
      </w:r>
      <w:proofErr w:type="spellStart"/>
      <w:r w:rsidR="00FF68FA" w:rsidRPr="00D10643">
        <w:rPr>
          <w:rFonts w:ascii="微软雅黑" w:eastAsia="微软雅黑" w:hAnsi="微软雅黑" w:cs="宋体"/>
          <w:color w:val="191B1F"/>
          <w:kern w:val="0"/>
          <w:szCs w:val="21"/>
          <w14:ligatures w14:val="none"/>
          <w:rPrChange w:id="3996" w:author="User" w:date="2024-05-21T10:10:00Z">
            <w:rPr>
              <w:rFonts w:ascii="微软雅黑" w:eastAsia="微软雅黑" w:hAnsi="微软雅黑" w:cs="宋体"/>
              <w:color w:val="191B1F"/>
              <w:kern w:val="0"/>
              <w:szCs w:val="21"/>
              <w:highlight w:val="yellow"/>
              <w14:ligatures w14:val="none"/>
            </w:rPr>
          </w:rPrChange>
        </w:rPr>
        <w:t>C</w:t>
      </w:r>
      <w:r w:rsidRPr="00D10643">
        <w:rPr>
          <w:rFonts w:ascii="微软雅黑" w:eastAsia="微软雅黑" w:hAnsi="微软雅黑" w:cs="宋体"/>
          <w:color w:val="191B1F"/>
          <w:kern w:val="0"/>
          <w:szCs w:val="21"/>
          <w14:ligatures w14:val="none"/>
          <w:rPrChange w:id="3997" w:author="User" w:date="2024-05-21T10:10:00Z">
            <w:rPr>
              <w:rFonts w:ascii="微软雅黑" w:eastAsia="微软雅黑" w:hAnsi="微软雅黑" w:cs="宋体"/>
              <w:color w:val="191B1F"/>
              <w:kern w:val="0"/>
              <w:szCs w:val="21"/>
              <w:highlight w:val="yellow"/>
              <w14:ligatures w14:val="none"/>
            </w:rPr>
          </w:rPrChange>
        </w:rPr>
        <w:t>no</w:t>
      </w:r>
      <w:proofErr w:type="spellEnd"/>
      <w:r w:rsidRPr="00D10643">
        <w:rPr>
          <w:rFonts w:ascii="微软雅黑" w:eastAsia="微软雅黑" w:hAnsi="微软雅黑" w:cs="宋体"/>
          <w:color w:val="191B1F"/>
          <w:kern w:val="0"/>
          <w:szCs w:val="21"/>
          <w14:ligatures w14:val="none"/>
          <w:rPrChange w:id="3998" w:author="User" w:date="2024-05-21T10:10:00Z">
            <w:rPr>
              <w:rFonts w:ascii="微软雅黑" w:eastAsia="微软雅黑" w:hAnsi="微软雅黑" w:cs="宋体"/>
              <w:color w:val="191B1F"/>
              <w:kern w:val="0"/>
              <w:szCs w:val="21"/>
              <w:highlight w:val="yellow"/>
              <w14:ligatures w14:val="none"/>
            </w:rPr>
          </w:rPrChange>
        </w:rPr>
        <w:t>`));</w:t>
      </w:r>
    </w:p>
    <w:p w14:paraId="3ECECEA8" w14:textId="77777777" w:rsidR="00A410CF" w:rsidRPr="00D10643" w:rsidRDefault="00A410CF"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b/>
          <w:bCs/>
          <w:color w:val="191B1F"/>
          <w:kern w:val="0"/>
          <w:sz w:val="24"/>
          <w:szCs w:val="24"/>
          <w14:ligatures w14:val="none"/>
        </w:rPr>
      </w:pPr>
    </w:p>
    <w:p w14:paraId="0593505E" w14:textId="2C727A69" w:rsidR="00852C13" w:rsidRPr="00D10643" w:rsidRDefault="00E709A1"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b/>
          <w:bCs/>
          <w:color w:val="191B1F"/>
          <w:kern w:val="0"/>
          <w:sz w:val="24"/>
          <w:szCs w:val="24"/>
          <w14:ligatures w14:val="none"/>
          <w:rPrChange w:id="3999" w:author="User" w:date="2024-05-21T10:10:00Z">
            <w:rPr>
              <w:rFonts w:ascii="微软雅黑" w:eastAsia="微软雅黑" w:hAnsi="微软雅黑" w:cs="宋体"/>
              <w:b/>
              <w:bCs/>
              <w:color w:val="191B1F"/>
              <w:kern w:val="0"/>
              <w:sz w:val="24"/>
              <w:szCs w:val="24"/>
              <w:highlight w:val="yellow"/>
              <w14:ligatures w14:val="none"/>
            </w:rPr>
          </w:rPrChange>
        </w:rPr>
      </w:pPr>
      <w:proofErr w:type="spellStart"/>
      <w:r w:rsidRPr="00D10643">
        <w:rPr>
          <w:rFonts w:ascii="微软雅黑" w:eastAsia="微软雅黑" w:hAnsi="微软雅黑" w:cs="宋体"/>
          <w:b/>
          <w:bCs/>
          <w:color w:val="191B1F"/>
          <w:kern w:val="0"/>
          <w:sz w:val="24"/>
          <w:szCs w:val="24"/>
          <w14:ligatures w14:val="none"/>
          <w:rPrChange w:id="4000" w:author="User" w:date="2024-05-21T10:10:00Z">
            <w:rPr>
              <w:rFonts w:ascii="微软雅黑" w:eastAsia="微软雅黑" w:hAnsi="微软雅黑" w:cs="宋体"/>
              <w:b/>
              <w:bCs/>
              <w:color w:val="191B1F"/>
              <w:kern w:val="0"/>
              <w:sz w:val="24"/>
              <w:szCs w:val="24"/>
              <w:highlight w:val="yellow"/>
              <w14:ligatures w14:val="none"/>
            </w:rPr>
          </w:rPrChange>
        </w:rPr>
        <w:lastRenderedPageBreak/>
        <w:t>task_list_cl</w:t>
      </w:r>
      <w:proofErr w:type="spellEnd"/>
    </w:p>
    <w:p w14:paraId="0E2A5DFA" w14:textId="00D92A42" w:rsidR="00FF68FA" w:rsidRPr="00D10643" w:rsidRDefault="002F56F0" w:rsidP="002F56F0">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01"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002" w:author="User" w:date="2024-05-21T10:10:00Z">
            <w:rPr>
              <w:rFonts w:ascii="微软雅黑" w:eastAsia="微软雅黑" w:hAnsi="微软雅黑" w:cs="宋体"/>
              <w:color w:val="191B1F"/>
              <w:kern w:val="0"/>
              <w:szCs w:val="21"/>
              <w:highlight w:val="yellow"/>
              <w14:ligatures w14:val="none"/>
            </w:rPr>
          </w:rPrChange>
        </w:rPr>
        <w:t xml:space="preserve">Create view </w:t>
      </w:r>
      <w:proofErr w:type="spellStart"/>
      <w:r w:rsidR="0006667F" w:rsidRPr="00D10643">
        <w:rPr>
          <w:rFonts w:ascii="微软雅黑" w:eastAsia="微软雅黑" w:hAnsi="微软雅黑" w:cs="宋体"/>
          <w:color w:val="191B1F"/>
          <w:kern w:val="0"/>
          <w:szCs w:val="21"/>
          <w14:ligatures w14:val="none"/>
          <w:rPrChange w:id="4003" w:author="User" w:date="2024-05-21T10:10:00Z">
            <w:rPr>
              <w:rFonts w:ascii="微软雅黑" w:eastAsia="微软雅黑" w:hAnsi="微软雅黑" w:cs="宋体"/>
              <w:color w:val="191B1F"/>
              <w:kern w:val="0"/>
              <w:szCs w:val="21"/>
              <w:highlight w:val="yellow"/>
              <w14:ligatures w14:val="none"/>
            </w:rPr>
          </w:rPrChange>
        </w:rPr>
        <w:t>task_list</w:t>
      </w:r>
      <w:r w:rsidR="00DD2374" w:rsidRPr="00D10643">
        <w:rPr>
          <w:rFonts w:ascii="微软雅黑" w:eastAsia="微软雅黑" w:hAnsi="微软雅黑" w:cs="宋体"/>
          <w:color w:val="191B1F"/>
          <w:kern w:val="0"/>
          <w:szCs w:val="21"/>
          <w14:ligatures w14:val="none"/>
          <w:rPrChange w:id="4004" w:author="User" w:date="2024-05-21T10:10:00Z">
            <w:rPr>
              <w:rFonts w:ascii="微软雅黑" w:eastAsia="微软雅黑" w:hAnsi="微软雅黑" w:cs="宋体"/>
              <w:color w:val="191B1F"/>
              <w:kern w:val="0"/>
              <w:szCs w:val="21"/>
              <w:highlight w:val="yellow"/>
              <w14:ligatures w14:val="none"/>
            </w:rPr>
          </w:rPrChange>
        </w:rPr>
        <w:t>_cl</w:t>
      </w:r>
      <w:proofErr w:type="spellEnd"/>
      <w:r w:rsidRPr="00D10643">
        <w:rPr>
          <w:rFonts w:ascii="微软雅黑" w:eastAsia="微软雅黑" w:hAnsi="微软雅黑" w:cs="宋体"/>
          <w:color w:val="191B1F"/>
          <w:kern w:val="0"/>
          <w:szCs w:val="21"/>
          <w14:ligatures w14:val="none"/>
          <w:rPrChange w:id="4005" w:author="User" w:date="2024-05-21T10:10:00Z">
            <w:rPr>
              <w:rFonts w:ascii="微软雅黑" w:eastAsia="微软雅黑" w:hAnsi="微软雅黑" w:cs="宋体"/>
              <w:color w:val="191B1F"/>
              <w:kern w:val="0"/>
              <w:szCs w:val="21"/>
              <w:highlight w:val="yellow"/>
              <w14:ligatures w14:val="none"/>
            </w:rPr>
          </w:rPrChange>
        </w:rPr>
        <w:t xml:space="preserve"> as select </w:t>
      </w:r>
      <w:r w:rsidR="00372B3F" w:rsidRPr="00D10643">
        <w:rPr>
          <w:rFonts w:ascii="微软雅黑" w:eastAsia="微软雅黑" w:hAnsi="微软雅黑" w:cs="宋体"/>
          <w:color w:val="191B1F"/>
          <w:kern w:val="0"/>
          <w:szCs w:val="21"/>
          <w14:ligatures w14:val="none"/>
          <w:rPrChange w:id="4006"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07" w:author="User" w:date="2024-05-21T10:10:00Z">
            <w:rPr>
              <w:rFonts w:ascii="微软雅黑" w:eastAsia="微软雅黑" w:hAnsi="微软雅黑" w:cs="宋体"/>
              <w:color w:val="191B1F"/>
              <w:kern w:val="0"/>
              <w:szCs w:val="21"/>
              <w:highlight w:val="yellow"/>
              <w14:ligatures w14:val="none"/>
            </w:rPr>
          </w:rPrChange>
        </w:rPr>
        <w:t>cno,</w:t>
      </w:r>
      <w:r w:rsidR="00372B3F" w:rsidRPr="00D10643">
        <w:rPr>
          <w:rFonts w:ascii="微软雅黑" w:eastAsia="微软雅黑" w:hAnsi="微软雅黑" w:cs="宋体"/>
          <w:color w:val="191B1F"/>
          <w:kern w:val="0"/>
          <w:szCs w:val="21"/>
          <w14:ligatures w14:val="none"/>
          <w:rPrChange w:id="4008"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09" w:author="User" w:date="2024-05-21T10:10:00Z">
            <w:rPr>
              <w:rFonts w:ascii="微软雅黑" w:eastAsia="微软雅黑" w:hAnsi="微软雅黑" w:cs="宋体"/>
              <w:color w:val="191B1F"/>
              <w:kern w:val="0"/>
              <w:szCs w:val="21"/>
              <w:highlight w:val="yellow"/>
              <w14:ligatures w14:val="none"/>
            </w:rPr>
          </w:rPrChange>
        </w:rPr>
        <w:t>ypbh,</w:t>
      </w:r>
      <w:r w:rsidR="00372B3F" w:rsidRPr="00D10643">
        <w:rPr>
          <w:rFonts w:ascii="微软雅黑" w:eastAsia="微软雅黑" w:hAnsi="微软雅黑" w:cs="宋体"/>
          <w:color w:val="191B1F"/>
          <w:kern w:val="0"/>
          <w:szCs w:val="21"/>
          <w14:ligatures w14:val="none"/>
          <w:rPrChange w:id="4010"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11" w:author="User" w:date="2024-05-21T10:10:00Z">
            <w:rPr>
              <w:rFonts w:ascii="微软雅黑" w:eastAsia="微软雅黑" w:hAnsi="微软雅黑" w:cs="宋体"/>
              <w:color w:val="191B1F"/>
              <w:kern w:val="0"/>
              <w:szCs w:val="21"/>
              <w:highlight w:val="yellow"/>
              <w14:ligatures w14:val="none"/>
            </w:rPr>
          </w:rPrChange>
        </w:rPr>
        <w:t>wtrq,</w:t>
      </w:r>
      <w:r w:rsidR="00372B3F" w:rsidRPr="00D10643">
        <w:rPr>
          <w:rFonts w:ascii="微软雅黑" w:eastAsia="微软雅黑" w:hAnsi="微软雅黑" w:cs="宋体"/>
          <w:color w:val="191B1F"/>
          <w:kern w:val="0"/>
          <w:szCs w:val="21"/>
          <w14:ligatures w14:val="none"/>
          <w:rPrChange w:id="4012"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13" w:author="User" w:date="2024-05-21T10:10:00Z">
            <w:rPr>
              <w:rFonts w:ascii="微软雅黑" w:eastAsia="微软雅黑" w:hAnsi="微软雅黑" w:cs="宋体"/>
              <w:color w:val="191B1F"/>
              <w:kern w:val="0"/>
              <w:szCs w:val="21"/>
              <w:highlight w:val="yellow"/>
              <w14:ligatures w14:val="none"/>
            </w:rPr>
          </w:rPrChange>
        </w:rPr>
        <w:t>sdwcrq,</w:t>
      </w:r>
      <w:r w:rsidR="00372B3F" w:rsidRPr="00D10643">
        <w:rPr>
          <w:rFonts w:ascii="微软雅黑" w:eastAsia="微软雅黑" w:hAnsi="微软雅黑" w:cs="宋体"/>
          <w:color w:val="191B1F"/>
          <w:kern w:val="0"/>
          <w:szCs w:val="21"/>
          <w14:ligatures w14:val="none"/>
          <w:rPrChange w:id="4014"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15" w:author="User" w:date="2024-05-21T10:10:00Z">
            <w:rPr>
              <w:rFonts w:ascii="微软雅黑" w:eastAsia="微软雅黑" w:hAnsi="微软雅黑" w:cs="宋体"/>
              <w:color w:val="191B1F"/>
              <w:kern w:val="0"/>
              <w:szCs w:val="21"/>
              <w:highlight w:val="yellow"/>
              <w14:ligatures w14:val="none"/>
            </w:rPr>
          </w:rPrChange>
        </w:rPr>
        <w:t>ypmc,</w:t>
      </w:r>
      <w:r w:rsidR="00372B3F" w:rsidRPr="00D10643">
        <w:rPr>
          <w:rFonts w:ascii="微软雅黑" w:eastAsia="微软雅黑" w:hAnsi="微软雅黑" w:cs="宋体"/>
          <w:color w:val="191B1F"/>
          <w:kern w:val="0"/>
          <w:szCs w:val="21"/>
          <w14:ligatures w14:val="none"/>
          <w:rPrChange w:id="4016"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17" w:author="User" w:date="2024-05-21T10:10:00Z">
            <w:rPr>
              <w:rFonts w:ascii="微软雅黑" w:eastAsia="微软雅黑" w:hAnsi="微软雅黑" w:cs="宋体"/>
              <w:color w:val="191B1F"/>
              <w:kern w:val="0"/>
              <w:szCs w:val="21"/>
              <w:highlight w:val="yellow"/>
              <w14:ligatures w14:val="none"/>
            </w:rPr>
          </w:rPrChange>
        </w:rPr>
        <w:t>cj,</w:t>
      </w:r>
      <w:r w:rsidR="00372B3F" w:rsidRPr="00D10643">
        <w:rPr>
          <w:rFonts w:ascii="微软雅黑" w:eastAsia="微软雅黑" w:hAnsi="微软雅黑" w:cs="宋体"/>
          <w:color w:val="191B1F"/>
          <w:kern w:val="0"/>
          <w:szCs w:val="21"/>
          <w14:ligatures w14:val="none"/>
          <w:rPrChange w:id="4018"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19" w:author="User" w:date="2024-05-21T10:10:00Z">
            <w:rPr>
              <w:rFonts w:ascii="微软雅黑" w:eastAsia="微软雅黑" w:hAnsi="微软雅黑" w:cs="宋体"/>
              <w:color w:val="191B1F"/>
              <w:kern w:val="0"/>
              <w:szCs w:val="21"/>
              <w:highlight w:val="yellow"/>
              <w14:ligatures w14:val="none"/>
            </w:rPr>
          </w:rPrChange>
        </w:rPr>
        <w:t>ypgg,</w:t>
      </w:r>
      <w:r w:rsidR="00372B3F" w:rsidRPr="00D10643">
        <w:rPr>
          <w:rFonts w:ascii="微软雅黑" w:eastAsia="微软雅黑" w:hAnsi="微软雅黑" w:cs="宋体"/>
          <w:color w:val="191B1F"/>
          <w:kern w:val="0"/>
          <w:szCs w:val="21"/>
          <w14:ligatures w14:val="none"/>
          <w:rPrChange w:id="4020"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21" w:author="User" w:date="2024-05-21T10:10:00Z">
            <w:rPr>
              <w:rFonts w:ascii="微软雅黑" w:eastAsia="微软雅黑" w:hAnsi="微软雅黑" w:cs="宋体"/>
              <w:color w:val="191B1F"/>
              <w:kern w:val="0"/>
              <w:szCs w:val="21"/>
              <w:highlight w:val="yellow"/>
              <w14:ligatures w14:val="none"/>
            </w:rPr>
          </w:rPrChange>
        </w:rPr>
        <w:t>scrq,</w:t>
      </w:r>
      <w:r w:rsidR="00372B3F" w:rsidRPr="00D10643">
        <w:rPr>
          <w:rFonts w:ascii="微软雅黑" w:eastAsia="微软雅黑" w:hAnsi="微软雅黑" w:cs="宋体"/>
          <w:color w:val="191B1F"/>
          <w:kern w:val="0"/>
          <w:szCs w:val="21"/>
          <w14:ligatures w14:val="none"/>
          <w:rPrChange w:id="4022"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23" w:author="User" w:date="2024-05-21T10:10:00Z">
            <w:rPr>
              <w:rFonts w:ascii="微软雅黑" w:eastAsia="微软雅黑" w:hAnsi="微软雅黑" w:cs="宋体"/>
              <w:color w:val="191B1F"/>
              <w:kern w:val="0"/>
              <w:szCs w:val="21"/>
              <w:highlight w:val="yellow"/>
              <w14:ligatures w14:val="none"/>
            </w:rPr>
          </w:rPrChange>
        </w:rPr>
        <w:t>ph,</w:t>
      </w:r>
      <w:r w:rsidR="00372B3F" w:rsidRPr="00D10643">
        <w:rPr>
          <w:rFonts w:ascii="微软雅黑" w:eastAsia="微软雅黑" w:hAnsi="微软雅黑" w:cs="宋体"/>
          <w:color w:val="191B1F"/>
          <w:kern w:val="0"/>
          <w:szCs w:val="21"/>
          <w14:ligatures w14:val="none"/>
          <w:rPrChange w:id="4024"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25" w:author="User" w:date="2024-05-21T10:10:00Z">
            <w:rPr>
              <w:rFonts w:ascii="微软雅黑" w:eastAsia="微软雅黑" w:hAnsi="微软雅黑" w:cs="宋体"/>
              <w:color w:val="191B1F"/>
              <w:kern w:val="0"/>
              <w:szCs w:val="21"/>
              <w:highlight w:val="yellow"/>
              <w14:ligatures w14:val="none"/>
            </w:rPr>
          </w:rPrChange>
        </w:rPr>
        <w:t>dbpl,</w:t>
      </w:r>
      <w:r w:rsidR="00372B3F" w:rsidRPr="00D10643">
        <w:rPr>
          <w:rFonts w:ascii="微软雅黑" w:eastAsia="微软雅黑" w:hAnsi="微软雅黑" w:cs="宋体"/>
          <w:color w:val="191B1F"/>
          <w:kern w:val="0"/>
          <w:szCs w:val="21"/>
          <w14:ligatures w14:val="none"/>
          <w:rPrChange w:id="4026"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27" w:author="User" w:date="2024-05-21T10:10:00Z">
            <w:rPr>
              <w:rFonts w:ascii="微软雅黑" w:eastAsia="微软雅黑" w:hAnsi="微软雅黑" w:cs="宋体"/>
              <w:color w:val="191B1F"/>
              <w:kern w:val="0"/>
              <w:szCs w:val="21"/>
              <w:highlight w:val="yellow"/>
              <w14:ligatures w14:val="none"/>
            </w:rPr>
          </w:rPrChange>
        </w:rPr>
        <w:t>qydd,</w:t>
      </w:r>
      <w:r w:rsidR="00372B3F" w:rsidRPr="00D10643">
        <w:rPr>
          <w:rFonts w:ascii="微软雅黑" w:eastAsia="微软雅黑" w:hAnsi="微软雅黑" w:cs="宋体"/>
          <w:color w:val="191B1F"/>
          <w:kern w:val="0"/>
          <w:szCs w:val="21"/>
          <w14:ligatures w14:val="none"/>
          <w:rPrChange w:id="4028" w:author="User" w:date="2024-05-21T10:10:00Z">
            <w:rPr>
              <w:rFonts w:ascii="微软雅黑" w:eastAsia="微软雅黑" w:hAnsi="微软雅黑" w:cs="宋体"/>
              <w:color w:val="191B1F"/>
              <w:kern w:val="0"/>
              <w:szCs w:val="21"/>
              <w:highlight w:val="yellow"/>
              <w14:ligatures w14:val="none"/>
            </w:rPr>
          </w:rPrChange>
        </w:rPr>
        <w:t>t2.</w:t>
      </w:r>
      <w:r w:rsidR="00413F4C" w:rsidRPr="00D10643">
        <w:rPr>
          <w:rFonts w:ascii="微软雅黑" w:eastAsia="微软雅黑" w:hAnsi="微软雅黑" w:cs="宋体"/>
          <w:color w:val="191B1F"/>
          <w:kern w:val="0"/>
          <w:szCs w:val="21"/>
          <w14:ligatures w14:val="none"/>
          <w:rPrChange w:id="4029" w:author="User" w:date="2024-05-21T10:10:00Z">
            <w:rPr>
              <w:rFonts w:ascii="微软雅黑" w:eastAsia="微软雅黑" w:hAnsi="微软雅黑" w:cs="宋体"/>
              <w:color w:val="191B1F"/>
              <w:kern w:val="0"/>
              <w:szCs w:val="21"/>
              <w:highlight w:val="yellow"/>
              <w14:ligatures w14:val="none"/>
            </w:rPr>
          </w:rPrChange>
        </w:rPr>
        <w:t>y</w:t>
      </w:r>
      <w:r w:rsidR="00372B3F" w:rsidRPr="00D10643">
        <w:rPr>
          <w:rFonts w:ascii="微软雅黑" w:eastAsia="微软雅黑" w:hAnsi="微软雅黑" w:cs="宋体"/>
          <w:color w:val="191B1F"/>
          <w:kern w:val="0"/>
          <w:szCs w:val="21"/>
          <w14:ligatures w14:val="none"/>
          <w:rPrChange w:id="4030" w:author="User" w:date="2024-05-21T10:10:00Z">
            <w:rPr>
              <w:rFonts w:ascii="微软雅黑" w:eastAsia="微软雅黑" w:hAnsi="微软雅黑" w:cs="宋体"/>
              <w:color w:val="191B1F"/>
              <w:kern w:val="0"/>
              <w:szCs w:val="21"/>
              <w:highlight w:val="yellow"/>
              <w14:ligatures w14:val="none"/>
            </w:rPr>
          </w:rPrChange>
        </w:rPr>
        <w:t>pms</w:t>
      </w:r>
      <w:r w:rsidRPr="00D10643">
        <w:rPr>
          <w:rFonts w:ascii="微软雅黑" w:eastAsia="微软雅黑" w:hAnsi="微软雅黑" w:cs="宋体" w:hint="eastAsia"/>
          <w:color w:val="191B1F"/>
          <w:kern w:val="0"/>
          <w:szCs w:val="21"/>
          <w14:ligatures w14:val="none"/>
          <w:rPrChange w:id="4031" w:author="User" w:date="2024-05-21T10:10:00Z">
            <w:rPr>
              <w:rFonts w:ascii="微软雅黑" w:eastAsia="微软雅黑" w:hAnsi="微软雅黑" w:cs="宋体" w:hint="eastAsia"/>
              <w:color w:val="191B1F"/>
              <w:kern w:val="0"/>
              <w:szCs w:val="21"/>
              <w:highlight w:val="yellow"/>
              <w14:ligatures w14:val="none"/>
            </w:rPr>
          </w:rPrChange>
        </w:rPr>
        <w:t>，</w:t>
      </w:r>
      <w:r w:rsidR="00372B3F" w:rsidRPr="00D10643">
        <w:rPr>
          <w:rFonts w:ascii="微软雅黑" w:eastAsia="微软雅黑" w:hAnsi="微软雅黑" w:cs="宋体"/>
          <w:color w:val="191B1F"/>
          <w:kern w:val="0"/>
          <w:szCs w:val="21"/>
          <w14:ligatures w14:val="none"/>
          <w:rPrChange w:id="4032"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33" w:author="User" w:date="2024-05-21T10:10:00Z">
            <w:rPr>
              <w:rFonts w:ascii="微软雅黑" w:eastAsia="微软雅黑" w:hAnsi="微软雅黑" w:cs="宋体"/>
              <w:color w:val="191B1F"/>
              <w:kern w:val="0"/>
              <w:szCs w:val="21"/>
              <w:highlight w:val="yellow"/>
              <w14:ligatures w14:val="none"/>
            </w:rPr>
          </w:rPrChange>
        </w:rPr>
        <w:t>jcxm,</w:t>
      </w:r>
      <w:r w:rsidR="00372B3F" w:rsidRPr="00D10643">
        <w:rPr>
          <w:rFonts w:ascii="微软雅黑" w:eastAsia="微软雅黑" w:hAnsi="微软雅黑" w:cs="宋体"/>
          <w:color w:val="191B1F"/>
          <w:kern w:val="0"/>
          <w:szCs w:val="21"/>
          <w14:ligatures w14:val="none"/>
          <w:rPrChange w:id="4034" w:author="User" w:date="2024-05-21T10:10:00Z">
            <w:rPr>
              <w:rFonts w:ascii="微软雅黑" w:eastAsia="微软雅黑" w:hAnsi="微软雅黑" w:cs="宋体"/>
              <w:color w:val="191B1F"/>
              <w:kern w:val="0"/>
              <w:szCs w:val="21"/>
              <w:highlight w:val="yellow"/>
              <w14:ligatures w14:val="none"/>
            </w:rPr>
          </w:rPrChange>
        </w:rPr>
        <w:t>t2.</w:t>
      </w:r>
      <w:r w:rsidR="00413F4C" w:rsidRPr="00D10643">
        <w:rPr>
          <w:rFonts w:ascii="微软雅黑" w:eastAsia="微软雅黑" w:hAnsi="微软雅黑" w:cs="宋体"/>
          <w:color w:val="191B1F"/>
          <w:kern w:val="0"/>
          <w:szCs w:val="21"/>
          <w14:ligatures w14:val="none"/>
          <w:rPrChange w:id="4035" w:author="User" w:date="2024-05-21T10:10:00Z">
            <w:rPr>
              <w:rFonts w:ascii="微软雅黑" w:eastAsia="微软雅黑" w:hAnsi="微软雅黑" w:cs="宋体"/>
              <w:color w:val="191B1F"/>
              <w:kern w:val="0"/>
              <w:szCs w:val="21"/>
              <w:highlight w:val="yellow"/>
              <w14:ligatures w14:val="none"/>
            </w:rPr>
          </w:rPrChange>
        </w:rPr>
        <w:t>q</w:t>
      </w:r>
      <w:r w:rsidR="00372B3F" w:rsidRPr="00D10643">
        <w:rPr>
          <w:rFonts w:ascii="微软雅黑" w:eastAsia="微软雅黑" w:hAnsi="微软雅黑" w:cs="宋体"/>
          <w:color w:val="191B1F"/>
          <w:kern w:val="0"/>
          <w:szCs w:val="21"/>
          <w14:ligatures w14:val="none"/>
          <w:rPrChange w:id="4036" w:author="User" w:date="2024-05-21T10:10:00Z">
            <w:rPr>
              <w:rFonts w:ascii="微软雅黑" w:eastAsia="微软雅黑" w:hAnsi="微软雅黑" w:cs="宋体"/>
              <w:color w:val="191B1F"/>
              <w:kern w:val="0"/>
              <w:szCs w:val="21"/>
              <w:highlight w:val="yellow"/>
              <w14:ligatures w14:val="none"/>
            </w:rPr>
          </w:rPrChange>
        </w:rPr>
        <w:t>ksm</w:t>
      </w:r>
      <w:r w:rsidRPr="00D10643">
        <w:rPr>
          <w:rFonts w:ascii="微软雅黑" w:eastAsia="微软雅黑" w:hAnsi="微软雅黑" w:cs="宋体" w:hint="eastAsia"/>
          <w:color w:val="191B1F"/>
          <w:kern w:val="0"/>
          <w:szCs w:val="21"/>
          <w14:ligatures w14:val="none"/>
          <w:rPrChange w:id="4037" w:author="User" w:date="2024-05-21T10:10:00Z">
            <w:rPr>
              <w:rFonts w:ascii="微软雅黑" w:eastAsia="微软雅黑" w:hAnsi="微软雅黑" w:cs="宋体" w:hint="eastAsia"/>
              <w:color w:val="191B1F"/>
              <w:kern w:val="0"/>
              <w:szCs w:val="21"/>
              <w:highlight w:val="yellow"/>
              <w14:ligatures w14:val="none"/>
            </w:rPr>
          </w:rPrChange>
        </w:rPr>
        <w:t>，</w:t>
      </w:r>
      <w:r w:rsidR="00413F4C" w:rsidRPr="00D10643">
        <w:rPr>
          <w:rFonts w:ascii="微软雅黑" w:eastAsia="微软雅黑" w:hAnsi="微软雅黑" w:cs="宋体"/>
          <w:color w:val="191B1F"/>
          <w:kern w:val="0"/>
          <w:szCs w:val="21"/>
          <w14:ligatures w14:val="none"/>
          <w:rPrChange w:id="4038"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39" w:author="User" w:date="2024-05-21T10:10:00Z">
            <w:rPr>
              <w:rFonts w:ascii="微软雅黑" w:eastAsia="微软雅黑" w:hAnsi="微软雅黑" w:cs="宋体"/>
              <w:color w:val="191B1F"/>
              <w:kern w:val="0"/>
              <w:szCs w:val="21"/>
              <w:highlight w:val="yellow"/>
              <w14:ligatures w14:val="none"/>
            </w:rPr>
          </w:rPrChange>
        </w:rPr>
        <w:t>jcyj,</w:t>
      </w:r>
      <w:r w:rsidR="00413F4C" w:rsidRPr="00D10643">
        <w:rPr>
          <w:rFonts w:ascii="微软雅黑" w:eastAsia="微软雅黑" w:hAnsi="微软雅黑" w:cs="宋体"/>
          <w:color w:val="191B1F"/>
          <w:kern w:val="0"/>
          <w:szCs w:val="21"/>
          <w14:ligatures w14:val="none"/>
          <w:rPrChange w:id="4040" w:author="User" w:date="2024-05-21T10:10:00Z">
            <w:rPr>
              <w:rFonts w:ascii="微软雅黑" w:eastAsia="微软雅黑" w:hAnsi="微软雅黑" w:cs="宋体"/>
              <w:color w:val="191B1F"/>
              <w:kern w:val="0"/>
              <w:szCs w:val="21"/>
              <w:highlight w:val="yellow"/>
              <w14:ligatures w14:val="none"/>
            </w:rPr>
          </w:rPrChange>
        </w:rPr>
        <w:t>t1.</w:t>
      </w:r>
      <w:r w:rsidRPr="00D10643">
        <w:rPr>
          <w:rFonts w:ascii="微软雅黑" w:eastAsia="微软雅黑" w:hAnsi="微软雅黑" w:cs="宋体"/>
          <w:color w:val="191B1F"/>
          <w:kern w:val="0"/>
          <w:szCs w:val="21"/>
          <w14:ligatures w14:val="none"/>
          <w:rPrChange w:id="4041" w:author="User" w:date="2024-05-21T10:10:00Z">
            <w:rPr>
              <w:rFonts w:ascii="微软雅黑" w:eastAsia="微软雅黑" w:hAnsi="微软雅黑" w:cs="宋体"/>
              <w:color w:val="191B1F"/>
              <w:kern w:val="0"/>
              <w:szCs w:val="21"/>
              <w:highlight w:val="yellow"/>
              <w14:ligatures w14:val="none"/>
            </w:rPr>
          </w:rPrChange>
        </w:rPr>
        <w:t>ppbz,</w:t>
      </w:r>
      <w:r w:rsidR="00413F4C" w:rsidRPr="00D10643">
        <w:rPr>
          <w:rFonts w:ascii="微软雅黑" w:eastAsia="微软雅黑" w:hAnsi="微软雅黑" w:cs="宋体"/>
          <w:color w:val="191B1F"/>
          <w:kern w:val="0"/>
          <w:szCs w:val="21"/>
          <w14:ligatures w14:val="none"/>
          <w:rPrChange w:id="4042" w:author="User" w:date="2024-05-21T10:10:00Z">
            <w:rPr>
              <w:rFonts w:ascii="微软雅黑" w:eastAsia="微软雅黑" w:hAnsi="微软雅黑" w:cs="宋体"/>
              <w:color w:val="191B1F"/>
              <w:kern w:val="0"/>
              <w:szCs w:val="21"/>
              <w:highlight w:val="yellow"/>
              <w14:ligatures w14:val="none"/>
            </w:rPr>
          </w:rPrChange>
        </w:rPr>
        <w:t>t2.ypffrq</w:t>
      </w:r>
      <w:r w:rsidRPr="00D10643">
        <w:rPr>
          <w:rFonts w:ascii="微软雅黑" w:eastAsia="微软雅黑" w:hAnsi="微软雅黑" w:cs="宋体" w:hint="eastAsia"/>
          <w:color w:val="191B1F"/>
          <w:kern w:val="0"/>
          <w:szCs w:val="21"/>
          <w14:ligatures w14:val="none"/>
          <w:rPrChange w:id="4043" w:author="User" w:date="2024-05-21T10:10:00Z">
            <w:rPr>
              <w:rFonts w:ascii="微软雅黑" w:eastAsia="微软雅黑" w:hAnsi="微软雅黑" w:cs="宋体" w:hint="eastAsia"/>
              <w:color w:val="191B1F"/>
              <w:kern w:val="0"/>
              <w:szCs w:val="21"/>
              <w:highlight w:val="yellow"/>
              <w14:ligatures w14:val="none"/>
            </w:rPr>
          </w:rPrChange>
        </w:rPr>
        <w:t>，</w:t>
      </w:r>
      <w:r w:rsidR="00AE7809" w:rsidRPr="00D10643">
        <w:rPr>
          <w:rFonts w:ascii="微软雅黑" w:eastAsia="微软雅黑" w:hAnsi="微软雅黑" w:cs="宋体"/>
          <w:color w:val="191B1F"/>
          <w:kern w:val="0"/>
          <w:szCs w:val="21"/>
          <w14:ligatures w14:val="none"/>
          <w:rPrChange w:id="4044" w:author="User" w:date="2024-05-21T10:10:00Z">
            <w:rPr>
              <w:rFonts w:ascii="微软雅黑" w:eastAsia="微软雅黑" w:hAnsi="微软雅黑" w:cs="宋体"/>
              <w:color w:val="191B1F"/>
              <w:kern w:val="0"/>
              <w:szCs w:val="21"/>
              <w:highlight w:val="yellow"/>
              <w14:ligatures w14:val="none"/>
            </w:rPr>
          </w:rPrChange>
        </w:rPr>
        <w:t>t1,sysyyp</w:t>
      </w:r>
      <w:r w:rsidRPr="00D10643">
        <w:rPr>
          <w:rFonts w:ascii="微软雅黑" w:eastAsia="微软雅黑" w:hAnsi="微软雅黑" w:cs="宋体" w:hint="eastAsia"/>
          <w:color w:val="191B1F"/>
          <w:kern w:val="0"/>
          <w:szCs w:val="21"/>
          <w14:ligatures w14:val="none"/>
          <w:rPrChange w:id="4045" w:author="User" w:date="2024-05-21T10:10:00Z">
            <w:rPr>
              <w:rFonts w:ascii="微软雅黑" w:eastAsia="微软雅黑" w:hAnsi="微软雅黑" w:cs="宋体" w:hint="eastAsia"/>
              <w:color w:val="191B1F"/>
              <w:kern w:val="0"/>
              <w:szCs w:val="21"/>
              <w:highlight w:val="yellow"/>
              <w14:ligatures w14:val="none"/>
            </w:rPr>
          </w:rPrChange>
        </w:rPr>
        <w:t>，</w:t>
      </w:r>
      <w:r w:rsidR="00413F4C" w:rsidRPr="00D10643">
        <w:rPr>
          <w:rFonts w:ascii="微软雅黑" w:eastAsia="微软雅黑" w:hAnsi="微软雅黑" w:cs="宋体"/>
          <w:color w:val="191B1F"/>
          <w:kern w:val="0"/>
          <w:szCs w:val="21"/>
          <w14:ligatures w14:val="none"/>
          <w:rPrChange w:id="4046" w:author="User" w:date="2024-05-21T10:10:00Z">
            <w:rPr>
              <w:rFonts w:ascii="微软雅黑" w:eastAsia="微软雅黑" w:hAnsi="微软雅黑" w:cs="宋体"/>
              <w:color w:val="191B1F"/>
              <w:kern w:val="0"/>
              <w:szCs w:val="21"/>
              <w:highlight w:val="yellow"/>
              <w14:ligatures w14:val="none"/>
            </w:rPr>
          </w:rPrChange>
        </w:rPr>
        <w:t>t2.yplqsl</w:t>
      </w:r>
      <w:r w:rsidRPr="00D10643">
        <w:rPr>
          <w:rFonts w:ascii="微软雅黑" w:eastAsia="微软雅黑" w:hAnsi="微软雅黑" w:cs="宋体" w:hint="eastAsia"/>
          <w:color w:val="191B1F"/>
          <w:kern w:val="0"/>
          <w:szCs w:val="21"/>
          <w14:ligatures w14:val="none"/>
          <w:rPrChange w:id="4047" w:author="User" w:date="2024-05-21T10:10:00Z">
            <w:rPr>
              <w:rFonts w:ascii="微软雅黑" w:eastAsia="微软雅黑" w:hAnsi="微软雅黑" w:cs="宋体" w:hint="eastAsia"/>
              <w:color w:val="191B1F"/>
              <w:kern w:val="0"/>
              <w:szCs w:val="21"/>
              <w:highlight w:val="yellow"/>
              <w14:ligatures w14:val="none"/>
            </w:rPr>
          </w:rPrChange>
        </w:rPr>
        <w:t>，</w:t>
      </w:r>
      <w:r w:rsidR="00413F4C" w:rsidRPr="00D10643">
        <w:rPr>
          <w:rFonts w:ascii="微软雅黑" w:eastAsia="微软雅黑" w:hAnsi="微软雅黑" w:cs="宋体"/>
          <w:color w:val="191B1F"/>
          <w:kern w:val="0"/>
          <w:szCs w:val="21"/>
          <w14:ligatures w14:val="none"/>
          <w:rPrChange w:id="4048" w:author="User" w:date="2024-05-21T10:10:00Z">
            <w:rPr>
              <w:rFonts w:ascii="微软雅黑" w:eastAsia="微软雅黑" w:hAnsi="微软雅黑" w:cs="宋体"/>
              <w:color w:val="191B1F"/>
              <w:kern w:val="0"/>
              <w:szCs w:val="21"/>
              <w:highlight w:val="yellow"/>
              <w14:ligatures w14:val="none"/>
            </w:rPr>
          </w:rPrChange>
        </w:rPr>
        <w:t>t2.rwlqr</w:t>
      </w:r>
      <w:r w:rsidRPr="00D10643">
        <w:rPr>
          <w:rFonts w:ascii="微软雅黑" w:eastAsia="微软雅黑" w:hAnsi="微软雅黑" w:cs="宋体" w:hint="eastAsia"/>
          <w:color w:val="191B1F"/>
          <w:kern w:val="0"/>
          <w:szCs w:val="21"/>
          <w14:ligatures w14:val="none"/>
          <w:rPrChange w:id="4049" w:author="User" w:date="2024-05-21T10:10:00Z">
            <w:rPr>
              <w:rFonts w:ascii="微软雅黑" w:eastAsia="微软雅黑" w:hAnsi="微软雅黑" w:cs="宋体" w:hint="eastAsia"/>
              <w:color w:val="191B1F"/>
              <w:kern w:val="0"/>
              <w:szCs w:val="21"/>
              <w:highlight w:val="yellow"/>
              <w14:ligatures w14:val="none"/>
            </w:rPr>
          </w:rPrChange>
        </w:rPr>
        <w:t>，</w:t>
      </w:r>
      <w:r w:rsidR="00413F4C" w:rsidRPr="00D10643">
        <w:rPr>
          <w:rFonts w:ascii="微软雅黑" w:eastAsia="微软雅黑" w:hAnsi="微软雅黑" w:cs="宋体"/>
          <w:color w:val="191B1F"/>
          <w:kern w:val="0"/>
          <w:szCs w:val="21"/>
          <w14:ligatures w14:val="none"/>
          <w:rPrChange w:id="4050" w:author="User" w:date="2024-05-21T10:10:00Z">
            <w:rPr>
              <w:rFonts w:ascii="微软雅黑" w:eastAsia="微软雅黑" w:hAnsi="微软雅黑" w:cs="宋体"/>
              <w:color w:val="191B1F"/>
              <w:kern w:val="0"/>
              <w:szCs w:val="21"/>
              <w:highlight w:val="yellow"/>
              <w14:ligatures w14:val="none"/>
            </w:rPr>
          </w:rPrChange>
        </w:rPr>
        <w:t xml:space="preserve">t2.bcsm </w:t>
      </w:r>
      <w:r w:rsidRPr="00D10643">
        <w:rPr>
          <w:rFonts w:ascii="微软雅黑" w:eastAsia="微软雅黑" w:hAnsi="微软雅黑" w:cs="宋体"/>
          <w:color w:val="191B1F"/>
          <w:kern w:val="0"/>
          <w:szCs w:val="21"/>
          <w14:ligatures w14:val="none"/>
          <w:rPrChange w:id="4051" w:author="User" w:date="2024-05-21T10:10:00Z">
            <w:rPr>
              <w:rFonts w:ascii="微软雅黑" w:eastAsia="微软雅黑" w:hAnsi="微软雅黑" w:cs="宋体"/>
              <w:color w:val="191B1F"/>
              <w:kern w:val="0"/>
              <w:szCs w:val="21"/>
              <w:highlight w:val="yellow"/>
              <w14:ligatures w14:val="none"/>
            </w:rPr>
          </w:rPrChange>
        </w:rPr>
        <w:t>from commission_sheet_cl’</w:t>
      </w:r>
      <w:r w:rsidR="00FF68FA" w:rsidRPr="00D10643">
        <w:rPr>
          <w:rFonts w:ascii="微软雅黑" w:eastAsia="微软雅黑" w:hAnsi="微软雅黑" w:cs="宋体"/>
          <w:color w:val="191B1F"/>
          <w:kern w:val="0"/>
          <w:szCs w:val="21"/>
          <w14:ligatures w14:val="none"/>
          <w:rPrChange w:id="4052" w:author="User" w:date="2024-05-21T10:10:00Z">
            <w:rPr>
              <w:rFonts w:ascii="微软雅黑" w:eastAsia="微软雅黑" w:hAnsi="微软雅黑" w:cs="宋体"/>
              <w:color w:val="191B1F"/>
              <w:kern w:val="0"/>
              <w:szCs w:val="21"/>
              <w:highlight w:val="yellow"/>
              <w14:ligatures w14:val="none"/>
            </w:rPr>
          </w:rPrChange>
        </w:rPr>
        <w:t>t1</w:t>
      </w:r>
    </w:p>
    <w:p w14:paraId="2B358B02" w14:textId="2EE187BB" w:rsidR="0006667F" w:rsidRPr="00D10643" w:rsidRDefault="00FF68FA" w:rsidP="002F56F0">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D10643">
        <w:rPr>
          <w:rFonts w:ascii="微软雅黑" w:eastAsia="微软雅黑" w:hAnsi="微软雅黑" w:cs="宋体"/>
          <w:color w:val="191B1F"/>
          <w:kern w:val="0"/>
          <w:szCs w:val="21"/>
          <w14:ligatures w14:val="none"/>
          <w:rPrChange w:id="4053" w:author="User" w:date="2024-05-21T10:10:00Z">
            <w:rPr>
              <w:rFonts w:ascii="微软雅黑" w:eastAsia="微软雅黑" w:hAnsi="微软雅黑" w:cs="宋体"/>
              <w:color w:val="191B1F"/>
              <w:kern w:val="0"/>
              <w:szCs w:val="21"/>
              <w:highlight w:val="yellow"/>
              <w14:ligatures w14:val="none"/>
            </w:rPr>
          </w:rPrChange>
        </w:rPr>
        <w:t xml:space="preserve">Left </w:t>
      </w:r>
      <w:proofErr w:type="gramStart"/>
      <w:r w:rsidRPr="00D10643">
        <w:rPr>
          <w:rFonts w:ascii="微软雅黑" w:eastAsia="微软雅黑" w:hAnsi="微软雅黑" w:cs="宋体"/>
          <w:color w:val="191B1F"/>
          <w:kern w:val="0"/>
          <w:szCs w:val="21"/>
          <w14:ligatures w14:val="none"/>
          <w:rPrChange w:id="4054" w:author="User" w:date="2024-05-21T10:10:00Z">
            <w:rPr>
              <w:rFonts w:ascii="微软雅黑" w:eastAsia="微软雅黑" w:hAnsi="微软雅黑" w:cs="宋体"/>
              <w:color w:val="191B1F"/>
              <w:kern w:val="0"/>
              <w:szCs w:val="21"/>
              <w:highlight w:val="yellow"/>
              <w14:ligatures w14:val="none"/>
            </w:rPr>
          </w:rPrChange>
        </w:rPr>
        <w:t xml:space="preserve">join  </w:t>
      </w:r>
      <w:proofErr w:type="spellStart"/>
      <w:r w:rsidRPr="00D10643">
        <w:rPr>
          <w:rFonts w:ascii="微软雅黑" w:eastAsia="微软雅黑" w:hAnsi="微软雅黑" w:cs="宋体"/>
          <w:color w:val="191B1F"/>
          <w:kern w:val="0"/>
          <w:szCs w:val="21"/>
          <w14:ligatures w14:val="none"/>
          <w:rPrChange w:id="4055" w:author="User" w:date="2024-05-21T10:10:00Z">
            <w:rPr>
              <w:rFonts w:ascii="微软雅黑" w:eastAsia="微软雅黑" w:hAnsi="微软雅黑" w:cs="宋体"/>
              <w:color w:val="191B1F"/>
              <w:kern w:val="0"/>
              <w:szCs w:val="21"/>
              <w:highlight w:val="yellow"/>
              <w14:ligatures w14:val="none"/>
            </w:rPr>
          </w:rPrChange>
        </w:rPr>
        <w:t>task</w:t>
      </w:r>
      <w:proofErr w:type="gramEnd"/>
      <w:r w:rsidRPr="00D10643">
        <w:rPr>
          <w:rFonts w:ascii="微软雅黑" w:eastAsia="微软雅黑" w:hAnsi="微软雅黑" w:cs="宋体"/>
          <w:color w:val="191B1F"/>
          <w:kern w:val="0"/>
          <w:szCs w:val="21"/>
          <w14:ligatures w14:val="none"/>
          <w:rPrChange w:id="4056" w:author="User" w:date="2024-05-21T10:10:00Z">
            <w:rPr>
              <w:rFonts w:ascii="微软雅黑" w:eastAsia="微软雅黑" w:hAnsi="微软雅黑" w:cs="宋体"/>
              <w:color w:val="191B1F"/>
              <w:kern w:val="0"/>
              <w:szCs w:val="21"/>
              <w:highlight w:val="yellow"/>
              <w14:ligatures w14:val="none"/>
            </w:rPr>
          </w:rPrChange>
        </w:rPr>
        <w:t>_custom</w:t>
      </w:r>
      <w:proofErr w:type="spellEnd"/>
      <w:r w:rsidRPr="00D10643">
        <w:rPr>
          <w:rFonts w:ascii="微软雅黑" w:eastAsia="微软雅黑" w:hAnsi="微软雅黑" w:cs="宋体"/>
          <w:color w:val="191B1F"/>
          <w:kern w:val="0"/>
          <w:szCs w:val="21"/>
          <w14:ligatures w14:val="none"/>
          <w:rPrChange w:id="4057" w:author="User" w:date="2024-05-21T10:10:00Z">
            <w:rPr>
              <w:rFonts w:ascii="微软雅黑" w:eastAsia="微软雅黑" w:hAnsi="微软雅黑" w:cs="宋体"/>
              <w:color w:val="191B1F"/>
              <w:kern w:val="0"/>
              <w:szCs w:val="21"/>
              <w:highlight w:val="yellow"/>
              <w14:ligatures w14:val="none"/>
            </w:rPr>
          </w:rPrChange>
        </w:rPr>
        <w:t xml:space="preserve"> t2  on trim(t1.cno)=trim(t2.Cno)</w:t>
      </w:r>
      <w:r w:rsidR="002F56F0" w:rsidRPr="00D10643">
        <w:rPr>
          <w:rFonts w:ascii="微软雅黑" w:eastAsia="微软雅黑" w:hAnsi="微软雅黑" w:cs="宋体"/>
          <w:color w:val="191B1F"/>
          <w:kern w:val="0"/>
          <w:szCs w:val="21"/>
          <w14:ligatures w14:val="none"/>
          <w:rPrChange w:id="4058" w:author="User" w:date="2024-05-21T10:10:00Z">
            <w:rPr>
              <w:rFonts w:ascii="微软雅黑" w:eastAsia="微软雅黑" w:hAnsi="微软雅黑" w:cs="宋体"/>
              <w:color w:val="191B1F"/>
              <w:kern w:val="0"/>
              <w:szCs w:val="21"/>
              <w:highlight w:val="yellow"/>
              <w14:ligatures w14:val="none"/>
            </w:rPr>
          </w:rPrChange>
        </w:rPr>
        <w:t>;</w:t>
      </w:r>
    </w:p>
    <w:p w14:paraId="3E820ED5" w14:textId="556D2CE4" w:rsidR="00D53A73" w:rsidRPr="00D10643" w:rsidRDefault="00D53A73" w:rsidP="002F56F0">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59"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60" w:author="User" w:date="2024-05-21T10:10:00Z">
            <w:rPr>
              <w:rFonts w:ascii="微软雅黑" w:eastAsia="微软雅黑" w:hAnsi="微软雅黑" w:cs="宋体" w:hint="eastAsia"/>
              <w:color w:val="191B1F"/>
              <w:kern w:val="0"/>
              <w:szCs w:val="21"/>
              <w:highlight w:val="yellow"/>
              <w14:ligatures w14:val="none"/>
            </w:rPr>
          </w:rPrChange>
        </w:rPr>
        <w:t>表单展示：</w:t>
      </w:r>
    </w:p>
    <w:tbl>
      <w:tblPr>
        <w:tblStyle w:val="ad"/>
        <w:tblW w:w="8773" w:type="dxa"/>
        <w:tblInd w:w="720" w:type="dxa"/>
        <w:tblLook w:val="04A0" w:firstRow="1" w:lastRow="0" w:firstColumn="1" w:lastColumn="0" w:noHBand="0" w:noVBand="1"/>
      </w:tblPr>
      <w:tblGrid>
        <w:gridCol w:w="1923"/>
        <w:gridCol w:w="1858"/>
        <w:gridCol w:w="1851"/>
        <w:gridCol w:w="3141"/>
      </w:tblGrid>
      <w:tr w:rsidR="0006667F" w:rsidRPr="00D10643" w14:paraId="70A0BE07" w14:textId="77777777" w:rsidTr="00831C8E">
        <w:tc>
          <w:tcPr>
            <w:tcW w:w="1923" w:type="dxa"/>
          </w:tcPr>
          <w:p w14:paraId="52E5244B" w14:textId="77777777" w:rsidR="0006667F" w:rsidRPr="00D10643"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61"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62" w:author="User" w:date="2024-05-21T10:10:00Z">
                  <w:rPr>
                    <w:rFonts w:ascii="微软雅黑" w:eastAsia="微软雅黑" w:hAnsi="微软雅黑" w:cs="宋体" w:hint="eastAsia"/>
                    <w:color w:val="191B1F"/>
                    <w:kern w:val="0"/>
                    <w:szCs w:val="21"/>
                    <w:highlight w:val="yellow"/>
                    <w14:ligatures w14:val="none"/>
                  </w:rPr>
                </w:rPrChange>
              </w:rPr>
              <w:t>属性名称</w:t>
            </w:r>
          </w:p>
        </w:tc>
        <w:tc>
          <w:tcPr>
            <w:tcW w:w="1858" w:type="dxa"/>
          </w:tcPr>
          <w:p w14:paraId="3BAE2474" w14:textId="77777777" w:rsidR="0006667F" w:rsidRPr="00D10643"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63"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64" w:author="User" w:date="2024-05-21T10:10:00Z">
                  <w:rPr>
                    <w:rFonts w:ascii="微软雅黑" w:eastAsia="微软雅黑" w:hAnsi="微软雅黑" w:cs="宋体" w:hint="eastAsia"/>
                    <w:color w:val="191B1F"/>
                    <w:kern w:val="0"/>
                    <w:szCs w:val="21"/>
                    <w:highlight w:val="yellow"/>
                    <w14:ligatures w14:val="none"/>
                  </w:rPr>
                </w:rPrChange>
              </w:rPr>
              <w:t>数据类型</w:t>
            </w:r>
          </w:p>
        </w:tc>
        <w:tc>
          <w:tcPr>
            <w:tcW w:w="1851" w:type="dxa"/>
          </w:tcPr>
          <w:p w14:paraId="22B95826" w14:textId="77777777" w:rsidR="0006667F" w:rsidRPr="00D10643"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65"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66" w:author="User" w:date="2024-05-21T10:10:00Z">
                  <w:rPr>
                    <w:rFonts w:ascii="微软雅黑" w:eastAsia="微软雅黑" w:hAnsi="微软雅黑" w:cs="宋体" w:hint="eastAsia"/>
                    <w:color w:val="191B1F"/>
                    <w:kern w:val="0"/>
                    <w:szCs w:val="21"/>
                    <w:highlight w:val="yellow"/>
                    <w14:ligatures w14:val="none"/>
                  </w:rPr>
                </w:rPrChange>
              </w:rPr>
              <w:t>数据来源</w:t>
            </w:r>
          </w:p>
        </w:tc>
        <w:tc>
          <w:tcPr>
            <w:tcW w:w="3141" w:type="dxa"/>
          </w:tcPr>
          <w:p w14:paraId="3B7773C2" w14:textId="77777777" w:rsidR="0006667F" w:rsidRPr="00D10643"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67"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68" w:author="User" w:date="2024-05-21T10:10:00Z">
                  <w:rPr>
                    <w:rFonts w:ascii="微软雅黑" w:eastAsia="微软雅黑" w:hAnsi="微软雅黑" w:cs="宋体" w:hint="eastAsia"/>
                    <w:color w:val="191B1F"/>
                    <w:kern w:val="0"/>
                    <w:szCs w:val="21"/>
                    <w:highlight w:val="yellow"/>
                    <w14:ligatures w14:val="none"/>
                  </w:rPr>
                </w:rPrChange>
              </w:rPr>
              <w:t>属性介绍</w:t>
            </w:r>
          </w:p>
        </w:tc>
      </w:tr>
      <w:tr w:rsidR="0006667F" w:rsidRPr="00D10643" w14:paraId="0C4B22D2" w14:textId="77777777" w:rsidTr="00831C8E">
        <w:tc>
          <w:tcPr>
            <w:tcW w:w="1923" w:type="dxa"/>
          </w:tcPr>
          <w:p w14:paraId="61A7099A" w14:textId="5D5679D5" w:rsidR="0006667F"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69"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070" w:author="User" w:date="2024-05-21T10:10:00Z">
                  <w:rPr>
                    <w:rFonts w:ascii="微软雅黑" w:eastAsia="微软雅黑" w:hAnsi="微软雅黑" w:cs="宋体"/>
                    <w:color w:val="191B1F"/>
                    <w:kern w:val="0"/>
                    <w:szCs w:val="21"/>
                    <w:highlight w:val="yellow"/>
                    <w14:ligatures w14:val="none"/>
                  </w:rPr>
                </w:rPrChange>
              </w:rPr>
              <w:t>Cno</w:t>
            </w:r>
            <w:proofErr w:type="spellEnd"/>
          </w:p>
        </w:tc>
        <w:tc>
          <w:tcPr>
            <w:tcW w:w="1858" w:type="dxa"/>
          </w:tcPr>
          <w:p w14:paraId="60284AE9" w14:textId="4184AC69" w:rsidR="0006667F" w:rsidRPr="00D10643" w:rsidRDefault="00260252"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71"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4072" w:author="User" w:date="2024-05-21T10:10:00Z">
                  <w:rPr>
                    <w:rFonts w:ascii="微软雅黑" w:eastAsia="微软雅黑" w:hAnsi="微软雅黑" w:cs="宋体"/>
                    <w:color w:val="191B1F"/>
                    <w:kern w:val="0"/>
                    <w:szCs w:val="21"/>
                    <w:highlight w:val="yellow"/>
                    <w14:ligatures w14:val="none"/>
                  </w:rPr>
                </w:rPrChange>
              </w:rPr>
              <w:t>Varchar(</w:t>
            </w:r>
            <w:proofErr w:type="gramEnd"/>
            <w:r w:rsidRPr="00D10643">
              <w:rPr>
                <w:rFonts w:ascii="微软雅黑" w:eastAsia="微软雅黑" w:hAnsi="微软雅黑" w:cs="宋体"/>
                <w:color w:val="191B1F"/>
                <w:kern w:val="0"/>
                <w:szCs w:val="21"/>
                <w14:ligatures w14:val="none"/>
                <w:rPrChange w:id="4073" w:author="User" w:date="2024-05-21T10:10:00Z">
                  <w:rPr>
                    <w:rFonts w:ascii="微软雅黑" w:eastAsia="微软雅黑" w:hAnsi="微软雅黑" w:cs="宋体"/>
                    <w:color w:val="191B1F"/>
                    <w:kern w:val="0"/>
                    <w:szCs w:val="21"/>
                    <w:highlight w:val="yellow"/>
                    <w14:ligatures w14:val="none"/>
                  </w:rPr>
                </w:rPrChange>
              </w:rPr>
              <w:t>25)</w:t>
            </w:r>
          </w:p>
        </w:tc>
        <w:tc>
          <w:tcPr>
            <w:tcW w:w="1851" w:type="dxa"/>
          </w:tcPr>
          <w:p w14:paraId="04CEB10D" w14:textId="1F1B436B" w:rsidR="0006667F"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7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75"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086B027D" w14:textId="46742F74" w:rsidR="0006667F"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7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77" w:author="User" w:date="2024-05-21T10:10:00Z">
                  <w:rPr>
                    <w:rFonts w:ascii="微软雅黑" w:eastAsia="微软雅黑" w:hAnsi="微软雅黑" w:cs="宋体" w:hint="eastAsia"/>
                    <w:color w:val="191B1F"/>
                    <w:kern w:val="0"/>
                    <w:szCs w:val="21"/>
                    <w:highlight w:val="yellow"/>
                    <w14:ligatures w14:val="none"/>
                  </w:rPr>
                </w:rPrChange>
              </w:rPr>
              <w:t>任务单编号</w:t>
            </w:r>
          </w:p>
        </w:tc>
      </w:tr>
      <w:tr w:rsidR="00D53A73" w:rsidRPr="00D10643" w14:paraId="75E657BB" w14:textId="77777777" w:rsidTr="00831C8E">
        <w:tc>
          <w:tcPr>
            <w:tcW w:w="1923" w:type="dxa"/>
          </w:tcPr>
          <w:p w14:paraId="3983889D" w14:textId="2FB0F8A0"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78"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079" w:author="User" w:date="2024-05-21T10:10:00Z">
                  <w:rPr>
                    <w:rFonts w:ascii="微软雅黑" w:eastAsia="微软雅黑" w:hAnsi="微软雅黑" w:cs="宋体"/>
                    <w:color w:val="191B1F"/>
                    <w:kern w:val="0"/>
                    <w:szCs w:val="21"/>
                    <w:highlight w:val="yellow"/>
                    <w14:ligatures w14:val="none"/>
                  </w:rPr>
                </w:rPrChange>
              </w:rPr>
              <w:t>Ypbh</w:t>
            </w:r>
            <w:proofErr w:type="spellEnd"/>
          </w:p>
        </w:tc>
        <w:tc>
          <w:tcPr>
            <w:tcW w:w="1858" w:type="dxa"/>
          </w:tcPr>
          <w:p w14:paraId="061CBCF7" w14:textId="2AA865CA"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8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081"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1789FF9D" w14:textId="51C3DFCE"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8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83"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241FE023" w14:textId="4E1D0BCC"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8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85" w:author="User" w:date="2024-05-21T10:10:00Z">
                  <w:rPr>
                    <w:rFonts w:ascii="微软雅黑" w:eastAsia="微软雅黑" w:hAnsi="微软雅黑" w:cs="宋体" w:hint="eastAsia"/>
                    <w:color w:val="191B1F"/>
                    <w:kern w:val="0"/>
                    <w:szCs w:val="21"/>
                    <w:highlight w:val="yellow"/>
                    <w14:ligatures w14:val="none"/>
                  </w:rPr>
                </w:rPrChange>
              </w:rPr>
              <w:t>样品编号</w:t>
            </w:r>
          </w:p>
        </w:tc>
      </w:tr>
      <w:tr w:rsidR="00D53A73" w:rsidRPr="00D10643" w14:paraId="63CF5F71" w14:textId="77777777" w:rsidTr="00831C8E">
        <w:tc>
          <w:tcPr>
            <w:tcW w:w="1923" w:type="dxa"/>
          </w:tcPr>
          <w:p w14:paraId="20C0A9E8" w14:textId="7512525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86"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087" w:author="User" w:date="2024-05-21T10:10:00Z">
                  <w:rPr>
                    <w:rFonts w:ascii="微软雅黑" w:eastAsia="微软雅黑" w:hAnsi="微软雅黑" w:cs="宋体"/>
                    <w:color w:val="191B1F"/>
                    <w:kern w:val="0"/>
                    <w:szCs w:val="21"/>
                    <w:highlight w:val="yellow"/>
                    <w14:ligatures w14:val="none"/>
                  </w:rPr>
                </w:rPrChange>
              </w:rPr>
              <w:t>Wtrq</w:t>
            </w:r>
            <w:proofErr w:type="spellEnd"/>
          </w:p>
        </w:tc>
        <w:tc>
          <w:tcPr>
            <w:tcW w:w="1858" w:type="dxa"/>
          </w:tcPr>
          <w:p w14:paraId="1A42DE42" w14:textId="1ACFB446"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8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089"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12554D91" w14:textId="26BA2E0A"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9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91"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6D8D6101" w14:textId="0BCEE3D3"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9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93" w:author="User" w:date="2024-05-21T10:10:00Z">
                  <w:rPr>
                    <w:rFonts w:ascii="微软雅黑" w:eastAsia="微软雅黑" w:hAnsi="微软雅黑" w:cs="宋体" w:hint="eastAsia"/>
                    <w:color w:val="191B1F"/>
                    <w:kern w:val="0"/>
                    <w:szCs w:val="21"/>
                    <w:highlight w:val="yellow"/>
                    <w14:ligatures w14:val="none"/>
                  </w:rPr>
                </w:rPrChange>
              </w:rPr>
              <w:t>委托日期</w:t>
            </w:r>
          </w:p>
        </w:tc>
      </w:tr>
      <w:tr w:rsidR="00D53A73" w:rsidRPr="00D10643" w14:paraId="010F3E65" w14:textId="77777777" w:rsidTr="00831C8E">
        <w:tc>
          <w:tcPr>
            <w:tcW w:w="1923" w:type="dxa"/>
          </w:tcPr>
          <w:p w14:paraId="258D6A76" w14:textId="24DD5BA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94"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095" w:author="User" w:date="2024-05-21T10:10:00Z">
                  <w:rPr>
                    <w:rFonts w:ascii="微软雅黑" w:eastAsia="微软雅黑" w:hAnsi="微软雅黑" w:cs="宋体"/>
                    <w:color w:val="191B1F"/>
                    <w:kern w:val="0"/>
                    <w:szCs w:val="21"/>
                    <w:highlight w:val="yellow"/>
                    <w14:ligatures w14:val="none"/>
                  </w:rPr>
                </w:rPrChange>
              </w:rPr>
              <w:t>Sdwcrq</w:t>
            </w:r>
            <w:proofErr w:type="spellEnd"/>
          </w:p>
        </w:tc>
        <w:tc>
          <w:tcPr>
            <w:tcW w:w="1858" w:type="dxa"/>
          </w:tcPr>
          <w:p w14:paraId="3D3A06BC" w14:textId="3CEFC563"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9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097" w:author="User" w:date="2024-05-21T10:10:00Z">
                  <w:rPr>
                    <w:rFonts w:ascii="微软雅黑" w:eastAsia="微软雅黑" w:hAnsi="微软雅黑" w:cs="宋体"/>
                    <w:color w:val="191B1F"/>
                    <w:kern w:val="0"/>
                    <w:szCs w:val="21"/>
                    <w:highlight w:val="yellow"/>
                    <w14:ligatures w14:val="none"/>
                  </w:rPr>
                </w:rPrChange>
              </w:rPr>
              <w:t xml:space="preserve"> Varchar（25）</w:t>
            </w:r>
          </w:p>
        </w:tc>
        <w:tc>
          <w:tcPr>
            <w:tcW w:w="1851" w:type="dxa"/>
          </w:tcPr>
          <w:p w14:paraId="76213A47" w14:textId="3B56CD2B"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09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099"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73C5A9C7" w14:textId="40A32584"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0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01" w:author="User" w:date="2024-05-21T10:10:00Z">
                  <w:rPr>
                    <w:rFonts w:ascii="微软雅黑" w:eastAsia="微软雅黑" w:hAnsi="微软雅黑" w:cs="宋体" w:hint="eastAsia"/>
                    <w:color w:val="191B1F"/>
                    <w:kern w:val="0"/>
                    <w:szCs w:val="21"/>
                    <w:highlight w:val="yellow"/>
                    <w14:ligatures w14:val="none"/>
                  </w:rPr>
                </w:rPrChange>
              </w:rPr>
              <w:t>商定完成日期</w:t>
            </w:r>
          </w:p>
        </w:tc>
      </w:tr>
      <w:tr w:rsidR="00D53A73" w:rsidRPr="00D10643" w14:paraId="7001855A" w14:textId="77777777" w:rsidTr="00831C8E">
        <w:tc>
          <w:tcPr>
            <w:tcW w:w="1923" w:type="dxa"/>
          </w:tcPr>
          <w:p w14:paraId="40D948FC" w14:textId="60777646"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02"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03" w:author="User" w:date="2024-05-21T10:10:00Z">
                  <w:rPr>
                    <w:rFonts w:ascii="微软雅黑" w:eastAsia="微软雅黑" w:hAnsi="微软雅黑" w:cs="宋体"/>
                    <w:color w:val="191B1F"/>
                    <w:kern w:val="0"/>
                    <w:szCs w:val="21"/>
                    <w:highlight w:val="yellow"/>
                    <w14:ligatures w14:val="none"/>
                  </w:rPr>
                </w:rPrChange>
              </w:rPr>
              <w:t>ypmc</w:t>
            </w:r>
            <w:proofErr w:type="spellEnd"/>
          </w:p>
        </w:tc>
        <w:tc>
          <w:tcPr>
            <w:tcW w:w="1858" w:type="dxa"/>
          </w:tcPr>
          <w:p w14:paraId="6AD1D066" w14:textId="5574309E"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0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05"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0E34D118" w14:textId="0C09C477"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0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07"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1B4638E6" w14:textId="1BEA40B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0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09" w:author="User" w:date="2024-05-21T10:10:00Z">
                  <w:rPr>
                    <w:rFonts w:ascii="微软雅黑" w:eastAsia="微软雅黑" w:hAnsi="微软雅黑" w:cs="宋体" w:hint="eastAsia"/>
                    <w:color w:val="191B1F"/>
                    <w:kern w:val="0"/>
                    <w:szCs w:val="21"/>
                    <w:highlight w:val="yellow"/>
                    <w14:ligatures w14:val="none"/>
                  </w:rPr>
                </w:rPrChange>
              </w:rPr>
              <w:t>样品名称</w:t>
            </w:r>
          </w:p>
        </w:tc>
      </w:tr>
      <w:tr w:rsidR="00D53A73" w:rsidRPr="00D10643" w14:paraId="0A1A8DCB" w14:textId="77777777" w:rsidTr="00831C8E">
        <w:tc>
          <w:tcPr>
            <w:tcW w:w="1923" w:type="dxa"/>
          </w:tcPr>
          <w:p w14:paraId="0565B793" w14:textId="78D2191F"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1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11" w:author="User" w:date="2024-05-21T10:10:00Z">
                  <w:rPr>
                    <w:rFonts w:ascii="微软雅黑" w:eastAsia="微软雅黑" w:hAnsi="微软雅黑" w:cs="宋体"/>
                    <w:color w:val="191B1F"/>
                    <w:kern w:val="0"/>
                    <w:szCs w:val="21"/>
                    <w:highlight w:val="yellow"/>
                    <w14:ligatures w14:val="none"/>
                  </w:rPr>
                </w:rPrChange>
              </w:rPr>
              <w:t>Cj</w:t>
            </w:r>
            <w:proofErr w:type="spellEnd"/>
          </w:p>
        </w:tc>
        <w:tc>
          <w:tcPr>
            <w:tcW w:w="1858" w:type="dxa"/>
          </w:tcPr>
          <w:p w14:paraId="2A4028D8" w14:textId="657A0C71"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1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13"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7A6BA0E9" w14:textId="6DC2B489"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1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15"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0E08FE90" w14:textId="726669E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1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17" w:author="User" w:date="2024-05-21T10:10:00Z">
                  <w:rPr>
                    <w:rFonts w:ascii="微软雅黑" w:eastAsia="微软雅黑" w:hAnsi="微软雅黑" w:cs="宋体" w:hint="eastAsia"/>
                    <w:color w:val="191B1F"/>
                    <w:kern w:val="0"/>
                    <w:szCs w:val="21"/>
                    <w:highlight w:val="yellow"/>
                    <w14:ligatures w14:val="none"/>
                  </w:rPr>
                </w:rPrChange>
              </w:rPr>
              <w:t>厂家（产地）</w:t>
            </w:r>
          </w:p>
        </w:tc>
      </w:tr>
      <w:tr w:rsidR="00D53A73" w:rsidRPr="00D10643" w14:paraId="615D9103" w14:textId="77777777" w:rsidTr="00831C8E">
        <w:tc>
          <w:tcPr>
            <w:tcW w:w="1923" w:type="dxa"/>
          </w:tcPr>
          <w:p w14:paraId="37BE500E" w14:textId="7834C60F"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18"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19" w:author="User" w:date="2024-05-21T10:10:00Z">
                  <w:rPr>
                    <w:rFonts w:ascii="微软雅黑" w:eastAsia="微软雅黑" w:hAnsi="微软雅黑" w:cs="宋体"/>
                    <w:color w:val="191B1F"/>
                    <w:kern w:val="0"/>
                    <w:szCs w:val="21"/>
                    <w:highlight w:val="yellow"/>
                    <w14:ligatures w14:val="none"/>
                  </w:rPr>
                </w:rPrChange>
              </w:rPr>
              <w:t>ypgg</w:t>
            </w:r>
            <w:proofErr w:type="spellEnd"/>
          </w:p>
        </w:tc>
        <w:tc>
          <w:tcPr>
            <w:tcW w:w="1858" w:type="dxa"/>
          </w:tcPr>
          <w:p w14:paraId="1B12027A" w14:textId="163C2C3C"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2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21"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1CF5D08C" w14:textId="6194EB85"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2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23"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1D4E569D" w14:textId="35C1307E"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2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25" w:author="User" w:date="2024-05-21T10:10:00Z">
                  <w:rPr>
                    <w:rFonts w:ascii="微软雅黑" w:eastAsia="微软雅黑" w:hAnsi="微软雅黑" w:cs="宋体" w:hint="eastAsia"/>
                    <w:color w:val="191B1F"/>
                    <w:kern w:val="0"/>
                    <w:szCs w:val="21"/>
                    <w:highlight w:val="yellow"/>
                    <w14:ligatures w14:val="none"/>
                  </w:rPr>
                </w:rPrChange>
              </w:rPr>
              <w:t>样品规格</w:t>
            </w:r>
          </w:p>
        </w:tc>
      </w:tr>
      <w:tr w:rsidR="00D53A73" w:rsidRPr="00D10643" w14:paraId="4C0E30D6" w14:textId="77777777" w:rsidTr="00831C8E">
        <w:tc>
          <w:tcPr>
            <w:tcW w:w="1923" w:type="dxa"/>
          </w:tcPr>
          <w:p w14:paraId="5D9100F8" w14:textId="2BF6BA85"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26"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27" w:author="User" w:date="2024-05-21T10:10:00Z">
                  <w:rPr>
                    <w:rFonts w:ascii="微软雅黑" w:eastAsia="微软雅黑" w:hAnsi="微软雅黑" w:cs="宋体"/>
                    <w:color w:val="191B1F"/>
                    <w:kern w:val="0"/>
                    <w:szCs w:val="21"/>
                    <w:highlight w:val="yellow"/>
                    <w14:ligatures w14:val="none"/>
                  </w:rPr>
                </w:rPrChange>
              </w:rPr>
              <w:t>scrq</w:t>
            </w:r>
            <w:proofErr w:type="spellEnd"/>
          </w:p>
        </w:tc>
        <w:tc>
          <w:tcPr>
            <w:tcW w:w="1858" w:type="dxa"/>
          </w:tcPr>
          <w:p w14:paraId="1EDF24FA" w14:textId="09E3A0F6"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2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29" w:author="User" w:date="2024-05-21T10:10:00Z">
                  <w:rPr>
                    <w:rFonts w:ascii="微软雅黑" w:eastAsia="微软雅黑" w:hAnsi="微软雅黑" w:cs="宋体"/>
                    <w:color w:val="191B1F"/>
                    <w:kern w:val="0"/>
                    <w:szCs w:val="21"/>
                    <w:highlight w:val="yellow"/>
                    <w14:ligatures w14:val="none"/>
                  </w:rPr>
                </w:rPrChange>
              </w:rPr>
              <w:t>Date</w:t>
            </w:r>
          </w:p>
        </w:tc>
        <w:tc>
          <w:tcPr>
            <w:tcW w:w="1851" w:type="dxa"/>
          </w:tcPr>
          <w:p w14:paraId="719A6076" w14:textId="3C1C0CE8"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3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31"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4A73804F" w14:textId="30FD26C8"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3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33" w:author="User" w:date="2024-05-21T10:10:00Z">
                  <w:rPr>
                    <w:rFonts w:ascii="微软雅黑" w:eastAsia="微软雅黑" w:hAnsi="微软雅黑" w:cs="宋体" w:hint="eastAsia"/>
                    <w:color w:val="191B1F"/>
                    <w:kern w:val="0"/>
                    <w:szCs w:val="21"/>
                    <w:highlight w:val="yellow"/>
                    <w14:ligatures w14:val="none"/>
                  </w:rPr>
                </w:rPrChange>
              </w:rPr>
              <w:t>生产日期</w:t>
            </w:r>
          </w:p>
        </w:tc>
      </w:tr>
      <w:tr w:rsidR="00D53A73" w:rsidRPr="00D10643" w14:paraId="5B894876" w14:textId="77777777" w:rsidTr="00831C8E">
        <w:tc>
          <w:tcPr>
            <w:tcW w:w="1923" w:type="dxa"/>
          </w:tcPr>
          <w:p w14:paraId="57746F49" w14:textId="2FF7E540"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34"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35" w:author="User" w:date="2024-05-21T10:10:00Z">
                  <w:rPr>
                    <w:rFonts w:ascii="微软雅黑" w:eastAsia="微软雅黑" w:hAnsi="微软雅黑" w:cs="宋体"/>
                    <w:color w:val="191B1F"/>
                    <w:kern w:val="0"/>
                    <w:szCs w:val="21"/>
                    <w:highlight w:val="yellow"/>
                    <w14:ligatures w14:val="none"/>
                  </w:rPr>
                </w:rPrChange>
              </w:rPr>
              <w:t>ph</w:t>
            </w:r>
            <w:proofErr w:type="spellEnd"/>
          </w:p>
        </w:tc>
        <w:tc>
          <w:tcPr>
            <w:tcW w:w="1858" w:type="dxa"/>
          </w:tcPr>
          <w:p w14:paraId="28DE32CA" w14:textId="0F278E81"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3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37"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6F4F3F1B" w14:textId="650167F8"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3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39"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4E34D2D6" w14:textId="52A1DDD0"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4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41" w:author="User" w:date="2024-05-21T10:10:00Z">
                  <w:rPr>
                    <w:rFonts w:ascii="微软雅黑" w:eastAsia="微软雅黑" w:hAnsi="微软雅黑" w:cs="宋体" w:hint="eastAsia"/>
                    <w:color w:val="191B1F"/>
                    <w:kern w:val="0"/>
                    <w:szCs w:val="21"/>
                    <w:highlight w:val="yellow"/>
                    <w14:ligatures w14:val="none"/>
                  </w:rPr>
                </w:rPrChange>
              </w:rPr>
              <w:t>批号</w:t>
            </w:r>
          </w:p>
        </w:tc>
      </w:tr>
      <w:tr w:rsidR="00D53A73" w:rsidRPr="00D10643" w14:paraId="56CC6FBA" w14:textId="77777777" w:rsidTr="00831C8E">
        <w:tc>
          <w:tcPr>
            <w:tcW w:w="1923" w:type="dxa"/>
          </w:tcPr>
          <w:p w14:paraId="2750FD27" w14:textId="1C1E2A97"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42"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43" w:author="User" w:date="2024-05-21T10:10:00Z">
                  <w:rPr>
                    <w:rFonts w:ascii="微软雅黑" w:eastAsia="微软雅黑" w:hAnsi="微软雅黑" w:cs="宋体"/>
                    <w:color w:val="191B1F"/>
                    <w:kern w:val="0"/>
                    <w:szCs w:val="21"/>
                    <w:highlight w:val="yellow"/>
                    <w14:ligatures w14:val="none"/>
                  </w:rPr>
                </w:rPrChange>
              </w:rPr>
              <w:t>Dbpl</w:t>
            </w:r>
            <w:proofErr w:type="spellEnd"/>
          </w:p>
        </w:tc>
        <w:tc>
          <w:tcPr>
            <w:tcW w:w="1858" w:type="dxa"/>
          </w:tcPr>
          <w:p w14:paraId="690C8247" w14:textId="7B92A3BB"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4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45"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1FEED814" w14:textId="5393609F"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4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47"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28E43B87" w14:textId="4614E2BB"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4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49" w:author="User" w:date="2024-05-21T10:10:00Z">
                  <w:rPr>
                    <w:rFonts w:ascii="微软雅黑" w:eastAsia="微软雅黑" w:hAnsi="微软雅黑" w:cs="宋体" w:hint="eastAsia"/>
                    <w:color w:val="191B1F"/>
                    <w:kern w:val="0"/>
                    <w:szCs w:val="21"/>
                    <w:highlight w:val="yellow"/>
                    <w14:ligatures w14:val="none"/>
                  </w:rPr>
                </w:rPrChange>
              </w:rPr>
              <w:t>代表批量</w:t>
            </w:r>
          </w:p>
        </w:tc>
      </w:tr>
      <w:tr w:rsidR="00D53A73" w:rsidRPr="00D10643" w14:paraId="39D55E58" w14:textId="77777777" w:rsidTr="00831C8E">
        <w:tc>
          <w:tcPr>
            <w:tcW w:w="1923" w:type="dxa"/>
          </w:tcPr>
          <w:p w14:paraId="5BB3B766" w14:textId="6190DE68"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5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51" w:author="User" w:date="2024-05-21T10:10:00Z">
                  <w:rPr>
                    <w:rFonts w:ascii="微软雅黑" w:eastAsia="微软雅黑" w:hAnsi="微软雅黑" w:cs="宋体"/>
                    <w:color w:val="191B1F"/>
                    <w:kern w:val="0"/>
                    <w:szCs w:val="21"/>
                    <w:highlight w:val="yellow"/>
                    <w14:ligatures w14:val="none"/>
                  </w:rPr>
                </w:rPrChange>
              </w:rPr>
              <w:t>Qydd</w:t>
            </w:r>
            <w:proofErr w:type="spellEnd"/>
          </w:p>
        </w:tc>
        <w:tc>
          <w:tcPr>
            <w:tcW w:w="1858" w:type="dxa"/>
          </w:tcPr>
          <w:p w14:paraId="188F9FD8" w14:textId="43A037F7"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5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53"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58F3E880" w14:textId="57EE8728"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5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55"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202B57D6" w14:textId="1763095E"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5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57" w:author="User" w:date="2024-05-21T10:10:00Z">
                  <w:rPr>
                    <w:rFonts w:ascii="微软雅黑" w:eastAsia="微软雅黑" w:hAnsi="微软雅黑" w:cs="宋体" w:hint="eastAsia"/>
                    <w:color w:val="191B1F"/>
                    <w:kern w:val="0"/>
                    <w:szCs w:val="21"/>
                    <w:highlight w:val="yellow"/>
                    <w14:ligatures w14:val="none"/>
                  </w:rPr>
                </w:rPrChange>
              </w:rPr>
              <w:t>取样地点</w:t>
            </w:r>
          </w:p>
        </w:tc>
      </w:tr>
      <w:tr w:rsidR="00D53A73" w:rsidRPr="00D10643" w14:paraId="63ACE856" w14:textId="77777777" w:rsidTr="00831C8E">
        <w:tc>
          <w:tcPr>
            <w:tcW w:w="1923" w:type="dxa"/>
          </w:tcPr>
          <w:p w14:paraId="26A2A030" w14:textId="0636363B"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58"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59" w:author="User" w:date="2024-05-21T10:10:00Z">
                  <w:rPr>
                    <w:rFonts w:ascii="微软雅黑" w:eastAsia="微软雅黑" w:hAnsi="微软雅黑" w:cs="宋体"/>
                    <w:color w:val="191B1F"/>
                    <w:kern w:val="0"/>
                    <w:szCs w:val="21"/>
                    <w:highlight w:val="yellow"/>
                    <w14:ligatures w14:val="none"/>
                  </w:rPr>
                </w:rPrChange>
              </w:rPr>
              <w:t>Ypms</w:t>
            </w:r>
            <w:proofErr w:type="spellEnd"/>
          </w:p>
        </w:tc>
        <w:tc>
          <w:tcPr>
            <w:tcW w:w="1858" w:type="dxa"/>
          </w:tcPr>
          <w:p w14:paraId="47E829ED" w14:textId="4DA491A1"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6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61"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309D56CB" w14:textId="74C3E9BC"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6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63"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1F178097" w14:textId="1E81A8C8"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6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65" w:author="User" w:date="2024-05-21T10:10:00Z">
                  <w:rPr>
                    <w:rFonts w:ascii="微软雅黑" w:eastAsia="微软雅黑" w:hAnsi="微软雅黑" w:cs="宋体" w:hint="eastAsia"/>
                    <w:color w:val="191B1F"/>
                    <w:kern w:val="0"/>
                    <w:szCs w:val="21"/>
                    <w:highlight w:val="yellow"/>
                    <w14:ligatures w14:val="none"/>
                  </w:rPr>
                </w:rPrChange>
              </w:rPr>
              <w:t>样品描述</w:t>
            </w:r>
          </w:p>
        </w:tc>
      </w:tr>
      <w:tr w:rsidR="00D53A73" w:rsidRPr="00D10643" w14:paraId="2A39BD44" w14:textId="77777777" w:rsidTr="00831C8E">
        <w:tc>
          <w:tcPr>
            <w:tcW w:w="1923" w:type="dxa"/>
          </w:tcPr>
          <w:p w14:paraId="79B8BBB6" w14:textId="7A7AEDDA"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66"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67" w:author="User" w:date="2024-05-21T10:10:00Z">
                  <w:rPr>
                    <w:rFonts w:ascii="微软雅黑" w:eastAsia="微软雅黑" w:hAnsi="微软雅黑" w:cs="宋体"/>
                    <w:color w:val="191B1F"/>
                    <w:kern w:val="0"/>
                    <w:szCs w:val="21"/>
                    <w:highlight w:val="yellow"/>
                    <w14:ligatures w14:val="none"/>
                  </w:rPr>
                </w:rPrChange>
              </w:rPr>
              <w:t>Jcxm</w:t>
            </w:r>
            <w:proofErr w:type="spellEnd"/>
          </w:p>
        </w:tc>
        <w:tc>
          <w:tcPr>
            <w:tcW w:w="1858" w:type="dxa"/>
          </w:tcPr>
          <w:p w14:paraId="3F063DC9" w14:textId="3D73AF0C"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6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69"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6D7D2DD8" w14:textId="1AEADA3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7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71"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7654B1E6" w14:textId="3675C150"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7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73" w:author="User" w:date="2024-05-21T10:10:00Z">
                  <w:rPr>
                    <w:rFonts w:ascii="微软雅黑" w:eastAsia="微软雅黑" w:hAnsi="微软雅黑" w:cs="宋体" w:hint="eastAsia"/>
                    <w:color w:val="191B1F"/>
                    <w:kern w:val="0"/>
                    <w:szCs w:val="21"/>
                    <w:highlight w:val="yellow"/>
                    <w14:ligatures w14:val="none"/>
                  </w:rPr>
                </w:rPrChange>
              </w:rPr>
              <w:t>检测项目</w:t>
            </w:r>
          </w:p>
        </w:tc>
      </w:tr>
      <w:tr w:rsidR="00D53A73" w:rsidRPr="00D10643" w14:paraId="6AC9EDDC" w14:textId="77777777" w:rsidTr="00831C8E">
        <w:tc>
          <w:tcPr>
            <w:tcW w:w="1923" w:type="dxa"/>
          </w:tcPr>
          <w:p w14:paraId="1DE04955" w14:textId="7216094C"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74"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75" w:author="User" w:date="2024-05-21T10:10:00Z">
                  <w:rPr>
                    <w:rFonts w:ascii="微软雅黑" w:eastAsia="微软雅黑" w:hAnsi="微软雅黑" w:cs="宋体"/>
                    <w:color w:val="191B1F"/>
                    <w:kern w:val="0"/>
                    <w:szCs w:val="21"/>
                    <w:highlight w:val="yellow"/>
                    <w14:ligatures w14:val="none"/>
                  </w:rPr>
                </w:rPrChange>
              </w:rPr>
              <w:t>Qksm</w:t>
            </w:r>
            <w:proofErr w:type="spellEnd"/>
          </w:p>
        </w:tc>
        <w:tc>
          <w:tcPr>
            <w:tcW w:w="1858" w:type="dxa"/>
          </w:tcPr>
          <w:p w14:paraId="406A12BA" w14:textId="1A0F25DF"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7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77"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405D4309" w14:textId="3FCC5E59" w:rsidR="00D53A73" w:rsidRPr="00D10643" w:rsidRDefault="006637D6"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7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79" w:author="User" w:date="2024-05-21T10:10:00Z">
                  <w:rPr>
                    <w:rFonts w:ascii="微软雅黑" w:eastAsia="微软雅黑" w:hAnsi="微软雅黑" w:cs="宋体" w:hint="eastAsia"/>
                    <w:color w:val="191B1F"/>
                    <w:kern w:val="0"/>
                    <w:szCs w:val="21"/>
                    <w:highlight w:val="yellow"/>
                    <w14:ligatures w14:val="none"/>
                  </w:rPr>
                </w:rPrChange>
              </w:rPr>
              <w:t>手填单</w:t>
            </w:r>
          </w:p>
        </w:tc>
        <w:tc>
          <w:tcPr>
            <w:tcW w:w="3141" w:type="dxa"/>
          </w:tcPr>
          <w:p w14:paraId="54E18576" w14:textId="52020C93"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8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81" w:author="User" w:date="2024-05-21T10:10:00Z">
                  <w:rPr>
                    <w:rFonts w:ascii="微软雅黑" w:eastAsia="微软雅黑" w:hAnsi="微软雅黑" w:cs="宋体" w:hint="eastAsia"/>
                    <w:color w:val="191B1F"/>
                    <w:kern w:val="0"/>
                    <w:szCs w:val="21"/>
                    <w:highlight w:val="yellow"/>
                    <w14:ligatures w14:val="none"/>
                  </w:rPr>
                </w:rPrChange>
              </w:rPr>
              <w:t>情况说明</w:t>
            </w:r>
          </w:p>
        </w:tc>
      </w:tr>
      <w:tr w:rsidR="00D53A73" w:rsidRPr="00D10643" w14:paraId="7EAC4BFA" w14:textId="77777777" w:rsidTr="00831C8E">
        <w:tc>
          <w:tcPr>
            <w:tcW w:w="1923" w:type="dxa"/>
          </w:tcPr>
          <w:p w14:paraId="7AE20B9B" w14:textId="60E4E255"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82"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83" w:author="User" w:date="2024-05-21T10:10:00Z">
                  <w:rPr>
                    <w:rFonts w:ascii="微软雅黑" w:eastAsia="微软雅黑" w:hAnsi="微软雅黑" w:cs="宋体"/>
                    <w:color w:val="191B1F"/>
                    <w:kern w:val="0"/>
                    <w:szCs w:val="21"/>
                    <w:highlight w:val="yellow"/>
                    <w14:ligatures w14:val="none"/>
                  </w:rPr>
                </w:rPrChange>
              </w:rPr>
              <w:t>Jcyj</w:t>
            </w:r>
            <w:proofErr w:type="spellEnd"/>
          </w:p>
        </w:tc>
        <w:tc>
          <w:tcPr>
            <w:tcW w:w="1858" w:type="dxa"/>
          </w:tcPr>
          <w:p w14:paraId="4CE42761" w14:textId="522C8C91"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8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85"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67C787A2" w14:textId="1B496590"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8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87"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6CAB320F" w14:textId="000F34A5"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8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89" w:author="User" w:date="2024-05-21T10:10:00Z">
                  <w:rPr>
                    <w:rFonts w:ascii="微软雅黑" w:eastAsia="微软雅黑" w:hAnsi="微软雅黑" w:cs="宋体" w:hint="eastAsia"/>
                    <w:color w:val="191B1F"/>
                    <w:kern w:val="0"/>
                    <w:szCs w:val="21"/>
                    <w:highlight w:val="yellow"/>
                    <w14:ligatures w14:val="none"/>
                  </w:rPr>
                </w:rPrChange>
              </w:rPr>
              <w:t>检测依据</w:t>
            </w:r>
          </w:p>
        </w:tc>
      </w:tr>
      <w:tr w:rsidR="00D53A73" w:rsidRPr="00D10643" w14:paraId="7CBE82BE" w14:textId="77777777" w:rsidTr="00831C8E">
        <w:tc>
          <w:tcPr>
            <w:tcW w:w="1923" w:type="dxa"/>
          </w:tcPr>
          <w:p w14:paraId="11F3F330" w14:textId="443BDE37"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90"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91" w:author="User" w:date="2024-05-21T10:10:00Z">
                  <w:rPr>
                    <w:rFonts w:ascii="微软雅黑" w:eastAsia="微软雅黑" w:hAnsi="微软雅黑" w:cs="宋体"/>
                    <w:color w:val="191B1F"/>
                    <w:kern w:val="0"/>
                    <w:szCs w:val="21"/>
                    <w:highlight w:val="yellow"/>
                    <w14:ligatures w14:val="none"/>
                  </w:rPr>
                </w:rPrChange>
              </w:rPr>
              <w:t>ppbz</w:t>
            </w:r>
            <w:proofErr w:type="spellEnd"/>
          </w:p>
        </w:tc>
        <w:tc>
          <w:tcPr>
            <w:tcW w:w="1858" w:type="dxa"/>
          </w:tcPr>
          <w:p w14:paraId="56C5361A" w14:textId="12196521"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9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193"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66B97017" w14:textId="69CA148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9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95"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730E0ABA" w14:textId="1895F7C5"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96"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197" w:author="User" w:date="2024-05-21T10:10:00Z">
                  <w:rPr>
                    <w:rFonts w:ascii="微软雅黑" w:eastAsia="微软雅黑" w:hAnsi="微软雅黑" w:cs="宋体" w:hint="eastAsia"/>
                    <w:color w:val="191B1F"/>
                    <w:kern w:val="0"/>
                    <w:szCs w:val="21"/>
                    <w:highlight w:val="yellow"/>
                    <w14:ligatures w14:val="none"/>
                  </w:rPr>
                </w:rPrChange>
              </w:rPr>
              <w:t>评判标准</w:t>
            </w:r>
          </w:p>
        </w:tc>
      </w:tr>
      <w:tr w:rsidR="00D53A73" w:rsidRPr="00D10643" w14:paraId="3DB2BB5A" w14:textId="77777777" w:rsidTr="00831C8E">
        <w:tc>
          <w:tcPr>
            <w:tcW w:w="1923" w:type="dxa"/>
          </w:tcPr>
          <w:p w14:paraId="6C19374B" w14:textId="2921C745"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198"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199" w:author="User" w:date="2024-05-21T10:10:00Z">
                  <w:rPr>
                    <w:rFonts w:ascii="微软雅黑" w:eastAsia="微软雅黑" w:hAnsi="微软雅黑" w:cs="宋体"/>
                    <w:color w:val="191B1F"/>
                    <w:kern w:val="0"/>
                    <w:szCs w:val="21"/>
                    <w:highlight w:val="yellow"/>
                    <w14:ligatures w14:val="none"/>
                  </w:rPr>
                </w:rPrChange>
              </w:rPr>
              <w:t>ypffrq</w:t>
            </w:r>
            <w:proofErr w:type="spellEnd"/>
          </w:p>
        </w:tc>
        <w:tc>
          <w:tcPr>
            <w:tcW w:w="1858" w:type="dxa"/>
          </w:tcPr>
          <w:p w14:paraId="1E6B2DF6" w14:textId="3CD0BF52"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0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201" w:author="User" w:date="2024-05-21T10:10:00Z">
                  <w:rPr>
                    <w:rFonts w:ascii="微软雅黑" w:eastAsia="微软雅黑" w:hAnsi="微软雅黑" w:cs="宋体"/>
                    <w:color w:val="191B1F"/>
                    <w:kern w:val="0"/>
                    <w:szCs w:val="21"/>
                    <w:highlight w:val="yellow"/>
                    <w14:ligatures w14:val="none"/>
                  </w:rPr>
                </w:rPrChange>
              </w:rPr>
              <w:t>Date</w:t>
            </w:r>
          </w:p>
        </w:tc>
        <w:tc>
          <w:tcPr>
            <w:tcW w:w="1851" w:type="dxa"/>
          </w:tcPr>
          <w:p w14:paraId="10CEF7A2" w14:textId="77D477E0" w:rsidR="00D53A73" w:rsidRPr="00D10643" w:rsidRDefault="006637D6"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0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03" w:author="User" w:date="2024-05-21T10:10:00Z">
                  <w:rPr>
                    <w:rFonts w:ascii="微软雅黑" w:eastAsia="微软雅黑" w:hAnsi="微软雅黑" w:cs="宋体" w:hint="eastAsia"/>
                    <w:color w:val="191B1F"/>
                    <w:kern w:val="0"/>
                    <w:szCs w:val="21"/>
                    <w:highlight w:val="yellow"/>
                    <w14:ligatures w14:val="none"/>
                  </w:rPr>
                </w:rPrChange>
              </w:rPr>
              <w:t>手填单</w:t>
            </w:r>
          </w:p>
        </w:tc>
        <w:tc>
          <w:tcPr>
            <w:tcW w:w="3141" w:type="dxa"/>
          </w:tcPr>
          <w:p w14:paraId="6EFEBD58" w14:textId="62C1BF2B" w:rsidR="00D53A73" w:rsidRPr="00D10643" w:rsidRDefault="00D53A73" w:rsidP="00D53A73">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04"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05" w:author="User" w:date="2024-05-21T10:10:00Z">
                  <w:rPr>
                    <w:rFonts w:ascii="微软雅黑" w:eastAsia="微软雅黑" w:hAnsi="微软雅黑" w:cs="宋体" w:hint="eastAsia"/>
                    <w:color w:val="191B1F"/>
                    <w:kern w:val="0"/>
                    <w:szCs w:val="21"/>
                    <w:highlight w:val="yellow"/>
                    <w14:ligatures w14:val="none"/>
                  </w:rPr>
                </w:rPrChange>
              </w:rPr>
              <w:t>样品发放日期</w:t>
            </w:r>
          </w:p>
        </w:tc>
      </w:tr>
      <w:tr w:rsidR="00DD2374" w:rsidRPr="00D10643" w14:paraId="59ED7FBE" w14:textId="77777777" w:rsidTr="00831C8E">
        <w:tc>
          <w:tcPr>
            <w:tcW w:w="1923" w:type="dxa"/>
          </w:tcPr>
          <w:p w14:paraId="12F82559" w14:textId="2DC093BC" w:rsidR="00DD2374" w:rsidRPr="00D10643" w:rsidRDefault="00DD2374"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06"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207" w:author="User" w:date="2024-05-21T10:10:00Z">
                  <w:rPr>
                    <w:rFonts w:ascii="微软雅黑" w:eastAsia="微软雅黑" w:hAnsi="微软雅黑" w:cs="宋体"/>
                    <w:color w:val="191B1F"/>
                    <w:kern w:val="0"/>
                    <w:szCs w:val="21"/>
                    <w:highlight w:val="yellow"/>
                    <w14:ligatures w14:val="none"/>
                  </w:rPr>
                </w:rPrChange>
              </w:rPr>
              <w:t>sysyyp</w:t>
            </w:r>
            <w:proofErr w:type="spellEnd"/>
          </w:p>
        </w:tc>
        <w:tc>
          <w:tcPr>
            <w:tcW w:w="1858" w:type="dxa"/>
          </w:tcPr>
          <w:p w14:paraId="54BD82F9" w14:textId="321BB914"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08"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209"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05567AC7" w14:textId="44082ABF" w:rsidR="00DD2374" w:rsidRPr="00D10643" w:rsidRDefault="00AE7809" w:rsidP="00AE7809">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10"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11" w:author="User" w:date="2024-05-21T10:10:00Z">
                  <w:rPr>
                    <w:rFonts w:ascii="微软雅黑" w:eastAsia="微软雅黑" w:hAnsi="微软雅黑" w:cs="宋体" w:hint="eastAsia"/>
                    <w:color w:val="191B1F"/>
                    <w:kern w:val="0"/>
                    <w:szCs w:val="21"/>
                    <w:highlight w:val="yellow"/>
                    <w14:ligatures w14:val="none"/>
                  </w:rPr>
                </w:rPrChange>
              </w:rPr>
              <w:t>委托单</w:t>
            </w:r>
          </w:p>
        </w:tc>
        <w:tc>
          <w:tcPr>
            <w:tcW w:w="3141" w:type="dxa"/>
          </w:tcPr>
          <w:p w14:paraId="61B0E27B" w14:textId="52B40AD4"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12"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13" w:author="User" w:date="2024-05-21T10:10:00Z">
                  <w:rPr>
                    <w:rFonts w:ascii="微软雅黑" w:eastAsia="微软雅黑" w:hAnsi="微软雅黑" w:cs="宋体" w:hint="eastAsia"/>
                    <w:color w:val="191B1F"/>
                    <w:kern w:val="0"/>
                    <w:szCs w:val="21"/>
                    <w:highlight w:val="yellow"/>
                    <w14:ligatures w14:val="none"/>
                  </w:rPr>
                </w:rPrChange>
              </w:rPr>
              <w:t>剩余试验样品</w:t>
            </w:r>
          </w:p>
        </w:tc>
      </w:tr>
      <w:tr w:rsidR="00DD2374" w:rsidRPr="00D10643" w14:paraId="20A28185" w14:textId="77777777" w:rsidTr="00831C8E">
        <w:tc>
          <w:tcPr>
            <w:tcW w:w="1923" w:type="dxa"/>
          </w:tcPr>
          <w:p w14:paraId="3B588092" w14:textId="60048371" w:rsidR="00DD2374" w:rsidRPr="00D10643" w:rsidRDefault="00DD2374"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14"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215" w:author="User" w:date="2024-05-21T10:10:00Z">
                  <w:rPr>
                    <w:rFonts w:ascii="微软雅黑" w:eastAsia="微软雅黑" w:hAnsi="微软雅黑" w:cs="宋体"/>
                    <w:color w:val="191B1F"/>
                    <w:kern w:val="0"/>
                    <w:szCs w:val="21"/>
                    <w:highlight w:val="yellow"/>
                    <w14:ligatures w14:val="none"/>
                  </w:rPr>
                </w:rPrChange>
              </w:rPr>
              <w:t>Yplqsl</w:t>
            </w:r>
            <w:proofErr w:type="spellEnd"/>
          </w:p>
        </w:tc>
        <w:tc>
          <w:tcPr>
            <w:tcW w:w="1858" w:type="dxa"/>
          </w:tcPr>
          <w:p w14:paraId="4D494392" w14:textId="0D5BE1BE"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16" w:author="User" w:date="2024-05-21T10:10:00Z">
                  <w:rPr>
                    <w:rFonts w:ascii="微软雅黑" w:eastAsia="微软雅黑" w:hAnsi="微软雅黑" w:cs="宋体"/>
                    <w:color w:val="191B1F"/>
                    <w:kern w:val="0"/>
                    <w:szCs w:val="21"/>
                    <w:highlight w:val="yellow"/>
                    <w14:ligatures w14:val="none"/>
                  </w:rPr>
                </w:rPrChange>
              </w:rPr>
            </w:pPr>
            <w:proofErr w:type="gramStart"/>
            <w:r w:rsidRPr="00D10643">
              <w:rPr>
                <w:rFonts w:ascii="微软雅黑" w:eastAsia="微软雅黑" w:hAnsi="微软雅黑" w:cs="宋体"/>
                <w:color w:val="191B1F"/>
                <w:kern w:val="0"/>
                <w:szCs w:val="21"/>
                <w14:ligatures w14:val="none"/>
                <w:rPrChange w:id="4217" w:author="User" w:date="2024-05-21T10:10:00Z">
                  <w:rPr>
                    <w:rFonts w:ascii="微软雅黑" w:eastAsia="微软雅黑" w:hAnsi="微软雅黑" w:cs="宋体"/>
                    <w:color w:val="191B1F"/>
                    <w:kern w:val="0"/>
                    <w:szCs w:val="21"/>
                    <w:highlight w:val="yellow"/>
                    <w14:ligatures w14:val="none"/>
                  </w:rPr>
                </w:rPrChange>
              </w:rPr>
              <w:t>Int(</w:t>
            </w:r>
            <w:proofErr w:type="gramEnd"/>
            <w:r w:rsidRPr="00D10643">
              <w:rPr>
                <w:rFonts w:ascii="微软雅黑" w:eastAsia="微软雅黑" w:hAnsi="微软雅黑" w:cs="宋体"/>
                <w:color w:val="191B1F"/>
                <w:kern w:val="0"/>
                <w:szCs w:val="21"/>
                <w14:ligatures w14:val="none"/>
                <w:rPrChange w:id="4218" w:author="User" w:date="2024-05-21T10:10:00Z">
                  <w:rPr>
                    <w:rFonts w:ascii="微软雅黑" w:eastAsia="微软雅黑" w:hAnsi="微软雅黑" w:cs="宋体"/>
                    <w:color w:val="191B1F"/>
                    <w:kern w:val="0"/>
                    <w:szCs w:val="21"/>
                    <w:highlight w:val="yellow"/>
                    <w14:ligatures w14:val="none"/>
                  </w:rPr>
                </w:rPrChange>
              </w:rPr>
              <w:t>8)</w:t>
            </w:r>
          </w:p>
        </w:tc>
        <w:tc>
          <w:tcPr>
            <w:tcW w:w="1851" w:type="dxa"/>
          </w:tcPr>
          <w:p w14:paraId="0EB20C69" w14:textId="20BE75C7" w:rsidR="00DD2374" w:rsidRPr="00D10643" w:rsidRDefault="006637D6"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19"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20" w:author="User" w:date="2024-05-21T10:10:00Z">
                  <w:rPr>
                    <w:rFonts w:ascii="微软雅黑" w:eastAsia="微软雅黑" w:hAnsi="微软雅黑" w:cs="宋体" w:hint="eastAsia"/>
                    <w:color w:val="191B1F"/>
                    <w:kern w:val="0"/>
                    <w:szCs w:val="21"/>
                    <w:highlight w:val="yellow"/>
                    <w14:ligatures w14:val="none"/>
                  </w:rPr>
                </w:rPrChange>
              </w:rPr>
              <w:t>手填单</w:t>
            </w:r>
          </w:p>
        </w:tc>
        <w:tc>
          <w:tcPr>
            <w:tcW w:w="3141" w:type="dxa"/>
          </w:tcPr>
          <w:p w14:paraId="5F92DFD9" w14:textId="4D961B0D"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21"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22" w:author="User" w:date="2024-05-21T10:10:00Z">
                  <w:rPr>
                    <w:rFonts w:ascii="微软雅黑" w:eastAsia="微软雅黑" w:hAnsi="微软雅黑" w:cs="宋体" w:hint="eastAsia"/>
                    <w:color w:val="191B1F"/>
                    <w:kern w:val="0"/>
                    <w:szCs w:val="21"/>
                    <w:highlight w:val="yellow"/>
                    <w14:ligatures w14:val="none"/>
                  </w:rPr>
                </w:rPrChange>
              </w:rPr>
              <w:t>样品领取数量</w:t>
            </w:r>
          </w:p>
        </w:tc>
      </w:tr>
      <w:tr w:rsidR="00DD2374" w:rsidRPr="00D10643" w14:paraId="4EB37B94" w14:textId="77777777" w:rsidTr="00831C8E">
        <w:tc>
          <w:tcPr>
            <w:tcW w:w="1923" w:type="dxa"/>
          </w:tcPr>
          <w:p w14:paraId="1417C47B" w14:textId="431A040F" w:rsidR="00DD2374" w:rsidRPr="00D10643" w:rsidRDefault="00DD2374"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23"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224" w:author="User" w:date="2024-05-21T10:10:00Z">
                  <w:rPr>
                    <w:rFonts w:ascii="微软雅黑" w:eastAsia="微软雅黑" w:hAnsi="微软雅黑" w:cs="宋体"/>
                    <w:color w:val="191B1F"/>
                    <w:kern w:val="0"/>
                    <w:szCs w:val="21"/>
                    <w:highlight w:val="yellow"/>
                    <w14:ligatures w14:val="none"/>
                  </w:rPr>
                </w:rPrChange>
              </w:rPr>
              <w:t>rwlqr</w:t>
            </w:r>
            <w:proofErr w:type="spellEnd"/>
          </w:p>
        </w:tc>
        <w:tc>
          <w:tcPr>
            <w:tcW w:w="1858" w:type="dxa"/>
          </w:tcPr>
          <w:p w14:paraId="6ED953AF" w14:textId="756241CE"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25"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226"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226C58D6" w14:textId="6A25389E" w:rsidR="00DD2374" w:rsidRPr="00D10643" w:rsidRDefault="006637D6"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27"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28" w:author="User" w:date="2024-05-21T10:10:00Z">
                  <w:rPr>
                    <w:rFonts w:ascii="微软雅黑" w:eastAsia="微软雅黑" w:hAnsi="微软雅黑" w:cs="宋体" w:hint="eastAsia"/>
                    <w:color w:val="191B1F"/>
                    <w:kern w:val="0"/>
                    <w:szCs w:val="21"/>
                    <w:highlight w:val="yellow"/>
                    <w14:ligatures w14:val="none"/>
                  </w:rPr>
                </w:rPrChange>
              </w:rPr>
              <w:t>手填单</w:t>
            </w:r>
          </w:p>
        </w:tc>
        <w:tc>
          <w:tcPr>
            <w:tcW w:w="3141" w:type="dxa"/>
          </w:tcPr>
          <w:p w14:paraId="3198D1C0" w14:textId="338D3413"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29"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30" w:author="User" w:date="2024-05-21T10:10:00Z">
                  <w:rPr>
                    <w:rFonts w:ascii="微软雅黑" w:eastAsia="微软雅黑" w:hAnsi="微软雅黑" w:cs="宋体" w:hint="eastAsia"/>
                    <w:color w:val="191B1F"/>
                    <w:kern w:val="0"/>
                    <w:szCs w:val="21"/>
                    <w:highlight w:val="yellow"/>
                    <w14:ligatures w14:val="none"/>
                  </w:rPr>
                </w:rPrChange>
              </w:rPr>
              <w:t>任务领取人</w:t>
            </w:r>
          </w:p>
        </w:tc>
      </w:tr>
      <w:tr w:rsidR="00DD2374" w14:paraId="44AD51E1" w14:textId="77777777" w:rsidTr="00D53A73">
        <w:trPr>
          <w:trHeight w:val="132"/>
        </w:trPr>
        <w:tc>
          <w:tcPr>
            <w:tcW w:w="1923" w:type="dxa"/>
          </w:tcPr>
          <w:p w14:paraId="58330BA9" w14:textId="2F1C4B54" w:rsidR="00DD2374" w:rsidRPr="00D10643" w:rsidRDefault="00DD2374"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31" w:author="User" w:date="2024-05-21T10:10:00Z">
                  <w:rPr>
                    <w:rFonts w:ascii="微软雅黑" w:eastAsia="微软雅黑" w:hAnsi="微软雅黑" w:cs="宋体"/>
                    <w:color w:val="191B1F"/>
                    <w:kern w:val="0"/>
                    <w:szCs w:val="21"/>
                    <w:highlight w:val="yellow"/>
                    <w14:ligatures w14:val="none"/>
                  </w:rPr>
                </w:rPrChange>
              </w:rPr>
            </w:pPr>
            <w:proofErr w:type="spellStart"/>
            <w:r w:rsidRPr="00D10643">
              <w:rPr>
                <w:rFonts w:ascii="微软雅黑" w:eastAsia="微软雅黑" w:hAnsi="微软雅黑" w:cs="宋体"/>
                <w:color w:val="191B1F"/>
                <w:kern w:val="0"/>
                <w:szCs w:val="21"/>
                <w14:ligatures w14:val="none"/>
                <w:rPrChange w:id="4232" w:author="User" w:date="2024-05-21T10:10:00Z">
                  <w:rPr>
                    <w:rFonts w:ascii="微软雅黑" w:eastAsia="微软雅黑" w:hAnsi="微软雅黑" w:cs="宋体"/>
                    <w:color w:val="191B1F"/>
                    <w:kern w:val="0"/>
                    <w:szCs w:val="21"/>
                    <w:highlight w:val="yellow"/>
                    <w14:ligatures w14:val="none"/>
                  </w:rPr>
                </w:rPrChange>
              </w:rPr>
              <w:t>bcsm</w:t>
            </w:r>
            <w:proofErr w:type="spellEnd"/>
          </w:p>
        </w:tc>
        <w:tc>
          <w:tcPr>
            <w:tcW w:w="1858" w:type="dxa"/>
          </w:tcPr>
          <w:p w14:paraId="395329B0" w14:textId="55837D50" w:rsidR="00DD2374" w:rsidRPr="00D10643"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33"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color w:val="191B1F"/>
                <w:kern w:val="0"/>
                <w:szCs w:val="21"/>
                <w14:ligatures w14:val="none"/>
                <w:rPrChange w:id="4234" w:author="User" w:date="2024-05-21T10:10:00Z">
                  <w:rPr>
                    <w:rFonts w:ascii="微软雅黑" w:eastAsia="微软雅黑" w:hAnsi="微软雅黑" w:cs="宋体"/>
                    <w:color w:val="191B1F"/>
                    <w:kern w:val="0"/>
                    <w:szCs w:val="21"/>
                    <w:highlight w:val="yellow"/>
                    <w14:ligatures w14:val="none"/>
                  </w:rPr>
                </w:rPrChange>
              </w:rPr>
              <w:t>Varchar（25）</w:t>
            </w:r>
          </w:p>
        </w:tc>
        <w:tc>
          <w:tcPr>
            <w:tcW w:w="1851" w:type="dxa"/>
          </w:tcPr>
          <w:p w14:paraId="46730FDE" w14:textId="024B5B68" w:rsidR="00DD2374" w:rsidRPr="00D10643" w:rsidRDefault="006637D6"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235" w:author="User" w:date="2024-05-21T10:10:00Z">
                  <w:rPr>
                    <w:rFonts w:ascii="微软雅黑" w:eastAsia="微软雅黑" w:hAnsi="微软雅黑" w:cs="宋体"/>
                    <w:color w:val="191B1F"/>
                    <w:kern w:val="0"/>
                    <w:szCs w:val="21"/>
                    <w:highlight w:val="yellow"/>
                    <w14:ligatures w14:val="none"/>
                  </w:rPr>
                </w:rPrChange>
              </w:rPr>
            </w:pPr>
            <w:r w:rsidRPr="00D10643">
              <w:rPr>
                <w:rFonts w:ascii="微软雅黑" w:eastAsia="微软雅黑" w:hAnsi="微软雅黑" w:cs="宋体" w:hint="eastAsia"/>
                <w:color w:val="191B1F"/>
                <w:kern w:val="0"/>
                <w:szCs w:val="21"/>
                <w14:ligatures w14:val="none"/>
                <w:rPrChange w:id="4236" w:author="User" w:date="2024-05-21T10:10:00Z">
                  <w:rPr>
                    <w:rFonts w:ascii="微软雅黑" w:eastAsia="微软雅黑" w:hAnsi="微软雅黑" w:cs="宋体" w:hint="eastAsia"/>
                    <w:color w:val="191B1F"/>
                    <w:kern w:val="0"/>
                    <w:szCs w:val="21"/>
                    <w:highlight w:val="yellow"/>
                    <w14:ligatures w14:val="none"/>
                  </w:rPr>
                </w:rPrChange>
              </w:rPr>
              <w:t>手填单</w:t>
            </w:r>
          </w:p>
        </w:tc>
        <w:tc>
          <w:tcPr>
            <w:tcW w:w="3141" w:type="dxa"/>
          </w:tcPr>
          <w:p w14:paraId="473483B3" w14:textId="456058AD" w:rsidR="00DD2374" w:rsidRDefault="00D53A73"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D10643">
              <w:rPr>
                <w:rFonts w:ascii="微软雅黑" w:eastAsia="微软雅黑" w:hAnsi="微软雅黑" w:cs="宋体" w:hint="eastAsia"/>
                <w:color w:val="191B1F"/>
                <w:kern w:val="0"/>
                <w:szCs w:val="21"/>
                <w14:ligatures w14:val="none"/>
                <w:rPrChange w:id="4237" w:author="User" w:date="2024-05-21T10:10:00Z">
                  <w:rPr>
                    <w:rFonts w:ascii="微软雅黑" w:eastAsia="微软雅黑" w:hAnsi="微软雅黑" w:cs="宋体" w:hint="eastAsia"/>
                    <w:color w:val="191B1F"/>
                    <w:kern w:val="0"/>
                    <w:szCs w:val="21"/>
                    <w:highlight w:val="yellow"/>
                    <w14:ligatures w14:val="none"/>
                  </w:rPr>
                </w:rPrChange>
              </w:rPr>
              <w:t>补充说明</w:t>
            </w:r>
          </w:p>
        </w:tc>
      </w:tr>
    </w:tbl>
    <w:p w14:paraId="701681C6" w14:textId="5D99548E" w:rsidR="00D73474" w:rsidRDefault="00D73474" w:rsidP="00D73474">
      <w:pPr>
        <w:widowControl/>
        <w:shd w:val="clear" w:color="auto" w:fill="FFFFFF"/>
        <w:tabs>
          <w:tab w:val="left" w:pos="720"/>
        </w:tabs>
        <w:spacing w:before="100" w:beforeAutospacing="1" w:after="100" w:afterAutospacing="1" w:line="240" w:lineRule="atLeast"/>
        <w:jc w:val="left"/>
        <w:rPr>
          <w:ins w:id="4238" w:author="User" w:date="2024-05-21T09:57:00Z"/>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lastRenderedPageBreak/>
        <w:t>task_list_ys</w:t>
      </w:r>
      <w:proofErr w:type="spellEnd"/>
    </w:p>
    <w:p w14:paraId="0F6949C7" w14:textId="77777777" w:rsidR="00205F97" w:rsidRDefault="008B7E36" w:rsidP="008B7E36">
      <w:pPr>
        <w:widowControl/>
        <w:shd w:val="clear" w:color="auto" w:fill="FFFFFF"/>
        <w:tabs>
          <w:tab w:val="left" w:pos="720"/>
        </w:tabs>
        <w:spacing w:before="100" w:beforeAutospacing="1" w:after="100" w:afterAutospacing="1" w:line="240" w:lineRule="atLeast"/>
        <w:jc w:val="left"/>
        <w:rPr>
          <w:ins w:id="4239" w:author="User" w:date="2024-05-21T10:05:00Z"/>
          <w:rFonts w:ascii="微软雅黑" w:eastAsia="微软雅黑" w:hAnsi="微软雅黑" w:cs="宋体"/>
          <w:color w:val="191B1F"/>
          <w:kern w:val="0"/>
          <w:szCs w:val="21"/>
          <w14:ligatures w14:val="none"/>
        </w:rPr>
      </w:pPr>
      <w:ins w:id="4240" w:author="User" w:date="2024-05-21T09:57:00Z">
        <w:r w:rsidRPr="008B7E36">
          <w:rPr>
            <w:rFonts w:ascii="微软雅黑" w:eastAsia="微软雅黑" w:hAnsi="微软雅黑" w:cs="宋体"/>
            <w:color w:val="191B1F"/>
            <w:kern w:val="0"/>
            <w:szCs w:val="21"/>
            <w14:ligatures w14:val="none"/>
            <w:rPrChange w:id="4241" w:author="User" w:date="2024-05-21T09:57:00Z">
              <w:rPr>
                <w:rFonts w:ascii="微软雅黑" w:eastAsia="微软雅黑" w:hAnsi="微软雅黑" w:cs="宋体"/>
                <w:color w:val="191B1F"/>
                <w:kern w:val="0"/>
                <w:szCs w:val="21"/>
                <w:highlight w:val="yellow"/>
                <w14:ligatures w14:val="none"/>
              </w:rPr>
            </w:rPrChange>
          </w:rPr>
          <w:t xml:space="preserve">Create view </w:t>
        </w:r>
        <w:proofErr w:type="spellStart"/>
        <w:r w:rsidRPr="008B7E36">
          <w:rPr>
            <w:rFonts w:ascii="微软雅黑" w:eastAsia="微软雅黑" w:hAnsi="微软雅黑" w:cs="宋体"/>
            <w:color w:val="191B1F"/>
            <w:kern w:val="0"/>
            <w:szCs w:val="21"/>
            <w14:ligatures w14:val="none"/>
            <w:rPrChange w:id="4242" w:author="User" w:date="2024-05-21T09:57:00Z">
              <w:rPr>
                <w:rFonts w:ascii="微软雅黑" w:eastAsia="微软雅黑" w:hAnsi="微软雅黑" w:cs="宋体"/>
                <w:color w:val="191B1F"/>
                <w:kern w:val="0"/>
                <w:szCs w:val="21"/>
                <w:highlight w:val="yellow"/>
                <w14:ligatures w14:val="none"/>
              </w:rPr>
            </w:rPrChange>
          </w:rPr>
          <w:t>task_list_</w:t>
        </w:r>
        <w:r>
          <w:rPr>
            <w:rFonts w:ascii="微软雅黑" w:eastAsia="微软雅黑" w:hAnsi="微软雅黑" w:cs="宋体" w:hint="eastAsia"/>
            <w:color w:val="191B1F"/>
            <w:kern w:val="0"/>
            <w:szCs w:val="21"/>
            <w14:ligatures w14:val="none"/>
          </w:rPr>
          <w:t>ys</w:t>
        </w:r>
        <w:proofErr w:type="spellEnd"/>
        <w:r w:rsidRPr="008B7E36">
          <w:rPr>
            <w:rFonts w:ascii="微软雅黑" w:eastAsia="微软雅黑" w:hAnsi="微软雅黑" w:cs="宋体"/>
            <w:color w:val="191B1F"/>
            <w:kern w:val="0"/>
            <w:szCs w:val="21"/>
            <w14:ligatures w14:val="none"/>
            <w:rPrChange w:id="4243" w:author="User" w:date="2024-05-21T09:57:00Z">
              <w:rPr>
                <w:rFonts w:ascii="微软雅黑" w:eastAsia="微软雅黑" w:hAnsi="微软雅黑" w:cs="宋体"/>
                <w:color w:val="191B1F"/>
                <w:kern w:val="0"/>
                <w:szCs w:val="21"/>
                <w:highlight w:val="yellow"/>
                <w14:ligatures w14:val="none"/>
              </w:rPr>
            </w:rPrChange>
          </w:rPr>
          <w:t xml:space="preserve"> as select </w:t>
        </w:r>
      </w:ins>
    </w:p>
    <w:p w14:paraId="28EBD8A4" w14:textId="50DC72F3" w:rsidR="00205F97" w:rsidRPr="00205F97" w:rsidRDefault="00205F97" w:rsidP="008B7E36">
      <w:pPr>
        <w:widowControl/>
        <w:shd w:val="clear" w:color="auto" w:fill="FFFFFF"/>
        <w:tabs>
          <w:tab w:val="left" w:pos="720"/>
        </w:tabs>
        <w:spacing w:before="100" w:beforeAutospacing="1" w:after="100" w:afterAutospacing="1" w:line="240" w:lineRule="atLeast"/>
        <w:jc w:val="left"/>
        <w:rPr>
          <w:ins w:id="4244" w:author="User" w:date="2024-05-21T10:05:00Z"/>
          <w:rFonts w:ascii="微软雅黑" w:eastAsia="微软雅黑" w:hAnsi="微软雅黑" w:cs="宋体"/>
          <w:color w:val="191B1F"/>
          <w:kern w:val="0"/>
          <w:szCs w:val="21"/>
          <w14:ligatures w14:val="none"/>
        </w:rPr>
      </w:pPr>
      <w:ins w:id="4245" w:author="User" w:date="2024-05-21T10:05:00Z">
        <w:r w:rsidRPr="00205F97">
          <w:rPr>
            <w:rFonts w:ascii="微软雅黑" w:eastAsia="微软雅黑" w:hAnsi="微软雅黑" w:cs="宋体"/>
            <w:color w:val="191B1F"/>
            <w:kern w:val="0"/>
            <w:szCs w:val="21"/>
            <w14:ligatures w14:val="none"/>
          </w:rPr>
          <w:t xml:space="preserve">t1.Cno ,t1.qyrq ,t1.syrq ,t1.SNno ,t1.YWno ,t1.ysmc ,t1.qywz ,t1.qysd ,t1.Fhcd ,t1.Ypsl ,t1.Bz ,t1.gmd ,t1.Bhmd ,t1.xsl ,t1.Bhxsl ,t1.Bhxs ,t1.Xkxl ,t1.Ylyclgx ,t1.Gzdzkyqd ,t1.Bhdzkyqd ,t1.rhxs ,t1.drbhdzkyqd ,t1.drxs ,t1.drzlssl ,t1.syhszt ,t1.bxml ,t1.psb ,t1.kjd ,t1.kj ,t1.ssyjlhw ,t1.Klqd ,t1.dhzqd </w:t>
        </w:r>
      </w:ins>
    </w:p>
    <w:p w14:paraId="4F5DD551" w14:textId="4BDA43D6" w:rsidR="008B7E36" w:rsidRPr="008B7E36" w:rsidRDefault="008B7E36" w:rsidP="008B7E36">
      <w:pPr>
        <w:widowControl/>
        <w:shd w:val="clear" w:color="auto" w:fill="FFFFFF"/>
        <w:tabs>
          <w:tab w:val="left" w:pos="720"/>
        </w:tabs>
        <w:spacing w:before="100" w:beforeAutospacing="1" w:after="100" w:afterAutospacing="1" w:line="240" w:lineRule="atLeast"/>
        <w:jc w:val="left"/>
        <w:rPr>
          <w:ins w:id="4246" w:author="User" w:date="2024-05-21T09:57:00Z"/>
          <w:rFonts w:ascii="微软雅黑" w:eastAsia="微软雅黑" w:hAnsi="微软雅黑" w:cs="宋体"/>
          <w:color w:val="191B1F"/>
          <w:kern w:val="0"/>
          <w:szCs w:val="21"/>
          <w14:ligatures w14:val="none"/>
          <w:rPrChange w:id="4247" w:author="User" w:date="2024-05-21T09:57:00Z">
            <w:rPr>
              <w:ins w:id="4248" w:author="User" w:date="2024-05-21T09:57:00Z"/>
              <w:rFonts w:ascii="微软雅黑" w:eastAsia="微软雅黑" w:hAnsi="微软雅黑" w:cs="宋体"/>
              <w:color w:val="191B1F"/>
              <w:kern w:val="0"/>
              <w:szCs w:val="21"/>
              <w:highlight w:val="yellow"/>
              <w14:ligatures w14:val="none"/>
            </w:rPr>
          </w:rPrChange>
        </w:rPr>
      </w:pPr>
      <w:ins w:id="4249" w:author="User" w:date="2024-05-21T09:57:00Z">
        <w:r w:rsidRPr="008B7E36">
          <w:rPr>
            <w:rFonts w:ascii="微软雅黑" w:eastAsia="微软雅黑" w:hAnsi="微软雅黑" w:cs="宋体"/>
            <w:color w:val="191B1F"/>
            <w:kern w:val="0"/>
            <w:szCs w:val="21"/>
            <w14:ligatures w14:val="none"/>
            <w:rPrChange w:id="4250" w:author="User" w:date="2024-05-21T09:57:00Z">
              <w:rPr>
                <w:rFonts w:ascii="微软雅黑" w:eastAsia="微软雅黑" w:hAnsi="微软雅黑" w:cs="宋体"/>
                <w:color w:val="191B1F"/>
                <w:kern w:val="0"/>
                <w:szCs w:val="21"/>
                <w:highlight w:val="yellow"/>
                <w14:ligatures w14:val="none"/>
              </w:rPr>
            </w:rPrChange>
          </w:rPr>
          <w:t>from commission_sheet_</w:t>
        </w:r>
      </w:ins>
      <w:ins w:id="4251" w:author="User" w:date="2024-05-21T09:58:00Z">
        <w:r>
          <w:rPr>
            <w:rFonts w:ascii="微软雅黑" w:eastAsia="微软雅黑" w:hAnsi="微软雅黑" w:cs="宋体" w:hint="eastAsia"/>
            <w:color w:val="191B1F"/>
            <w:kern w:val="0"/>
            <w:szCs w:val="21"/>
            <w14:ligatures w14:val="none"/>
          </w:rPr>
          <w:t>ys</w:t>
        </w:r>
      </w:ins>
      <w:ins w:id="4252" w:author="User" w:date="2024-05-21T09:57:00Z">
        <w:r w:rsidRPr="008B7E36">
          <w:rPr>
            <w:rFonts w:ascii="微软雅黑" w:eastAsia="微软雅黑" w:hAnsi="微软雅黑" w:cs="宋体"/>
            <w:color w:val="191B1F"/>
            <w:kern w:val="0"/>
            <w:szCs w:val="21"/>
            <w14:ligatures w14:val="none"/>
            <w:rPrChange w:id="4253" w:author="User" w:date="2024-05-21T09:57:00Z">
              <w:rPr>
                <w:rFonts w:ascii="微软雅黑" w:eastAsia="微软雅黑" w:hAnsi="微软雅黑" w:cs="宋体"/>
                <w:color w:val="191B1F"/>
                <w:kern w:val="0"/>
                <w:szCs w:val="21"/>
                <w:highlight w:val="yellow"/>
                <w14:ligatures w14:val="none"/>
              </w:rPr>
            </w:rPrChange>
          </w:rPr>
          <w:t>’t1</w:t>
        </w:r>
      </w:ins>
    </w:p>
    <w:p w14:paraId="028E68BA" w14:textId="306495EC" w:rsidR="008B7E36" w:rsidRPr="00205F97" w:rsidRDefault="008B7E36" w:rsidP="00D73474">
      <w:pPr>
        <w:widowControl/>
        <w:shd w:val="clear" w:color="auto" w:fill="FFFFFF"/>
        <w:tabs>
          <w:tab w:val="left" w:pos="720"/>
        </w:tabs>
        <w:spacing w:before="100" w:beforeAutospacing="1" w:after="100" w:afterAutospacing="1" w:line="240" w:lineRule="atLeast"/>
        <w:jc w:val="left"/>
        <w:rPr>
          <w:ins w:id="4254" w:author="User" w:date="2024-05-21T09:58:00Z"/>
          <w:rFonts w:ascii="微软雅黑" w:eastAsia="微软雅黑" w:hAnsi="微软雅黑" w:cs="宋体"/>
          <w:color w:val="191B1F"/>
          <w:kern w:val="0"/>
          <w:szCs w:val="21"/>
          <w14:ligatures w14:val="none"/>
        </w:rPr>
      </w:pPr>
      <w:ins w:id="4255" w:author="User" w:date="2024-05-21T09:58:00Z">
        <w:r w:rsidRPr="00205F97">
          <w:rPr>
            <w:rFonts w:ascii="微软雅黑" w:eastAsia="微软雅黑" w:hAnsi="微软雅黑" w:cs="宋体" w:hint="eastAsia"/>
            <w:color w:val="191B1F"/>
            <w:kern w:val="0"/>
            <w:szCs w:val="21"/>
            <w14:ligatures w14:val="none"/>
            <w:rPrChange w:id="4256" w:author="User" w:date="2024-05-21T10:09:00Z">
              <w:rPr>
                <w:rFonts w:ascii="微软雅黑" w:eastAsia="微软雅黑" w:hAnsi="微软雅黑" w:cs="宋体" w:hint="eastAsia"/>
                <w:color w:val="191B1F"/>
                <w:kern w:val="0"/>
                <w:szCs w:val="21"/>
                <w:highlight w:val="yellow"/>
                <w14:ligatures w14:val="none"/>
              </w:rPr>
            </w:rPrChange>
          </w:rPr>
          <w:t>表单展示</w:t>
        </w:r>
        <w:r w:rsidRPr="00205F97">
          <w:rPr>
            <w:rFonts w:ascii="微软雅黑" w:eastAsia="微软雅黑" w:hAnsi="微软雅黑" w:cs="宋体" w:hint="eastAsia"/>
            <w:color w:val="191B1F"/>
            <w:kern w:val="0"/>
            <w:szCs w:val="21"/>
            <w14:ligatures w14:val="none"/>
          </w:rPr>
          <w:t>:</w:t>
        </w:r>
      </w:ins>
    </w:p>
    <w:tbl>
      <w:tblPr>
        <w:tblStyle w:val="ad"/>
        <w:tblW w:w="8773" w:type="dxa"/>
        <w:tblInd w:w="720" w:type="dxa"/>
        <w:tblLook w:val="04A0" w:firstRow="1" w:lastRow="0" w:firstColumn="1" w:lastColumn="0" w:noHBand="0" w:noVBand="1"/>
      </w:tblPr>
      <w:tblGrid>
        <w:gridCol w:w="1923"/>
        <w:gridCol w:w="1858"/>
        <w:gridCol w:w="1851"/>
        <w:gridCol w:w="3141"/>
      </w:tblGrid>
      <w:tr w:rsidR="008B7E36" w:rsidRPr="00205F97" w14:paraId="0E0D7E74" w14:textId="77777777" w:rsidTr="00F5207C">
        <w:trPr>
          <w:ins w:id="4257" w:author="User" w:date="2024-05-21T09:58:00Z"/>
        </w:trPr>
        <w:tc>
          <w:tcPr>
            <w:tcW w:w="1923" w:type="dxa"/>
          </w:tcPr>
          <w:p w14:paraId="25549CEF" w14:textId="77777777" w:rsidR="008B7E36" w:rsidRPr="00205F97" w:rsidRDefault="008B7E36" w:rsidP="00F5207C">
            <w:pPr>
              <w:widowControl/>
              <w:tabs>
                <w:tab w:val="left" w:pos="720"/>
              </w:tabs>
              <w:spacing w:before="100" w:beforeAutospacing="1" w:after="100" w:afterAutospacing="1" w:line="240" w:lineRule="atLeast"/>
              <w:jc w:val="left"/>
              <w:rPr>
                <w:ins w:id="4258" w:author="User" w:date="2024-05-21T09:58:00Z"/>
                <w:rFonts w:ascii="微软雅黑" w:eastAsia="微软雅黑" w:hAnsi="微软雅黑" w:cs="宋体"/>
                <w:color w:val="191B1F"/>
                <w:kern w:val="0"/>
                <w:szCs w:val="21"/>
                <w14:ligatures w14:val="none"/>
                <w:rPrChange w:id="4259" w:author="User" w:date="2024-05-21T10:09:00Z">
                  <w:rPr>
                    <w:ins w:id="4260" w:author="User" w:date="2024-05-21T09:58:00Z"/>
                    <w:rFonts w:ascii="微软雅黑" w:eastAsia="微软雅黑" w:hAnsi="微软雅黑" w:cs="宋体"/>
                    <w:color w:val="191B1F"/>
                    <w:kern w:val="0"/>
                    <w:szCs w:val="21"/>
                    <w:highlight w:val="yellow"/>
                    <w14:ligatures w14:val="none"/>
                  </w:rPr>
                </w:rPrChange>
              </w:rPr>
            </w:pPr>
            <w:ins w:id="4261" w:author="User" w:date="2024-05-21T09:58:00Z">
              <w:r w:rsidRPr="00205F97">
                <w:rPr>
                  <w:rFonts w:ascii="微软雅黑" w:eastAsia="微软雅黑" w:hAnsi="微软雅黑" w:cs="宋体" w:hint="eastAsia"/>
                  <w:color w:val="191B1F"/>
                  <w:kern w:val="0"/>
                  <w:szCs w:val="21"/>
                  <w14:ligatures w14:val="none"/>
                  <w:rPrChange w:id="4262" w:author="User" w:date="2024-05-21T10:09:00Z">
                    <w:rPr>
                      <w:rFonts w:ascii="微软雅黑" w:eastAsia="微软雅黑" w:hAnsi="微软雅黑" w:cs="宋体" w:hint="eastAsia"/>
                      <w:color w:val="191B1F"/>
                      <w:kern w:val="0"/>
                      <w:szCs w:val="21"/>
                      <w:highlight w:val="yellow"/>
                      <w14:ligatures w14:val="none"/>
                    </w:rPr>
                  </w:rPrChange>
                </w:rPr>
                <w:t>属性名称</w:t>
              </w:r>
            </w:ins>
          </w:p>
        </w:tc>
        <w:tc>
          <w:tcPr>
            <w:tcW w:w="1858" w:type="dxa"/>
          </w:tcPr>
          <w:p w14:paraId="3A1539AB" w14:textId="77777777" w:rsidR="008B7E36" w:rsidRPr="00205F97" w:rsidRDefault="008B7E36" w:rsidP="00F5207C">
            <w:pPr>
              <w:widowControl/>
              <w:tabs>
                <w:tab w:val="left" w:pos="720"/>
              </w:tabs>
              <w:spacing w:before="100" w:beforeAutospacing="1" w:after="100" w:afterAutospacing="1" w:line="240" w:lineRule="atLeast"/>
              <w:jc w:val="left"/>
              <w:rPr>
                <w:ins w:id="4263" w:author="User" w:date="2024-05-21T09:58:00Z"/>
                <w:rFonts w:ascii="微软雅黑" w:eastAsia="微软雅黑" w:hAnsi="微软雅黑" w:cs="宋体"/>
                <w:color w:val="191B1F"/>
                <w:kern w:val="0"/>
                <w:szCs w:val="21"/>
                <w14:ligatures w14:val="none"/>
                <w:rPrChange w:id="4264" w:author="User" w:date="2024-05-21T10:09:00Z">
                  <w:rPr>
                    <w:ins w:id="4265" w:author="User" w:date="2024-05-21T09:58:00Z"/>
                    <w:rFonts w:ascii="微软雅黑" w:eastAsia="微软雅黑" w:hAnsi="微软雅黑" w:cs="宋体"/>
                    <w:color w:val="191B1F"/>
                    <w:kern w:val="0"/>
                    <w:szCs w:val="21"/>
                    <w:highlight w:val="yellow"/>
                    <w14:ligatures w14:val="none"/>
                  </w:rPr>
                </w:rPrChange>
              </w:rPr>
            </w:pPr>
            <w:ins w:id="4266" w:author="User" w:date="2024-05-21T09:58:00Z">
              <w:r w:rsidRPr="00205F97">
                <w:rPr>
                  <w:rFonts w:ascii="微软雅黑" w:eastAsia="微软雅黑" w:hAnsi="微软雅黑" w:cs="宋体" w:hint="eastAsia"/>
                  <w:color w:val="191B1F"/>
                  <w:kern w:val="0"/>
                  <w:szCs w:val="21"/>
                  <w14:ligatures w14:val="none"/>
                  <w:rPrChange w:id="4267" w:author="User" w:date="2024-05-21T10:09:00Z">
                    <w:rPr>
                      <w:rFonts w:ascii="微软雅黑" w:eastAsia="微软雅黑" w:hAnsi="微软雅黑" w:cs="宋体" w:hint="eastAsia"/>
                      <w:color w:val="191B1F"/>
                      <w:kern w:val="0"/>
                      <w:szCs w:val="21"/>
                      <w:highlight w:val="yellow"/>
                      <w14:ligatures w14:val="none"/>
                    </w:rPr>
                  </w:rPrChange>
                </w:rPr>
                <w:t>数据类型</w:t>
              </w:r>
            </w:ins>
          </w:p>
        </w:tc>
        <w:tc>
          <w:tcPr>
            <w:tcW w:w="1851" w:type="dxa"/>
          </w:tcPr>
          <w:p w14:paraId="5B521B7A" w14:textId="77777777" w:rsidR="008B7E36" w:rsidRPr="00205F97" w:rsidRDefault="008B7E36" w:rsidP="00F5207C">
            <w:pPr>
              <w:widowControl/>
              <w:tabs>
                <w:tab w:val="left" w:pos="720"/>
              </w:tabs>
              <w:spacing w:before="100" w:beforeAutospacing="1" w:after="100" w:afterAutospacing="1" w:line="240" w:lineRule="atLeast"/>
              <w:jc w:val="left"/>
              <w:rPr>
                <w:ins w:id="4268" w:author="User" w:date="2024-05-21T09:58:00Z"/>
                <w:rFonts w:ascii="微软雅黑" w:eastAsia="微软雅黑" w:hAnsi="微软雅黑" w:cs="宋体"/>
                <w:color w:val="191B1F"/>
                <w:kern w:val="0"/>
                <w:szCs w:val="21"/>
                <w14:ligatures w14:val="none"/>
                <w:rPrChange w:id="4269" w:author="User" w:date="2024-05-21T10:09:00Z">
                  <w:rPr>
                    <w:ins w:id="4270" w:author="User" w:date="2024-05-21T09:58:00Z"/>
                    <w:rFonts w:ascii="微软雅黑" w:eastAsia="微软雅黑" w:hAnsi="微软雅黑" w:cs="宋体"/>
                    <w:color w:val="191B1F"/>
                    <w:kern w:val="0"/>
                    <w:szCs w:val="21"/>
                    <w:highlight w:val="yellow"/>
                    <w14:ligatures w14:val="none"/>
                  </w:rPr>
                </w:rPrChange>
              </w:rPr>
            </w:pPr>
            <w:ins w:id="4271" w:author="User" w:date="2024-05-21T09:58:00Z">
              <w:r w:rsidRPr="00205F97">
                <w:rPr>
                  <w:rFonts w:ascii="微软雅黑" w:eastAsia="微软雅黑" w:hAnsi="微软雅黑" w:cs="宋体" w:hint="eastAsia"/>
                  <w:color w:val="191B1F"/>
                  <w:kern w:val="0"/>
                  <w:szCs w:val="21"/>
                  <w14:ligatures w14:val="none"/>
                  <w:rPrChange w:id="4272" w:author="User" w:date="2024-05-21T10:09:00Z">
                    <w:rPr>
                      <w:rFonts w:ascii="微软雅黑" w:eastAsia="微软雅黑" w:hAnsi="微软雅黑" w:cs="宋体" w:hint="eastAsia"/>
                      <w:color w:val="191B1F"/>
                      <w:kern w:val="0"/>
                      <w:szCs w:val="21"/>
                      <w:highlight w:val="yellow"/>
                      <w14:ligatures w14:val="none"/>
                    </w:rPr>
                  </w:rPrChange>
                </w:rPr>
                <w:t>数据来源</w:t>
              </w:r>
            </w:ins>
          </w:p>
        </w:tc>
        <w:tc>
          <w:tcPr>
            <w:tcW w:w="3141" w:type="dxa"/>
          </w:tcPr>
          <w:p w14:paraId="77F506A9" w14:textId="77777777" w:rsidR="008B7E36" w:rsidRPr="00205F97" w:rsidRDefault="008B7E36" w:rsidP="00F5207C">
            <w:pPr>
              <w:widowControl/>
              <w:tabs>
                <w:tab w:val="left" w:pos="720"/>
              </w:tabs>
              <w:spacing w:before="100" w:beforeAutospacing="1" w:after="100" w:afterAutospacing="1" w:line="240" w:lineRule="atLeast"/>
              <w:jc w:val="left"/>
              <w:rPr>
                <w:ins w:id="4273" w:author="User" w:date="2024-05-21T09:58:00Z"/>
                <w:rFonts w:ascii="微软雅黑" w:eastAsia="微软雅黑" w:hAnsi="微软雅黑" w:cs="宋体"/>
                <w:color w:val="191B1F"/>
                <w:kern w:val="0"/>
                <w:szCs w:val="21"/>
                <w14:ligatures w14:val="none"/>
                <w:rPrChange w:id="4274" w:author="User" w:date="2024-05-21T10:09:00Z">
                  <w:rPr>
                    <w:ins w:id="4275" w:author="User" w:date="2024-05-21T09:58:00Z"/>
                    <w:rFonts w:ascii="微软雅黑" w:eastAsia="微软雅黑" w:hAnsi="微软雅黑" w:cs="宋体"/>
                    <w:color w:val="191B1F"/>
                    <w:kern w:val="0"/>
                    <w:szCs w:val="21"/>
                    <w:highlight w:val="yellow"/>
                    <w14:ligatures w14:val="none"/>
                  </w:rPr>
                </w:rPrChange>
              </w:rPr>
            </w:pPr>
            <w:ins w:id="4276" w:author="User" w:date="2024-05-21T09:58:00Z">
              <w:r w:rsidRPr="00205F97">
                <w:rPr>
                  <w:rFonts w:ascii="微软雅黑" w:eastAsia="微软雅黑" w:hAnsi="微软雅黑" w:cs="宋体" w:hint="eastAsia"/>
                  <w:color w:val="191B1F"/>
                  <w:kern w:val="0"/>
                  <w:szCs w:val="21"/>
                  <w14:ligatures w14:val="none"/>
                  <w:rPrChange w:id="4277" w:author="User" w:date="2024-05-21T10:09:00Z">
                    <w:rPr>
                      <w:rFonts w:ascii="微软雅黑" w:eastAsia="微软雅黑" w:hAnsi="微软雅黑" w:cs="宋体" w:hint="eastAsia"/>
                      <w:color w:val="191B1F"/>
                      <w:kern w:val="0"/>
                      <w:szCs w:val="21"/>
                      <w:highlight w:val="yellow"/>
                      <w14:ligatures w14:val="none"/>
                    </w:rPr>
                  </w:rPrChange>
                </w:rPr>
                <w:t>属性介绍</w:t>
              </w:r>
            </w:ins>
          </w:p>
        </w:tc>
      </w:tr>
      <w:tr w:rsidR="008B7E36" w:rsidRPr="00205F97" w14:paraId="5FE408D1" w14:textId="77777777" w:rsidTr="00F5207C">
        <w:trPr>
          <w:ins w:id="4278" w:author="User" w:date="2024-05-21T09:58:00Z"/>
        </w:trPr>
        <w:tc>
          <w:tcPr>
            <w:tcW w:w="1923" w:type="dxa"/>
          </w:tcPr>
          <w:p w14:paraId="36B8E1C3" w14:textId="77777777" w:rsidR="008B7E36" w:rsidRPr="00205F97" w:rsidRDefault="008B7E36" w:rsidP="00F5207C">
            <w:pPr>
              <w:widowControl/>
              <w:tabs>
                <w:tab w:val="left" w:pos="720"/>
              </w:tabs>
              <w:spacing w:before="100" w:beforeAutospacing="1" w:after="100" w:afterAutospacing="1" w:line="240" w:lineRule="atLeast"/>
              <w:jc w:val="left"/>
              <w:rPr>
                <w:ins w:id="4279" w:author="User" w:date="2024-05-21T09:58:00Z"/>
                <w:rFonts w:ascii="微软雅黑" w:eastAsia="微软雅黑" w:hAnsi="微软雅黑" w:cs="宋体"/>
                <w:color w:val="191B1F"/>
                <w:kern w:val="0"/>
                <w:szCs w:val="21"/>
                <w14:ligatures w14:val="none"/>
                <w:rPrChange w:id="4280" w:author="User" w:date="2024-05-21T10:09:00Z">
                  <w:rPr>
                    <w:ins w:id="4281" w:author="User" w:date="2024-05-21T09:58:00Z"/>
                    <w:rFonts w:ascii="微软雅黑" w:eastAsia="微软雅黑" w:hAnsi="微软雅黑" w:cs="宋体"/>
                    <w:color w:val="191B1F"/>
                    <w:kern w:val="0"/>
                    <w:szCs w:val="21"/>
                    <w:highlight w:val="yellow"/>
                    <w14:ligatures w14:val="none"/>
                  </w:rPr>
                </w:rPrChange>
              </w:rPr>
            </w:pPr>
            <w:proofErr w:type="spellStart"/>
            <w:ins w:id="4282" w:author="User" w:date="2024-05-21T09:58:00Z">
              <w:r w:rsidRPr="00205F97">
                <w:rPr>
                  <w:rFonts w:ascii="微软雅黑" w:eastAsia="微软雅黑" w:hAnsi="微软雅黑" w:cs="宋体"/>
                  <w:color w:val="191B1F"/>
                  <w:kern w:val="0"/>
                  <w:szCs w:val="21"/>
                  <w14:ligatures w14:val="none"/>
                  <w:rPrChange w:id="4283" w:author="User" w:date="2024-05-21T10:09:00Z">
                    <w:rPr>
                      <w:rFonts w:ascii="微软雅黑" w:eastAsia="微软雅黑" w:hAnsi="微软雅黑" w:cs="宋体"/>
                      <w:color w:val="191B1F"/>
                      <w:kern w:val="0"/>
                      <w:szCs w:val="21"/>
                      <w:highlight w:val="yellow"/>
                      <w14:ligatures w14:val="none"/>
                    </w:rPr>
                  </w:rPrChange>
                </w:rPr>
                <w:t>Cno</w:t>
              </w:r>
              <w:proofErr w:type="spellEnd"/>
            </w:ins>
          </w:p>
        </w:tc>
        <w:tc>
          <w:tcPr>
            <w:tcW w:w="1858" w:type="dxa"/>
          </w:tcPr>
          <w:p w14:paraId="6DB9C377" w14:textId="77777777" w:rsidR="008B7E36" w:rsidRPr="00205F97" w:rsidRDefault="008B7E36" w:rsidP="00F5207C">
            <w:pPr>
              <w:widowControl/>
              <w:tabs>
                <w:tab w:val="left" w:pos="720"/>
              </w:tabs>
              <w:spacing w:before="100" w:beforeAutospacing="1" w:after="100" w:afterAutospacing="1" w:line="240" w:lineRule="atLeast"/>
              <w:jc w:val="left"/>
              <w:rPr>
                <w:ins w:id="4284" w:author="User" w:date="2024-05-21T09:58:00Z"/>
                <w:rFonts w:ascii="微软雅黑" w:eastAsia="微软雅黑" w:hAnsi="微软雅黑" w:cs="宋体"/>
                <w:color w:val="191B1F"/>
                <w:kern w:val="0"/>
                <w:szCs w:val="21"/>
                <w14:ligatures w14:val="none"/>
                <w:rPrChange w:id="4285" w:author="User" w:date="2024-05-21T10:09:00Z">
                  <w:rPr>
                    <w:ins w:id="4286" w:author="User" w:date="2024-05-21T09:58:00Z"/>
                    <w:rFonts w:ascii="微软雅黑" w:eastAsia="微软雅黑" w:hAnsi="微软雅黑" w:cs="宋体"/>
                    <w:color w:val="191B1F"/>
                    <w:kern w:val="0"/>
                    <w:szCs w:val="21"/>
                    <w:highlight w:val="yellow"/>
                    <w14:ligatures w14:val="none"/>
                  </w:rPr>
                </w:rPrChange>
              </w:rPr>
            </w:pPr>
            <w:proofErr w:type="gramStart"/>
            <w:ins w:id="4287" w:author="User" w:date="2024-05-21T09:58:00Z">
              <w:r w:rsidRPr="00205F97">
                <w:rPr>
                  <w:rFonts w:ascii="微软雅黑" w:eastAsia="微软雅黑" w:hAnsi="微软雅黑" w:cs="宋体"/>
                  <w:color w:val="191B1F"/>
                  <w:kern w:val="0"/>
                  <w:szCs w:val="21"/>
                  <w14:ligatures w14:val="none"/>
                  <w:rPrChange w:id="4288" w:author="User" w:date="2024-05-21T10:09:00Z">
                    <w:rPr>
                      <w:rFonts w:ascii="微软雅黑" w:eastAsia="微软雅黑" w:hAnsi="微软雅黑" w:cs="宋体"/>
                      <w:color w:val="191B1F"/>
                      <w:kern w:val="0"/>
                      <w:szCs w:val="21"/>
                      <w:highlight w:val="yellow"/>
                      <w14:ligatures w14:val="none"/>
                    </w:rPr>
                  </w:rPrChange>
                </w:rPr>
                <w:t>Varchar(</w:t>
              </w:r>
              <w:proofErr w:type="gramEnd"/>
              <w:r w:rsidRPr="00205F97">
                <w:rPr>
                  <w:rFonts w:ascii="微软雅黑" w:eastAsia="微软雅黑" w:hAnsi="微软雅黑" w:cs="宋体"/>
                  <w:color w:val="191B1F"/>
                  <w:kern w:val="0"/>
                  <w:szCs w:val="21"/>
                  <w14:ligatures w14:val="none"/>
                  <w:rPrChange w:id="4289" w:author="User" w:date="2024-05-21T10:09:00Z">
                    <w:rPr>
                      <w:rFonts w:ascii="微软雅黑" w:eastAsia="微软雅黑" w:hAnsi="微软雅黑" w:cs="宋体"/>
                      <w:color w:val="191B1F"/>
                      <w:kern w:val="0"/>
                      <w:szCs w:val="21"/>
                      <w:highlight w:val="yellow"/>
                      <w14:ligatures w14:val="none"/>
                    </w:rPr>
                  </w:rPrChange>
                </w:rPr>
                <w:t>25)</w:t>
              </w:r>
            </w:ins>
          </w:p>
        </w:tc>
        <w:tc>
          <w:tcPr>
            <w:tcW w:w="1851" w:type="dxa"/>
          </w:tcPr>
          <w:p w14:paraId="0A8C8CF7" w14:textId="77777777" w:rsidR="008B7E36" w:rsidRPr="00205F97" w:rsidRDefault="008B7E36" w:rsidP="00F5207C">
            <w:pPr>
              <w:widowControl/>
              <w:tabs>
                <w:tab w:val="left" w:pos="720"/>
              </w:tabs>
              <w:spacing w:before="100" w:beforeAutospacing="1" w:after="100" w:afterAutospacing="1" w:line="240" w:lineRule="atLeast"/>
              <w:jc w:val="left"/>
              <w:rPr>
                <w:ins w:id="4290" w:author="User" w:date="2024-05-21T09:58:00Z"/>
                <w:rFonts w:ascii="微软雅黑" w:eastAsia="微软雅黑" w:hAnsi="微软雅黑" w:cs="宋体"/>
                <w:color w:val="191B1F"/>
                <w:kern w:val="0"/>
                <w:szCs w:val="21"/>
                <w14:ligatures w14:val="none"/>
                <w:rPrChange w:id="4291" w:author="User" w:date="2024-05-21T10:09:00Z">
                  <w:rPr>
                    <w:ins w:id="4292" w:author="User" w:date="2024-05-21T09:58:00Z"/>
                    <w:rFonts w:ascii="微软雅黑" w:eastAsia="微软雅黑" w:hAnsi="微软雅黑" w:cs="宋体"/>
                    <w:color w:val="191B1F"/>
                    <w:kern w:val="0"/>
                    <w:szCs w:val="21"/>
                    <w:highlight w:val="yellow"/>
                    <w14:ligatures w14:val="none"/>
                  </w:rPr>
                </w:rPrChange>
              </w:rPr>
            </w:pPr>
            <w:ins w:id="4293" w:author="User" w:date="2024-05-21T09:58:00Z">
              <w:r w:rsidRPr="00205F97">
                <w:rPr>
                  <w:rFonts w:ascii="微软雅黑" w:eastAsia="微软雅黑" w:hAnsi="微软雅黑" w:cs="宋体" w:hint="eastAsia"/>
                  <w:color w:val="191B1F"/>
                  <w:kern w:val="0"/>
                  <w:szCs w:val="21"/>
                  <w14:ligatures w14:val="none"/>
                  <w:rPrChange w:id="4294"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4D08A663" w14:textId="77777777" w:rsidR="008B7E36" w:rsidRPr="00205F97" w:rsidRDefault="008B7E36" w:rsidP="00F5207C">
            <w:pPr>
              <w:widowControl/>
              <w:tabs>
                <w:tab w:val="left" w:pos="720"/>
              </w:tabs>
              <w:spacing w:before="100" w:beforeAutospacing="1" w:after="100" w:afterAutospacing="1" w:line="240" w:lineRule="atLeast"/>
              <w:jc w:val="left"/>
              <w:rPr>
                <w:ins w:id="4295" w:author="User" w:date="2024-05-21T09:58:00Z"/>
                <w:rFonts w:ascii="微软雅黑" w:eastAsia="微软雅黑" w:hAnsi="微软雅黑" w:cs="宋体"/>
                <w:color w:val="191B1F"/>
                <w:kern w:val="0"/>
                <w:szCs w:val="21"/>
                <w14:ligatures w14:val="none"/>
                <w:rPrChange w:id="4296" w:author="User" w:date="2024-05-21T10:09:00Z">
                  <w:rPr>
                    <w:ins w:id="4297" w:author="User" w:date="2024-05-21T09:58:00Z"/>
                    <w:rFonts w:ascii="微软雅黑" w:eastAsia="微软雅黑" w:hAnsi="微软雅黑" w:cs="宋体"/>
                    <w:color w:val="191B1F"/>
                    <w:kern w:val="0"/>
                    <w:szCs w:val="21"/>
                    <w:highlight w:val="yellow"/>
                    <w14:ligatures w14:val="none"/>
                  </w:rPr>
                </w:rPrChange>
              </w:rPr>
            </w:pPr>
            <w:ins w:id="4298" w:author="User" w:date="2024-05-21T09:58:00Z">
              <w:r w:rsidRPr="00205F97">
                <w:rPr>
                  <w:rFonts w:ascii="微软雅黑" w:eastAsia="微软雅黑" w:hAnsi="微软雅黑" w:cs="宋体" w:hint="eastAsia"/>
                  <w:color w:val="191B1F"/>
                  <w:kern w:val="0"/>
                  <w:szCs w:val="21"/>
                  <w14:ligatures w14:val="none"/>
                  <w:rPrChange w:id="4299" w:author="User" w:date="2024-05-21T10:09:00Z">
                    <w:rPr>
                      <w:rFonts w:ascii="微软雅黑" w:eastAsia="微软雅黑" w:hAnsi="微软雅黑" w:cs="宋体" w:hint="eastAsia"/>
                      <w:color w:val="191B1F"/>
                      <w:kern w:val="0"/>
                      <w:szCs w:val="21"/>
                      <w:highlight w:val="yellow"/>
                      <w14:ligatures w14:val="none"/>
                    </w:rPr>
                  </w:rPrChange>
                </w:rPr>
                <w:t>任务单编号</w:t>
              </w:r>
            </w:ins>
          </w:p>
        </w:tc>
      </w:tr>
      <w:tr w:rsidR="008B7E36" w:rsidRPr="00205F97" w14:paraId="748D9FF6" w14:textId="77777777" w:rsidTr="00F5207C">
        <w:trPr>
          <w:ins w:id="4300" w:author="User" w:date="2024-05-21T09:58:00Z"/>
        </w:trPr>
        <w:tc>
          <w:tcPr>
            <w:tcW w:w="1923" w:type="dxa"/>
          </w:tcPr>
          <w:p w14:paraId="4A33267F" w14:textId="43DA2C8C" w:rsidR="008B7E36" w:rsidRPr="00205F97" w:rsidRDefault="008B7E36" w:rsidP="00F5207C">
            <w:pPr>
              <w:widowControl/>
              <w:tabs>
                <w:tab w:val="left" w:pos="720"/>
              </w:tabs>
              <w:spacing w:before="100" w:beforeAutospacing="1" w:after="100" w:afterAutospacing="1" w:line="240" w:lineRule="atLeast"/>
              <w:jc w:val="left"/>
              <w:rPr>
                <w:ins w:id="4301" w:author="User" w:date="2024-05-21T09:58:00Z"/>
                <w:rFonts w:ascii="微软雅黑" w:eastAsia="微软雅黑" w:hAnsi="微软雅黑" w:cs="宋体"/>
                <w:color w:val="191B1F"/>
                <w:kern w:val="0"/>
                <w:szCs w:val="21"/>
                <w14:ligatures w14:val="none"/>
                <w:rPrChange w:id="4302" w:author="User" w:date="2024-05-21T10:09:00Z">
                  <w:rPr>
                    <w:ins w:id="4303" w:author="User" w:date="2024-05-21T09:58:00Z"/>
                    <w:rFonts w:ascii="微软雅黑" w:eastAsia="微软雅黑" w:hAnsi="微软雅黑" w:cs="宋体"/>
                    <w:color w:val="191B1F"/>
                    <w:kern w:val="0"/>
                    <w:szCs w:val="21"/>
                    <w:highlight w:val="yellow"/>
                    <w14:ligatures w14:val="none"/>
                  </w:rPr>
                </w:rPrChange>
              </w:rPr>
            </w:pPr>
            <w:proofErr w:type="spellStart"/>
            <w:ins w:id="4304" w:author="User" w:date="2024-05-21T10:01:00Z">
              <w:r w:rsidRPr="00205F97">
                <w:rPr>
                  <w:rFonts w:ascii="微软雅黑" w:eastAsia="微软雅黑" w:hAnsi="微软雅黑" w:cs="宋体"/>
                  <w:color w:val="191B1F"/>
                  <w:kern w:val="0"/>
                  <w:szCs w:val="21"/>
                  <w14:ligatures w14:val="none"/>
                  <w:rPrChange w:id="4305" w:author="User" w:date="2024-05-21T10:09:00Z">
                    <w:rPr>
                      <w:rFonts w:ascii="微软雅黑" w:eastAsia="微软雅黑" w:hAnsi="微软雅黑" w:cs="宋体"/>
                      <w:color w:val="191B1F"/>
                      <w:kern w:val="0"/>
                      <w:szCs w:val="21"/>
                      <w:highlight w:val="yellow"/>
                      <w14:ligatures w14:val="none"/>
                    </w:rPr>
                  </w:rPrChange>
                </w:rPr>
                <w:t>qyrq</w:t>
              </w:r>
            </w:ins>
            <w:proofErr w:type="spellEnd"/>
          </w:p>
        </w:tc>
        <w:tc>
          <w:tcPr>
            <w:tcW w:w="1858" w:type="dxa"/>
          </w:tcPr>
          <w:p w14:paraId="2758B78C" w14:textId="6B557081" w:rsidR="008B7E36" w:rsidRPr="00205F97" w:rsidRDefault="008B7E36" w:rsidP="00F5207C">
            <w:pPr>
              <w:widowControl/>
              <w:tabs>
                <w:tab w:val="left" w:pos="720"/>
              </w:tabs>
              <w:spacing w:before="100" w:beforeAutospacing="1" w:after="100" w:afterAutospacing="1" w:line="240" w:lineRule="atLeast"/>
              <w:jc w:val="left"/>
              <w:rPr>
                <w:ins w:id="4306" w:author="User" w:date="2024-05-21T09:58:00Z"/>
                <w:rFonts w:ascii="微软雅黑" w:eastAsia="微软雅黑" w:hAnsi="微软雅黑" w:cs="宋体"/>
                <w:color w:val="191B1F"/>
                <w:kern w:val="0"/>
                <w:szCs w:val="21"/>
                <w14:ligatures w14:val="none"/>
                <w:rPrChange w:id="4307" w:author="User" w:date="2024-05-21T10:09:00Z">
                  <w:rPr>
                    <w:ins w:id="4308" w:author="User" w:date="2024-05-21T09:58:00Z"/>
                    <w:rFonts w:ascii="微软雅黑" w:eastAsia="微软雅黑" w:hAnsi="微软雅黑" w:cs="宋体"/>
                    <w:color w:val="191B1F"/>
                    <w:kern w:val="0"/>
                    <w:szCs w:val="21"/>
                    <w:highlight w:val="yellow"/>
                    <w14:ligatures w14:val="none"/>
                  </w:rPr>
                </w:rPrChange>
              </w:rPr>
            </w:pPr>
            <w:ins w:id="4309" w:author="User" w:date="2024-05-21T10:02:00Z">
              <w:r w:rsidRPr="00205F97">
                <w:rPr>
                  <w:rFonts w:ascii="微软雅黑" w:eastAsia="微软雅黑" w:hAnsi="微软雅黑" w:cs="宋体"/>
                  <w:color w:val="191B1F"/>
                  <w:kern w:val="0"/>
                  <w:szCs w:val="21"/>
                  <w14:ligatures w14:val="none"/>
                  <w:rPrChange w:id="4310" w:author="User" w:date="2024-05-21T10:09:00Z">
                    <w:rPr>
                      <w:rFonts w:ascii="微软雅黑" w:eastAsia="微软雅黑" w:hAnsi="微软雅黑" w:cs="宋体"/>
                      <w:color w:val="191B1F"/>
                      <w:kern w:val="0"/>
                      <w:szCs w:val="21"/>
                      <w:highlight w:val="yellow"/>
                      <w14:ligatures w14:val="none"/>
                    </w:rPr>
                  </w:rPrChange>
                </w:rPr>
                <w:t>date</w:t>
              </w:r>
            </w:ins>
          </w:p>
        </w:tc>
        <w:tc>
          <w:tcPr>
            <w:tcW w:w="1851" w:type="dxa"/>
          </w:tcPr>
          <w:p w14:paraId="11862E6F" w14:textId="77777777" w:rsidR="008B7E36" w:rsidRPr="00205F97" w:rsidRDefault="008B7E36" w:rsidP="00F5207C">
            <w:pPr>
              <w:widowControl/>
              <w:tabs>
                <w:tab w:val="left" w:pos="720"/>
              </w:tabs>
              <w:spacing w:before="100" w:beforeAutospacing="1" w:after="100" w:afterAutospacing="1" w:line="240" w:lineRule="atLeast"/>
              <w:jc w:val="left"/>
              <w:rPr>
                <w:ins w:id="4311" w:author="User" w:date="2024-05-21T09:58:00Z"/>
                <w:rFonts w:ascii="微软雅黑" w:eastAsia="微软雅黑" w:hAnsi="微软雅黑" w:cs="宋体"/>
                <w:color w:val="191B1F"/>
                <w:kern w:val="0"/>
                <w:szCs w:val="21"/>
                <w14:ligatures w14:val="none"/>
                <w:rPrChange w:id="4312" w:author="User" w:date="2024-05-21T10:09:00Z">
                  <w:rPr>
                    <w:ins w:id="4313" w:author="User" w:date="2024-05-21T09:58:00Z"/>
                    <w:rFonts w:ascii="微软雅黑" w:eastAsia="微软雅黑" w:hAnsi="微软雅黑" w:cs="宋体"/>
                    <w:color w:val="191B1F"/>
                    <w:kern w:val="0"/>
                    <w:szCs w:val="21"/>
                    <w:highlight w:val="yellow"/>
                    <w14:ligatures w14:val="none"/>
                  </w:rPr>
                </w:rPrChange>
              </w:rPr>
            </w:pPr>
            <w:ins w:id="4314" w:author="User" w:date="2024-05-21T09:58:00Z">
              <w:r w:rsidRPr="00205F97">
                <w:rPr>
                  <w:rFonts w:ascii="微软雅黑" w:eastAsia="微软雅黑" w:hAnsi="微软雅黑" w:cs="宋体" w:hint="eastAsia"/>
                  <w:color w:val="191B1F"/>
                  <w:kern w:val="0"/>
                  <w:szCs w:val="21"/>
                  <w14:ligatures w14:val="none"/>
                  <w:rPrChange w:id="4315"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63B0111E" w14:textId="77777777" w:rsidR="008B7E36" w:rsidRPr="00205F97" w:rsidRDefault="008B7E36" w:rsidP="00F5207C">
            <w:pPr>
              <w:widowControl/>
              <w:tabs>
                <w:tab w:val="left" w:pos="720"/>
              </w:tabs>
              <w:spacing w:before="100" w:beforeAutospacing="1" w:after="100" w:afterAutospacing="1" w:line="240" w:lineRule="atLeast"/>
              <w:jc w:val="left"/>
              <w:rPr>
                <w:ins w:id="4316" w:author="User" w:date="2024-05-21T09:58:00Z"/>
                <w:rFonts w:ascii="微软雅黑" w:eastAsia="微软雅黑" w:hAnsi="微软雅黑" w:cs="宋体"/>
                <w:color w:val="191B1F"/>
                <w:kern w:val="0"/>
                <w:szCs w:val="21"/>
                <w14:ligatures w14:val="none"/>
                <w:rPrChange w:id="4317" w:author="User" w:date="2024-05-21T10:09:00Z">
                  <w:rPr>
                    <w:ins w:id="4318" w:author="User" w:date="2024-05-21T09:58:00Z"/>
                    <w:rFonts w:ascii="微软雅黑" w:eastAsia="微软雅黑" w:hAnsi="微软雅黑" w:cs="宋体"/>
                    <w:color w:val="191B1F"/>
                    <w:kern w:val="0"/>
                    <w:szCs w:val="21"/>
                    <w:highlight w:val="yellow"/>
                    <w14:ligatures w14:val="none"/>
                  </w:rPr>
                </w:rPrChange>
              </w:rPr>
            </w:pPr>
            <w:ins w:id="4319" w:author="User" w:date="2024-05-21T09:58:00Z">
              <w:r w:rsidRPr="00205F97">
                <w:rPr>
                  <w:rFonts w:ascii="微软雅黑" w:eastAsia="微软雅黑" w:hAnsi="微软雅黑" w:cs="宋体" w:hint="eastAsia"/>
                  <w:color w:val="191B1F"/>
                  <w:kern w:val="0"/>
                  <w:szCs w:val="21"/>
                  <w14:ligatures w14:val="none"/>
                  <w:rPrChange w:id="4320" w:author="User" w:date="2024-05-21T10:09:00Z">
                    <w:rPr>
                      <w:rFonts w:ascii="微软雅黑" w:eastAsia="微软雅黑" w:hAnsi="微软雅黑" w:cs="宋体" w:hint="eastAsia"/>
                      <w:color w:val="191B1F"/>
                      <w:kern w:val="0"/>
                      <w:szCs w:val="21"/>
                      <w:highlight w:val="yellow"/>
                      <w14:ligatures w14:val="none"/>
                    </w:rPr>
                  </w:rPrChange>
                </w:rPr>
                <w:t>样品编号</w:t>
              </w:r>
            </w:ins>
          </w:p>
        </w:tc>
      </w:tr>
      <w:tr w:rsidR="008B7E36" w:rsidRPr="00205F97" w14:paraId="00237420" w14:textId="77777777" w:rsidTr="00F5207C">
        <w:trPr>
          <w:ins w:id="4321" w:author="User" w:date="2024-05-21T09:58:00Z"/>
        </w:trPr>
        <w:tc>
          <w:tcPr>
            <w:tcW w:w="1923" w:type="dxa"/>
          </w:tcPr>
          <w:p w14:paraId="783E8811" w14:textId="64E17C85" w:rsidR="008B7E36" w:rsidRPr="00205F97" w:rsidRDefault="008B7E36" w:rsidP="00F5207C">
            <w:pPr>
              <w:widowControl/>
              <w:tabs>
                <w:tab w:val="left" w:pos="720"/>
              </w:tabs>
              <w:spacing w:before="100" w:beforeAutospacing="1" w:after="100" w:afterAutospacing="1" w:line="240" w:lineRule="atLeast"/>
              <w:jc w:val="left"/>
              <w:rPr>
                <w:ins w:id="4322" w:author="User" w:date="2024-05-21T09:58:00Z"/>
                <w:rFonts w:ascii="微软雅黑" w:eastAsia="微软雅黑" w:hAnsi="微软雅黑" w:cs="宋体"/>
                <w:color w:val="191B1F"/>
                <w:kern w:val="0"/>
                <w:szCs w:val="21"/>
                <w14:ligatures w14:val="none"/>
                <w:rPrChange w:id="4323" w:author="User" w:date="2024-05-21T10:09:00Z">
                  <w:rPr>
                    <w:ins w:id="4324" w:author="User" w:date="2024-05-21T09:58:00Z"/>
                    <w:rFonts w:ascii="微软雅黑" w:eastAsia="微软雅黑" w:hAnsi="微软雅黑" w:cs="宋体"/>
                    <w:color w:val="191B1F"/>
                    <w:kern w:val="0"/>
                    <w:szCs w:val="21"/>
                    <w:highlight w:val="yellow"/>
                    <w14:ligatures w14:val="none"/>
                  </w:rPr>
                </w:rPrChange>
              </w:rPr>
            </w:pPr>
            <w:proofErr w:type="spellStart"/>
            <w:ins w:id="4325" w:author="User" w:date="2024-05-21T10:01:00Z">
              <w:r w:rsidRPr="00205F97">
                <w:rPr>
                  <w:rFonts w:ascii="微软雅黑" w:eastAsia="微软雅黑" w:hAnsi="微软雅黑" w:cs="宋体"/>
                  <w:color w:val="191B1F"/>
                  <w:kern w:val="0"/>
                  <w:szCs w:val="21"/>
                  <w14:ligatures w14:val="none"/>
                  <w:rPrChange w:id="4326" w:author="User" w:date="2024-05-21T10:09:00Z">
                    <w:rPr>
                      <w:rFonts w:ascii="微软雅黑" w:eastAsia="微软雅黑" w:hAnsi="微软雅黑" w:cs="宋体"/>
                      <w:color w:val="191B1F"/>
                      <w:kern w:val="0"/>
                      <w:szCs w:val="21"/>
                      <w:highlight w:val="yellow"/>
                      <w14:ligatures w14:val="none"/>
                    </w:rPr>
                  </w:rPrChange>
                </w:rPr>
                <w:t>syrq</w:t>
              </w:r>
            </w:ins>
            <w:proofErr w:type="spellEnd"/>
          </w:p>
        </w:tc>
        <w:tc>
          <w:tcPr>
            <w:tcW w:w="1858" w:type="dxa"/>
          </w:tcPr>
          <w:p w14:paraId="11F6DD01" w14:textId="22267A27" w:rsidR="008B7E36" w:rsidRPr="00205F97" w:rsidRDefault="008B7E36" w:rsidP="00F5207C">
            <w:pPr>
              <w:widowControl/>
              <w:tabs>
                <w:tab w:val="left" w:pos="720"/>
              </w:tabs>
              <w:spacing w:before="100" w:beforeAutospacing="1" w:after="100" w:afterAutospacing="1" w:line="240" w:lineRule="atLeast"/>
              <w:jc w:val="left"/>
              <w:rPr>
                <w:ins w:id="4327" w:author="User" w:date="2024-05-21T09:58:00Z"/>
                <w:rFonts w:ascii="微软雅黑" w:eastAsia="微软雅黑" w:hAnsi="微软雅黑" w:cs="宋体"/>
                <w:color w:val="191B1F"/>
                <w:kern w:val="0"/>
                <w:szCs w:val="21"/>
                <w14:ligatures w14:val="none"/>
                <w:rPrChange w:id="4328" w:author="User" w:date="2024-05-21T10:09:00Z">
                  <w:rPr>
                    <w:ins w:id="4329" w:author="User" w:date="2024-05-21T09:58:00Z"/>
                    <w:rFonts w:ascii="微软雅黑" w:eastAsia="微软雅黑" w:hAnsi="微软雅黑" w:cs="宋体"/>
                    <w:color w:val="191B1F"/>
                    <w:kern w:val="0"/>
                    <w:szCs w:val="21"/>
                    <w:highlight w:val="yellow"/>
                    <w14:ligatures w14:val="none"/>
                  </w:rPr>
                </w:rPrChange>
              </w:rPr>
            </w:pPr>
            <w:ins w:id="4330" w:author="User" w:date="2024-05-21T10:02:00Z">
              <w:r w:rsidRPr="00205F97">
                <w:rPr>
                  <w:rFonts w:ascii="微软雅黑" w:eastAsia="微软雅黑" w:hAnsi="微软雅黑" w:cs="宋体"/>
                  <w:color w:val="191B1F"/>
                  <w:kern w:val="0"/>
                  <w:szCs w:val="21"/>
                  <w14:ligatures w14:val="none"/>
                  <w:rPrChange w:id="4331" w:author="User" w:date="2024-05-21T10:09:00Z">
                    <w:rPr>
                      <w:rFonts w:ascii="微软雅黑" w:eastAsia="微软雅黑" w:hAnsi="微软雅黑" w:cs="宋体"/>
                      <w:color w:val="191B1F"/>
                      <w:kern w:val="0"/>
                      <w:szCs w:val="21"/>
                      <w:highlight w:val="yellow"/>
                      <w14:ligatures w14:val="none"/>
                    </w:rPr>
                  </w:rPrChange>
                </w:rPr>
                <w:t>date</w:t>
              </w:r>
            </w:ins>
          </w:p>
        </w:tc>
        <w:tc>
          <w:tcPr>
            <w:tcW w:w="1851" w:type="dxa"/>
          </w:tcPr>
          <w:p w14:paraId="46892756" w14:textId="77777777" w:rsidR="008B7E36" w:rsidRPr="00205F97" w:rsidRDefault="008B7E36" w:rsidP="00F5207C">
            <w:pPr>
              <w:widowControl/>
              <w:tabs>
                <w:tab w:val="left" w:pos="720"/>
              </w:tabs>
              <w:spacing w:before="100" w:beforeAutospacing="1" w:after="100" w:afterAutospacing="1" w:line="240" w:lineRule="atLeast"/>
              <w:jc w:val="left"/>
              <w:rPr>
                <w:ins w:id="4332" w:author="User" w:date="2024-05-21T09:58:00Z"/>
                <w:rFonts w:ascii="微软雅黑" w:eastAsia="微软雅黑" w:hAnsi="微软雅黑" w:cs="宋体"/>
                <w:color w:val="191B1F"/>
                <w:kern w:val="0"/>
                <w:szCs w:val="21"/>
                <w14:ligatures w14:val="none"/>
                <w:rPrChange w:id="4333" w:author="User" w:date="2024-05-21T10:09:00Z">
                  <w:rPr>
                    <w:ins w:id="4334" w:author="User" w:date="2024-05-21T09:58:00Z"/>
                    <w:rFonts w:ascii="微软雅黑" w:eastAsia="微软雅黑" w:hAnsi="微软雅黑" w:cs="宋体"/>
                    <w:color w:val="191B1F"/>
                    <w:kern w:val="0"/>
                    <w:szCs w:val="21"/>
                    <w:highlight w:val="yellow"/>
                    <w14:ligatures w14:val="none"/>
                  </w:rPr>
                </w:rPrChange>
              </w:rPr>
            </w:pPr>
            <w:ins w:id="4335" w:author="User" w:date="2024-05-21T09:58:00Z">
              <w:r w:rsidRPr="00205F97">
                <w:rPr>
                  <w:rFonts w:ascii="微软雅黑" w:eastAsia="微软雅黑" w:hAnsi="微软雅黑" w:cs="宋体" w:hint="eastAsia"/>
                  <w:color w:val="191B1F"/>
                  <w:kern w:val="0"/>
                  <w:szCs w:val="21"/>
                  <w14:ligatures w14:val="none"/>
                  <w:rPrChange w:id="4336"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16B6DC05" w14:textId="77777777" w:rsidR="008B7E36" w:rsidRPr="00205F97" w:rsidRDefault="008B7E36" w:rsidP="00F5207C">
            <w:pPr>
              <w:widowControl/>
              <w:tabs>
                <w:tab w:val="left" w:pos="720"/>
              </w:tabs>
              <w:spacing w:before="100" w:beforeAutospacing="1" w:after="100" w:afterAutospacing="1" w:line="240" w:lineRule="atLeast"/>
              <w:jc w:val="left"/>
              <w:rPr>
                <w:ins w:id="4337" w:author="User" w:date="2024-05-21T09:58:00Z"/>
                <w:rFonts w:ascii="微软雅黑" w:eastAsia="微软雅黑" w:hAnsi="微软雅黑" w:cs="宋体"/>
                <w:color w:val="191B1F"/>
                <w:kern w:val="0"/>
                <w:szCs w:val="21"/>
                <w14:ligatures w14:val="none"/>
                <w:rPrChange w:id="4338" w:author="User" w:date="2024-05-21T10:09:00Z">
                  <w:rPr>
                    <w:ins w:id="4339" w:author="User" w:date="2024-05-21T09:58:00Z"/>
                    <w:rFonts w:ascii="微软雅黑" w:eastAsia="微软雅黑" w:hAnsi="微软雅黑" w:cs="宋体"/>
                    <w:color w:val="191B1F"/>
                    <w:kern w:val="0"/>
                    <w:szCs w:val="21"/>
                    <w:highlight w:val="yellow"/>
                    <w14:ligatures w14:val="none"/>
                  </w:rPr>
                </w:rPrChange>
              </w:rPr>
            </w:pPr>
            <w:ins w:id="4340" w:author="User" w:date="2024-05-21T09:58:00Z">
              <w:r w:rsidRPr="00205F97">
                <w:rPr>
                  <w:rFonts w:ascii="微软雅黑" w:eastAsia="微软雅黑" w:hAnsi="微软雅黑" w:cs="宋体" w:hint="eastAsia"/>
                  <w:color w:val="191B1F"/>
                  <w:kern w:val="0"/>
                  <w:szCs w:val="21"/>
                  <w14:ligatures w14:val="none"/>
                  <w:rPrChange w:id="4341" w:author="User" w:date="2024-05-21T10:09:00Z">
                    <w:rPr>
                      <w:rFonts w:ascii="微软雅黑" w:eastAsia="微软雅黑" w:hAnsi="微软雅黑" w:cs="宋体" w:hint="eastAsia"/>
                      <w:color w:val="191B1F"/>
                      <w:kern w:val="0"/>
                      <w:szCs w:val="21"/>
                      <w:highlight w:val="yellow"/>
                      <w14:ligatures w14:val="none"/>
                    </w:rPr>
                  </w:rPrChange>
                </w:rPr>
                <w:t>委托日期</w:t>
              </w:r>
            </w:ins>
          </w:p>
        </w:tc>
      </w:tr>
      <w:tr w:rsidR="008B7E36" w:rsidRPr="00205F97" w14:paraId="0A32BE55" w14:textId="77777777" w:rsidTr="00F5207C">
        <w:trPr>
          <w:ins w:id="4342" w:author="User" w:date="2024-05-21T09:58:00Z"/>
        </w:trPr>
        <w:tc>
          <w:tcPr>
            <w:tcW w:w="1923" w:type="dxa"/>
          </w:tcPr>
          <w:p w14:paraId="6B2AADF7" w14:textId="1C0600D5" w:rsidR="008B7E36" w:rsidRPr="00205F97" w:rsidRDefault="008B7E36" w:rsidP="008B7E36">
            <w:pPr>
              <w:widowControl/>
              <w:tabs>
                <w:tab w:val="left" w:pos="720"/>
              </w:tabs>
              <w:spacing w:before="100" w:beforeAutospacing="1" w:after="100" w:afterAutospacing="1" w:line="240" w:lineRule="atLeast"/>
              <w:jc w:val="left"/>
              <w:rPr>
                <w:ins w:id="4343" w:author="User" w:date="2024-05-21T09:58:00Z"/>
                <w:rFonts w:ascii="微软雅黑" w:eastAsia="微软雅黑" w:hAnsi="微软雅黑" w:cs="宋体"/>
                <w:color w:val="191B1F"/>
                <w:kern w:val="0"/>
                <w:szCs w:val="21"/>
                <w14:ligatures w14:val="none"/>
                <w:rPrChange w:id="4344" w:author="User" w:date="2024-05-21T10:09:00Z">
                  <w:rPr>
                    <w:ins w:id="4345" w:author="User" w:date="2024-05-21T09:58:00Z"/>
                    <w:rFonts w:ascii="微软雅黑" w:eastAsia="微软雅黑" w:hAnsi="微软雅黑" w:cs="宋体"/>
                    <w:color w:val="191B1F"/>
                    <w:kern w:val="0"/>
                    <w:szCs w:val="21"/>
                    <w:highlight w:val="yellow"/>
                    <w14:ligatures w14:val="none"/>
                  </w:rPr>
                </w:rPrChange>
              </w:rPr>
            </w:pPr>
            <w:proofErr w:type="spellStart"/>
            <w:ins w:id="4346" w:author="User" w:date="2024-05-21T10:01:00Z">
              <w:r w:rsidRPr="00205F97">
                <w:rPr>
                  <w:rFonts w:ascii="微软雅黑" w:eastAsia="微软雅黑" w:hAnsi="微软雅黑" w:cs="宋体" w:hint="eastAsia"/>
                  <w:color w:val="191B1F"/>
                  <w:kern w:val="0"/>
                  <w:szCs w:val="21"/>
                  <w14:ligatures w14:val="none"/>
                </w:rPr>
                <w:t>SNno</w:t>
              </w:r>
            </w:ins>
            <w:proofErr w:type="spellEnd"/>
          </w:p>
        </w:tc>
        <w:tc>
          <w:tcPr>
            <w:tcW w:w="1858" w:type="dxa"/>
          </w:tcPr>
          <w:p w14:paraId="5F60BB5D" w14:textId="3B95EB4E" w:rsidR="008B7E36" w:rsidRPr="00205F97" w:rsidRDefault="008B7E36" w:rsidP="008B7E36">
            <w:pPr>
              <w:widowControl/>
              <w:tabs>
                <w:tab w:val="left" w:pos="720"/>
              </w:tabs>
              <w:spacing w:before="100" w:beforeAutospacing="1" w:after="100" w:afterAutospacing="1" w:line="240" w:lineRule="atLeast"/>
              <w:jc w:val="left"/>
              <w:rPr>
                <w:ins w:id="4347" w:author="User" w:date="2024-05-21T09:58:00Z"/>
                <w:rFonts w:ascii="微软雅黑" w:eastAsia="微软雅黑" w:hAnsi="微软雅黑" w:cs="宋体"/>
                <w:color w:val="191B1F"/>
                <w:kern w:val="0"/>
                <w:szCs w:val="21"/>
                <w14:ligatures w14:val="none"/>
                <w:rPrChange w:id="4348" w:author="User" w:date="2024-05-21T10:09:00Z">
                  <w:rPr>
                    <w:ins w:id="4349" w:author="User" w:date="2024-05-21T09:58:00Z"/>
                    <w:rFonts w:ascii="微软雅黑" w:eastAsia="微软雅黑" w:hAnsi="微软雅黑" w:cs="宋体"/>
                    <w:color w:val="191B1F"/>
                    <w:kern w:val="0"/>
                    <w:szCs w:val="21"/>
                    <w:highlight w:val="yellow"/>
                    <w14:ligatures w14:val="none"/>
                  </w:rPr>
                </w:rPrChange>
              </w:rPr>
            </w:pPr>
            <w:ins w:id="4350" w:author="User" w:date="2024-05-21T10:01:00Z">
              <w:r w:rsidRPr="00205F97">
                <w:rPr>
                  <w:rFonts w:ascii="微软雅黑" w:eastAsia="微软雅黑" w:hAnsi="微软雅黑" w:cs="宋体"/>
                  <w:color w:val="191B1F"/>
                  <w:kern w:val="0"/>
                  <w:szCs w:val="21"/>
                  <w14:ligatures w14:val="none"/>
                </w:rPr>
                <w:t>I</w:t>
              </w:r>
              <w:r w:rsidRPr="00205F97">
                <w:rPr>
                  <w:rFonts w:ascii="微软雅黑" w:eastAsia="微软雅黑" w:hAnsi="微软雅黑" w:cs="宋体" w:hint="eastAsia"/>
                  <w:color w:val="191B1F"/>
                  <w:kern w:val="0"/>
                  <w:szCs w:val="21"/>
                  <w14:ligatures w14:val="none"/>
                </w:rPr>
                <w:t>nt（8）</w:t>
              </w:r>
            </w:ins>
          </w:p>
        </w:tc>
        <w:tc>
          <w:tcPr>
            <w:tcW w:w="1851" w:type="dxa"/>
          </w:tcPr>
          <w:p w14:paraId="1D00D6E6" w14:textId="1713468D" w:rsidR="008B7E36" w:rsidRPr="00205F97" w:rsidRDefault="008B7E36" w:rsidP="008B7E36">
            <w:pPr>
              <w:widowControl/>
              <w:tabs>
                <w:tab w:val="left" w:pos="720"/>
              </w:tabs>
              <w:spacing w:before="100" w:beforeAutospacing="1" w:after="100" w:afterAutospacing="1" w:line="240" w:lineRule="atLeast"/>
              <w:jc w:val="left"/>
              <w:rPr>
                <w:ins w:id="4351" w:author="User" w:date="2024-05-21T09:58:00Z"/>
                <w:rFonts w:ascii="微软雅黑" w:eastAsia="微软雅黑" w:hAnsi="微软雅黑" w:cs="宋体"/>
                <w:color w:val="191B1F"/>
                <w:kern w:val="0"/>
                <w:szCs w:val="21"/>
                <w14:ligatures w14:val="none"/>
                <w:rPrChange w:id="4352" w:author="User" w:date="2024-05-21T10:09:00Z">
                  <w:rPr>
                    <w:ins w:id="4353" w:author="User" w:date="2024-05-21T09:58:00Z"/>
                    <w:rFonts w:ascii="微软雅黑" w:eastAsia="微软雅黑" w:hAnsi="微软雅黑" w:cs="宋体"/>
                    <w:color w:val="191B1F"/>
                    <w:kern w:val="0"/>
                    <w:szCs w:val="21"/>
                    <w:highlight w:val="yellow"/>
                    <w14:ligatures w14:val="none"/>
                  </w:rPr>
                </w:rPrChange>
              </w:rPr>
            </w:pPr>
            <w:ins w:id="4354" w:author="User" w:date="2024-05-21T10:01:00Z">
              <w:r w:rsidRPr="00205F97">
                <w:rPr>
                  <w:rFonts w:ascii="微软雅黑" w:eastAsia="微软雅黑" w:hAnsi="微软雅黑" w:cs="宋体" w:hint="eastAsia"/>
                  <w:color w:val="191B1F"/>
                  <w:kern w:val="0"/>
                  <w:szCs w:val="21"/>
                  <w14:ligatures w14:val="none"/>
                  <w:rPrChange w:id="4355"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4440EF8D" w14:textId="09B89F03" w:rsidR="008B7E36" w:rsidRPr="00205F97" w:rsidRDefault="008B7E36" w:rsidP="008B7E36">
            <w:pPr>
              <w:widowControl/>
              <w:tabs>
                <w:tab w:val="left" w:pos="720"/>
              </w:tabs>
              <w:spacing w:before="100" w:beforeAutospacing="1" w:after="100" w:afterAutospacing="1" w:line="240" w:lineRule="atLeast"/>
              <w:jc w:val="left"/>
              <w:rPr>
                <w:ins w:id="4356" w:author="User" w:date="2024-05-21T09:58:00Z"/>
                <w:rFonts w:ascii="微软雅黑" w:eastAsia="微软雅黑" w:hAnsi="微软雅黑" w:cs="宋体"/>
                <w:color w:val="191B1F"/>
                <w:kern w:val="0"/>
                <w:szCs w:val="21"/>
                <w14:ligatures w14:val="none"/>
                <w:rPrChange w:id="4357" w:author="User" w:date="2024-05-21T10:09:00Z">
                  <w:rPr>
                    <w:ins w:id="4358" w:author="User" w:date="2024-05-21T09:58:00Z"/>
                    <w:rFonts w:ascii="微软雅黑" w:eastAsia="微软雅黑" w:hAnsi="微软雅黑" w:cs="宋体"/>
                    <w:color w:val="191B1F"/>
                    <w:kern w:val="0"/>
                    <w:szCs w:val="21"/>
                    <w:highlight w:val="yellow"/>
                    <w14:ligatures w14:val="none"/>
                  </w:rPr>
                </w:rPrChange>
              </w:rPr>
            </w:pPr>
            <w:ins w:id="4359" w:author="User" w:date="2024-05-21T10:01:00Z">
              <w:r w:rsidRPr="00205F97">
                <w:rPr>
                  <w:rFonts w:ascii="微软雅黑" w:eastAsia="微软雅黑" w:hAnsi="微软雅黑" w:cs="宋体" w:hint="eastAsia"/>
                  <w:color w:val="191B1F"/>
                  <w:kern w:val="0"/>
                  <w:szCs w:val="21"/>
                  <w14:ligatures w14:val="none"/>
                </w:rPr>
                <w:t>室内编号</w:t>
              </w:r>
            </w:ins>
          </w:p>
        </w:tc>
      </w:tr>
      <w:tr w:rsidR="008B7E36" w:rsidRPr="00205F97" w14:paraId="58BB5734" w14:textId="77777777" w:rsidTr="00F5207C">
        <w:trPr>
          <w:ins w:id="4360" w:author="User" w:date="2024-05-21T09:58:00Z"/>
        </w:trPr>
        <w:tc>
          <w:tcPr>
            <w:tcW w:w="1923" w:type="dxa"/>
          </w:tcPr>
          <w:p w14:paraId="57BC68A4" w14:textId="72E81137" w:rsidR="008B7E36" w:rsidRPr="00205F97" w:rsidRDefault="008B7E36" w:rsidP="008B7E36">
            <w:pPr>
              <w:widowControl/>
              <w:tabs>
                <w:tab w:val="left" w:pos="720"/>
              </w:tabs>
              <w:spacing w:before="100" w:beforeAutospacing="1" w:after="100" w:afterAutospacing="1" w:line="240" w:lineRule="atLeast"/>
              <w:jc w:val="left"/>
              <w:rPr>
                <w:ins w:id="4361" w:author="User" w:date="2024-05-21T09:58:00Z"/>
                <w:rFonts w:ascii="微软雅黑" w:eastAsia="微软雅黑" w:hAnsi="微软雅黑" w:cs="宋体"/>
                <w:color w:val="191B1F"/>
                <w:kern w:val="0"/>
                <w:szCs w:val="21"/>
                <w14:ligatures w14:val="none"/>
                <w:rPrChange w:id="4362" w:author="User" w:date="2024-05-21T10:09:00Z">
                  <w:rPr>
                    <w:ins w:id="4363" w:author="User" w:date="2024-05-21T09:58:00Z"/>
                    <w:rFonts w:ascii="微软雅黑" w:eastAsia="微软雅黑" w:hAnsi="微软雅黑" w:cs="宋体"/>
                    <w:color w:val="191B1F"/>
                    <w:kern w:val="0"/>
                    <w:szCs w:val="21"/>
                    <w:highlight w:val="yellow"/>
                    <w14:ligatures w14:val="none"/>
                  </w:rPr>
                </w:rPrChange>
              </w:rPr>
            </w:pPr>
            <w:proofErr w:type="spellStart"/>
            <w:ins w:id="4364" w:author="User" w:date="2024-05-21T10:01:00Z">
              <w:r w:rsidRPr="00205F97">
                <w:rPr>
                  <w:rFonts w:ascii="微软雅黑" w:eastAsia="微软雅黑" w:hAnsi="微软雅黑" w:cs="宋体" w:hint="eastAsia"/>
                  <w:color w:val="191B1F"/>
                  <w:kern w:val="0"/>
                  <w:szCs w:val="21"/>
                  <w14:ligatures w14:val="none"/>
                </w:rPr>
                <w:t>YWno</w:t>
              </w:r>
            </w:ins>
            <w:proofErr w:type="spellEnd"/>
          </w:p>
        </w:tc>
        <w:tc>
          <w:tcPr>
            <w:tcW w:w="1858" w:type="dxa"/>
          </w:tcPr>
          <w:p w14:paraId="72074A65" w14:textId="250070F7" w:rsidR="008B7E36" w:rsidRPr="00205F97" w:rsidRDefault="008B7E36" w:rsidP="008B7E36">
            <w:pPr>
              <w:widowControl/>
              <w:tabs>
                <w:tab w:val="left" w:pos="720"/>
              </w:tabs>
              <w:spacing w:before="100" w:beforeAutospacing="1" w:after="100" w:afterAutospacing="1" w:line="240" w:lineRule="atLeast"/>
              <w:jc w:val="left"/>
              <w:rPr>
                <w:ins w:id="4365" w:author="User" w:date="2024-05-21T09:58:00Z"/>
                <w:rFonts w:ascii="微软雅黑" w:eastAsia="微软雅黑" w:hAnsi="微软雅黑" w:cs="宋体"/>
                <w:color w:val="191B1F"/>
                <w:kern w:val="0"/>
                <w:szCs w:val="21"/>
                <w14:ligatures w14:val="none"/>
                <w:rPrChange w:id="4366" w:author="User" w:date="2024-05-21T10:09:00Z">
                  <w:rPr>
                    <w:ins w:id="4367" w:author="User" w:date="2024-05-21T09:58:00Z"/>
                    <w:rFonts w:ascii="微软雅黑" w:eastAsia="微软雅黑" w:hAnsi="微软雅黑" w:cs="宋体"/>
                    <w:color w:val="191B1F"/>
                    <w:kern w:val="0"/>
                    <w:szCs w:val="21"/>
                    <w:highlight w:val="yellow"/>
                    <w14:ligatures w14:val="none"/>
                  </w:rPr>
                </w:rPrChange>
              </w:rPr>
            </w:pPr>
            <w:ins w:id="436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1CBDF756" w14:textId="10156F0E" w:rsidR="008B7E36" w:rsidRPr="00205F97" w:rsidRDefault="008B7E36" w:rsidP="008B7E36">
            <w:pPr>
              <w:widowControl/>
              <w:tabs>
                <w:tab w:val="left" w:pos="720"/>
              </w:tabs>
              <w:spacing w:before="100" w:beforeAutospacing="1" w:after="100" w:afterAutospacing="1" w:line="240" w:lineRule="atLeast"/>
              <w:jc w:val="left"/>
              <w:rPr>
                <w:ins w:id="4369" w:author="User" w:date="2024-05-21T09:58:00Z"/>
                <w:rFonts w:ascii="微软雅黑" w:eastAsia="微软雅黑" w:hAnsi="微软雅黑" w:cs="宋体"/>
                <w:color w:val="191B1F"/>
                <w:kern w:val="0"/>
                <w:szCs w:val="21"/>
                <w14:ligatures w14:val="none"/>
                <w:rPrChange w:id="4370" w:author="User" w:date="2024-05-21T10:09:00Z">
                  <w:rPr>
                    <w:ins w:id="4371" w:author="User" w:date="2024-05-21T09:58:00Z"/>
                    <w:rFonts w:ascii="微软雅黑" w:eastAsia="微软雅黑" w:hAnsi="微软雅黑" w:cs="宋体"/>
                    <w:color w:val="191B1F"/>
                    <w:kern w:val="0"/>
                    <w:szCs w:val="21"/>
                    <w:highlight w:val="yellow"/>
                    <w14:ligatures w14:val="none"/>
                  </w:rPr>
                </w:rPrChange>
              </w:rPr>
            </w:pPr>
            <w:ins w:id="4372" w:author="User" w:date="2024-05-21T10:01:00Z">
              <w:r w:rsidRPr="00205F97">
                <w:rPr>
                  <w:rFonts w:ascii="微软雅黑" w:eastAsia="微软雅黑" w:hAnsi="微软雅黑" w:cs="宋体" w:hint="eastAsia"/>
                  <w:color w:val="191B1F"/>
                  <w:kern w:val="0"/>
                  <w:szCs w:val="21"/>
                  <w14:ligatures w14:val="none"/>
                  <w:rPrChange w:id="4373"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3EC64E6C" w14:textId="715AA538" w:rsidR="008B7E36" w:rsidRPr="00205F97" w:rsidRDefault="008B7E36" w:rsidP="008B7E36">
            <w:pPr>
              <w:widowControl/>
              <w:tabs>
                <w:tab w:val="left" w:pos="720"/>
              </w:tabs>
              <w:spacing w:before="100" w:beforeAutospacing="1" w:after="100" w:afterAutospacing="1" w:line="240" w:lineRule="atLeast"/>
              <w:jc w:val="left"/>
              <w:rPr>
                <w:ins w:id="4374" w:author="User" w:date="2024-05-21T09:58:00Z"/>
                <w:rFonts w:ascii="微软雅黑" w:eastAsia="微软雅黑" w:hAnsi="微软雅黑" w:cs="宋体"/>
                <w:color w:val="191B1F"/>
                <w:kern w:val="0"/>
                <w:szCs w:val="21"/>
                <w14:ligatures w14:val="none"/>
                <w:rPrChange w:id="4375" w:author="User" w:date="2024-05-21T10:09:00Z">
                  <w:rPr>
                    <w:ins w:id="4376" w:author="User" w:date="2024-05-21T09:58:00Z"/>
                    <w:rFonts w:ascii="微软雅黑" w:eastAsia="微软雅黑" w:hAnsi="微软雅黑" w:cs="宋体"/>
                    <w:color w:val="191B1F"/>
                    <w:kern w:val="0"/>
                    <w:szCs w:val="21"/>
                    <w:highlight w:val="yellow"/>
                    <w14:ligatures w14:val="none"/>
                  </w:rPr>
                </w:rPrChange>
              </w:rPr>
            </w:pPr>
            <w:ins w:id="4377" w:author="User" w:date="2024-05-21T10:01:00Z">
              <w:r w:rsidRPr="00205F97">
                <w:rPr>
                  <w:rFonts w:ascii="微软雅黑" w:eastAsia="微软雅黑" w:hAnsi="微软雅黑" w:cs="宋体" w:hint="eastAsia"/>
                  <w:color w:val="191B1F"/>
                  <w:kern w:val="0"/>
                  <w:szCs w:val="21"/>
                  <w14:ligatures w14:val="none"/>
                </w:rPr>
                <w:t>野外编号</w:t>
              </w:r>
            </w:ins>
          </w:p>
        </w:tc>
      </w:tr>
      <w:tr w:rsidR="008B7E36" w:rsidRPr="00205F97" w14:paraId="5C9D7C6B" w14:textId="77777777" w:rsidTr="00F5207C">
        <w:trPr>
          <w:ins w:id="4378" w:author="User" w:date="2024-05-21T09:58:00Z"/>
        </w:trPr>
        <w:tc>
          <w:tcPr>
            <w:tcW w:w="1923" w:type="dxa"/>
          </w:tcPr>
          <w:p w14:paraId="260D5B28" w14:textId="22C1EFF4" w:rsidR="008B7E36" w:rsidRPr="00205F97" w:rsidRDefault="008B7E36" w:rsidP="008B7E36">
            <w:pPr>
              <w:widowControl/>
              <w:tabs>
                <w:tab w:val="left" w:pos="720"/>
              </w:tabs>
              <w:spacing w:before="100" w:beforeAutospacing="1" w:after="100" w:afterAutospacing="1" w:line="240" w:lineRule="atLeast"/>
              <w:jc w:val="left"/>
              <w:rPr>
                <w:ins w:id="4379" w:author="User" w:date="2024-05-21T09:58:00Z"/>
                <w:rFonts w:ascii="微软雅黑" w:eastAsia="微软雅黑" w:hAnsi="微软雅黑" w:cs="宋体"/>
                <w:color w:val="191B1F"/>
                <w:kern w:val="0"/>
                <w:szCs w:val="21"/>
                <w14:ligatures w14:val="none"/>
                <w:rPrChange w:id="4380" w:author="User" w:date="2024-05-21T10:09:00Z">
                  <w:rPr>
                    <w:ins w:id="4381" w:author="User" w:date="2024-05-21T09:58:00Z"/>
                    <w:rFonts w:ascii="微软雅黑" w:eastAsia="微软雅黑" w:hAnsi="微软雅黑" w:cs="宋体"/>
                    <w:color w:val="191B1F"/>
                    <w:kern w:val="0"/>
                    <w:szCs w:val="21"/>
                    <w:highlight w:val="yellow"/>
                    <w14:ligatures w14:val="none"/>
                  </w:rPr>
                </w:rPrChange>
              </w:rPr>
            </w:pPr>
            <w:proofErr w:type="spellStart"/>
            <w:ins w:id="4382" w:author="User" w:date="2024-05-21T10:01:00Z">
              <w:r w:rsidRPr="00205F97">
                <w:rPr>
                  <w:rFonts w:ascii="微软雅黑" w:eastAsia="微软雅黑" w:hAnsi="微软雅黑" w:cs="宋体" w:hint="eastAsia"/>
                  <w:color w:val="191B1F"/>
                  <w:kern w:val="0"/>
                  <w:szCs w:val="21"/>
                  <w14:ligatures w14:val="none"/>
                </w:rPr>
                <w:t>ysmc</w:t>
              </w:r>
            </w:ins>
            <w:proofErr w:type="spellEnd"/>
          </w:p>
        </w:tc>
        <w:tc>
          <w:tcPr>
            <w:tcW w:w="1858" w:type="dxa"/>
          </w:tcPr>
          <w:p w14:paraId="696ECB45" w14:textId="43E1E594" w:rsidR="008B7E36" w:rsidRPr="00205F97" w:rsidRDefault="008B7E36" w:rsidP="008B7E36">
            <w:pPr>
              <w:widowControl/>
              <w:tabs>
                <w:tab w:val="left" w:pos="720"/>
              </w:tabs>
              <w:spacing w:before="100" w:beforeAutospacing="1" w:after="100" w:afterAutospacing="1" w:line="240" w:lineRule="atLeast"/>
              <w:jc w:val="left"/>
              <w:rPr>
                <w:ins w:id="4383" w:author="User" w:date="2024-05-21T09:58:00Z"/>
                <w:rFonts w:ascii="微软雅黑" w:eastAsia="微软雅黑" w:hAnsi="微软雅黑" w:cs="宋体"/>
                <w:color w:val="191B1F"/>
                <w:kern w:val="0"/>
                <w:szCs w:val="21"/>
                <w14:ligatures w14:val="none"/>
                <w:rPrChange w:id="4384" w:author="User" w:date="2024-05-21T10:09:00Z">
                  <w:rPr>
                    <w:ins w:id="4385" w:author="User" w:date="2024-05-21T09:58:00Z"/>
                    <w:rFonts w:ascii="微软雅黑" w:eastAsia="微软雅黑" w:hAnsi="微软雅黑" w:cs="宋体"/>
                    <w:color w:val="191B1F"/>
                    <w:kern w:val="0"/>
                    <w:szCs w:val="21"/>
                    <w:highlight w:val="yellow"/>
                    <w14:ligatures w14:val="none"/>
                  </w:rPr>
                </w:rPrChange>
              </w:rPr>
            </w:pPr>
            <w:ins w:id="4386"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5A7909AE" w14:textId="668349A1" w:rsidR="008B7E36" w:rsidRPr="00205F97" w:rsidRDefault="008B7E36" w:rsidP="008B7E36">
            <w:pPr>
              <w:widowControl/>
              <w:tabs>
                <w:tab w:val="left" w:pos="720"/>
              </w:tabs>
              <w:spacing w:before="100" w:beforeAutospacing="1" w:after="100" w:afterAutospacing="1" w:line="240" w:lineRule="atLeast"/>
              <w:jc w:val="left"/>
              <w:rPr>
                <w:ins w:id="4387" w:author="User" w:date="2024-05-21T09:58:00Z"/>
                <w:rFonts w:ascii="微软雅黑" w:eastAsia="微软雅黑" w:hAnsi="微软雅黑" w:cs="宋体"/>
                <w:color w:val="191B1F"/>
                <w:kern w:val="0"/>
                <w:szCs w:val="21"/>
                <w14:ligatures w14:val="none"/>
                <w:rPrChange w:id="4388" w:author="User" w:date="2024-05-21T10:09:00Z">
                  <w:rPr>
                    <w:ins w:id="4389" w:author="User" w:date="2024-05-21T09:58:00Z"/>
                    <w:rFonts w:ascii="微软雅黑" w:eastAsia="微软雅黑" w:hAnsi="微软雅黑" w:cs="宋体"/>
                    <w:color w:val="191B1F"/>
                    <w:kern w:val="0"/>
                    <w:szCs w:val="21"/>
                    <w:highlight w:val="yellow"/>
                    <w14:ligatures w14:val="none"/>
                  </w:rPr>
                </w:rPrChange>
              </w:rPr>
            </w:pPr>
            <w:ins w:id="4390" w:author="User" w:date="2024-05-21T10:01:00Z">
              <w:r w:rsidRPr="00205F97">
                <w:rPr>
                  <w:rFonts w:ascii="微软雅黑" w:eastAsia="微软雅黑" w:hAnsi="微软雅黑" w:cs="宋体" w:hint="eastAsia"/>
                  <w:color w:val="191B1F"/>
                  <w:kern w:val="0"/>
                  <w:szCs w:val="21"/>
                  <w14:ligatures w14:val="none"/>
                  <w:rPrChange w:id="439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70753C76" w14:textId="5ADC69B9" w:rsidR="008B7E36" w:rsidRPr="00205F97" w:rsidRDefault="008B7E36" w:rsidP="008B7E36">
            <w:pPr>
              <w:widowControl/>
              <w:tabs>
                <w:tab w:val="left" w:pos="720"/>
              </w:tabs>
              <w:spacing w:before="100" w:beforeAutospacing="1" w:after="100" w:afterAutospacing="1" w:line="240" w:lineRule="atLeast"/>
              <w:jc w:val="left"/>
              <w:rPr>
                <w:ins w:id="4392" w:author="User" w:date="2024-05-21T09:58:00Z"/>
                <w:rFonts w:ascii="微软雅黑" w:eastAsia="微软雅黑" w:hAnsi="微软雅黑" w:cs="宋体"/>
                <w:color w:val="191B1F"/>
                <w:kern w:val="0"/>
                <w:szCs w:val="21"/>
                <w14:ligatures w14:val="none"/>
                <w:rPrChange w:id="4393" w:author="User" w:date="2024-05-21T10:09:00Z">
                  <w:rPr>
                    <w:ins w:id="4394" w:author="User" w:date="2024-05-21T09:58:00Z"/>
                    <w:rFonts w:ascii="微软雅黑" w:eastAsia="微软雅黑" w:hAnsi="微软雅黑" w:cs="宋体"/>
                    <w:color w:val="191B1F"/>
                    <w:kern w:val="0"/>
                    <w:szCs w:val="21"/>
                    <w:highlight w:val="yellow"/>
                    <w14:ligatures w14:val="none"/>
                  </w:rPr>
                </w:rPrChange>
              </w:rPr>
            </w:pPr>
            <w:ins w:id="4395" w:author="User" w:date="2024-05-21T10:01:00Z">
              <w:r w:rsidRPr="00205F97">
                <w:rPr>
                  <w:rFonts w:ascii="微软雅黑" w:eastAsia="微软雅黑" w:hAnsi="微软雅黑" w:cs="宋体" w:hint="eastAsia"/>
                  <w:color w:val="191B1F"/>
                  <w:kern w:val="0"/>
                  <w:szCs w:val="21"/>
                  <w14:ligatures w14:val="none"/>
                </w:rPr>
                <w:t>岩石名称</w:t>
              </w:r>
            </w:ins>
          </w:p>
        </w:tc>
      </w:tr>
      <w:tr w:rsidR="008B7E36" w:rsidRPr="00205F97" w14:paraId="1795A85B" w14:textId="77777777" w:rsidTr="00F5207C">
        <w:trPr>
          <w:ins w:id="4396" w:author="User" w:date="2024-05-21T09:58:00Z"/>
        </w:trPr>
        <w:tc>
          <w:tcPr>
            <w:tcW w:w="1923" w:type="dxa"/>
          </w:tcPr>
          <w:p w14:paraId="20BAF0F6" w14:textId="68259F87" w:rsidR="008B7E36" w:rsidRPr="00205F97" w:rsidRDefault="008B7E36" w:rsidP="008B7E36">
            <w:pPr>
              <w:widowControl/>
              <w:tabs>
                <w:tab w:val="left" w:pos="720"/>
              </w:tabs>
              <w:spacing w:before="100" w:beforeAutospacing="1" w:after="100" w:afterAutospacing="1" w:line="240" w:lineRule="atLeast"/>
              <w:jc w:val="left"/>
              <w:rPr>
                <w:ins w:id="4397" w:author="User" w:date="2024-05-21T09:58:00Z"/>
                <w:rFonts w:ascii="微软雅黑" w:eastAsia="微软雅黑" w:hAnsi="微软雅黑" w:cs="宋体"/>
                <w:color w:val="191B1F"/>
                <w:kern w:val="0"/>
                <w:szCs w:val="21"/>
                <w14:ligatures w14:val="none"/>
                <w:rPrChange w:id="4398" w:author="User" w:date="2024-05-21T10:09:00Z">
                  <w:rPr>
                    <w:ins w:id="4399" w:author="User" w:date="2024-05-21T09:58:00Z"/>
                    <w:rFonts w:ascii="微软雅黑" w:eastAsia="微软雅黑" w:hAnsi="微软雅黑" w:cs="宋体"/>
                    <w:color w:val="191B1F"/>
                    <w:kern w:val="0"/>
                    <w:szCs w:val="21"/>
                    <w:highlight w:val="yellow"/>
                    <w14:ligatures w14:val="none"/>
                  </w:rPr>
                </w:rPrChange>
              </w:rPr>
            </w:pPr>
            <w:proofErr w:type="spellStart"/>
            <w:ins w:id="4400" w:author="User" w:date="2024-05-21T10:01:00Z">
              <w:r w:rsidRPr="00205F97">
                <w:rPr>
                  <w:rFonts w:ascii="微软雅黑" w:eastAsia="微软雅黑" w:hAnsi="微软雅黑" w:cs="宋体" w:hint="eastAsia"/>
                  <w:color w:val="191B1F"/>
                  <w:kern w:val="0"/>
                  <w:szCs w:val="21"/>
                  <w14:ligatures w14:val="none"/>
                </w:rPr>
                <w:t>qywz</w:t>
              </w:r>
            </w:ins>
            <w:proofErr w:type="spellEnd"/>
          </w:p>
        </w:tc>
        <w:tc>
          <w:tcPr>
            <w:tcW w:w="1858" w:type="dxa"/>
          </w:tcPr>
          <w:p w14:paraId="3EBAC9E9" w14:textId="2E828E82" w:rsidR="008B7E36" w:rsidRPr="00205F97" w:rsidRDefault="008B7E36" w:rsidP="008B7E36">
            <w:pPr>
              <w:widowControl/>
              <w:tabs>
                <w:tab w:val="left" w:pos="720"/>
              </w:tabs>
              <w:spacing w:before="100" w:beforeAutospacing="1" w:after="100" w:afterAutospacing="1" w:line="240" w:lineRule="atLeast"/>
              <w:jc w:val="left"/>
              <w:rPr>
                <w:ins w:id="4401" w:author="User" w:date="2024-05-21T09:58:00Z"/>
                <w:rFonts w:ascii="微软雅黑" w:eastAsia="微软雅黑" w:hAnsi="微软雅黑" w:cs="宋体"/>
                <w:color w:val="191B1F"/>
                <w:kern w:val="0"/>
                <w:szCs w:val="21"/>
                <w14:ligatures w14:val="none"/>
                <w:rPrChange w:id="4402" w:author="User" w:date="2024-05-21T10:09:00Z">
                  <w:rPr>
                    <w:ins w:id="4403" w:author="User" w:date="2024-05-21T09:58:00Z"/>
                    <w:rFonts w:ascii="微软雅黑" w:eastAsia="微软雅黑" w:hAnsi="微软雅黑" w:cs="宋体"/>
                    <w:color w:val="191B1F"/>
                    <w:kern w:val="0"/>
                    <w:szCs w:val="21"/>
                    <w:highlight w:val="yellow"/>
                    <w14:ligatures w14:val="none"/>
                  </w:rPr>
                </w:rPrChange>
              </w:rPr>
            </w:pPr>
            <w:ins w:id="4404"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1EE0C07F" w14:textId="58A2C866" w:rsidR="008B7E36" w:rsidRPr="00205F97" w:rsidRDefault="008B7E36" w:rsidP="008B7E36">
            <w:pPr>
              <w:widowControl/>
              <w:tabs>
                <w:tab w:val="left" w:pos="720"/>
              </w:tabs>
              <w:spacing w:before="100" w:beforeAutospacing="1" w:after="100" w:afterAutospacing="1" w:line="240" w:lineRule="atLeast"/>
              <w:jc w:val="left"/>
              <w:rPr>
                <w:ins w:id="4405" w:author="User" w:date="2024-05-21T09:58:00Z"/>
                <w:rFonts w:ascii="微软雅黑" w:eastAsia="微软雅黑" w:hAnsi="微软雅黑" w:cs="宋体"/>
                <w:color w:val="191B1F"/>
                <w:kern w:val="0"/>
                <w:szCs w:val="21"/>
                <w14:ligatures w14:val="none"/>
                <w:rPrChange w:id="4406" w:author="User" w:date="2024-05-21T10:09:00Z">
                  <w:rPr>
                    <w:ins w:id="4407" w:author="User" w:date="2024-05-21T09:58:00Z"/>
                    <w:rFonts w:ascii="微软雅黑" w:eastAsia="微软雅黑" w:hAnsi="微软雅黑" w:cs="宋体"/>
                    <w:color w:val="191B1F"/>
                    <w:kern w:val="0"/>
                    <w:szCs w:val="21"/>
                    <w:highlight w:val="yellow"/>
                    <w14:ligatures w14:val="none"/>
                  </w:rPr>
                </w:rPrChange>
              </w:rPr>
            </w:pPr>
            <w:ins w:id="4408" w:author="User" w:date="2024-05-21T10:01:00Z">
              <w:r w:rsidRPr="00205F97">
                <w:rPr>
                  <w:rFonts w:ascii="微软雅黑" w:eastAsia="微软雅黑" w:hAnsi="微软雅黑" w:cs="宋体" w:hint="eastAsia"/>
                  <w:color w:val="191B1F"/>
                  <w:kern w:val="0"/>
                  <w:szCs w:val="21"/>
                  <w14:ligatures w14:val="none"/>
                  <w:rPrChange w:id="4409"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2F457B3D" w14:textId="64CD4508" w:rsidR="008B7E36" w:rsidRPr="00205F97" w:rsidRDefault="008B7E36" w:rsidP="008B7E36">
            <w:pPr>
              <w:widowControl/>
              <w:tabs>
                <w:tab w:val="left" w:pos="720"/>
              </w:tabs>
              <w:spacing w:before="100" w:beforeAutospacing="1" w:after="100" w:afterAutospacing="1" w:line="240" w:lineRule="atLeast"/>
              <w:jc w:val="left"/>
              <w:rPr>
                <w:ins w:id="4410" w:author="User" w:date="2024-05-21T09:58:00Z"/>
                <w:rFonts w:ascii="微软雅黑" w:eastAsia="微软雅黑" w:hAnsi="微软雅黑" w:cs="宋体"/>
                <w:color w:val="191B1F"/>
                <w:kern w:val="0"/>
                <w:szCs w:val="21"/>
                <w14:ligatures w14:val="none"/>
                <w:rPrChange w:id="4411" w:author="User" w:date="2024-05-21T10:09:00Z">
                  <w:rPr>
                    <w:ins w:id="4412" w:author="User" w:date="2024-05-21T09:58:00Z"/>
                    <w:rFonts w:ascii="微软雅黑" w:eastAsia="微软雅黑" w:hAnsi="微软雅黑" w:cs="宋体"/>
                    <w:color w:val="191B1F"/>
                    <w:kern w:val="0"/>
                    <w:szCs w:val="21"/>
                    <w:highlight w:val="yellow"/>
                    <w14:ligatures w14:val="none"/>
                  </w:rPr>
                </w:rPrChange>
              </w:rPr>
            </w:pPr>
            <w:ins w:id="4413" w:author="User" w:date="2024-05-21T10:01:00Z">
              <w:r w:rsidRPr="00205F97">
                <w:rPr>
                  <w:rFonts w:ascii="微软雅黑" w:eastAsia="微软雅黑" w:hAnsi="微软雅黑" w:cs="宋体" w:hint="eastAsia"/>
                  <w:color w:val="191B1F"/>
                  <w:kern w:val="0"/>
                  <w:szCs w:val="21"/>
                  <w14:ligatures w14:val="none"/>
                </w:rPr>
                <w:t>取样位置</w:t>
              </w:r>
            </w:ins>
          </w:p>
        </w:tc>
      </w:tr>
      <w:tr w:rsidR="008B7E36" w:rsidRPr="00205F97" w14:paraId="2B34E9CF" w14:textId="77777777" w:rsidTr="00F5207C">
        <w:trPr>
          <w:ins w:id="4414" w:author="User" w:date="2024-05-21T09:58:00Z"/>
        </w:trPr>
        <w:tc>
          <w:tcPr>
            <w:tcW w:w="1923" w:type="dxa"/>
          </w:tcPr>
          <w:p w14:paraId="636872B0" w14:textId="02B4BC3A" w:rsidR="008B7E36" w:rsidRPr="00205F97" w:rsidRDefault="008B7E36" w:rsidP="008B7E36">
            <w:pPr>
              <w:widowControl/>
              <w:tabs>
                <w:tab w:val="left" w:pos="720"/>
              </w:tabs>
              <w:spacing w:before="100" w:beforeAutospacing="1" w:after="100" w:afterAutospacing="1" w:line="240" w:lineRule="atLeast"/>
              <w:jc w:val="left"/>
              <w:rPr>
                <w:ins w:id="4415" w:author="User" w:date="2024-05-21T09:58:00Z"/>
                <w:rFonts w:ascii="微软雅黑" w:eastAsia="微软雅黑" w:hAnsi="微软雅黑" w:cs="宋体"/>
                <w:color w:val="191B1F"/>
                <w:kern w:val="0"/>
                <w:szCs w:val="21"/>
                <w14:ligatures w14:val="none"/>
                <w:rPrChange w:id="4416" w:author="User" w:date="2024-05-21T10:09:00Z">
                  <w:rPr>
                    <w:ins w:id="4417" w:author="User" w:date="2024-05-21T09:58:00Z"/>
                    <w:rFonts w:ascii="微软雅黑" w:eastAsia="微软雅黑" w:hAnsi="微软雅黑" w:cs="宋体"/>
                    <w:color w:val="191B1F"/>
                    <w:kern w:val="0"/>
                    <w:szCs w:val="21"/>
                    <w:highlight w:val="yellow"/>
                    <w14:ligatures w14:val="none"/>
                  </w:rPr>
                </w:rPrChange>
              </w:rPr>
            </w:pPr>
            <w:proofErr w:type="spellStart"/>
            <w:ins w:id="4418" w:author="User" w:date="2024-05-21T10:01:00Z">
              <w:r w:rsidRPr="00205F97">
                <w:rPr>
                  <w:rFonts w:ascii="微软雅黑" w:eastAsia="微软雅黑" w:hAnsi="微软雅黑" w:cs="宋体" w:hint="eastAsia"/>
                  <w:color w:val="191B1F"/>
                  <w:kern w:val="0"/>
                  <w:szCs w:val="21"/>
                  <w14:ligatures w14:val="none"/>
                </w:rPr>
                <w:t>qysd</w:t>
              </w:r>
            </w:ins>
            <w:proofErr w:type="spellEnd"/>
          </w:p>
        </w:tc>
        <w:tc>
          <w:tcPr>
            <w:tcW w:w="1858" w:type="dxa"/>
          </w:tcPr>
          <w:p w14:paraId="3904BCA7" w14:textId="34A19114" w:rsidR="008B7E36" w:rsidRPr="00205F97" w:rsidRDefault="008B7E36" w:rsidP="008B7E36">
            <w:pPr>
              <w:widowControl/>
              <w:tabs>
                <w:tab w:val="left" w:pos="720"/>
              </w:tabs>
              <w:spacing w:before="100" w:beforeAutospacing="1" w:after="100" w:afterAutospacing="1" w:line="240" w:lineRule="atLeast"/>
              <w:jc w:val="left"/>
              <w:rPr>
                <w:ins w:id="4419" w:author="User" w:date="2024-05-21T09:58:00Z"/>
                <w:rFonts w:ascii="微软雅黑" w:eastAsia="微软雅黑" w:hAnsi="微软雅黑" w:cs="宋体"/>
                <w:color w:val="191B1F"/>
                <w:kern w:val="0"/>
                <w:szCs w:val="21"/>
                <w14:ligatures w14:val="none"/>
                <w:rPrChange w:id="4420" w:author="User" w:date="2024-05-21T10:09:00Z">
                  <w:rPr>
                    <w:ins w:id="4421" w:author="User" w:date="2024-05-21T09:58:00Z"/>
                    <w:rFonts w:ascii="微软雅黑" w:eastAsia="微软雅黑" w:hAnsi="微软雅黑" w:cs="宋体"/>
                    <w:color w:val="191B1F"/>
                    <w:kern w:val="0"/>
                    <w:szCs w:val="21"/>
                    <w:highlight w:val="yellow"/>
                    <w14:ligatures w14:val="none"/>
                  </w:rPr>
                </w:rPrChange>
              </w:rPr>
            </w:pPr>
            <w:ins w:id="4422"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05C63008" w14:textId="1F719ECA" w:rsidR="008B7E36" w:rsidRPr="00205F97" w:rsidRDefault="008B7E36" w:rsidP="008B7E36">
            <w:pPr>
              <w:widowControl/>
              <w:tabs>
                <w:tab w:val="left" w:pos="720"/>
              </w:tabs>
              <w:spacing w:before="100" w:beforeAutospacing="1" w:after="100" w:afterAutospacing="1" w:line="240" w:lineRule="atLeast"/>
              <w:jc w:val="left"/>
              <w:rPr>
                <w:ins w:id="4423" w:author="User" w:date="2024-05-21T09:58:00Z"/>
                <w:rFonts w:ascii="微软雅黑" w:eastAsia="微软雅黑" w:hAnsi="微软雅黑" w:cs="宋体"/>
                <w:color w:val="191B1F"/>
                <w:kern w:val="0"/>
                <w:szCs w:val="21"/>
                <w14:ligatures w14:val="none"/>
                <w:rPrChange w:id="4424" w:author="User" w:date="2024-05-21T10:09:00Z">
                  <w:rPr>
                    <w:ins w:id="4425" w:author="User" w:date="2024-05-21T09:58:00Z"/>
                    <w:rFonts w:ascii="微软雅黑" w:eastAsia="微软雅黑" w:hAnsi="微软雅黑" w:cs="宋体"/>
                    <w:color w:val="191B1F"/>
                    <w:kern w:val="0"/>
                    <w:szCs w:val="21"/>
                    <w:highlight w:val="yellow"/>
                    <w14:ligatures w14:val="none"/>
                  </w:rPr>
                </w:rPrChange>
              </w:rPr>
            </w:pPr>
            <w:ins w:id="4426" w:author="User" w:date="2024-05-21T10:01:00Z">
              <w:r w:rsidRPr="00205F97">
                <w:rPr>
                  <w:rFonts w:ascii="微软雅黑" w:eastAsia="微软雅黑" w:hAnsi="微软雅黑" w:cs="宋体" w:hint="eastAsia"/>
                  <w:color w:val="191B1F"/>
                  <w:kern w:val="0"/>
                  <w:szCs w:val="21"/>
                  <w14:ligatures w14:val="none"/>
                  <w:rPrChange w:id="4427"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1F2D62D3" w14:textId="407D4DA6" w:rsidR="008B7E36" w:rsidRPr="00205F97" w:rsidRDefault="008B7E36" w:rsidP="008B7E36">
            <w:pPr>
              <w:widowControl/>
              <w:tabs>
                <w:tab w:val="left" w:pos="720"/>
              </w:tabs>
              <w:spacing w:before="100" w:beforeAutospacing="1" w:after="100" w:afterAutospacing="1" w:line="240" w:lineRule="atLeast"/>
              <w:jc w:val="left"/>
              <w:rPr>
                <w:ins w:id="4428" w:author="User" w:date="2024-05-21T09:58:00Z"/>
                <w:rFonts w:ascii="微软雅黑" w:eastAsia="微软雅黑" w:hAnsi="微软雅黑" w:cs="宋体"/>
                <w:color w:val="191B1F"/>
                <w:kern w:val="0"/>
                <w:szCs w:val="21"/>
                <w14:ligatures w14:val="none"/>
                <w:rPrChange w:id="4429" w:author="User" w:date="2024-05-21T10:09:00Z">
                  <w:rPr>
                    <w:ins w:id="4430" w:author="User" w:date="2024-05-21T09:58:00Z"/>
                    <w:rFonts w:ascii="微软雅黑" w:eastAsia="微软雅黑" w:hAnsi="微软雅黑" w:cs="宋体"/>
                    <w:color w:val="191B1F"/>
                    <w:kern w:val="0"/>
                    <w:szCs w:val="21"/>
                    <w:highlight w:val="yellow"/>
                    <w14:ligatures w14:val="none"/>
                  </w:rPr>
                </w:rPrChange>
              </w:rPr>
            </w:pPr>
            <w:ins w:id="4431" w:author="User" w:date="2024-05-21T10:01:00Z">
              <w:r w:rsidRPr="00205F97">
                <w:rPr>
                  <w:rFonts w:ascii="微软雅黑" w:eastAsia="微软雅黑" w:hAnsi="微软雅黑" w:cs="宋体" w:hint="eastAsia"/>
                  <w:color w:val="191B1F"/>
                  <w:kern w:val="0"/>
                  <w:szCs w:val="21"/>
                  <w14:ligatures w14:val="none"/>
                </w:rPr>
                <w:t>取样深度</w:t>
              </w:r>
            </w:ins>
          </w:p>
        </w:tc>
      </w:tr>
      <w:tr w:rsidR="008B7E36" w:rsidRPr="00205F97" w14:paraId="55CEB174" w14:textId="77777777" w:rsidTr="00F5207C">
        <w:trPr>
          <w:ins w:id="4432" w:author="User" w:date="2024-05-21T09:58:00Z"/>
        </w:trPr>
        <w:tc>
          <w:tcPr>
            <w:tcW w:w="1923" w:type="dxa"/>
          </w:tcPr>
          <w:p w14:paraId="27FA63AC" w14:textId="1D9C4149" w:rsidR="008B7E36" w:rsidRPr="00205F97" w:rsidRDefault="008B7E36" w:rsidP="008B7E36">
            <w:pPr>
              <w:widowControl/>
              <w:tabs>
                <w:tab w:val="left" w:pos="720"/>
              </w:tabs>
              <w:spacing w:before="100" w:beforeAutospacing="1" w:after="100" w:afterAutospacing="1" w:line="240" w:lineRule="atLeast"/>
              <w:jc w:val="left"/>
              <w:rPr>
                <w:ins w:id="4433" w:author="User" w:date="2024-05-21T09:58:00Z"/>
                <w:rFonts w:ascii="微软雅黑" w:eastAsia="微软雅黑" w:hAnsi="微软雅黑" w:cs="宋体"/>
                <w:color w:val="191B1F"/>
                <w:kern w:val="0"/>
                <w:szCs w:val="21"/>
                <w14:ligatures w14:val="none"/>
                <w:rPrChange w:id="4434" w:author="User" w:date="2024-05-21T10:09:00Z">
                  <w:rPr>
                    <w:ins w:id="4435" w:author="User" w:date="2024-05-21T09:58:00Z"/>
                    <w:rFonts w:ascii="微软雅黑" w:eastAsia="微软雅黑" w:hAnsi="微软雅黑" w:cs="宋体"/>
                    <w:color w:val="191B1F"/>
                    <w:kern w:val="0"/>
                    <w:szCs w:val="21"/>
                    <w:highlight w:val="yellow"/>
                    <w14:ligatures w14:val="none"/>
                  </w:rPr>
                </w:rPrChange>
              </w:rPr>
            </w:pPr>
            <w:proofErr w:type="spellStart"/>
            <w:ins w:id="4436" w:author="User" w:date="2024-05-21T10:01:00Z">
              <w:r w:rsidRPr="00205F97">
                <w:rPr>
                  <w:rFonts w:ascii="微软雅黑" w:eastAsia="微软雅黑" w:hAnsi="微软雅黑" w:cs="宋体"/>
                  <w:color w:val="191B1F"/>
                  <w:kern w:val="0"/>
                  <w:szCs w:val="21"/>
                  <w14:ligatures w14:val="none"/>
                </w:rPr>
                <w:t>F</w:t>
              </w:r>
              <w:r w:rsidRPr="00205F97">
                <w:rPr>
                  <w:rFonts w:ascii="微软雅黑" w:eastAsia="微软雅黑" w:hAnsi="微软雅黑" w:cs="宋体" w:hint="eastAsia"/>
                  <w:color w:val="191B1F"/>
                  <w:kern w:val="0"/>
                  <w:szCs w:val="21"/>
                  <w14:ligatures w14:val="none"/>
                </w:rPr>
                <w:t>hcd</w:t>
              </w:r>
            </w:ins>
            <w:proofErr w:type="spellEnd"/>
          </w:p>
        </w:tc>
        <w:tc>
          <w:tcPr>
            <w:tcW w:w="1858" w:type="dxa"/>
          </w:tcPr>
          <w:p w14:paraId="4BCE7D2C" w14:textId="4FCFAA99" w:rsidR="008B7E36" w:rsidRPr="00205F97" w:rsidRDefault="008B7E36" w:rsidP="008B7E36">
            <w:pPr>
              <w:widowControl/>
              <w:tabs>
                <w:tab w:val="left" w:pos="720"/>
              </w:tabs>
              <w:spacing w:before="100" w:beforeAutospacing="1" w:after="100" w:afterAutospacing="1" w:line="240" w:lineRule="atLeast"/>
              <w:jc w:val="left"/>
              <w:rPr>
                <w:ins w:id="4437" w:author="User" w:date="2024-05-21T09:58:00Z"/>
                <w:rFonts w:ascii="微软雅黑" w:eastAsia="微软雅黑" w:hAnsi="微软雅黑" w:cs="宋体"/>
                <w:color w:val="191B1F"/>
                <w:kern w:val="0"/>
                <w:szCs w:val="21"/>
                <w14:ligatures w14:val="none"/>
                <w:rPrChange w:id="4438" w:author="User" w:date="2024-05-21T10:09:00Z">
                  <w:rPr>
                    <w:ins w:id="4439" w:author="User" w:date="2024-05-21T09:58:00Z"/>
                    <w:rFonts w:ascii="微软雅黑" w:eastAsia="微软雅黑" w:hAnsi="微软雅黑" w:cs="宋体"/>
                    <w:color w:val="191B1F"/>
                    <w:kern w:val="0"/>
                    <w:szCs w:val="21"/>
                    <w:highlight w:val="yellow"/>
                    <w14:ligatures w14:val="none"/>
                  </w:rPr>
                </w:rPrChange>
              </w:rPr>
            </w:pPr>
            <w:ins w:id="4440"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4BA4E9F5" w14:textId="4E1EB379" w:rsidR="008B7E36" w:rsidRPr="00205F97" w:rsidRDefault="008B7E36" w:rsidP="008B7E36">
            <w:pPr>
              <w:widowControl/>
              <w:tabs>
                <w:tab w:val="left" w:pos="720"/>
              </w:tabs>
              <w:spacing w:before="100" w:beforeAutospacing="1" w:after="100" w:afterAutospacing="1" w:line="240" w:lineRule="atLeast"/>
              <w:jc w:val="left"/>
              <w:rPr>
                <w:ins w:id="4441" w:author="User" w:date="2024-05-21T09:58:00Z"/>
                <w:rFonts w:ascii="微软雅黑" w:eastAsia="微软雅黑" w:hAnsi="微软雅黑" w:cs="宋体"/>
                <w:color w:val="191B1F"/>
                <w:kern w:val="0"/>
                <w:szCs w:val="21"/>
                <w14:ligatures w14:val="none"/>
                <w:rPrChange w:id="4442" w:author="User" w:date="2024-05-21T10:09:00Z">
                  <w:rPr>
                    <w:ins w:id="4443" w:author="User" w:date="2024-05-21T09:58:00Z"/>
                    <w:rFonts w:ascii="微软雅黑" w:eastAsia="微软雅黑" w:hAnsi="微软雅黑" w:cs="宋体"/>
                    <w:color w:val="191B1F"/>
                    <w:kern w:val="0"/>
                    <w:szCs w:val="21"/>
                    <w:highlight w:val="yellow"/>
                    <w14:ligatures w14:val="none"/>
                  </w:rPr>
                </w:rPrChange>
              </w:rPr>
            </w:pPr>
            <w:ins w:id="4444" w:author="User" w:date="2024-05-21T10:01:00Z">
              <w:r w:rsidRPr="00205F97">
                <w:rPr>
                  <w:rFonts w:ascii="微软雅黑" w:eastAsia="微软雅黑" w:hAnsi="微软雅黑" w:cs="宋体" w:hint="eastAsia"/>
                  <w:color w:val="191B1F"/>
                  <w:kern w:val="0"/>
                  <w:szCs w:val="21"/>
                  <w14:ligatures w14:val="none"/>
                  <w:rPrChange w:id="4445"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10B04834" w14:textId="0330EE70" w:rsidR="008B7E36" w:rsidRPr="00205F97" w:rsidRDefault="008B7E36" w:rsidP="008B7E36">
            <w:pPr>
              <w:widowControl/>
              <w:tabs>
                <w:tab w:val="left" w:pos="720"/>
              </w:tabs>
              <w:spacing w:before="100" w:beforeAutospacing="1" w:after="100" w:afterAutospacing="1" w:line="240" w:lineRule="atLeast"/>
              <w:jc w:val="left"/>
              <w:rPr>
                <w:ins w:id="4446" w:author="User" w:date="2024-05-21T09:58:00Z"/>
                <w:rFonts w:ascii="微软雅黑" w:eastAsia="微软雅黑" w:hAnsi="微软雅黑" w:cs="宋体"/>
                <w:color w:val="191B1F"/>
                <w:kern w:val="0"/>
                <w:szCs w:val="21"/>
                <w14:ligatures w14:val="none"/>
                <w:rPrChange w:id="4447" w:author="User" w:date="2024-05-21T10:09:00Z">
                  <w:rPr>
                    <w:ins w:id="4448" w:author="User" w:date="2024-05-21T09:58:00Z"/>
                    <w:rFonts w:ascii="微软雅黑" w:eastAsia="微软雅黑" w:hAnsi="微软雅黑" w:cs="宋体"/>
                    <w:color w:val="191B1F"/>
                    <w:kern w:val="0"/>
                    <w:szCs w:val="21"/>
                    <w:highlight w:val="yellow"/>
                    <w14:ligatures w14:val="none"/>
                  </w:rPr>
                </w:rPrChange>
              </w:rPr>
            </w:pPr>
            <w:ins w:id="4449" w:author="User" w:date="2024-05-21T10:01:00Z">
              <w:r w:rsidRPr="00205F97">
                <w:rPr>
                  <w:rFonts w:ascii="微软雅黑" w:eastAsia="微软雅黑" w:hAnsi="微软雅黑" w:cs="宋体" w:hint="eastAsia"/>
                  <w:color w:val="191B1F"/>
                  <w:kern w:val="0"/>
                  <w:szCs w:val="21"/>
                  <w14:ligatures w14:val="none"/>
                </w:rPr>
                <w:t>风化程度</w:t>
              </w:r>
            </w:ins>
          </w:p>
        </w:tc>
      </w:tr>
      <w:tr w:rsidR="008B7E36" w:rsidRPr="00205F97" w14:paraId="4B24F9F1" w14:textId="77777777" w:rsidTr="00F5207C">
        <w:trPr>
          <w:ins w:id="4450" w:author="User" w:date="2024-05-21T09:58:00Z"/>
        </w:trPr>
        <w:tc>
          <w:tcPr>
            <w:tcW w:w="1923" w:type="dxa"/>
          </w:tcPr>
          <w:p w14:paraId="757AA2AD" w14:textId="4606FE60" w:rsidR="008B7E36" w:rsidRPr="00205F97" w:rsidRDefault="008B7E36" w:rsidP="008B7E36">
            <w:pPr>
              <w:widowControl/>
              <w:tabs>
                <w:tab w:val="left" w:pos="720"/>
              </w:tabs>
              <w:spacing w:before="100" w:beforeAutospacing="1" w:after="100" w:afterAutospacing="1" w:line="240" w:lineRule="atLeast"/>
              <w:jc w:val="left"/>
              <w:rPr>
                <w:ins w:id="4451" w:author="User" w:date="2024-05-21T09:58:00Z"/>
                <w:rFonts w:ascii="微软雅黑" w:eastAsia="微软雅黑" w:hAnsi="微软雅黑" w:cs="宋体"/>
                <w:color w:val="191B1F"/>
                <w:kern w:val="0"/>
                <w:szCs w:val="21"/>
                <w14:ligatures w14:val="none"/>
                <w:rPrChange w:id="4452" w:author="User" w:date="2024-05-21T10:09:00Z">
                  <w:rPr>
                    <w:ins w:id="4453" w:author="User" w:date="2024-05-21T09:58:00Z"/>
                    <w:rFonts w:ascii="微软雅黑" w:eastAsia="微软雅黑" w:hAnsi="微软雅黑" w:cs="宋体"/>
                    <w:color w:val="191B1F"/>
                    <w:kern w:val="0"/>
                    <w:szCs w:val="21"/>
                    <w:highlight w:val="yellow"/>
                    <w14:ligatures w14:val="none"/>
                  </w:rPr>
                </w:rPrChange>
              </w:rPr>
            </w:pPr>
            <w:proofErr w:type="spellStart"/>
            <w:ins w:id="4454" w:author="User" w:date="2024-05-21T10:01:00Z">
              <w:r w:rsidRPr="00205F97">
                <w:rPr>
                  <w:rFonts w:ascii="微软雅黑" w:eastAsia="微软雅黑" w:hAnsi="微软雅黑" w:cs="宋体"/>
                  <w:color w:val="191B1F"/>
                  <w:kern w:val="0"/>
                  <w:szCs w:val="21"/>
                  <w14:ligatures w14:val="none"/>
                </w:rPr>
                <w:t>Y</w:t>
              </w:r>
              <w:r w:rsidRPr="00205F97">
                <w:rPr>
                  <w:rFonts w:ascii="微软雅黑" w:eastAsia="微软雅黑" w:hAnsi="微软雅黑" w:cs="宋体" w:hint="eastAsia"/>
                  <w:color w:val="191B1F"/>
                  <w:kern w:val="0"/>
                  <w:szCs w:val="21"/>
                  <w14:ligatures w14:val="none"/>
                </w:rPr>
                <w:t>psl</w:t>
              </w:r>
            </w:ins>
            <w:proofErr w:type="spellEnd"/>
          </w:p>
        </w:tc>
        <w:tc>
          <w:tcPr>
            <w:tcW w:w="1858" w:type="dxa"/>
          </w:tcPr>
          <w:p w14:paraId="7CBFCA7E" w14:textId="4966E1FD" w:rsidR="008B7E36" w:rsidRPr="00205F97" w:rsidRDefault="008B7E36" w:rsidP="008B7E36">
            <w:pPr>
              <w:widowControl/>
              <w:tabs>
                <w:tab w:val="left" w:pos="720"/>
              </w:tabs>
              <w:spacing w:before="100" w:beforeAutospacing="1" w:after="100" w:afterAutospacing="1" w:line="240" w:lineRule="atLeast"/>
              <w:jc w:val="left"/>
              <w:rPr>
                <w:ins w:id="4455" w:author="User" w:date="2024-05-21T09:58:00Z"/>
                <w:rFonts w:ascii="微软雅黑" w:eastAsia="微软雅黑" w:hAnsi="微软雅黑" w:cs="宋体"/>
                <w:color w:val="191B1F"/>
                <w:kern w:val="0"/>
                <w:szCs w:val="21"/>
                <w14:ligatures w14:val="none"/>
                <w:rPrChange w:id="4456" w:author="User" w:date="2024-05-21T10:09:00Z">
                  <w:rPr>
                    <w:ins w:id="4457" w:author="User" w:date="2024-05-21T09:58:00Z"/>
                    <w:rFonts w:ascii="微软雅黑" w:eastAsia="微软雅黑" w:hAnsi="微软雅黑" w:cs="宋体"/>
                    <w:color w:val="191B1F"/>
                    <w:kern w:val="0"/>
                    <w:szCs w:val="21"/>
                    <w:highlight w:val="yellow"/>
                    <w14:ligatures w14:val="none"/>
                  </w:rPr>
                </w:rPrChange>
              </w:rPr>
            </w:pPr>
            <w:ins w:id="445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64C84985" w14:textId="1D268FD1" w:rsidR="008B7E36" w:rsidRPr="00205F97" w:rsidRDefault="008B7E36" w:rsidP="008B7E36">
            <w:pPr>
              <w:widowControl/>
              <w:tabs>
                <w:tab w:val="left" w:pos="720"/>
              </w:tabs>
              <w:spacing w:before="100" w:beforeAutospacing="1" w:after="100" w:afterAutospacing="1" w:line="240" w:lineRule="atLeast"/>
              <w:jc w:val="left"/>
              <w:rPr>
                <w:ins w:id="4459" w:author="User" w:date="2024-05-21T09:58:00Z"/>
                <w:rFonts w:ascii="微软雅黑" w:eastAsia="微软雅黑" w:hAnsi="微软雅黑" w:cs="宋体"/>
                <w:color w:val="191B1F"/>
                <w:kern w:val="0"/>
                <w:szCs w:val="21"/>
                <w14:ligatures w14:val="none"/>
                <w:rPrChange w:id="4460" w:author="User" w:date="2024-05-21T10:09:00Z">
                  <w:rPr>
                    <w:ins w:id="4461" w:author="User" w:date="2024-05-21T09:58:00Z"/>
                    <w:rFonts w:ascii="微软雅黑" w:eastAsia="微软雅黑" w:hAnsi="微软雅黑" w:cs="宋体"/>
                    <w:color w:val="191B1F"/>
                    <w:kern w:val="0"/>
                    <w:szCs w:val="21"/>
                    <w:highlight w:val="yellow"/>
                    <w14:ligatures w14:val="none"/>
                  </w:rPr>
                </w:rPrChange>
              </w:rPr>
            </w:pPr>
            <w:ins w:id="4462" w:author="User" w:date="2024-05-21T10:01:00Z">
              <w:r w:rsidRPr="00205F97">
                <w:rPr>
                  <w:rFonts w:ascii="微软雅黑" w:eastAsia="微软雅黑" w:hAnsi="微软雅黑" w:cs="宋体" w:hint="eastAsia"/>
                  <w:color w:val="191B1F"/>
                  <w:kern w:val="0"/>
                  <w:szCs w:val="21"/>
                  <w14:ligatures w14:val="none"/>
                  <w:rPrChange w:id="4463"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72B955FF" w14:textId="4D066E77" w:rsidR="008B7E36" w:rsidRPr="00205F97" w:rsidRDefault="008B7E36" w:rsidP="008B7E36">
            <w:pPr>
              <w:widowControl/>
              <w:tabs>
                <w:tab w:val="left" w:pos="720"/>
              </w:tabs>
              <w:spacing w:before="100" w:beforeAutospacing="1" w:after="100" w:afterAutospacing="1" w:line="240" w:lineRule="atLeast"/>
              <w:jc w:val="left"/>
              <w:rPr>
                <w:ins w:id="4464" w:author="User" w:date="2024-05-21T09:58:00Z"/>
                <w:rFonts w:ascii="微软雅黑" w:eastAsia="微软雅黑" w:hAnsi="微软雅黑" w:cs="宋体"/>
                <w:color w:val="191B1F"/>
                <w:kern w:val="0"/>
                <w:szCs w:val="21"/>
                <w14:ligatures w14:val="none"/>
                <w:rPrChange w:id="4465" w:author="User" w:date="2024-05-21T10:09:00Z">
                  <w:rPr>
                    <w:ins w:id="4466" w:author="User" w:date="2024-05-21T09:58:00Z"/>
                    <w:rFonts w:ascii="微软雅黑" w:eastAsia="微软雅黑" w:hAnsi="微软雅黑" w:cs="宋体"/>
                    <w:color w:val="191B1F"/>
                    <w:kern w:val="0"/>
                    <w:szCs w:val="21"/>
                    <w:highlight w:val="yellow"/>
                    <w14:ligatures w14:val="none"/>
                  </w:rPr>
                </w:rPrChange>
              </w:rPr>
            </w:pPr>
            <w:ins w:id="4467" w:author="User" w:date="2024-05-21T10:01:00Z">
              <w:r w:rsidRPr="00205F97">
                <w:rPr>
                  <w:rFonts w:ascii="微软雅黑" w:eastAsia="微软雅黑" w:hAnsi="微软雅黑" w:cs="宋体" w:hint="eastAsia"/>
                  <w:color w:val="191B1F"/>
                  <w:kern w:val="0"/>
                  <w:szCs w:val="21"/>
                  <w14:ligatures w14:val="none"/>
                </w:rPr>
                <w:t>样品数量</w:t>
              </w:r>
            </w:ins>
          </w:p>
        </w:tc>
      </w:tr>
      <w:tr w:rsidR="008B7E36" w:rsidRPr="00205F97" w14:paraId="1FF4A361" w14:textId="77777777" w:rsidTr="00F5207C">
        <w:trPr>
          <w:ins w:id="4468" w:author="User" w:date="2024-05-21T09:58:00Z"/>
        </w:trPr>
        <w:tc>
          <w:tcPr>
            <w:tcW w:w="1923" w:type="dxa"/>
          </w:tcPr>
          <w:p w14:paraId="64957860" w14:textId="188E0F09" w:rsidR="008B7E36" w:rsidRPr="00205F97" w:rsidRDefault="008B7E36" w:rsidP="008B7E36">
            <w:pPr>
              <w:widowControl/>
              <w:tabs>
                <w:tab w:val="left" w:pos="720"/>
              </w:tabs>
              <w:spacing w:before="100" w:beforeAutospacing="1" w:after="100" w:afterAutospacing="1" w:line="240" w:lineRule="atLeast"/>
              <w:jc w:val="left"/>
              <w:rPr>
                <w:ins w:id="4469" w:author="User" w:date="2024-05-21T09:58:00Z"/>
                <w:rFonts w:ascii="微软雅黑" w:eastAsia="微软雅黑" w:hAnsi="微软雅黑" w:cs="宋体"/>
                <w:color w:val="191B1F"/>
                <w:kern w:val="0"/>
                <w:szCs w:val="21"/>
                <w14:ligatures w14:val="none"/>
                <w:rPrChange w:id="4470" w:author="User" w:date="2024-05-21T10:09:00Z">
                  <w:rPr>
                    <w:ins w:id="4471" w:author="User" w:date="2024-05-21T09:58:00Z"/>
                    <w:rFonts w:ascii="微软雅黑" w:eastAsia="微软雅黑" w:hAnsi="微软雅黑" w:cs="宋体"/>
                    <w:color w:val="191B1F"/>
                    <w:kern w:val="0"/>
                    <w:szCs w:val="21"/>
                    <w:highlight w:val="yellow"/>
                    <w14:ligatures w14:val="none"/>
                  </w:rPr>
                </w:rPrChange>
              </w:rPr>
            </w:pPr>
            <w:proofErr w:type="spellStart"/>
            <w:ins w:id="4472" w:author="User" w:date="2024-05-21T10:01:00Z">
              <w:r w:rsidRPr="00205F97">
                <w:rPr>
                  <w:rFonts w:ascii="微软雅黑" w:eastAsia="微软雅黑" w:hAnsi="微软雅黑" w:cs="宋体"/>
                  <w:color w:val="191B1F"/>
                  <w:kern w:val="0"/>
                  <w:szCs w:val="21"/>
                  <w14:ligatures w14:val="none"/>
                </w:rPr>
                <w:t>B</w:t>
              </w:r>
              <w:r w:rsidRPr="00205F97">
                <w:rPr>
                  <w:rFonts w:ascii="微软雅黑" w:eastAsia="微软雅黑" w:hAnsi="微软雅黑" w:cs="宋体" w:hint="eastAsia"/>
                  <w:color w:val="191B1F"/>
                  <w:kern w:val="0"/>
                  <w:szCs w:val="21"/>
                  <w14:ligatures w14:val="none"/>
                </w:rPr>
                <w:t>z</w:t>
              </w:r>
            </w:ins>
            <w:proofErr w:type="spellEnd"/>
          </w:p>
        </w:tc>
        <w:tc>
          <w:tcPr>
            <w:tcW w:w="1858" w:type="dxa"/>
          </w:tcPr>
          <w:p w14:paraId="5537F54F" w14:textId="4AEDA52B" w:rsidR="008B7E36" w:rsidRPr="00205F97" w:rsidRDefault="008B7E36" w:rsidP="008B7E36">
            <w:pPr>
              <w:widowControl/>
              <w:tabs>
                <w:tab w:val="left" w:pos="720"/>
              </w:tabs>
              <w:spacing w:before="100" w:beforeAutospacing="1" w:after="100" w:afterAutospacing="1" w:line="240" w:lineRule="atLeast"/>
              <w:jc w:val="left"/>
              <w:rPr>
                <w:ins w:id="4473" w:author="User" w:date="2024-05-21T09:58:00Z"/>
                <w:rFonts w:ascii="微软雅黑" w:eastAsia="微软雅黑" w:hAnsi="微软雅黑" w:cs="宋体"/>
                <w:color w:val="191B1F"/>
                <w:kern w:val="0"/>
                <w:szCs w:val="21"/>
                <w14:ligatures w14:val="none"/>
                <w:rPrChange w:id="4474" w:author="User" w:date="2024-05-21T10:09:00Z">
                  <w:rPr>
                    <w:ins w:id="4475" w:author="User" w:date="2024-05-21T09:58:00Z"/>
                    <w:rFonts w:ascii="微软雅黑" w:eastAsia="微软雅黑" w:hAnsi="微软雅黑" w:cs="宋体"/>
                    <w:color w:val="191B1F"/>
                    <w:kern w:val="0"/>
                    <w:szCs w:val="21"/>
                    <w:highlight w:val="yellow"/>
                    <w14:ligatures w14:val="none"/>
                  </w:rPr>
                </w:rPrChange>
              </w:rPr>
            </w:pPr>
            <w:ins w:id="4476"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5ECAA9E5" w14:textId="10EA7F7D" w:rsidR="008B7E36" w:rsidRPr="00205F97" w:rsidRDefault="008B7E36" w:rsidP="008B7E36">
            <w:pPr>
              <w:widowControl/>
              <w:tabs>
                <w:tab w:val="left" w:pos="720"/>
              </w:tabs>
              <w:spacing w:before="100" w:beforeAutospacing="1" w:after="100" w:afterAutospacing="1" w:line="240" w:lineRule="atLeast"/>
              <w:jc w:val="left"/>
              <w:rPr>
                <w:ins w:id="4477" w:author="User" w:date="2024-05-21T09:58:00Z"/>
                <w:rFonts w:ascii="微软雅黑" w:eastAsia="微软雅黑" w:hAnsi="微软雅黑" w:cs="宋体"/>
                <w:color w:val="191B1F"/>
                <w:kern w:val="0"/>
                <w:szCs w:val="21"/>
                <w14:ligatures w14:val="none"/>
                <w:rPrChange w:id="4478" w:author="User" w:date="2024-05-21T10:09:00Z">
                  <w:rPr>
                    <w:ins w:id="4479" w:author="User" w:date="2024-05-21T09:58:00Z"/>
                    <w:rFonts w:ascii="微软雅黑" w:eastAsia="微软雅黑" w:hAnsi="微软雅黑" w:cs="宋体"/>
                    <w:color w:val="191B1F"/>
                    <w:kern w:val="0"/>
                    <w:szCs w:val="21"/>
                    <w:highlight w:val="yellow"/>
                    <w14:ligatures w14:val="none"/>
                  </w:rPr>
                </w:rPrChange>
              </w:rPr>
            </w:pPr>
            <w:ins w:id="4480" w:author="User" w:date="2024-05-21T10:01:00Z">
              <w:r w:rsidRPr="00205F97">
                <w:rPr>
                  <w:rFonts w:ascii="微软雅黑" w:eastAsia="微软雅黑" w:hAnsi="微软雅黑" w:cs="宋体" w:hint="eastAsia"/>
                  <w:color w:val="191B1F"/>
                  <w:kern w:val="0"/>
                  <w:szCs w:val="21"/>
                  <w14:ligatures w14:val="none"/>
                  <w:rPrChange w:id="448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1FE49A00" w14:textId="23DCBA59" w:rsidR="008B7E36" w:rsidRPr="00205F97" w:rsidRDefault="008B7E36" w:rsidP="008B7E36">
            <w:pPr>
              <w:widowControl/>
              <w:tabs>
                <w:tab w:val="left" w:pos="720"/>
              </w:tabs>
              <w:spacing w:before="100" w:beforeAutospacing="1" w:after="100" w:afterAutospacing="1" w:line="240" w:lineRule="atLeast"/>
              <w:jc w:val="left"/>
              <w:rPr>
                <w:ins w:id="4482" w:author="User" w:date="2024-05-21T09:58:00Z"/>
                <w:rFonts w:ascii="微软雅黑" w:eastAsia="微软雅黑" w:hAnsi="微软雅黑" w:cs="宋体"/>
                <w:color w:val="191B1F"/>
                <w:kern w:val="0"/>
                <w:szCs w:val="21"/>
                <w14:ligatures w14:val="none"/>
                <w:rPrChange w:id="4483" w:author="User" w:date="2024-05-21T10:09:00Z">
                  <w:rPr>
                    <w:ins w:id="4484" w:author="User" w:date="2024-05-21T09:58:00Z"/>
                    <w:rFonts w:ascii="微软雅黑" w:eastAsia="微软雅黑" w:hAnsi="微软雅黑" w:cs="宋体"/>
                    <w:color w:val="191B1F"/>
                    <w:kern w:val="0"/>
                    <w:szCs w:val="21"/>
                    <w:highlight w:val="yellow"/>
                    <w14:ligatures w14:val="none"/>
                  </w:rPr>
                </w:rPrChange>
              </w:rPr>
            </w:pPr>
            <w:ins w:id="4485" w:author="User" w:date="2024-05-21T10:01:00Z">
              <w:r w:rsidRPr="00205F97">
                <w:rPr>
                  <w:rFonts w:ascii="微软雅黑" w:eastAsia="微软雅黑" w:hAnsi="微软雅黑" w:cs="宋体" w:hint="eastAsia"/>
                  <w:color w:val="191B1F"/>
                  <w:kern w:val="0"/>
                  <w:szCs w:val="21"/>
                  <w14:ligatures w14:val="none"/>
                </w:rPr>
                <w:t>比重</w:t>
              </w:r>
            </w:ins>
          </w:p>
        </w:tc>
      </w:tr>
      <w:tr w:rsidR="008B7E36" w:rsidRPr="00205F97" w14:paraId="241B6D92" w14:textId="77777777" w:rsidTr="00F5207C">
        <w:trPr>
          <w:ins w:id="4486" w:author="User" w:date="2024-05-21T09:58:00Z"/>
        </w:trPr>
        <w:tc>
          <w:tcPr>
            <w:tcW w:w="1923" w:type="dxa"/>
          </w:tcPr>
          <w:p w14:paraId="072C8E9E" w14:textId="3A066747" w:rsidR="008B7E36" w:rsidRPr="00205F97" w:rsidRDefault="008B7E36" w:rsidP="008B7E36">
            <w:pPr>
              <w:widowControl/>
              <w:tabs>
                <w:tab w:val="left" w:pos="720"/>
              </w:tabs>
              <w:spacing w:before="100" w:beforeAutospacing="1" w:after="100" w:afterAutospacing="1" w:line="240" w:lineRule="atLeast"/>
              <w:jc w:val="left"/>
              <w:rPr>
                <w:ins w:id="4487" w:author="User" w:date="2024-05-21T09:58:00Z"/>
                <w:rFonts w:ascii="微软雅黑" w:eastAsia="微软雅黑" w:hAnsi="微软雅黑" w:cs="宋体"/>
                <w:color w:val="191B1F"/>
                <w:kern w:val="0"/>
                <w:szCs w:val="21"/>
                <w14:ligatures w14:val="none"/>
                <w:rPrChange w:id="4488" w:author="User" w:date="2024-05-21T10:09:00Z">
                  <w:rPr>
                    <w:ins w:id="4489" w:author="User" w:date="2024-05-21T09:58:00Z"/>
                    <w:rFonts w:ascii="微软雅黑" w:eastAsia="微软雅黑" w:hAnsi="微软雅黑" w:cs="宋体"/>
                    <w:color w:val="191B1F"/>
                    <w:kern w:val="0"/>
                    <w:szCs w:val="21"/>
                    <w:highlight w:val="yellow"/>
                    <w14:ligatures w14:val="none"/>
                  </w:rPr>
                </w:rPrChange>
              </w:rPr>
            </w:pPr>
            <w:proofErr w:type="spellStart"/>
            <w:ins w:id="4490" w:author="User" w:date="2024-05-21T10:01:00Z">
              <w:r w:rsidRPr="00205F97">
                <w:rPr>
                  <w:rFonts w:ascii="微软雅黑" w:eastAsia="微软雅黑" w:hAnsi="微软雅黑" w:cs="宋体" w:hint="eastAsia"/>
                  <w:color w:val="191B1F"/>
                  <w:kern w:val="0"/>
                  <w:szCs w:val="21"/>
                  <w14:ligatures w14:val="none"/>
                </w:rPr>
                <w:t>gmd</w:t>
              </w:r>
            </w:ins>
            <w:proofErr w:type="spellEnd"/>
          </w:p>
        </w:tc>
        <w:tc>
          <w:tcPr>
            <w:tcW w:w="1858" w:type="dxa"/>
          </w:tcPr>
          <w:p w14:paraId="5367F6B9" w14:textId="08FDC52C" w:rsidR="008B7E36" w:rsidRPr="00205F97" w:rsidRDefault="008B7E36" w:rsidP="008B7E36">
            <w:pPr>
              <w:widowControl/>
              <w:tabs>
                <w:tab w:val="left" w:pos="720"/>
              </w:tabs>
              <w:spacing w:before="100" w:beforeAutospacing="1" w:after="100" w:afterAutospacing="1" w:line="240" w:lineRule="atLeast"/>
              <w:jc w:val="left"/>
              <w:rPr>
                <w:ins w:id="4491" w:author="User" w:date="2024-05-21T09:58:00Z"/>
                <w:rFonts w:ascii="微软雅黑" w:eastAsia="微软雅黑" w:hAnsi="微软雅黑" w:cs="宋体"/>
                <w:color w:val="191B1F"/>
                <w:kern w:val="0"/>
                <w:szCs w:val="21"/>
                <w14:ligatures w14:val="none"/>
                <w:rPrChange w:id="4492" w:author="User" w:date="2024-05-21T10:09:00Z">
                  <w:rPr>
                    <w:ins w:id="4493" w:author="User" w:date="2024-05-21T09:58:00Z"/>
                    <w:rFonts w:ascii="微软雅黑" w:eastAsia="微软雅黑" w:hAnsi="微软雅黑" w:cs="宋体"/>
                    <w:color w:val="191B1F"/>
                    <w:kern w:val="0"/>
                    <w:szCs w:val="21"/>
                    <w:highlight w:val="yellow"/>
                    <w14:ligatures w14:val="none"/>
                  </w:rPr>
                </w:rPrChange>
              </w:rPr>
            </w:pPr>
            <w:ins w:id="4494"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5671014E" w14:textId="473095C2" w:rsidR="008B7E36" w:rsidRPr="00205F97" w:rsidRDefault="008B7E36" w:rsidP="008B7E36">
            <w:pPr>
              <w:widowControl/>
              <w:tabs>
                <w:tab w:val="left" w:pos="720"/>
              </w:tabs>
              <w:spacing w:before="100" w:beforeAutospacing="1" w:after="100" w:afterAutospacing="1" w:line="240" w:lineRule="atLeast"/>
              <w:jc w:val="left"/>
              <w:rPr>
                <w:ins w:id="4495" w:author="User" w:date="2024-05-21T09:58:00Z"/>
                <w:rFonts w:ascii="微软雅黑" w:eastAsia="微软雅黑" w:hAnsi="微软雅黑" w:cs="宋体"/>
                <w:color w:val="191B1F"/>
                <w:kern w:val="0"/>
                <w:szCs w:val="21"/>
                <w14:ligatures w14:val="none"/>
                <w:rPrChange w:id="4496" w:author="User" w:date="2024-05-21T10:09:00Z">
                  <w:rPr>
                    <w:ins w:id="4497" w:author="User" w:date="2024-05-21T09:58:00Z"/>
                    <w:rFonts w:ascii="微软雅黑" w:eastAsia="微软雅黑" w:hAnsi="微软雅黑" w:cs="宋体"/>
                    <w:color w:val="191B1F"/>
                    <w:kern w:val="0"/>
                    <w:szCs w:val="21"/>
                    <w:highlight w:val="yellow"/>
                    <w14:ligatures w14:val="none"/>
                  </w:rPr>
                </w:rPrChange>
              </w:rPr>
            </w:pPr>
            <w:ins w:id="4498" w:author="User" w:date="2024-05-21T10:01:00Z">
              <w:r w:rsidRPr="00205F97">
                <w:rPr>
                  <w:rFonts w:ascii="微软雅黑" w:eastAsia="微软雅黑" w:hAnsi="微软雅黑" w:cs="宋体" w:hint="eastAsia"/>
                  <w:color w:val="191B1F"/>
                  <w:kern w:val="0"/>
                  <w:szCs w:val="21"/>
                  <w14:ligatures w14:val="none"/>
                  <w:rPrChange w:id="4499"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484BEEF8" w14:textId="4D5282D3" w:rsidR="008B7E36" w:rsidRPr="00205F97" w:rsidRDefault="008B7E36" w:rsidP="008B7E36">
            <w:pPr>
              <w:widowControl/>
              <w:tabs>
                <w:tab w:val="left" w:pos="720"/>
              </w:tabs>
              <w:spacing w:before="100" w:beforeAutospacing="1" w:after="100" w:afterAutospacing="1" w:line="240" w:lineRule="atLeast"/>
              <w:jc w:val="left"/>
              <w:rPr>
                <w:ins w:id="4500" w:author="User" w:date="2024-05-21T09:58:00Z"/>
                <w:rFonts w:ascii="微软雅黑" w:eastAsia="微软雅黑" w:hAnsi="微软雅黑" w:cs="宋体"/>
                <w:color w:val="191B1F"/>
                <w:kern w:val="0"/>
                <w:szCs w:val="21"/>
                <w14:ligatures w14:val="none"/>
                <w:rPrChange w:id="4501" w:author="User" w:date="2024-05-21T10:09:00Z">
                  <w:rPr>
                    <w:ins w:id="4502" w:author="User" w:date="2024-05-21T09:58:00Z"/>
                    <w:rFonts w:ascii="微软雅黑" w:eastAsia="微软雅黑" w:hAnsi="微软雅黑" w:cs="宋体"/>
                    <w:color w:val="191B1F"/>
                    <w:kern w:val="0"/>
                    <w:szCs w:val="21"/>
                    <w:highlight w:val="yellow"/>
                    <w14:ligatures w14:val="none"/>
                  </w:rPr>
                </w:rPrChange>
              </w:rPr>
            </w:pPr>
            <w:ins w:id="4503" w:author="User" w:date="2024-05-21T10:01:00Z">
              <w:r w:rsidRPr="00205F97">
                <w:rPr>
                  <w:rFonts w:ascii="微软雅黑" w:eastAsia="微软雅黑" w:hAnsi="微软雅黑" w:cs="宋体" w:hint="eastAsia"/>
                  <w:color w:val="191B1F"/>
                  <w:kern w:val="0"/>
                  <w:szCs w:val="21"/>
                  <w14:ligatures w14:val="none"/>
                </w:rPr>
                <w:t>干密度</w:t>
              </w:r>
            </w:ins>
          </w:p>
        </w:tc>
      </w:tr>
      <w:tr w:rsidR="008B7E36" w:rsidRPr="00205F97" w14:paraId="5DE03BB4" w14:textId="77777777" w:rsidTr="00F5207C">
        <w:trPr>
          <w:ins w:id="4504" w:author="User" w:date="2024-05-21T09:58:00Z"/>
        </w:trPr>
        <w:tc>
          <w:tcPr>
            <w:tcW w:w="1923" w:type="dxa"/>
          </w:tcPr>
          <w:p w14:paraId="4B474CD6" w14:textId="6E8076B6" w:rsidR="008B7E36" w:rsidRPr="00205F97" w:rsidRDefault="008B7E36" w:rsidP="008B7E36">
            <w:pPr>
              <w:widowControl/>
              <w:tabs>
                <w:tab w:val="left" w:pos="720"/>
              </w:tabs>
              <w:spacing w:before="100" w:beforeAutospacing="1" w:after="100" w:afterAutospacing="1" w:line="240" w:lineRule="atLeast"/>
              <w:jc w:val="left"/>
              <w:rPr>
                <w:ins w:id="4505" w:author="User" w:date="2024-05-21T09:58:00Z"/>
                <w:rFonts w:ascii="微软雅黑" w:eastAsia="微软雅黑" w:hAnsi="微软雅黑" w:cs="宋体"/>
                <w:color w:val="191B1F"/>
                <w:kern w:val="0"/>
                <w:szCs w:val="21"/>
                <w14:ligatures w14:val="none"/>
                <w:rPrChange w:id="4506" w:author="User" w:date="2024-05-21T10:09:00Z">
                  <w:rPr>
                    <w:ins w:id="4507" w:author="User" w:date="2024-05-21T09:58:00Z"/>
                    <w:rFonts w:ascii="微软雅黑" w:eastAsia="微软雅黑" w:hAnsi="微软雅黑" w:cs="宋体"/>
                    <w:color w:val="191B1F"/>
                    <w:kern w:val="0"/>
                    <w:szCs w:val="21"/>
                    <w:highlight w:val="yellow"/>
                    <w14:ligatures w14:val="none"/>
                  </w:rPr>
                </w:rPrChange>
              </w:rPr>
            </w:pPr>
            <w:proofErr w:type="spellStart"/>
            <w:ins w:id="4508" w:author="User" w:date="2024-05-21T10:01:00Z">
              <w:r w:rsidRPr="00205F97">
                <w:rPr>
                  <w:rFonts w:ascii="微软雅黑" w:eastAsia="微软雅黑" w:hAnsi="微软雅黑" w:cs="宋体"/>
                  <w:color w:val="191B1F"/>
                  <w:kern w:val="0"/>
                  <w:szCs w:val="21"/>
                  <w14:ligatures w14:val="none"/>
                </w:rPr>
                <w:t>B</w:t>
              </w:r>
              <w:r w:rsidRPr="00205F97">
                <w:rPr>
                  <w:rFonts w:ascii="微软雅黑" w:eastAsia="微软雅黑" w:hAnsi="微软雅黑" w:cs="宋体" w:hint="eastAsia"/>
                  <w:color w:val="191B1F"/>
                  <w:kern w:val="0"/>
                  <w:szCs w:val="21"/>
                  <w14:ligatures w14:val="none"/>
                </w:rPr>
                <w:t>hmd</w:t>
              </w:r>
            </w:ins>
            <w:proofErr w:type="spellEnd"/>
          </w:p>
        </w:tc>
        <w:tc>
          <w:tcPr>
            <w:tcW w:w="1858" w:type="dxa"/>
          </w:tcPr>
          <w:p w14:paraId="095B7C92" w14:textId="76B06740" w:rsidR="008B7E36" w:rsidRPr="00205F97" w:rsidRDefault="008B7E36" w:rsidP="008B7E36">
            <w:pPr>
              <w:widowControl/>
              <w:tabs>
                <w:tab w:val="left" w:pos="720"/>
              </w:tabs>
              <w:spacing w:before="100" w:beforeAutospacing="1" w:after="100" w:afterAutospacing="1" w:line="240" w:lineRule="atLeast"/>
              <w:jc w:val="left"/>
              <w:rPr>
                <w:ins w:id="4509" w:author="User" w:date="2024-05-21T09:58:00Z"/>
                <w:rFonts w:ascii="微软雅黑" w:eastAsia="微软雅黑" w:hAnsi="微软雅黑" w:cs="宋体"/>
                <w:color w:val="191B1F"/>
                <w:kern w:val="0"/>
                <w:szCs w:val="21"/>
                <w14:ligatures w14:val="none"/>
                <w:rPrChange w:id="4510" w:author="User" w:date="2024-05-21T10:09:00Z">
                  <w:rPr>
                    <w:ins w:id="4511" w:author="User" w:date="2024-05-21T09:58:00Z"/>
                    <w:rFonts w:ascii="微软雅黑" w:eastAsia="微软雅黑" w:hAnsi="微软雅黑" w:cs="宋体"/>
                    <w:color w:val="191B1F"/>
                    <w:kern w:val="0"/>
                    <w:szCs w:val="21"/>
                    <w:highlight w:val="yellow"/>
                    <w14:ligatures w14:val="none"/>
                  </w:rPr>
                </w:rPrChange>
              </w:rPr>
            </w:pPr>
            <w:ins w:id="4512"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15C6A3D1" w14:textId="23224FD6" w:rsidR="008B7E36" w:rsidRPr="00205F97" w:rsidRDefault="008B7E36" w:rsidP="008B7E36">
            <w:pPr>
              <w:widowControl/>
              <w:tabs>
                <w:tab w:val="left" w:pos="720"/>
              </w:tabs>
              <w:spacing w:before="100" w:beforeAutospacing="1" w:after="100" w:afterAutospacing="1" w:line="240" w:lineRule="atLeast"/>
              <w:jc w:val="left"/>
              <w:rPr>
                <w:ins w:id="4513" w:author="User" w:date="2024-05-21T09:58:00Z"/>
                <w:rFonts w:ascii="微软雅黑" w:eastAsia="微软雅黑" w:hAnsi="微软雅黑" w:cs="宋体"/>
                <w:color w:val="191B1F"/>
                <w:kern w:val="0"/>
                <w:szCs w:val="21"/>
                <w14:ligatures w14:val="none"/>
                <w:rPrChange w:id="4514" w:author="User" w:date="2024-05-21T10:09:00Z">
                  <w:rPr>
                    <w:ins w:id="4515" w:author="User" w:date="2024-05-21T09:58:00Z"/>
                    <w:rFonts w:ascii="微软雅黑" w:eastAsia="微软雅黑" w:hAnsi="微软雅黑" w:cs="宋体"/>
                    <w:color w:val="191B1F"/>
                    <w:kern w:val="0"/>
                    <w:szCs w:val="21"/>
                    <w:highlight w:val="yellow"/>
                    <w14:ligatures w14:val="none"/>
                  </w:rPr>
                </w:rPrChange>
              </w:rPr>
            </w:pPr>
            <w:ins w:id="4516" w:author="User" w:date="2024-05-21T10:01:00Z">
              <w:r w:rsidRPr="00205F97">
                <w:rPr>
                  <w:rFonts w:ascii="微软雅黑" w:eastAsia="微软雅黑" w:hAnsi="微软雅黑" w:cs="宋体" w:hint="eastAsia"/>
                  <w:color w:val="191B1F"/>
                  <w:kern w:val="0"/>
                  <w:szCs w:val="21"/>
                  <w14:ligatures w14:val="none"/>
                  <w:rPrChange w:id="4517"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008733F0" w14:textId="59695B39" w:rsidR="008B7E36" w:rsidRPr="00205F97" w:rsidRDefault="008B7E36" w:rsidP="008B7E36">
            <w:pPr>
              <w:widowControl/>
              <w:tabs>
                <w:tab w:val="left" w:pos="720"/>
              </w:tabs>
              <w:spacing w:before="100" w:beforeAutospacing="1" w:after="100" w:afterAutospacing="1" w:line="240" w:lineRule="atLeast"/>
              <w:jc w:val="left"/>
              <w:rPr>
                <w:ins w:id="4518" w:author="User" w:date="2024-05-21T09:58:00Z"/>
                <w:rFonts w:ascii="微软雅黑" w:eastAsia="微软雅黑" w:hAnsi="微软雅黑" w:cs="宋体"/>
                <w:color w:val="191B1F"/>
                <w:kern w:val="0"/>
                <w:szCs w:val="21"/>
                <w14:ligatures w14:val="none"/>
                <w:rPrChange w:id="4519" w:author="User" w:date="2024-05-21T10:09:00Z">
                  <w:rPr>
                    <w:ins w:id="4520" w:author="User" w:date="2024-05-21T09:58:00Z"/>
                    <w:rFonts w:ascii="微软雅黑" w:eastAsia="微软雅黑" w:hAnsi="微软雅黑" w:cs="宋体"/>
                    <w:color w:val="191B1F"/>
                    <w:kern w:val="0"/>
                    <w:szCs w:val="21"/>
                    <w:highlight w:val="yellow"/>
                    <w14:ligatures w14:val="none"/>
                  </w:rPr>
                </w:rPrChange>
              </w:rPr>
            </w:pPr>
            <w:ins w:id="4521" w:author="User" w:date="2024-05-21T10:01:00Z">
              <w:r w:rsidRPr="00205F97">
                <w:rPr>
                  <w:rFonts w:ascii="微软雅黑" w:eastAsia="微软雅黑" w:hAnsi="微软雅黑" w:cs="宋体" w:hint="eastAsia"/>
                  <w:color w:val="191B1F"/>
                  <w:kern w:val="0"/>
                  <w:szCs w:val="21"/>
                  <w14:ligatures w14:val="none"/>
                </w:rPr>
                <w:t>饱和密度</w:t>
              </w:r>
            </w:ins>
          </w:p>
        </w:tc>
      </w:tr>
      <w:tr w:rsidR="008B7E36" w:rsidRPr="00205F97" w14:paraId="3411BC06" w14:textId="77777777" w:rsidTr="00F5207C">
        <w:trPr>
          <w:ins w:id="4522" w:author="User" w:date="2024-05-21T09:58:00Z"/>
        </w:trPr>
        <w:tc>
          <w:tcPr>
            <w:tcW w:w="1923" w:type="dxa"/>
          </w:tcPr>
          <w:p w14:paraId="7E5F4719" w14:textId="0027EDB7" w:rsidR="008B7E36" w:rsidRPr="00205F97" w:rsidRDefault="008B7E36" w:rsidP="008B7E36">
            <w:pPr>
              <w:widowControl/>
              <w:tabs>
                <w:tab w:val="left" w:pos="720"/>
              </w:tabs>
              <w:spacing w:before="100" w:beforeAutospacing="1" w:after="100" w:afterAutospacing="1" w:line="240" w:lineRule="atLeast"/>
              <w:jc w:val="left"/>
              <w:rPr>
                <w:ins w:id="4523" w:author="User" w:date="2024-05-21T09:58:00Z"/>
                <w:rFonts w:ascii="微软雅黑" w:eastAsia="微软雅黑" w:hAnsi="微软雅黑" w:cs="宋体"/>
                <w:color w:val="191B1F"/>
                <w:kern w:val="0"/>
                <w:szCs w:val="21"/>
                <w14:ligatures w14:val="none"/>
                <w:rPrChange w:id="4524" w:author="User" w:date="2024-05-21T10:09:00Z">
                  <w:rPr>
                    <w:ins w:id="4525" w:author="User" w:date="2024-05-21T09:58:00Z"/>
                    <w:rFonts w:ascii="微软雅黑" w:eastAsia="微软雅黑" w:hAnsi="微软雅黑" w:cs="宋体"/>
                    <w:color w:val="191B1F"/>
                    <w:kern w:val="0"/>
                    <w:szCs w:val="21"/>
                    <w:highlight w:val="yellow"/>
                    <w14:ligatures w14:val="none"/>
                  </w:rPr>
                </w:rPrChange>
              </w:rPr>
            </w:pPr>
            <w:proofErr w:type="spellStart"/>
            <w:ins w:id="4526" w:author="User" w:date="2024-05-21T10:01:00Z">
              <w:r w:rsidRPr="00205F97">
                <w:rPr>
                  <w:rFonts w:ascii="微软雅黑" w:eastAsia="微软雅黑" w:hAnsi="微软雅黑" w:cs="宋体" w:hint="eastAsia"/>
                  <w:color w:val="191B1F"/>
                  <w:kern w:val="0"/>
                  <w:szCs w:val="21"/>
                  <w14:ligatures w14:val="none"/>
                </w:rPr>
                <w:t>xsl</w:t>
              </w:r>
            </w:ins>
            <w:proofErr w:type="spellEnd"/>
          </w:p>
        </w:tc>
        <w:tc>
          <w:tcPr>
            <w:tcW w:w="1858" w:type="dxa"/>
          </w:tcPr>
          <w:p w14:paraId="2837862A" w14:textId="477EEEC8" w:rsidR="008B7E36" w:rsidRPr="00205F97" w:rsidRDefault="008B7E36" w:rsidP="008B7E36">
            <w:pPr>
              <w:widowControl/>
              <w:tabs>
                <w:tab w:val="left" w:pos="720"/>
              </w:tabs>
              <w:spacing w:before="100" w:beforeAutospacing="1" w:after="100" w:afterAutospacing="1" w:line="240" w:lineRule="atLeast"/>
              <w:jc w:val="left"/>
              <w:rPr>
                <w:ins w:id="4527" w:author="User" w:date="2024-05-21T09:58:00Z"/>
                <w:rFonts w:ascii="微软雅黑" w:eastAsia="微软雅黑" w:hAnsi="微软雅黑" w:cs="宋体"/>
                <w:color w:val="191B1F"/>
                <w:kern w:val="0"/>
                <w:szCs w:val="21"/>
                <w14:ligatures w14:val="none"/>
                <w:rPrChange w:id="4528" w:author="User" w:date="2024-05-21T10:09:00Z">
                  <w:rPr>
                    <w:ins w:id="4529" w:author="User" w:date="2024-05-21T09:58:00Z"/>
                    <w:rFonts w:ascii="微软雅黑" w:eastAsia="微软雅黑" w:hAnsi="微软雅黑" w:cs="宋体"/>
                    <w:color w:val="191B1F"/>
                    <w:kern w:val="0"/>
                    <w:szCs w:val="21"/>
                    <w:highlight w:val="yellow"/>
                    <w14:ligatures w14:val="none"/>
                  </w:rPr>
                </w:rPrChange>
              </w:rPr>
            </w:pPr>
            <w:ins w:id="4530"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7522CB4D" w14:textId="7FBF15A0" w:rsidR="008B7E36" w:rsidRPr="00205F97" w:rsidRDefault="008B7E36" w:rsidP="008B7E36">
            <w:pPr>
              <w:widowControl/>
              <w:tabs>
                <w:tab w:val="left" w:pos="720"/>
              </w:tabs>
              <w:spacing w:before="100" w:beforeAutospacing="1" w:after="100" w:afterAutospacing="1" w:line="240" w:lineRule="atLeast"/>
              <w:jc w:val="left"/>
              <w:rPr>
                <w:ins w:id="4531" w:author="User" w:date="2024-05-21T09:58:00Z"/>
                <w:rFonts w:ascii="微软雅黑" w:eastAsia="微软雅黑" w:hAnsi="微软雅黑" w:cs="宋体"/>
                <w:color w:val="191B1F"/>
                <w:kern w:val="0"/>
                <w:szCs w:val="21"/>
                <w14:ligatures w14:val="none"/>
                <w:rPrChange w:id="4532" w:author="User" w:date="2024-05-21T10:09:00Z">
                  <w:rPr>
                    <w:ins w:id="4533" w:author="User" w:date="2024-05-21T09:58:00Z"/>
                    <w:rFonts w:ascii="微软雅黑" w:eastAsia="微软雅黑" w:hAnsi="微软雅黑" w:cs="宋体"/>
                    <w:color w:val="191B1F"/>
                    <w:kern w:val="0"/>
                    <w:szCs w:val="21"/>
                    <w:highlight w:val="yellow"/>
                    <w14:ligatures w14:val="none"/>
                  </w:rPr>
                </w:rPrChange>
              </w:rPr>
            </w:pPr>
            <w:ins w:id="4534" w:author="User" w:date="2024-05-21T10:01:00Z">
              <w:r w:rsidRPr="00205F97">
                <w:rPr>
                  <w:rFonts w:ascii="微软雅黑" w:eastAsia="微软雅黑" w:hAnsi="微软雅黑" w:cs="宋体" w:hint="eastAsia"/>
                  <w:color w:val="191B1F"/>
                  <w:kern w:val="0"/>
                  <w:szCs w:val="21"/>
                  <w14:ligatures w14:val="none"/>
                  <w:rPrChange w:id="4535"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52DE4534" w14:textId="5EE4ABE7" w:rsidR="008B7E36" w:rsidRPr="00205F97" w:rsidRDefault="008B7E36" w:rsidP="008B7E36">
            <w:pPr>
              <w:widowControl/>
              <w:tabs>
                <w:tab w:val="left" w:pos="720"/>
              </w:tabs>
              <w:spacing w:before="100" w:beforeAutospacing="1" w:after="100" w:afterAutospacing="1" w:line="240" w:lineRule="atLeast"/>
              <w:jc w:val="left"/>
              <w:rPr>
                <w:ins w:id="4536" w:author="User" w:date="2024-05-21T09:58:00Z"/>
                <w:rFonts w:ascii="微软雅黑" w:eastAsia="微软雅黑" w:hAnsi="微软雅黑" w:cs="宋体"/>
                <w:color w:val="191B1F"/>
                <w:kern w:val="0"/>
                <w:szCs w:val="21"/>
                <w14:ligatures w14:val="none"/>
                <w:rPrChange w:id="4537" w:author="User" w:date="2024-05-21T10:09:00Z">
                  <w:rPr>
                    <w:ins w:id="4538" w:author="User" w:date="2024-05-21T09:58:00Z"/>
                    <w:rFonts w:ascii="微软雅黑" w:eastAsia="微软雅黑" w:hAnsi="微软雅黑" w:cs="宋体"/>
                    <w:color w:val="191B1F"/>
                    <w:kern w:val="0"/>
                    <w:szCs w:val="21"/>
                    <w:highlight w:val="yellow"/>
                    <w14:ligatures w14:val="none"/>
                  </w:rPr>
                </w:rPrChange>
              </w:rPr>
            </w:pPr>
            <w:ins w:id="4539" w:author="User" w:date="2024-05-21T10:01:00Z">
              <w:r w:rsidRPr="00205F97">
                <w:rPr>
                  <w:rFonts w:ascii="微软雅黑" w:eastAsia="微软雅黑" w:hAnsi="微软雅黑" w:cs="宋体" w:hint="eastAsia"/>
                  <w:color w:val="191B1F"/>
                  <w:kern w:val="0"/>
                  <w:szCs w:val="21"/>
                  <w14:ligatures w14:val="none"/>
                </w:rPr>
                <w:t>吸水率</w:t>
              </w:r>
            </w:ins>
          </w:p>
        </w:tc>
      </w:tr>
      <w:tr w:rsidR="008B7E36" w:rsidRPr="00205F97" w14:paraId="54DE7B44" w14:textId="77777777" w:rsidTr="00F5207C">
        <w:trPr>
          <w:ins w:id="4540" w:author="User" w:date="2024-05-21T09:58:00Z"/>
        </w:trPr>
        <w:tc>
          <w:tcPr>
            <w:tcW w:w="1923" w:type="dxa"/>
          </w:tcPr>
          <w:p w14:paraId="27670DBE" w14:textId="5F30EF8E" w:rsidR="008B7E36" w:rsidRPr="00205F97" w:rsidRDefault="008B7E36" w:rsidP="008B7E36">
            <w:pPr>
              <w:widowControl/>
              <w:tabs>
                <w:tab w:val="left" w:pos="720"/>
              </w:tabs>
              <w:spacing w:before="100" w:beforeAutospacing="1" w:after="100" w:afterAutospacing="1" w:line="240" w:lineRule="atLeast"/>
              <w:jc w:val="left"/>
              <w:rPr>
                <w:ins w:id="4541" w:author="User" w:date="2024-05-21T09:58:00Z"/>
                <w:rFonts w:ascii="微软雅黑" w:eastAsia="微软雅黑" w:hAnsi="微软雅黑" w:cs="宋体"/>
                <w:color w:val="191B1F"/>
                <w:kern w:val="0"/>
                <w:szCs w:val="21"/>
                <w14:ligatures w14:val="none"/>
                <w:rPrChange w:id="4542" w:author="User" w:date="2024-05-21T10:09:00Z">
                  <w:rPr>
                    <w:ins w:id="4543" w:author="User" w:date="2024-05-21T09:58:00Z"/>
                    <w:rFonts w:ascii="微软雅黑" w:eastAsia="微软雅黑" w:hAnsi="微软雅黑" w:cs="宋体"/>
                    <w:color w:val="191B1F"/>
                    <w:kern w:val="0"/>
                    <w:szCs w:val="21"/>
                    <w:highlight w:val="yellow"/>
                    <w14:ligatures w14:val="none"/>
                  </w:rPr>
                </w:rPrChange>
              </w:rPr>
            </w:pPr>
            <w:proofErr w:type="spellStart"/>
            <w:ins w:id="4544" w:author="User" w:date="2024-05-21T10:01:00Z">
              <w:r w:rsidRPr="00205F97">
                <w:rPr>
                  <w:rFonts w:ascii="微软雅黑" w:eastAsia="微软雅黑" w:hAnsi="微软雅黑" w:cs="宋体"/>
                  <w:color w:val="191B1F"/>
                  <w:kern w:val="0"/>
                  <w:szCs w:val="21"/>
                  <w14:ligatures w14:val="none"/>
                </w:rPr>
                <w:t>B</w:t>
              </w:r>
              <w:r w:rsidRPr="00205F97">
                <w:rPr>
                  <w:rFonts w:ascii="微软雅黑" w:eastAsia="微软雅黑" w:hAnsi="微软雅黑" w:cs="宋体" w:hint="eastAsia"/>
                  <w:color w:val="191B1F"/>
                  <w:kern w:val="0"/>
                  <w:szCs w:val="21"/>
                  <w14:ligatures w14:val="none"/>
                </w:rPr>
                <w:t>hxsl</w:t>
              </w:r>
            </w:ins>
            <w:proofErr w:type="spellEnd"/>
          </w:p>
        </w:tc>
        <w:tc>
          <w:tcPr>
            <w:tcW w:w="1858" w:type="dxa"/>
          </w:tcPr>
          <w:p w14:paraId="37870A84" w14:textId="6C50AFF5" w:rsidR="008B7E36" w:rsidRPr="00205F97" w:rsidRDefault="008B7E36" w:rsidP="008B7E36">
            <w:pPr>
              <w:widowControl/>
              <w:tabs>
                <w:tab w:val="left" w:pos="720"/>
              </w:tabs>
              <w:spacing w:before="100" w:beforeAutospacing="1" w:after="100" w:afterAutospacing="1" w:line="240" w:lineRule="atLeast"/>
              <w:jc w:val="left"/>
              <w:rPr>
                <w:ins w:id="4545" w:author="User" w:date="2024-05-21T09:58:00Z"/>
                <w:rFonts w:ascii="微软雅黑" w:eastAsia="微软雅黑" w:hAnsi="微软雅黑" w:cs="宋体"/>
                <w:color w:val="191B1F"/>
                <w:kern w:val="0"/>
                <w:szCs w:val="21"/>
                <w14:ligatures w14:val="none"/>
                <w:rPrChange w:id="4546" w:author="User" w:date="2024-05-21T10:09:00Z">
                  <w:rPr>
                    <w:ins w:id="4547" w:author="User" w:date="2024-05-21T09:58:00Z"/>
                    <w:rFonts w:ascii="微软雅黑" w:eastAsia="微软雅黑" w:hAnsi="微软雅黑" w:cs="宋体"/>
                    <w:color w:val="191B1F"/>
                    <w:kern w:val="0"/>
                    <w:szCs w:val="21"/>
                    <w:highlight w:val="yellow"/>
                    <w14:ligatures w14:val="none"/>
                  </w:rPr>
                </w:rPrChange>
              </w:rPr>
            </w:pPr>
            <w:ins w:id="454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52AB3149" w14:textId="0012ACEC" w:rsidR="008B7E36" w:rsidRPr="00205F97" w:rsidRDefault="008B7E36" w:rsidP="008B7E36">
            <w:pPr>
              <w:widowControl/>
              <w:tabs>
                <w:tab w:val="left" w:pos="720"/>
              </w:tabs>
              <w:spacing w:before="100" w:beforeAutospacing="1" w:after="100" w:afterAutospacing="1" w:line="240" w:lineRule="atLeast"/>
              <w:jc w:val="left"/>
              <w:rPr>
                <w:ins w:id="4549" w:author="User" w:date="2024-05-21T09:58:00Z"/>
                <w:rFonts w:ascii="微软雅黑" w:eastAsia="微软雅黑" w:hAnsi="微软雅黑" w:cs="宋体"/>
                <w:color w:val="191B1F"/>
                <w:kern w:val="0"/>
                <w:szCs w:val="21"/>
                <w14:ligatures w14:val="none"/>
                <w:rPrChange w:id="4550" w:author="User" w:date="2024-05-21T10:09:00Z">
                  <w:rPr>
                    <w:ins w:id="4551" w:author="User" w:date="2024-05-21T09:58:00Z"/>
                    <w:rFonts w:ascii="微软雅黑" w:eastAsia="微软雅黑" w:hAnsi="微软雅黑" w:cs="宋体"/>
                    <w:color w:val="191B1F"/>
                    <w:kern w:val="0"/>
                    <w:szCs w:val="21"/>
                    <w:highlight w:val="yellow"/>
                    <w14:ligatures w14:val="none"/>
                  </w:rPr>
                </w:rPrChange>
              </w:rPr>
            </w:pPr>
            <w:ins w:id="4552" w:author="User" w:date="2024-05-21T10:01:00Z">
              <w:r w:rsidRPr="00205F97">
                <w:rPr>
                  <w:rFonts w:ascii="微软雅黑" w:eastAsia="微软雅黑" w:hAnsi="微软雅黑" w:cs="宋体" w:hint="eastAsia"/>
                  <w:color w:val="191B1F"/>
                  <w:kern w:val="0"/>
                  <w:szCs w:val="21"/>
                  <w14:ligatures w14:val="none"/>
                  <w:rPrChange w:id="4553"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0C8E945D" w14:textId="68CA59D5" w:rsidR="008B7E36" w:rsidRPr="00205F97" w:rsidRDefault="008B7E36" w:rsidP="008B7E36">
            <w:pPr>
              <w:widowControl/>
              <w:tabs>
                <w:tab w:val="left" w:pos="720"/>
              </w:tabs>
              <w:spacing w:before="100" w:beforeAutospacing="1" w:after="100" w:afterAutospacing="1" w:line="240" w:lineRule="atLeast"/>
              <w:jc w:val="left"/>
              <w:rPr>
                <w:ins w:id="4554" w:author="User" w:date="2024-05-21T09:58:00Z"/>
                <w:rFonts w:ascii="微软雅黑" w:eastAsia="微软雅黑" w:hAnsi="微软雅黑" w:cs="宋体"/>
                <w:color w:val="191B1F"/>
                <w:kern w:val="0"/>
                <w:szCs w:val="21"/>
                <w14:ligatures w14:val="none"/>
                <w:rPrChange w:id="4555" w:author="User" w:date="2024-05-21T10:09:00Z">
                  <w:rPr>
                    <w:ins w:id="4556" w:author="User" w:date="2024-05-21T09:58:00Z"/>
                    <w:rFonts w:ascii="微软雅黑" w:eastAsia="微软雅黑" w:hAnsi="微软雅黑" w:cs="宋体"/>
                    <w:color w:val="191B1F"/>
                    <w:kern w:val="0"/>
                    <w:szCs w:val="21"/>
                    <w:highlight w:val="yellow"/>
                    <w14:ligatures w14:val="none"/>
                  </w:rPr>
                </w:rPrChange>
              </w:rPr>
            </w:pPr>
            <w:ins w:id="4557" w:author="User" w:date="2024-05-21T10:01:00Z">
              <w:r w:rsidRPr="00205F97">
                <w:rPr>
                  <w:rFonts w:ascii="微软雅黑" w:eastAsia="微软雅黑" w:hAnsi="微软雅黑" w:cs="宋体" w:hint="eastAsia"/>
                  <w:color w:val="191B1F"/>
                  <w:kern w:val="0"/>
                  <w:szCs w:val="21"/>
                  <w14:ligatures w14:val="none"/>
                </w:rPr>
                <w:t>饱和吸水率</w:t>
              </w:r>
            </w:ins>
          </w:p>
        </w:tc>
      </w:tr>
      <w:tr w:rsidR="008B7E36" w:rsidRPr="00205F97" w14:paraId="78488A33" w14:textId="77777777" w:rsidTr="00F5207C">
        <w:trPr>
          <w:ins w:id="4558" w:author="User" w:date="2024-05-21T09:58:00Z"/>
        </w:trPr>
        <w:tc>
          <w:tcPr>
            <w:tcW w:w="1923" w:type="dxa"/>
          </w:tcPr>
          <w:p w14:paraId="762BC47B" w14:textId="6A833BF2" w:rsidR="008B7E36" w:rsidRPr="00205F97" w:rsidRDefault="008B7E36" w:rsidP="008B7E36">
            <w:pPr>
              <w:widowControl/>
              <w:tabs>
                <w:tab w:val="left" w:pos="720"/>
              </w:tabs>
              <w:spacing w:before="100" w:beforeAutospacing="1" w:after="100" w:afterAutospacing="1" w:line="240" w:lineRule="atLeast"/>
              <w:jc w:val="left"/>
              <w:rPr>
                <w:ins w:id="4559" w:author="User" w:date="2024-05-21T09:58:00Z"/>
                <w:rFonts w:ascii="微软雅黑" w:eastAsia="微软雅黑" w:hAnsi="微软雅黑" w:cs="宋体"/>
                <w:color w:val="191B1F"/>
                <w:kern w:val="0"/>
                <w:szCs w:val="21"/>
                <w14:ligatures w14:val="none"/>
                <w:rPrChange w:id="4560" w:author="User" w:date="2024-05-21T10:09:00Z">
                  <w:rPr>
                    <w:ins w:id="4561" w:author="User" w:date="2024-05-21T09:58:00Z"/>
                    <w:rFonts w:ascii="微软雅黑" w:eastAsia="微软雅黑" w:hAnsi="微软雅黑" w:cs="宋体"/>
                    <w:color w:val="191B1F"/>
                    <w:kern w:val="0"/>
                    <w:szCs w:val="21"/>
                    <w:highlight w:val="yellow"/>
                    <w14:ligatures w14:val="none"/>
                  </w:rPr>
                </w:rPrChange>
              </w:rPr>
            </w:pPr>
            <w:ins w:id="4562" w:author="User" w:date="2024-05-21T10:01:00Z">
              <w:r w:rsidRPr="00205F97">
                <w:rPr>
                  <w:rFonts w:ascii="微软雅黑" w:eastAsia="微软雅黑" w:hAnsi="微软雅黑" w:cs="宋体"/>
                  <w:color w:val="191B1F"/>
                  <w:kern w:val="0"/>
                  <w:szCs w:val="21"/>
                  <w14:ligatures w14:val="none"/>
                </w:rPr>
                <w:t>B</w:t>
              </w:r>
              <w:r w:rsidRPr="00205F97">
                <w:rPr>
                  <w:rFonts w:ascii="微软雅黑" w:eastAsia="微软雅黑" w:hAnsi="微软雅黑" w:cs="宋体" w:hint="eastAsia"/>
                  <w:color w:val="191B1F"/>
                  <w:kern w:val="0"/>
                  <w:szCs w:val="21"/>
                  <w14:ligatures w14:val="none"/>
                </w:rPr>
                <w:t>hxs</w:t>
              </w:r>
            </w:ins>
          </w:p>
        </w:tc>
        <w:tc>
          <w:tcPr>
            <w:tcW w:w="1858" w:type="dxa"/>
          </w:tcPr>
          <w:p w14:paraId="081D884A" w14:textId="6FFC53E8" w:rsidR="008B7E36" w:rsidRPr="00205F97" w:rsidRDefault="008B7E36" w:rsidP="008B7E36">
            <w:pPr>
              <w:widowControl/>
              <w:tabs>
                <w:tab w:val="left" w:pos="720"/>
              </w:tabs>
              <w:spacing w:before="100" w:beforeAutospacing="1" w:after="100" w:afterAutospacing="1" w:line="240" w:lineRule="atLeast"/>
              <w:jc w:val="left"/>
              <w:rPr>
                <w:ins w:id="4563" w:author="User" w:date="2024-05-21T09:58:00Z"/>
                <w:rFonts w:ascii="微软雅黑" w:eastAsia="微软雅黑" w:hAnsi="微软雅黑" w:cs="宋体"/>
                <w:color w:val="191B1F"/>
                <w:kern w:val="0"/>
                <w:szCs w:val="21"/>
                <w14:ligatures w14:val="none"/>
                <w:rPrChange w:id="4564" w:author="User" w:date="2024-05-21T10:09:00Z">
                  <w:rPr>
                    <w:ins w:id="4565" w:author="User" w:date="2024-05-21T09:58:00Z"/>
                    <w:rFonts w:ascii="微软雅黑" w:eastAsia="微软雅黑" w:hAnsi="微软雅黑" w:cs="宋体"/>
                    <w:color w:val="191B1F"/>
                    <w:kern w:val="0"/>
                    <w:szCs w:val="21"/>
                    <w:highlight w:val="yellow"/>
                    <w14:ligatures w14:val="none"/>
                  </w:rPr>
                </w:rPrChange>
              </w:rPr>
            </w:pPr>
            <w:ins w:id="4566"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70023E0B" w14:textId="47465E5B" w:rsidR="008B7E36" w:rsidRPr="00205F97" w:rsidRDefault="008B7E36" w:rsidP="008B7E36">
            <w:pPr>
              <w:widowControl/>
              <w:tabs>
                <w:tab w:val="left" w:pos="720"/>
              </w:tabs>
              <w:spacing w:before="100" w:beforeAutospacing="1" w:after="100" w:afterAutospacing="1" w:line="240" w:lineRule="atLeast"/>
              <w:jc w:val="left"/>
              <w:rPr>
                <w:ins w:id="4567" w:author="User" w:date="2024-05-21T09:58:00Z"/>
                <w:rFonts w:ascii="微软雅黑" w:eastAsia="微软雅黑" w:hAnsi="微软雅黑" w:cs="宋体"/>
                <w:color w:val="191B1F"/>
                <w:kern w:val="0"/>
                <w:szCs w:val="21"/>
                <w14:ligatures w14:val="none"/>
                <w:rPrChange w:id="4568" w:author="User" w:date="2024-05-21T10:09:00Z">
                  <w:rPr>
                    <w:ins w:id="4569" w:author="User" w:date="2024-05-21T09:58:00Z"/>
                    <w:rFonts w:ascii="微软雅黑" w:eastAsia="微软雅黑" w:hAnsi="微软雅黑" w:cs="宋体"/>
                    <w:color w:val="191B1F"/>
                    <w:kern w:val="0"/>
                    <w:szCs w:val="21"/>
                    <w:highlight w:val="yellow"/>
                    <w14:ligatures w14:val="none"/>
                  </w:rPr>
                </w:rPrChange>
              </w:rPr>
            </w:pPr>
            <w:ins w:id="4570" w:author="User" w:date="2024-05-21T10:01:00Z">
              <w:r w:rsidRPr="00205F97">
                <w:rPr>
                  <w:rFonts w:ascii="微软雅黑" w:eastAsia="微软雅黑" w:hAnsi="微软雅黑" w:cs="宋体" w:hint="eastAsia"/>
                  <w:color w:val="191B1F"/>
                  <w:kern w:val="0"/>
                  <w:szCs w:val="21"/>
                  <w14:ligatures w14:val="none"/>
                  <w:rPrChange w:id="457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211330EC" w14:textId="1D6D632A" w:rsidR="008B7E36" w:rsidRPr="00205F97" w:rsidRDefault="008B7E36" w:rsidP="008B7E36">
            <w:pPr>
              <w:widowControl/>
              <w:tabs>
                <w:tab w:val="left" w:pos="720"/>
              </w:tabs>
              <w:spacing w:before="100" w:beforeAutospacing="1" w:after="100" w:afterAutospacing="1" w:line="240" w:lineRule="atLeast"/>
              <w:jc w:val="left"/>
              <w:rPr>
                <w:ins w:id="4572" w:author="User" w:date="2024-05-21T09:58:00Z"/>
                <w:rFonts w:ascii="微软雅黑" w:eastAsia="微软雅黑" w:hAnsi="微软雅黑" w:cs="宋体"/>
                <w:color w:val="191B1F"/>
                <w:kern w:val="0"/>
                <w:szCs w:val="21"/>
                <w14:ligatures w14:val="none"/>
                <w:rPrChange w:id="4573" w:author="User" w:date="2024-05-21T10:09:00Z">
                  <w:rPr>
                    <w:ins w:id="4574" w:author="User" w:date="2024-05-21T09:58:00Z"/>
                    <w:rFonts w:ascii="微软雅黑" w:eastAsia="微软雅黑" w:hAnsi="微软雅黑" w:cs="宋体"/>
                    <w:color w:val="191B1F"/>
                    <w:kern w:val="0"/>
                    <w:szCs w:val="21"/>
                    <w:highlight w:val="yellow"/>
                    <w14:ligatures w14:val="none"/>
                  </w:rPr>
                </w:rPrChange>
              </w:rPr>
            </w:pPr>
            <w:ins w:id="4575" w:author="User" w:date="2024-05-21T10:01:00Z">
              <w:r w:rsidRPr="00205F97">
                <w:rPr>
                  <w:rFonts w:ascii="微软雅黑" w:eastAsia="微软雅黑" w:hAnsi="微软雅黑" w:cs="宋体" w:hint="eastAsia"/>
                  <w:color w:val="191B1F"/>
                  <w:kern w:val="0"/>
                  <w:szCs w:val="21"/>
                  <w14:ligatures w14:val="none"/>
                </w:rPr>
                <w:t>饱和系数</w:t>
              </w:r>
            </w:ins>
          </w:p>
        </w:tc>
      </w:tr>
      <w:tr w:rsidR="008B7E36" w:rsidRPr="00205F97" w14:paraId="76A0F8EA" w14:textId="77777777" w:rsidTr="00F5207C">
        <w:trPr>
          <w:ins w:id="4576" w:author="User" w:date="2024-05-21T09:58:00Z"/>
        </w:trPr>
        <w:tc>
          <w:tcPr>
            <w:tcW w:w="1923" w:type="dxa"/>
          </w:tcPr>
          <w:p w14:paraId="11EAB6C6" w14:textId="4A546D8F" w:rsidR="008B7E36" w:rsidRPr="00205F97" w:rsidRDefault="008B7E36" w:rsidP="008B7E36">
            <w:pPr>
              <w:widowControl/>
              <w:tabs>
                <w:tab w:val="left" w:pos="720"/>
              </w:tabs>
              <w:spacing w:before="100" w:beforeAutospacing="1" w:after="100" w:afterAutospacing="1" w:line="240" w:lineRule="atLeast"/>
              <w:jc w:val="left"/>
              <w:rPr>
                <w:ins w:id="4577" w:author="User" w:date="2024-05-21T09:58:00Z"/>
                <w:rFonts w:ascii="微软雅黑" w:eastAsia="微软雅黑" w:hAnsi="微软雅黑" w:cs="宋体"/>
                <w:color w:val="191B1F"/>
                <w:kern w:val="0"/>
                <w:szCs w:val="21"/>
                <w14:ligatures w14:val="none"/>
                <w:rPrChange w:id="4578" w:author="User" w:date="2024-05-21T10:09:00Z">
                  <w:rPr>
                    <w:ins w:id="4579" w:author="User" w:date="2024-05-21T09:58:00Z"/>
                    <w:rFonts w:ascii="微软雅黑" w:eastAsia="微软雅黑" w:hAnsi="微软雅黑" w:cs="宋体"/>
                    <w:color w:val="191B1F"/>
                    <w:kern w:val="0"/>
                    <w:szCs w:val="21"/>
                    <w:highlight w:val="yellow"/>
                    <w14:ligatures w14:val="none"/>
                  </w:rPr>
                </w:rPrChange>
              </w:rPr>
            </w:pPr>
            <w:proofErr w:type="spellStart"/>
            <w:ins w:id="4580" w:author="User" w:date="2024-05-21T10:01:00Z">
              <w:r w:rsidRPr="00205F97">
                <w:rPr>
                  <w:rFonts w:ascii="微软雅黑" w:eastAsia="微软雅黑" w:hAnsi="微软雅黑" w:cs="宋体"/>
                  <w:color w:val="191B1F"/>
                  <w:kern w:val="0"/>
                  <w:szCs w:val="21"/>
                  <w14:ligatures w14:val="none"/>
                </w:rPr>
                <w:t>X</w:t>
              </w:r>
              <w:r w:rsidRPr="00205F97">
                <w:rPr>
                  <w:rFonts w:ascii="微软雅黑" w:eastAsia="微软雅黑" w:hAnsi="微软雅黑" w:cs="宋体" w:hint="eastAsia"/>
                  <w:color w:val="191B1F"/>
                  <w:kern w:val="0"/>
                  <w:szCs w:val="21"/>
                  <w14:ligatures w14:val="none"/>
                </w:rPr>
                <w:t>kxl</w:t>
              </w:r>
            </w:ins>
            <w:proofErr w:type="spellEnd"/>
          </w:p>
        </w:tc>
        <w:tc>
          <w:tcPr>
            <w:tcW w:w="1858" w:type="dxa"/>
          </w:tcPr>
          <w:p w14:paraId="7472814C" w14:textId="63606763" w:rsidR="008B7E36" w:rsidRPr="00205F97" w:rsidRDefault="008B7E36" w:rsidP="008B7E36">
            <w:pPr>
              <w:widowControl/>
              <w:tabs>
                <w:tab w:val="left" w:pos="720"/>
              </w:tabs>
              <w:spacing w:before="100" w:beforeAutospacing="1" w:after="100" w:afterAutospacing="1" w:line="240" w:lineRule="atLeast"/>
              <w:jc w:val="left"/>
              <w:rPr>
                <w:ins w:id="4581" w:author="User" w:date="2024-05-21T09:58:00Z"/>
                <w:rFonts w:ascii="微软雅黑" w:eastAsia="微软雅黑" w:hAnsi="微软雅黑" w:cs="宋体"/>
                <w:color w:val="191B1F"/>
                <w:kern w:val="0"/>
                <w:szCs w:val="21"/>
                <w14:ligatures w14:val="none"/>
                <w:rPrChange w:id="4582" w:author="User" w:date="2024-05-21T10:09:00Z">
                  <w:rPr>
                    <w:ins w:id="4583" w:author="User" w:date="2024-05-21T09:58:00Z"/>
                    <w:rFonts w:ascii="微软雅黑" w:eastAsia="微软雅黑" w:hAnsi="微软雅黑" w:cs="宋体"/>
                    <w:color w:val="191B1F"/>
                    <w:kern w:val="0"/>
                    <w:szCs w:val="21"/>
                    <w:highlight w:val="yellow"/>
                    <w14:ligatures w14:val="none"/>
                  </w:rPr>
                </w:rPrChange>
              </w:rPr>
            </w:pPr>
            <w:ins w:id="4584"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67D749BA" w14:textId="6BDF5A1D" w:rsidR="008B7E36" w:rsidRPr="00205F97" w:rsidRDefault="008B7E36" w:rsidP="008B7E36">
            <w:pPr>
              <w:widowControl/>
              <w:tabs>
                <w:tab w:val="left" w:pos="720"/>
              </w:tabs>
              <w:spacing w:before="100" w:beforeAutospacing="1" w:after="100" w:afterAutospacing="1" w:line="240" w:lineRule="atLeast"/>
              <w:jc w:val="left"/>
              <w:rPr>
                <w:ins w:id="4585" w:author="User" w:date="2024-05-21T09:58:00Z"/>
                <w:rFonts w:ascii="微软雅黑" w:eastAsia="微软雅黑" w:hAnsi="微软雅黑" w:cs="宋体"/>
                <w:color w:val="191B1F"/>
                <w:kern w:val="0"/>
                <w:szCs w:val="21"/>
                <w14:ligatures w14:val="none"/>
                <w:rPrChange w:id="4586" w:author="User" w:date="2024-05-21T10:09:00Z">
                  <w:rPr>
                    <w:ins w:id="4587" w:author="User" w:date="2024-05-21T09:58:00Z"/>
                    <w:rFonts w:ascii="微软雅黑" w:eastAsia="微软雅黑" w:hAnsi="微软雅黑" w:cs="宋体"/>
                    <w:color w:val="191B1F"/>
                    <w:kern w:val="0"/>
                    <w:szCs w:val="21"/>
                    <w:highlight w:val="yellow"/>
                    <w14:ligatures w14:val="none"/>
                  </w:rPr>
                </w:rPrChange>
              </w:rPr>
            </w:pPr>
            <w:ins w:id="4588" w:author="User" w:date="2024-05-21T10:01:00Z">
              <w:r w:rsidRPr="00205F97">
                <w:rPr>
                  <w:rFonts w:ascii="微软雅黑" w:eastAsia="微软雅黑" w:hAnsi="微软雅黑" w:cs="宋体" w:hint="eastAsia"/>
                  <w:color w:val="191B1F"/>
                  <w:kern w:val="0"/>
                  <w:szCs w:val="21"/>
                  <w14:ligatures w14:val="none"/>
                  <w:rPrChange w:id="4589"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49344DFF" w14:textId="090CBC31" w:rsidR="008B7E36" w:rsidRPr="00205F97" w:rsidRDefault="008B7E36" w:rsidP="008B7E36">
            <w:pPr>
              <w:widowControl/>
              <w:tabs>
                <w:tab w:val="left" w:pos="720"/>
              </w:tabs>
              <w:spacing w:before="100" w:beforeAutospacing="1" w:after="100" w:afterAutospacing="1" w:line="240" w:lineRule="atLeast"/>
              <w:jc w:val="left"/>
              <w:rPr>
                <w:ins w:id="4590" w:author="User" w:date="2024-05-21T09:58:00Z"/>
                <w:rFonts w:ascii="微软雅黑" w:eastAsia="微软雅黑" w:hAnsi="微软雅黑" w:cs="宋体"/>
                <w:color w:val="191B1F"/>
                <w:kern w:val="0"/>
                <w:szCs w:val="21"/>
                <w14:ligatures w14:val="none"/>
                <w:rPrChange w:id="4591" w:author="User" w:date="2024-05-21T10:09:00Z">
                  <w:rPr>
                    <w:ins w:id="4592" w:author="User" w:date="2024-05-21T09:58:00Z"/>
                    <w:rFonts w:ascii="微软雅黑" w:eastAsia="微软雅黑" w:hAnsi="微软雅黑" w:cs="宋体"/>
                    <w:color w:val="191B1F"/>
                    <w:kern w:val="0"/>
                    <w:szCs w:val="21"/>
                    <w:highlight w:val="yellow"/>
                    <w14:ligatures w14:val="none"/>
                  </w:rPr>
                </w:rPrChange>
              </w:rPr>
            </w:pPr>
            <w:ins w:id="4593" w:author="User" w:date="2024-05-21T10:01:00Z">
              <w:r w:rsidRPr="00205F97">
                <w:rPr>
                  <w:rFonts w:ascii="微软雅黑" w:eastAsia="微软雅黑" w:hAnsi="微软雅黑" w:cs="宋体" w:hint="eastAsia"/>
                  <w:color w:val="191B1F"/>
                  <w:kern w:val="0"/>
                  <w:szCs w:val="21"/>
                  <w14:ligatures w14:val="none"/>
                </w:rPr>
                <w:t>显孔隙率</w:t>
              </w:r>
            </w:ins>
          </w:p>
        </w:tc>
      </w:tr>
      <w:tr w:rsidR="008B7E36" w:rsidRPr="00205F97" w14:paraId="6157E0D4" w14:textId="77777777" w:rsidTr="00F5207C">
        <w:trPr>
          <w:ins w:id="4594" w:author="User" w:date="2024-05-21T09:58:00Z"/>
        </w:trPr>
        <w:tc>
          <w:tcPr>
            <w:tcW w:w="1923" w:type="dxa"/>
          </w:tcPr>
          <w:p w14:paraId="187A1B93" w14:textId="30B45A99" w:rsidR="008B7E36" w:rsidRPr="00205F97" w:rsidRDefault="008B7E36" w:rsidP="008B7E36">
            <w:pPr>
              <w:widowControl/>
              <w:tabs>
                <w:tab w:val="left" w:pos="720"/>
              </w:tabs>
              <w:spacing w:before="100" w:beforeAutospacing="1" w:after="100" w:afterAutospacing="1" w:line="240" w:lineRule="atLeast"/>
              <w:jc w:val="left"/>
              <w:rPr>
                <w:ins w:id="4595" w:author="User" w:date="2024-05-21T09:58:00Z"/>
                <w:rFonts w:ascii="微软雅黑" w:eastAsia="微软雅黑" w:hAnsi="微软雅黑" w:cs="宋体"/>
                <w:color w:val="191B1F"/>
                <w:kern w:val="0"/>
                <w:szCs w:val="21"/>
                <w14:ligatures w14:val="none"/>
                <w:rPrChange w:id="4596" w:author="User" w:date="2024-05-21T10:09:00Z">
                  <w:rPr>
                    <w:ins w:id="4597" w:author="User" w:date="2024-05-21T09:58:00Z"/>
                    <w:rFonts w:ascii="微软雅黑" w:eastAsia="微软雅黑" w:hAnsi="微软雅黑" w:cs="宋体"/>
                    <w:color w:val="191B1F"/>
                    <w:kern w:val="0"/>
                    <w:szCs w:val="21"/>
                    <w:highlight w:val="yellow"/>
                    <w14:ligatures w14:val="none"/>
                  </w:rPr>
                </w:rPrChange>
              </w:rPr>
            </w:pPr>
            <w:proofErr w:type="spellStart"/>
            <w:ins w:id="4598" w:author="User" w:date="2024-05-21T10:01:00Z">
              <w:r w:rsidRPr="00205F97">
                <w:rPr>
                  <w:rFonts w:ascii="微软雅黑" w:eastAsia="微软雅黑" w:hAnsi="微软雅黑" w:cs="宋体"/>
                  <w:color w:val="191B1F"/>
                  <w:kern w:val="0"/>
                  <w:szCs w:val="21"/>
                  <w14:ligatures w14:val="none"/>
                </w:rPr>
                <w:t>Y</w:t>
              </w:r>
              <w:r w:rsidRPr="00205F97">
                <w:rPr>
                  <w:rFonts w:ascii="微软雅黑" w:eastAsia="微软雅黑" w:hAnsi="微软雅黑" w:cs="宋体" w:hint="eastAsia"/>
                  <w:color w:val="191B1F"/>
                  <w:kern w:val="0"/>
                  <w:szCs w:val="21"/>
                  <w14:ligatures w14:val="none"/>
                </w:rPr>
                <w:t>lyclgx</w:t>
              </w:r>
            </w:ins>
            <w:proofErr w:type="spellEnd"/>
          </w:p>
        </w:tc>
        <w:tc>
          <w:tcPr>
            <w:tcW w:w="1858" w:type="dxa"/>
          </w:tcPr>
          <w:p w14:paraId="1F80A5E7" w14:textId="51C022B6" w:rsidR="008B7E36" w:rsidRPr="00205F97" w:rsidRDefault="008B7E36" w:rsidP="008B7E36">
            <w:pPr>
              <w:widowControl/>
              <w:tabs>
                <w:tab w:val="left" w:pos="720"/>
              </w:tabs>
              <w:spacing w:before="100" w:beforeAutospacing="1" w:after="100" w:afterAutospacing="1" w:line="240" w:lineRule="atLeast"/>
              <w:jc w:val="left"/>
              <w:rPr>
                <w:ins w:id="4599" w:author="User" w:date="2024-05-21T09:58:00Z"/>
                <w:rFonts w:ascii="微软雅黑" w:eastAsia="微软雅黑" w:hAnsi="微软雅黑" w:cs="宋体"/>
                <w:color w:val="191B1F"/>
                <w:kern w:val="0"/>
                <w:szCs w:val="21"/>
                <w14:ligatures w14:val="none"/>
                <w:rPrChange w:id="4600" w:author="User" w:date="2024-05-21T10:09:00Z">
                  <w:rPr>
                    <w:ins w:id="4601" w:author="User" w:date="2024-05-21T09:58:00Z"/>
                    <w:rFonts w:ascii="微软雅黑" w:eastAsia="微软雅黑" w:hAnsi="微软雅黑" w:cs="宋体"/>
                    <w:color w:val="191B1F"/>
                    <w:kern w:val="0"/>
                    <w:szCs w:val="21"/>
                    <w:highlight w:val="yellow"/>
                    <w14:ligatures w14:val="none"/>
                  </w:rPr>
                </w:rPrChange>
              </w:rPr>
            </w:pPr>
            <w:ins w:id="4602"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25695E0B" w14:textId="415B8626" w:rsidR="008B7E36" w:rsidRPr="00205F97" w:rsidRDefault="008B7E36" w:rsidP="008B7E36">
            <w:pPr>
              <w:widowControl/>
              <w:tabs>
                <w:tab w:val="left" w:pos="720"/>
              </w:tabs>
              <w:spacing w:before="100" w:beforeAutospacing="1" w:after="100" w:afterAutospacing="1" w:line="240" w:lineRule="atLeast"/>
              <w:jc w:val="left"/>
              <w:rPr>
                <w:ins w:id="4603" w:author="User" w:date="2024-05-21T09:58:00Z"/>
                <w:rFonts w:ascii="微软雅黑" w:eastAsia="微软雅黑" w:hAnsi="微软雅黑" w:cs="宋体"/>
                <w:color w:val="191B1F"/>
                <w:kern w:val="0"/>
                <w:szCs w:val="21"/>
                <w14:ligatures w14:val="none"/>
                <w:rPrChange w:id="4604" w:author="User" w:date="2024-05-21T10:09:00Z">
                  <w:rPr>
                    <w:ins w:id="4605" w:author="User" w:date="2024-05-21T09:58:00Z"/>
                    <w:rFonts w:ascii="微软雅黑" w:eastAsia="微软雅黑" w:hAnsi="微软雅黑" w:cs="宋体"/>
                    <w:color w:val="191B1F"/>
                    <w:kern w:val="0"/>
                    <w:szCs w:val="21"/>
                    <w:highlight w:val="yellow"/>
                    <w14:ligatures w14:val="none"/>
                  </w:rPr>
                </w:rPrChange>
              </w:rPr>
            </w:pPr>
            <w:ins w:id="4606" w:author="User" w:date="2024-05-21T10:01:00Z">
              <w:r w:rsidRPr="00205F97">
                <w:rPr>
                  <w:rFonts w:ascii="微软雅黑" w:eastAsia="微软雅黑" w:hAnsi="微软雅黑" w:cs="宋体" w:hint="eastAsia"/>
                  <w:color w:val="191B1F"/>
                  <w:kern w:val="0"/>
                  <w:szCs w:val="21"/>
                  <w14:ligatures w14:val="none"/>
                  <w:rPrChange w:id="4607"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56499EA4" w14:textId="6A451DC1" w:rsidR="008B7E36" w:rsidRPr="00205F97" w:rsidRDefault="008B7E36" w:rsidP="008B7E36">
            <w:pPr>
              <w:widowControl/>
              <w:tabs>
                <w:tab w:val="left" w:pos="720"/>
              </w:tabs>
              <w:spacing w:before="100" w:beforeAutospacing="1" w:after="100" w:afterAutospacing="1" w:line="240" w:lineRule="atLeast"/>
              <w:jc w:val="left"/>
              <w:rPr>
                <w:ins w:id="4608" w:author="User" w:date="2024-05-21T09:58:00Z"/>
                <w:rFonts w:ascii="微软雅黑" w:eastAsia="微软雅黑" w:hAnsi="微软雅黑" w:cs="宋体"/>
                <w:color w:val="191B1F"/>
                <w:kern w:val="0"/>
                <w:szCs w:val="21"/>
                <w14:ligatures w14:val="none"/>
                <w:rPrChange w:id="4609" w:author="User" w:date="2024-05-21T10:09:00Z">
                  <w:rPr>
                    <w:ins w:id="4610" w:author="User" w:date="2024-05-21T09:58:00Z"/>
                    <w:rFonts w:ascii="微软雅黑" w:eastAsia="微软雅黑" w:hAnsi="微软雅黑" w:cs="宋体"/>
                    <w:color w:val="191B1F"/>
                    <w:kern w:val="0"/>
                    <w:szCs w:val="21"/>
                    <w:highlight w:val="yellow"/>
                    <w14:ligatures w14:val="none"/>
                  </w:rPr>
                </w:rPrChange>
              </w:rPr>
            </w:pPr>
            <w:ins w:id="4611" w:author="User" w:date="2024-05-21T10:01:00Z">
              <w:r w:rsidRPr="00205F97">
                <w:rPr>
                  <w:rFonts w:ascii="微软雅黑" w:eastAsia="微软雅黑" w:hAnsi="微软雅黑" w:cs="宋体" w:hint="eastAsia"/>
                  <w:color w:val="191B1F"/>
                  <w:kern w:val="0"/>
                  <w:szCs w:val="21"/>
                  <w14:ligatures w14:val="none"/>
                </w:rPr>
                <w:t>压力与层理关系</w:t>
              </w:r>
            </w:ins>
          </w:p>
        </w:tc>
      </w:tr>
      <w:tr w:rsidR="008B7E36" w:rsidRPr="00205F97" w14:paraId="78280B76" w14:textId="77777777" w:rsidTr="00F5207C">
        <w:trPr>
          <w:ins w:id="4612" w:author="User" w:date="2024-05-21T09:58:00Z"/>
        </w:trPr>
        <w:tc>
          <w:tcPr>
            <w:tcW w:w="1923" w:type="dxa"/>
          </w:tcPr>
          <w:p w14:paraId="03590A66" w14:textId="6AC7AC1C" w:rsidR="008B7E36" w:rsidRPr="00205F97" w:rsidRDefault="008B7E36" w:rsidP="008B7E36">
            <w:pPr>
              <w:widowControl/>
              <w:tabs>
                <w:tab w:val="left" w:pos="720"/>
              </w:tabs>
              <w:spacing w:before="100" w:beforeAutospacing="1" w:after="100" w:afterAutospacing="1" w:line="240" w:lineRule="atLeast"/>
              <w:jc w:val="left"/>
              <w:rPr>
                <w:ins w:id="4613" w:author="User" w:date="2024-05-21T09:58:00Z"/>
                <w:rFonts w:ascii="微软雅黑" w:eastAsia="微软雅黑" w:hAnsi="微软雅黑" w:cs="宋体"/>
                <w:color w:val="191B1F"/>
                <w:kern w:val="0"/>
                <w:szCs w:val="21"/>
                <w14:ligatures w14:val="none"/>
                <w:rPrChange w:id="4614" w:author="User" w:date="2024-05-21T10:09:00Z">
                  <w:rPr>
                    <w:ins w:id="4615" w:author="User" w:date="2024-05-21T09:58:00Z"/>
                    <w:rFonts w:ascii="微软雅黑" w:eastAsia="微软雅黑" w:hAnsi="微软雅黑" w:cs="宋体"/>
                    <w:color w:val="191B1F"/>
                    <w:kern w:val="0"/>
                    <w:szCs w:val="21"/>
                    <w:highlight w:val="yellow"/>
                    <w14:ligatures w14:val="none"/>
                  </w:rPr>
                </w:rPrChange>
              </w:rPr>
            </w:pPr>
            <w:proofErr w:type="spellStart"/>
            <w:ins w:id="4616" w:author="User" w:date="2024-05-21T10:01:00Z">
              <w:r w:rsidRPr="00205F97">
                <w:rPr>
                  <w:rFonts w:ascii="微软雅黑" w:eastAsia="微软雅黑" w:hAnsi="微软雅黑" w:cs="宋体"/>
                  <w:color w:val="191B1F"/>
                  <w:kern w:val="0"/>
                  <w:szCs w:val="21"/>
                  <w14:ligatures w14:val="none"/>
                </w:rPr>
                <w:t>G</w:t>
              </w:r>
              <w:r w:rsidRPr="00205F97">
                <w:rPr>
                  <w:rFonts w:ascii="微软雅黑" w:eastAsia="微软雅黑" w:hAnsi="微软雅黑" w:cs="宋体" w:hint="eastAsia"/>
                  <w:color w:val="191B1F"/>
                  <w:kern w:val="0"/>
                  <w:szCs w:val="21"/>
                  <w14:ligatures w14:val="none"/>
                </w:rPr>
                <w:t>zdzkyqd</w:t>
              </w:r>
            </w:ins>
            <w:proofErr w:type="spellEnd"/>
          </w:p>
        </w:tc>
        <w:tc>
          <w:tcPr>
            <w:tcW w:w="1858" w:type="dxa"/>
          </w:tcPr>
          <w:p w14:paraId="09F09551" w14:textId="1E6F0AE4" w:rsidR="008B7E36" w:rsidRPr="00205F97" w:rsidRDefault="008B7E36" w:rsidP="008B7E36">
            <w:pPr>
              <w:widowControl/>
              <w:tabs>
                <w:tab w:val="left" w:pos="720"/>
              </w:tabs>
              <w:spacing w:before="100" w:beforeAutospacing="1" w:after="100" w:afterAutospacing="1" w:line="240" w:lineRule="atLeast"/>
              <w:jc w:val="left"/>
              <w:rPr>
                <w:ins w:id="4617" w:author="User" w:date="2024-05-21T09:58:00Z"/>
                <w:rFonts w:ascii="微软雅黑" w:eastAsia="微软雅黑" w:hAnsi="微软雅黑" w:cs="宋体"/>
                <w:color w:val="191B1F"/>
                <w:kern w:val="0"/>
                <w:szCs w:val="21"/>
                <w14:ligatures w14:val="none"/>
                <w:rPrChange w:id="4618" w:author="User" w:date="2024-05-21T10:09:00Z">
                  <w:rPr>
                    <w:ins w:id="4619" w:author="User" w:date="2024-05-21T09:58:00Z"/>
                    <w:rFonts w:ascii="微软雅黑" w:eastAsia="微软雅黑" w:hAnsi="微软雅黑" w:cs="宋体"/>
                    <w:color w:val="191B1F"/>
                    <w:kern w:val="0"/>
                    <w:szCs w:val="21"/>
                    <w:highlight w:val="yellow"/>
                    <w14:ligatures w14:val="none"/>
                  </w:rPr>
                </w:rPrChange>
              </w:rPr>
            </w:pPr>
            <w:ins w:id="4620"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6D9D08FC" w14:textId="0E0F0376" w:rsidR="008B7E36" w:rsidRPr="00205F97" w:rsidRDefault="008B7E36" w:rsidP="008B7E36">
            <w:pPr>
              <w:widowControl/>
              <w:tabs>
                <w:tab w:val="left" w:pos="720"/>
              </w:tabs>
              <w:spacing w:before="100" w:beforeAutospacing="1" w:after="100" w:afterAutospacing="1" w:line="240" w:lineRule="atLeast"/>
              <w:jc w:val="left"/>
              <w:rPr>
                <w:ins w:id="4621" w:author="User" w:date="2024-05-21T09:58:00Z"/>
                <w:rFonts w:ascii="微软雅黑" w:eastAsia="微软雅黑" w:hAnsi="微软雅黑" w:cs="宋体"/>
                <w:color w:val="191B1F"/>
                <w:kern w:val="0"/>
                <w:szCs w:val="21"/>
                <w14:ligatures w14:val="none"/>
                <w:rPrChange w:id="4622" w:author="User" w:date="2024-05-21T10:09:00Z">
                  <w:rPr>
                    <w:ins w:id="4623" w:author="User" w:date="2024-05-21T09:58:00Z"/>
                    <w:rFonts w:ascii="微软雅黑" w:eastAsia="微软雅黑" w:hAnsi="微软雅黑" w:cs="宋体"/>
                    <w:color w:val="191B1F"/>
                    <w:kern w:val="0"/>
                    <w:szCs w:val="21"/>
                    <w:highlight w:val="yellow"/>
                    <w14:ligatures w14:val="none"/>
                  </w:rPr>
                </w:rPrChange>
              </w:rPr>
            </w:pPr>
            <w:ins w:id="4624" w:author="User" w:date="2024-05-21T10:01:00Z">
              <w:r w:rsidRPr="00205F97">
                <w:rPr>
                  <w:rFonts w:ascii="微软雅黑" w:eastAsia="微软雅黑" w:hAnsi="微软雅黑" w:cs="宋体" w:hint="eastAsia"/>
                  <w:color w:val="191B1F"/>
                  <w:kern w:val="0"/>
                  <w:szCs w:val="21"/>
                  <w14:ligatures w14:val="none"/>
                  <w:rPrChange w:id="4625"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3C6E8D1B" w14:textId="4464D8A1" w:rsidR="008B7E36" w:rsidRPr="00205F97" w:rsidRDefault="008B7E36" w:rsidP="008B7E36">
            <w:pPr>
              <w:widowControl/>
              <w:tabs>
                <w:tab w:val="left" w:pos="720"/>
              </w:tabs>
              <w:spacing w:before="100" w:beforeAutospacing="1" w:after="100" w:afterAutospacing="1" w:line="240" w:lineRule="atLeast"/>
              <w:jc w:val="left"/>
              <w:rPr>
                <w:ins w:id="4626" w:author="User" w:date="2024-05-21T09:58:00Z"/>
                <w:rFonts w:ascii="微软雅黑" w:eastAsia="微软雅黑" w:hAnsi="微软雅黑" w:cs="宋体"/>
                <w:color w:val="191B1F"/>
                <w:kern w:val="0"/>
                <w:szCs w:val="21"/>
                <w14:ligatures w14:val="none"/>
                <w:rPrChange w:id="4627" w:author="User" w:date="2024-05-21T10:09:00Z">
                  <w:rPr>
                    <w:ins w:id="4628" w:author="User" w:date="2024-05-21T09:58:00Z"/>
                    <w:rFonts w:ascii="微软雅黑" w:eastAsia="微软雅黑" w:hAnsi="微软雅黑" w:cs="宋体"/>
                    <w:color w:val="191B1F"/>
                    <w:kern w:val="0"/>
                    <w:szCs w:val="21"/>
                    <w:highlight w:val="yellow"/>
                    <w14:ligatures w14:val="none"/>
                  </w:rPr>
                </w:rPrChange>
              </w:rPr>
            </w:pPr>
            <w:ins w:id="4629" w:author="User" w:date="2024-05-21T10:01:00Z">
              <w:r w:rsidRPr="00205F97">
                <w:rPr>
                  <w:rFonts w:ascii="Calibri" w:eastAsia="宋体" w:hAnsi="Calibri" w:cs="Times New Roman" w:hint="eastAsia"/>
                </w:rPr>
                <w:t>单轴抗压强度试验</w:t>
              </w:r>
              <w:r w:rsidRPr="00205F97">
                <w:rPr>
                  <w:rFonts w:ascii="Calibri" w:eastAsia="宋体" w:hAnsi="Calibri" w:cs="Times New Roman" w:hint="eastAsia"/>
                </w:rPr>
                <w:t>-</w:t>
              </w:r>
              <w:r w:rsidRPr="00205F97">
                <w:rPr>
                  <w:rFonts w:ascii="Calibri" w:eastAsia="宋体" w:hAnsi="Calibri" w:cs="Times New Roman" w:hint="eastAsia"/>
                </w:rPr>
                <w:t>干燥单轴抗</w:t>
              </w:r>
              <w:r w:rsidRPr="00205F97">
                <w:rPr>
                  <w:rFonts w:ascii="Calibri" w:eastAsia="宋体" w:hAnsi="Calibri" w:cs="Times New Roman" w:hint="eastAsia"/>
                </w:rPr>
                <w:lastRenderedPageBreak/>
                <w:t>压强度</w:t>
              </w:r>
            </w:ins>
          </w:p>
        </w:tc>
      </w:tr>
      <w:tr w:rsidR="008B7E36" w:rsidRPr="00205F97" w14:paraId="2C2BF50B" w14:textId="77777777" w:rsidTr="00F5207C">
        <w:trPr>
          <w:ins w:id="4630" w:author="User" w:date="2024-05-21T09:58:00Z"/>
        </w:trPr>
        <w:tc>
          <w:tcPr>
            <w:tcW w:w="1923" w:type="dxa"/>
          </w:tcPr>
          <w:p w14:paraId="334CB916" w14:textId="2FA286FA" w:rsidR="008B7E36" w:rsidRPr="00205F97" w:rsidRDefault="008B7E36" w:rsidP="008B7E36">
            <w:pPr>
              <w:widowControl/>
              <w:tabs>
                <w:tab w:val="left" w:pos="720"/>
              </w:tabs>
              <w:spacing w:before="100" w:beforeAutospacing="1" w:after="100" w:afterAutospacing="1" w:line="240" w:lineRule="atLeast"/>
              <w:jc w:val="left"/>
              <w:rPr>
                <w:ins w:id="4631" w:author="User" w:date="2024-05-21T09:58:00Z"/>
                <w:rFonts w:ascii="微软雅黑" w:eastAsia="微软雅黑" w:hAnsi="微软雅黑" w:cs="宋体"/>
                <w:color w:val="191B1F"/>
                <w:kern w:val="0"/>
                <w:szCs w:val="21"/>
                <w14:ligatures w14:val="none"/>
                <w:rPrChange w:id="4632" w:author="User" w:date="2024-05-21T10:09:00Z">
                  <w:rPr>
                    <w:ins w:id="4633" w:author="User" w:date="2024-05-21T09:58:00Z"/>
                    <w:rFonts w:ascii="微软雅黑" w:eastAsia="微软雅黑" w:hAnsi="微软雅黑" w:cs="宋体"/>
                    <w:color w:val="191B1F"/>
                    <w:kern w:val="0"/>
                    <w:szCs w:val="21"/>
                    <w:highlight w:val="yellow"/>
                    <w14:ligatures w14:val="none"/>
                  </w:rPr>
                </w:rPrChange>
              </w:rPr>
            </w:pPr>
            <w:proofErr w:type="spellStart"/>
            <w:ins w:id="4634" w:author="User" w:date="2024-05-21T10:01:00Z">
              <w:r w:rsidRPr="00205F97">
                <w:rPr>
                  <w:rFonts w:ascii="微软雅黑" w:eastAsia="微软雅黑" w:hAnsi="微软雅黑" w:cs="宋体"/>
                  <w:color w:val="191B1F"/>
                  <w:kern w:val="0"/>
                  <w:szCs w:val="21"/>
                  <w14:ligatures w14:val="none"/>
                </w:rPr>
                <w:lastRenderedPageBreak/>
                <w:t>B</w:t>
              </w:r>
              <w:r w:rsidRPr="00205F97">
                <w:rPr>
                  <w:rFonts w:ascii="微软雅黑" w:eastAsia="微软雅黑" w:hAnsi="微软雅黑" w:cs="宋体" w:hint="eastAsia"/>
                  <w:color w:val="191B1F"/>
                  <w:kern w:val="0"/>
                  <w:szCs w:val="21"/>
                  <w14:ligatures w14:val="none"/>
                </w:rPr>
                <w:t>hdzkyqd</w:t>
              </w:r>
            </w:ins>
            <w:proofErr w:type="spellEnd"/>
          </w:p>
        </w:tc>
        <w:tc>
          <w:tcPr>
            <w:tcW w:w="1858" w:type="dxa"/>
          </w:tcPr>
          <w:p w14:paraId="2165475A" w14:textId="71F15746" w:rsidR="008B7E36" w:rsidRPr="00205F97" w:rsidRDefault="008B7E36" w:rsidP="008B7E36">
            <w:pPr>
              <w:widowControl/>
              <w:tabs>
                <w:tab w:val="left" w:pos="720"/>
              </w:tabs>
              <w:spacing w:before="100" w:beforeAutospacing="1" w:after="100" w:afterAutospacing="1" w:line="240" w:lineRule="atLeast"/>
              <w:jc w:val="left"/>
              <w:rPr>
                <w:ins w:id="4635" w:author="User" w:date="2024-05-21T09:58:00Z"/>
                <w:rFonts w:ascii="微软雅黑" w:eastAsia="微软雅黑" w:hAnsi="微软雅黑" w:cs="宋体"/>
                <w:color w:val="191B1F"/>
                <w:kern w:val="0"/>
                <w:szCs w:val="21"/>
                <w14:ligatures w14:val="none"/>
                <w:rPrChange w:id="4636" w:author="User" w:date="2024-05-21T10:09:00Z">
                  <w:rPr>
                    <w:ins w:id="4637" w:author="User" w:date="2024-05-21T09:58:00Z"/>
                    <w:rFonts w:ascii="微软雅黑" w:eastAsia="微软雅黑" w:hAnsi="微软雅黑" w:cs="宋体"/>
                    <w:color w:val="191B1F"/>
                    <w:kern w:val="0"/>
                    <w:szCs w:val="21"/>
                    <w:highlight w:val="yellow"/>
                    <w14:ligatures w14:val="none"/>
                  </w:rPr>
                </w:rPrChange>
              </w:rPr>
            </w:pPr>
            <w:ins w:id="463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456F10AD" w14:textId="55B55F5C" w:rsidR="008B7E36" w:rsidRPr="00205F97" w:rsidRDefault="008B7E36" w:rsidP="008B7E36">
            <w:pPr>
              <w:widowControl/>
              <w:tabs>
                <w:tab w:val="left" w:pos="720"/>
              </w:tabs>
              <w:spacing w:before="100" w:beforeAutospacing="1" w:after="100" w:afterAutospacing="1" w:line="240" w:lineRule="atLeast"/>
              <w:jc w:val="left"/>
              <w:rPr>
                <w:ins w:id="4639" w:author="User" w:date="2024-05-21T09:58:00Z"/>
                <w:rFonts w:ascii="微软雅黑" w:eastAsia="微软雅黑" w:hAnsi="微软雅黑" w:cs="宋体"/>
                <w:color w:val="191B1F"/>
                <w:kern w:val="0"/>
                <w:szCs w:val="21"/>
                <w14:ligatures w14:val="none"/>
                <w:rPrChange w:id="4640" w:author="User" w:date="2024-05-21T10:09:00Z">
                  <w:rPr>
                    <w:ins w:id="4641" w:author="User" w:date="2024-05-21T09:58:00Z"/>
                    <w:rFonts w:ascii="微软雅黑" w:eastAsia="微软雅黑" w:hAnsi="微软雅黑" w:cs="宋体"/>
                    <w:color w:val="191B1F"/>
                    <w:kern w:val="0"/>
                    <w:szCs w:val="21"/>
                    <w:highlight w:val="yellow"/>
                    <w14:ligatures w14:val="none"/>
                  </w:rPr>
                </w:rPrChange>
              </w:rPr>
            </w:pPr>
            <w:ins w:id="4642" w:author="User" w:date="2024-05-21T10:01:00Z">
              <w:r w:rsidRPr="00205F97">
                <w:rPr>
                  <w:rFonts w:ascii="微软雅黑" w:eastAsia="微软雅黑" w:hAnsi="微软雅黑" w:cs="宋体" w:hint="eastAsia"/>
                  <w:color w:val="191B1F"/>
                  <w:kern w:val="0"/>
                  <w:szCs w:val="21"/>
                  <w14:ligatures w14:val="none"/>
                  <w:rPrChange w:id="4643"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50DF938A" w14:textId="5AD043B8" w:rsidR="008B7E36" w:rsidRPr="00205F97" w:rsidRDefault="008B7E36" w:rsidP="008B7E36">
            <w:pPr>
              <w:widowControl/>
              <w:tabs>
                <w:tab w:val="left" w:pos="720"/>
              </w:tabs>
              <w:spacing w:before="100" w:beforeAutospacing="1" w:after="100" w:afterAutospacing="1" w:line="240" w:lineRule="atLeast"/>
              <w:jc w:val="left"/>
              <w:rPr>
                <w:ins w:id="4644" w:author="User" w:date="2024-05-21T09:58:00Z"/>
                <w:rFonts w:ascii="微软雅黑" w:eastAsia="微软雅黑" w:hAnsi="微软雅黑" w:cs="宋体"/>
                <w:color w:val="191B1F"/>
                <w:kern w:val="0"/>
                <w:szCs w:val="21"/>
                <w14:ligatures w14:val="none"/>
                <w:rPrChange w:id="4645" w:author="User" w:date="2024-05-21T10:09:00Z">
                  <w:rPr>
                    <w:ins w:id="4646" w:author="User" w:date="2024-05-21T09:58:00Z"/>
                    <w:rFonts w:ascii="微软雅黑" w:eastAsia="微软雅黑" w:hAnsi="微软雅黑" w:cs="宋体"/>
                    <w:color w:val="191B1F"/>
                    <w:kern w:val="0"/>
                    <w:szCs w:val="21"/>
                    <w:highlight w:val="yellow"/>
                    <w14:ligatures w14:val="none"/>
                  </w:rPr>
                </w:rPrChange>
              </w:rPr>
            </w:pPr>
            <w:ins w:id="4647" w:author="User" w:date="2024-05-21T10:01:00Z">
              <w:r w:rsidRPr="00205F97">
                <w:rPr>
                  <w:rFonts w:ascii="Calibri" w:eastAsia="宋体" w:hAnsi="Calibri" w:cs="Times New Roman" w:hint="eastAsia"/>
                </w:rPr>
                <w:t>单轴抗压强度试验</w:t>
              </w:r>
              <w:r w:rsidRPr="00205F97">
                <w:rPr>
                  <w:rFonts w:ascii="Calibri" w:eastAsia="宋体" w:hAnsi="Calibri" w:cs="Times New Roman" w:hint="eastAsia"/>
                </w:rPr>
                <w:t>-</w:t>
              </w:r>
              <w:r w:rsidRPr="00205F97">
                <w:rPr>
                  <w:rFonts w:ascii="Calibri" w:eastAsia="宋体" w:hAnsi="Calibri" w:cs="Times New Roman" w:hint="eastAsia"/>
                </w:rPr>
                <w:t>饱和单轴抗压强度</w:t>
              </w:r>
            </w:ins>
          </w:p>
        </w:tc>
      </w:tr>
      <w:tr w:rsidR="008B7E36" w:rsidRPr="00205F97" w14:paraId="14204473" w14:textId="77777777" w:rsidTr="00F5207C">
        <w:trPr>
          <w:trHeight w:val="132"/>
          <w:ins w:id="4648" w:author="User" w:date="2024-05-21T09:58:00Z"/>
        </w:trPr>
        <w:tc>
          <w:tcPr>
            <w:tcW w:w="1923" w:type="dxa"/>
          </w:tcPr>
          <w:p w14:paraId="2D646DA8" w14:textId="07A5A20C" w:rsidR="008B7E36" w:rsidRPr="00205F97" w:rsidRDefault="008B7E36" w:rsidP="008B7E36">
            <w:pPr>
              <w:widowControl/>
              <w:tabs>
                <w:tab w:val="left" w:pos="720"/>
              </w:tabs>
              <w:spacing w:before="100" w:beforeAutospacing="1" w:after="100" w:afterAutospacing="1" w:line="240" w:lineRule="atLeast"/>
              <w:jc w:val="left"/>
              <w:rPr>
                <w:ins w:id="4649" w:author="User" w:date="2024-05-21T09:58:00Z"/>
                <w:rFonts w:ascii="微软雅黑" w:eastAsia="微软雅黑" w:hAnsi="微软雅黑" w:cs="宋体"/>
                <w:color w:val="191B1F"/>
                <w:kern w:val="0"/>
                <w:szCs w:val="21"/>
                <w14:ligatures w14:val="none"/>
                <w:rPrChange w:id="4650" w:author="User" w:date="2024-05-21T10:09:00Z">
                  <w:rPr>
                    <w:ins w:id="4651" w:author="User" w:date="2024-05-21T09:58:00Z"/>
                    <w:rFonts w:ascii="微软雅黑" w:eastAsia="微软雅黑" w:hAnsi="微软雅黑" w:cs="宋体"/>
                    <w:color w:val="191B1F"/>
                    <w:kern w:val="0"/>
                    <w:szCs w:val="21"/>
                    <w:highlight w:val="yellow"/>
                    <w14:ligatures w14:val="none"/>
                  </w:rPr>
                </w:rPrChange>
              </w:rPr>
            </w:pPr>
            <w:proofErr w:type="spellStart"/>
            <w:ins w:id="4652" w:author="User" w:date="2024-05-21T10:01:00Z">
              <w:r w:rsidRPr="00205F97">
                <w:rPr>
                  <w:rFonts w:ascii="微软雅黑" w:eastAsia="微软雅黑" w:hAnsi="微软雅黑" w:cs="宋体" w:hint="eastAsia"/>
                  <w:color w:val="191B1F"/>
                  <w:kern w:val="0"/>
                  <w:szCs w:val="21"/>
                  <w14:ligatures w14:val="none"/>
                </w:rPr>
                <w:t>rhxs</w:t>
              </w:r>
            </w:ins>
            <w:proofErr w:type="spellEnd"/>
          </w:p>
        </w:tc>
        <w:tc>
          <w:tcPr>
            <w:tcW w:w="1858" w:type="dxa"/>
          </w:tcPr>
          <w:p w14:paraId="00CF8487" w14:textId="36769B61" w:rsidR="008B7E36" w:rsidRPr="00205F97" w:rsidRDefault="008B7E36" w:rsidP="008B7E36">
            <w:pPr>
              <w:widowControl/>
              <w:tabs>
                <w:tab w:val="left" w:pos="720"/>
              </w:tabs>
              <w:spacing w:before="100" w:beforeAutospacing="1" w:after="100" w:afterAutospacing="1" w:line="240" w:lineRule="atLeast"/>
              <w:jc w:val="left"/>
              <w:rPr>
                <w:ins w:id="4653" w:author="User" w:date="2024-05-21T09:58:00Z"/>
                <w:rFonts w:ascii="微软雅黑" w:eastAsia="微软雅黑" w:hAnsi="微软雅黑" w:cs="宋体"/>
                <w:color w:val="191B1F"/>
                <w:kern w:val="0"/>
                <w:szCs w:val="21"/>
                <w14:ligatures w14:val="none"/>
                <w:rPrChange w:id="4654" w:author="User" w:date="2024-05-21T10:09:00Z">
                  <w:rPr>
                    <w:ins w:id="4655" w:author="User" w:date="2024-05-21T09:58:00Z"/>
                    <w:rFonts w:ascii="微软雅黑" w:eastAsia="微软雅黑" w:hAnsi="微软雅黑" w:cs="宋体"/>
                    <w:color w:val="191B1F"/>
                    <w:kern w:val="0"/>
                    <w:szCs w:val="21"/>
                    <w:highlight w:val="yellow"/>
                    <w14:ligatures w14:val="none"/>
                  </w:rPr>
                </w:rPrChange>
              </w:rPr>
            </w:pPr>
            <w:ins w:id="4656"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341BCEE3" w14:textId="7F467E8E" w:rsidR="008B7E36" w:rsidRPr="00205F97" w:rsidRDefault="008B7E36" w:rsidP="008B7E36">
            <w:pPr>
              <w:widowControl/>
              <w:tabs>
                <w:tab w:val="left" w:pos="720"/>
              </w:tabs>
              <w:spacing w:before="100" w:beforeAutospacing="1" w:after="100" w:afterAutospacing="1" w:line="240" w:lineRule="atLeast"/>
              <w:jc w:val="left"/>
              <w:rPr>
                <w:ins w:id="4657" w:author="User" w:date="2024-05-21T09:58:00Z"/>
                <w:rFonts w:ascii="微软雅黑" w:eastAsia="微软雅黑" w:hAnsi="微软雅黑" w:cs="宋体"/>
                <w:color w:val="191B1F"/>
                <w:kern w:val="0"/>
                <w:szCs w:val="21"/>
                <w14:ligatures w14:val="none"/>
                <w:rPrChange w:id="4658" w:author="User" w:date="2024-05-21T10:09:00Z">
                  <w:rPr>
                    <w:ins w:id="4659" w:author="User" w:date="2024-05-21T09:58:00Z"/>
                    <w:rFonts w:ascii="微软雅黑" w:eastAsia="微软雅黑" w:hAnsi="微软雅黑" w:cs="宋体"/>
                    <w:color w:val="191B1F"/>
                    <w:kern w:val="0"/>
                    <w:szCs w:val="21"/>
                    <w:highlight w:val="yellow"/>
                    <w14:ligatures w14:val="none"/>
                  </w:rPr>
                </w:rPrChange>
              </w:rPr>
            </w:pPr>
            <w:ins w:id="4660" w:author="User" w:date="2024-05-21T10:01:00Z">
              <w:r w:rsidRPr="00205F97">
                <w:rPr>
                  <w:rFonts w:ascii="微软雅黑" w:eastAsia="微软雅黑" w:hAnsi="微软雅黑" w:cs="宋体" w:hint="eastAsia"/>
                  <w:color w:val="191B1F"/>
                  <w:kern w:val="0"/>
                  <w:szCs w:val="21"/>
                  <w14:ligatures w14:val="none"/>
                  <w:rPrChange w:id="466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29DCBBE0" w14:textId="428E1B96" w:rsidR="008B7E36" w:rsidRPr="00205F97" w:rsidRDefault="008B7E36" w:rsidP="008B7E36">
            <w:pPr>
              <w:widowControl/>
              <w:tabs>
                <w:tab w:val="left" w:pos="720"/>
              </w:tabs>
              <w:spacing w:before="100" w:beforeAutospacing="1" w:after="100" w:afterAutospacing="1" w:line="240" w:lineRule="atLeast"/>
              <w:jc w:val="left"/>
              <w:rPr>
                <w:ins w:id="4662" w:author="User" w:date="2024-05-21T09:58:00Z"/>
                <w:rFonts w:ascii="微软雅黑" w:eastAsia="微软雅黑" w:hAnsi="微软雅黑" w:cs="宋体"/>
                <w:color w:val="191B1F"/>
                <w:kern w:val="0"/>
                <w:szCs w:val="21"/>
                <w14:ligatures w14:val="none"/>
              </w:rPr>
            </w:pPr>
            <w:ins w:id="4663" w:author="User" w:date="2024-05-21T10:01:00Z">
              <w:r w:rsidRPr="00205F97">
                <w:rPr>
                  <w:rFonts w:ascii="Calibri" w:eastAsia="宋体" w:hAnsi="Calibri" w:cs="Times New Roman" w:hint="eastAsia"/>
                </w:rPr>
                <w:t>单轴抗压强度试验</w:t>
              </w:r>
              <w:r w:rsidRPr="00205F97">
                <w:rPr>
                  <w:rFonts w:ascii="Calibri" w:eastAsia="宋体" w:hAnsi="Calibri" w:cs="Times New Roman" w:hint="eastAsia"/>
                </w:rPr>
                <w:t>-</w:t>
              </w:r>
              <w:r w:rsidRPr="00205F97">
                <w:rPr>
                  <w:rFonts w:ascii="Calibri" w:eastAsia="宋体" w:hAnsi="Calibri" w:cs="Times New Roman" w:hint="eastAsia"/>
                </w:rPr>
                <w:t>软化系数</w:t>
              </w:r>
            </w:ins>
          </w:p>
        </w:tc>
      </w:tr>
      <w:tr w:rsidR="008B7E36" w:rsidRPr="00205F97" w14:paraId="7F0E155E" w14:textId="77777777" w:rsidTr="00F5207C">
        <w:trPr>
          <w:trHeight w:val="132"/>
          <w:ins w:id="4664" w:author="User" w:date="2024-05-21T10:00:00Z"/>
        </w:trPr>
        <w:tc>
          <w:tcPr>
            <w:tcW w:w="1923" w:type="dxa"/>
          </w:tcPr>
          <w:p w14:paraId="20B22A3C" w14:textId="03D57D7B" w:rsidR="008B7E36" w:rsidRPr="00205F97" w:rsidRDefault="008B7E36" w:rsidP="008B7E36">
            <w:pPr>
              <w:widowControl/>
              <w:tabs>
                <w:tab w:val="left" w:pos="720"/>
              </w:tabs>
              <w:spacing w:before="100" w:beforeAutospacing="1" w:after="100" w:afterAutospacing="1" w:line="240" w:lineRule="atLeast"/>
              <w:jc w:val="left"/>
              <w:rPr>
                <w:ins w:id="4665" w:author="User" w:date="2024-05-21T10:00:00Z"/>
                <w:rFonts w:ascii="微软雅黑" w:eastAsia="微软雅黑" w:hAnsi="微软雅黑" w:cs="宋体"/>
                <w:color w:val="191B1F"/>
                <w:kern w:val="0"/>
                <w:szCs w:val="21"/>
                <w14:ligatures w14:val="none"/>
              </w:rPr>
            </w:pPr>
            <w:proofErr w:type="spellStart"/>
            <w:ins w:id="4666" w:author="User" w:date="2024-05-21T10:01:00Z">
              <w:r w:rsidRPr="00205F97">
                <w:rPr>
                  <w:rFonts w:ascii="微软雅黑" w:eastAsia="微软雅黑" w:hAnsi="微软雅黑" w:cs="宋体" w:hint="eastAsia"/>
                  <w:color w:val="191B1F"/>
                  <w:kern w:val="0"/>
                  <w:szCs w:val="21"/>
                  <w14:ligatures w14:val="none"/>
                </w:rPr>
                <w:t>drbhdzkyqd</w:t>
              </w:r>
            </w:ins>
            <w:proofErr w:type="spellEnd"/>
          </w:p>
        </w:tc>
        <w:tc>
          <w:tcPr>
            <w:tcW w:w="1858" w:type="dxa"/>
          </w:tcPr>
          <w:p w14:paraId="6E0B0E65" w14:textId="05BC2B64" w:rsidR="008B7E36" w:rsidRPr="00205F97" w:rsidRDefault="008B7E36" w:rsidP="008B7E36">
            <w:pPr>
              <w:widowControl/>
              <w:tabs>
                <w:tab w:val="left" w:pos="720"/>
              </w:tabs>
              <w:spacing w:before="100" w:beforeAutospacing="1" w:after="100" w:afterAutospacing="1" w:line="240" w:lineRule="atLeast"/>
              <w:jc w:val="left"/>
              <w:rPr>
                <w:ins w:id="4667" w:author="User" w:date="2024-05-21T10:00:00Z"/>
                <w:rFonts w:ascii="微软雅黑" w:eastAsia="微软雅黑" w:hAnsi="微软雅黑" w:cs="宋体"/>
                <w:color w:val="191B1F"/>
                <w:kern w:val="0"/>
                <w:szCs w:val="21"/>
                <w14:ligatures w14:val="none"/>
              </w:rPr>
            </w:pPr>
            <w:ins w:id="466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39342749" w14:textId="07EC971E" w:rsidR="008B7E36" w:rsidRPr="00205F97" w:rsidRDefault="008B7E36" w:rsidP="008B7E36">
            <w:pPr>
              <w:widowControl/>
              <w:tabs>
                <w:tab w:val="left" w:pos="720"/>
              </w:tabs>
              <w:spacing w:before="100" w:beforeAutospacing="1" w:after="100" w:afterAutospacing="1" w:line="240" w:lineRule="atLeast"/>
              <w:jc w:val="left"/>
              <w:rPr>
                <w:ins w:id="4669" w:author="User" w:date="2024-05-21T10:00:00Z"/>
                <w:rFonts w:ascii="微软雅黑" w:eastAsia="微软雅黑" w:hAnsi="微软雅黑" w:cs="宋体"/>
                <w:color w:val="191B1F"/>
                <w:kern w:val="0"/>
                <w:szCs w:val="21"/>
                <w14:ligatures w14:val="none"/>
              </w:rPr>
            </w:pPr>
            <w:ins w:id="4670" w:author="User" w:date="2024-05-21T10:01:00Z">
              <w:r w:rsidRPr="00205F97">
                <w:rPr>
                  <w:rFonts w:ascii="微软雅黑" w:eastAsia="微软雅黑" w:hAnsi="微软雅黑" w:cs="宋体" w:hint="eastAsia"/>
                  <w:color w:val="191B1F"/>
                  <w:kern w:val="0"/>
                  <w:szCs w:val="21"/>
                  <w14:ligatures w14:val="none"/>
                  <w:rPrChange w:id="467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20D3F942" w14:textId="086A6BD9" w:rsidR="008B7E36" w:rsidRPr="00205F97" w:rsidRDefault="008B7E36" w:rsidP="008B7E36">
            <w:pPr>
              <w:widowControl/>
              <w:tabs>
                <w:tab w:val="left" w:pos="720"/>
              </w:tabs>
              <w:spacing w:before="100" w:beforeAutospacing="1" w:after="100" w:afterAutospacing="1" w:line="240" w:lineRule="atLeast"/>
              <w:jc w:val="left"/>
              <w:rPr>
                <w:ins w:id="4672" w:author="User" w:date="2024-05-21T10:00:00Z"/>
                <w:rFonts w:ascii="Calibri" w:eastAsia="宋体" w:hAnsi="Calibri" w:cs="Times New Roman"/>
              </w:rPr>
            </w:pPr>
            <w:ins w:id="4673" w:author="User" w:date="2024-05-21T10:01:00Z">
              <w:r w:rsidRPr="00205F97">
                <w:rPr>
                  <w:rFonts w:ascii="Calibri" w:eastAsia="宋体" w:hAnsi="Calibri" w:cs="Times New Roman" w:hint="eastAsia"/>
                </w:rPr>
                <w:t>抗冻性试验</w:t>
              </w:r>
              <w:r w:rsidRPr="00205F97">
                <w:rPr>
                  <w:rFonts w:ascii="Calibri" w:eastAsia="宋体" w:hAnsi="Calibri" w:cs="Times New Roman" w:hint="eastAsia"/>
                </w:rPr>
                <w:t>-</w:t>
              </w:r>
              <w:r w:rsidRPr="00205F97">
                <w:rPr>
                  <w:rFonts w:ascii="Calibri" w:eastAsia="宋体" w:hAnsi="Calibri" w:cs="Times New Roman" w:hint="eastAsia"/>
                </w:rPr>
                <w:t>冻融后饱和单轴抗压强度</w:t>
              </w:r>
            </w:ins>
          </w:p>
        </w:tc>
      </w:tr>
      <w:tr w:rsidR="008B7E36" w:rsidRPr="00205F97" w14:paraId="005B5297" w14:textId="77777777" w:rsidTr="00F5207C">
        <w:trPr>
          <w:trHeight w:val="132"/>
          <w:ins w:id="4674" w:author="User" w:date="2024-05-21T10:00:00Z"/>
        </w:trPr>
        <w:tc>
          <w:tcPr>
            <w:tcW w:w="1923" w:type="dxa"/>
          </w:tcPr>
          <w:p w14:paraId="659491BC" w14:textId="334EB8C4" w:rsidR="008B7E36" w:rsidRPr="00205F97" w:rsidRDefault="008B7E36" w:rsidP="008B7E36">
            <w:pPr>
              <w:widowControl/>
              <w:tabs>
                <w:tab w:val="left" w:pos="720"/>
              </w:tabs>
              <w:spacing w:before="100" w:beforeAutospacing="1" w:after="100" w:afterAutospacing="1" w:line="240" w:lineRule="atLeast"/>
              <w:jc w:val="left"/>
              <w:rPr>
                <w:ins w:id="4675" w:author="User" w:date="2024-05-21T10:00:00Z"/>
                <w:rFonts w:ascii="微软雅黑" w:eastAsia="微软雅黑" w:hAnsi="微软雅黑" w:cs="宋体"/>
                <w:color w:val="191B1F"/>
                <w:kern w:val="0"/>
                <w:szCs w:val="21"/>
                <w14:ligatures w14:val="none"/>
              </w:rPr>
            </w:pPr>
            <w:proofErr w:type="spellStart"/>
            <w:ins w:id="4676" w:author="User" w:date="2024-05-21T10:01:00Z">
              <w:r w:rsidRPr="00205F97">
                <w:rPr>
                  <w:rFonts w:ascii="微软雅黑" w:eastAsia="微软雅黑" w:hAnsi="微软雅黑" w:cs="宋体" w:hint="eastAsia"/>
                  <w:color w:val="191B1F"/>
                  <w:kern w:val="0"/>
                  <w:szCs w:val="21"/>
                  <w14:ligatures w14:val="none"/>
                </w:rPr>
                <w:t>drxs</w:t>
              </w:r>
            </w:ins>
            <w:proofErr w:type="spellEnd"/>
          </w:p>
        </w:tc>
        <w:tc>
          <w:tcPr>
            <w:tcW w:w="1858" w:type="dxa"/>
          </w:tcPr>
          <w:p w14:paraId="0FA7D65B" w14:textId="1F9FE5E1" w:rsidR="008B7E36" w:rsidRPr="00205F97" w:rsidRDefault="008B7E36" w:rsidP="008B7E36">
            <w:pPr>
              <w:widowControl/>
              <w:tabs>
                <w:tab w:val="left" w:pos="720"/>
              </w:tabs>
              <w:spacing w:before="100" w:beforeAutospacing="1" w:after="100" w:afterAutospacing="1" w:line="240" w:lineRule="atLeast"/>
              <w:jc w:val="left"/>
              <w:rPr>
                <w:ins w:id="4677" w:author="User" w:date="2024-05-21T10:00:00Z"/>
                <w:rFonts w:ascii="微软雅黑" w:eastAsia="微软雅黑" w:hAnsi="微软雅黑" w:cs="宋体"/>
                <w:color w:val="191B1F"/>
                <w:kern w:val="0"/>
                <w:szCs w:val="21"/>
                <w14:ligatures w14:val="none"/>
              </w:rPr>
            </w:pPr>
            <w:ins w:id="467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34D71A9B" w14:textId="0AD8CF7E" w:rsidR="008B7E36" w:rsidRPr="00205F97" w:rsidRDefault="008B7E36" w:rsidP="008B7E36">
            <w:pPr>
              <w:widowControl/>
              <w:tabs>
                <w:tab w:val="left" w:pos="720"/>
              </w:tabs>
              <w:spacing w:before="100" w:beforeAutospacing="1" w:after="100" w:afterAutospacing="1" w:line="240" w:lineRule="atLeast"/>
              <w:jc w:val="left"/>
              <w:rPr>
                <w:ins w:id="4679" w:author="User" w:date="2024-05-21T10:00:00Z"/>
                <w:rFonts w:ascii="微软雅黑" w:eastAsia="微软雅黑" w:hAnsi="微软雅黑" w:cs="宋体"/>
                <w:color w:val="191B1F"/>
                <w:kern w:val="0"/>
                <w:szCs w:val="21"/>
                <w14:ligatures w14:val="none"/>
              </w:rPr>
            </w:pPr>
            <w:ins w:id="4680" w:author="User" w:date="2024-05-21T10:01:00Z">
              <w:r w:rsidRPr="00205F97">
                <w:rPr>
                  <w:rFonts w:ascii="微软雅黑" w:eastAsia="微软雅黑" w:hAnsi="微软雅黑" w:cs="宋体" w:hint="eastAsia"/>
                  <w:color w:val="191B1F"/>
                  <w:kern w:val="0"/>
                  <w:szCs w:val="21"/>
                  <w14:ligatures w14:val="none"/>
                  <w:rPrChange w:id="468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3B2472F7" w14:textId="1CCA3144" w:rsidR="008B7E36" w:rsidRPr="00205F97" w:rsidRDefault="008B7E36" w:rsidP="008B7E36">
            <w:pPr>
              <w:widowControl/>
              <w:tabs>
                <w:tab w:val="left" w:pos="720"/>
              </w:tabs>
              <w:spacing w:before="100" w:beforeAutospacing="1" w:after="100" w:afterAutospacing="1" w:line="240" w:lineRule="atLeast"/>
              <w:jc w:val="left"/>
              <w:rPr>
                <w:ins w:id="4682" w:author="User" w:date="2024-05-21T10:00:00Z"/>
                <w:rFonts w:ascii="Calibri" w:eastAsia="宋体" w:hAnsi="Calibri" w:cs="Times New Roman"/>
              </w:rPr>
            </w:pPr>
            <w:ins w:id="4683" w:author="User" w:date="2024-05-21T10:01:00Z">
              <w:r w:rsidRPr="00205F97">
                <w:rPr>
                  <w:rFonts w:ascii="Calibri" w:eastAsia="宋体" w:hAnsi="Calibri" w:cs="Times New Roman" w:hint="eastAsia"/>
                </w:rPr>
                <w:t>抗冻性试验</w:t>
              </w:r>
              <w:r w:rsidRPr="00205F97">
                <w:rPr>
                  <w:rFonts w:ascii="Calibri" w:eastAsia="宋体" w:hAnsi="Calibri" w:cs="Times New Roman" w:hint="eastAsia"/>
                </w:rPr>
                <w:t>-</w:t>
              </w:r>
              <w:r w:rsidRPr="00205F97">
                <w:rPr>
                  <w:rFonts w:ascii="Calibri" w:eastAsia="宋体" w:hAnsi="Calibri" w:cs="Times New Roman" w:hint="eastAsia"/>
                </w:rPr>
                <w:t>冻融系数</w:t>
              </w:r>
            </w:ins>
          </w:p>
        </w:tc>
      </w:tr>
      <w:tr w:rsidR="008B7E36" w:rsidRPr="00205F97" w14:paraId="65F74B79" w14:textId="77777777" w:rsidTr="00F5207C">
        <w:trPr>
          <w:trHeight w:val="132"/>
          <w:ins w:id="4684" w:author="User" w:date="2024-05-21T10:00:00Z"/>
        </w:trPr>
        <w:tc>
          <w:tcPr>
            <w:tcW w:w="1923" w:type="dxa"/>
          </w:tcPr>
          <w:p w14:paraId="1FDF8A45" w14:textId="4BA7FB29" w:rsidR="008B7E36" w:rsidRPr="00205F97" w:rsidRDefault="008B7E36" w:rsidP="008B7E36">
            <w:pPr>
              <w:widowControl/>
              <w:tabs>
                <w:tab w:val="left" w:pos="720"/>
              </w:tabs>
              <w:spacing w:before="100" w:beforeAutospacing="1" w:after="100" w:afterAutospacing="1" w:line="240" w:lineRule="atLeast"/>
              <w:jc w:val="left"/>
              <w:rPr>
                <w:ins w:id="4685" w:author="User" w:date="2024-05-21T10:00:00Z"/>
                <w:rFonts w:ascii="微软雅黑" w:eastAsia="微软雅黑" w:hAnsi="微软雅黑" w:cs="宋体"/>
                <w:color w:val="191B1F"/>
                <w:kern w:val="0"/>
                <w:szCs w:val="21"/>
                <w14:ligatures w14:val="none"/>
              </w:rPr>
            </w:pPr>
            <w:proofErr w:type="spellStart"/>
            <w:ins w:id="4686" w:author="User" w:date="2024-05-21T10:01:00Z">
              <w:r w:rsidRPr="00205F97">
                <w:rPr>
                  <w:rFonts w:ascii="微软雅黑" w:eastAsia="微软雅黑" w:hAnsi="微软雅黑" w:cs="宋体" w:hint="eastAsia"/>
                  <w:color w:val="191B1F"/>
                  <w:kern w:val="0"/>
                  <w:szCs w:val="21"/>
                  <w14:ligatures w14:val="none"/>
                </w:rPr>
                <w:t>drzlssl</w:t>
              </w:r>
            </w:ins>
            <w:proofErr w:type="spellEnd"/>
          </w:p>
        </w:tc>
        <w:tc>
          <w:tcPr>
            <w:tcW w:w="1858" w:type="dxa"/>
          </w:tcPr>
          <w:p w14:paraId="5DC83BC0" w14:textId="6253CF0B" w:rsidR="008B7E36" w:rsidRPr="00205F97" w:rsidRDefault="008B7E36" w:rsidP="008B7E36">
            <w:pPr>
              <w:widowControl/>
              <w:tabs>
                <w:tab w:val="left" w:pos="720"/>
              </w:tabs>
              <w:spacing w:before="100" w:beforeAutospacing="1" w:after="100" w:afterAutospacing="1" w:line="240" w:lineRule="atLeast"/>
              <w:jc w:val="left"/>
              <w:rPr>
                <w:ins w:id="4687" w:author="User" w:date="2024-05-21T10:00:00Z"/>
                <w:rFonts w:ascii="微软雅黑" w:eastAsia="微软雅黑" w:hAnsi="微软雅黑" w:cs="宋体"/>
                <w:color w:val="191B1F"/>
                <w:kern w:val="0"/>
                <w:szCs w:val="21"/>
                <w14:ligatures w14:val="none"/>
              </w:rPr>
            </w:pPr>
            <w:ins w:id="468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65A927EA" w14:textId="296DCB6F" w:rsidR="008B7E36" w:rsidRPr="00205F97" w:rsidRDefault="008B7E36" w:rsidP="008B7E36">
            <w:pPr>
              <w:widowControl/>
              <w:tabs>
                <w:tab w:val="left" w:pos="720"/>
              </w:tabs>
              <w:spacing w:before="100" w:beforeAutospacing="1" w:after="100" w:afterAutospacing="1" w:line="240" w:lineRule="atLeast"/>
              <w:jc w:val="left"/>
              <w:rPr>
                <w:ins w:id="4689" w:author="User" w:date="2024-05-21T10:00:00Z"/>
                <w:rFonts w:ascii="微软雅黑" w:eastAsia="微软雅黑" w:hAnsi="微软雅黑" w:cs="宋体"/>
                <w:color w:val="191B1F"/>
                <w:kern w:val="0"/>
                <w:szCs w:val="21"/>
                <w14:ligatures w14:val="none"/>
              </w:rPr>
            </w:pPr>
            <w:ins w:id="4690" w:author="User" w:date="2024-05-21T10:01:00Z">
              <w:r w:rsidRPr="00205F97">
                <w:rPr>
                  <w:rFonts w:ascii="微软雅黑" w:eastAsia="微软雅黑" w:hAnsi="微软雅黑" w:cs="宋体" w:hint="eastAsia"/>
                  <w:color w:val="191B1F"/>
                  <w:kern w:val="0"/>
                  <w:szCs w:val="21"/>
                  <w14:ligatures w14:val="none"/>
                  <w:rPrChange w:id="469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256D1CD1" w14:textId="1EB10659" w:rsidR="008B7E36" w:rsidRPr="00205F97" w:rsidRDefault="008B7E36" w:rsidP="008B7E36">
            <w:pPr>
              <w:widowControl/>
              <w:tabs>
                <w:tab w:val="left" w:pos="720"/>
              </w:tabs>
              <w:spacing w:before="100" w:beforeAutospacing="1" w:after="100" w:afterAutospacing="1" w:line="240" w:lineRule="atLeast"/>
              <w:jc w:val="left"/>
              <w:rPr>
                <w:ins w:id="4692" w:author="User" w:date="2024-05-21T10:00:00Z"/>
                <w:rFonts w:ascii="Calibri" w:eastAsia="宋体" w:hAnsi="Calibri" w:cs="Times New Roman"/>
              </w:rPr>
            </w:pPr>
            <w:ins w:id="4693" w:author="User" w:date="2024-05-21T10:01:00Z">
              <w:r w:rsidRPr="00205F97">
                <w:rPr>
                  <w:rFonts w:ascii="Calibri" w:eastAsia="宋体" w:hAnsi="Calibri" w:cs="Times New Roman" w:hint="eastAsia"/>
                </w:rPr>
                <w:t>抗冻性试验</w:t>
              </w:r>
              <w:r w:rsidRPr="00205F97">
                <w:rPr>
                  <w:rFonts w:ascii="Calibri" w:eastAsia="宋体" w:hAnsi="Calibri" w:cs="Times New Roman" w:hint="eastAsia"/>
                </w:rPr>
                <w:t>-</w:t>
              </w:r>
              <w:r w:rsidRPr="00205F97">
                <w:rPr>
                  <w:rFonts w:ascii="Calibri" w:eastAsia="宋体" w:hAnsi="Calibri" w:cs="Times New Roman" w:hint="eastAsia"/>
                </w:rPr>
                <w:t>冻融质量损失率</w:t>
              </w:r>
            </w:ins>
          </w:p>
        </w:tc>
      </w:tr>
      <w:tr w:rsidR="008B7E36" w:rsidRPr="00205F97" w14:paraId="16B1D914" w14:textId="77777777" w:rsidTr="00F5207C">
        <w:trPr>
          <w:trHeight w:val="132"/>
          <w:ins w:id="4694" w:author="User" w:date="2024-05-21T10:00:00Z"/>
        </w:trPr>
        <w:tc>
          <w:tcPr>
            <w:tcW w:w="1923" w:type="dxa"/>
          </w:tcPr>
          <w:p w14:paraId="16FF7849" w14:textId="1A0BBC34" w:rsidR="008B7E36" w:rsidRPr="00205F97" w:rsidRDefault="008B7E36" w:rsidP="008B7E36">
            <w:pPr>
              <w:widowControl/>
              <w:tabs>
                <w:tab w:val="left" w:pos="720"/>
              </w:tabs>
              <w:spacing w:before="100" w:beforeAutospacing="1" w:after="100" w:afterAutospacing="1" w:line="240" w:lineRule="atLeast"/>
              <w:jc w:val="left"/>
              <w:rPr>
                <w:ins w:id="4695" w:author="User" w:date="2024-05-21T10:00:00Z"/>
                <w:rFonts w:ascii="微软雅黑" w:eastAsia="微软雅黑" w:hAnsi="微软雅黑" w:cs="宋体"/>
                <w:color w:val="191B1F"/>
                <w:kern w:val="0"/>
                <w:szCs w:val="21"/>
                <w14:ligatures w14:val="none"/>
              </w:rPr>
            </w:pPr>
            <w:proofErr w:type="spellStart"/>
            <w:ins w:id="4696" w:author="User" w:date="2024-05-21T10:01:00Z">
              <w:r w:rsidRPr="00205F97">
                <w:rPr>
                  <w:rFonts w:ascii="微软雅黑" w:eastAsia="微软雅黑" w:hAnsi="微软雅黑" w:cs="宋体" w:hint="eastAsia"/>
                  <w:color w:val="191B1F"/>
                  <w:kern w:val="0"/>
                  <w:szCs w:val="21"/>
                  <w14:ligatures w14:val="none"/>
                </w:rPr>
                <w:t>syhszt</w:t>
              </w:r>
            </w:ins>
            <w:proofErr w:type="spellEnd"/>
          </w:p>
        </w:tc>
        <w:tc>
          <w:tcPr>
            <w:tcW w:w="1858" w:type="dxa"/>
          </w:tcPr>
          <w:p w14:paraId="61B633AD" w14:textId="196800FA" w:rsidR="008B7E36" w:rsidRPr="00205F97" w:rsidRDefault="008B7E36" w:rsidP="008B7E36">
            <w:pPr>
              <w:widowControl/>
              <w:tabs>
                <w:tab w:val="left" w:pos="720"/>
              </w:tabs>
              <w:spacing w:before="100" w:beforeAutospacing="1" w:after="100" w:afterAutospacing="1" w:line="240" w:lineRule="atLeast"/>
              <w:jc w:val="left"/>
              <w:rPr>
                <w:ins w:id="4697" w:author="User" w:date="2024-05-21T10:00:00Z"/>
                <w:rFonts w:ascii="微软雅黑" w:eastAsia="微软雅黑" w:hAnsi="微软雅黑" w:cs="宋体"/>
                <w:color w:val="191B1F"/>
                <w:kern w:val="0"/>
                <w:szCs w:val="21"/>
                <w14:ligatures w14:val="none"/>
              </w:rPr>
            </w:pPr>
            <w:ins w:id="469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25E965AA" w14:textId="6052EB48" w:rsidR="008B7E36" w:rsidRPr="00205F97" w:rsidRDefault="008B7E36" w:rsidP="008B7E36">
            <w:pPr>
              <w:widowControl/>
              <w:tabs>
                <w:tab w:val="left" w:pos="720"/>
              </w:tabs>
              <w:spacing w:before="100" w:beforeAutospacing="1" w:after="100" w:afterAutospacing="1" w:line="240" w:lineRule="atLeast"/>
              <w:jc w:val="left"/>
              <w:rPr>
                <w:ins w:id="4699" w:author="User" w:date="2024-05-21T10:00:00Z"/>
                <w:rFonts w:ascii="微软雅黑" w:eastAsia="微软雅黑" w:hAnsi="微软雅黑" w:cs="宋体"/>
                <w:color w:val="191B1F"/>
                <w:kern w:val="0"/>
                <w:szCs w:val="21"/>
                <w14:ligatures w14:val="none"/>
              </w:rPr>
            </w:pPr>
            <w:ins w:id="4700" w:author="User" w:date="2024-05-21T10:01:00Z">
              <w:r w:rsidRPr="00205F97">
                <w:rPr>
                  <w:rFonts w:ascii="微软雅黑" w:eastAsia="微软雅黑" w:hAnsi="微软雅黑" w:cs="宋体" w:hint="eastAsia"/>
                  <w:color w:val="191B1F"/>
                  <w:kern w:val="0"/>
                  <w:szCs w:val="21"/>
                  <w14:ligatures w14:val="none"/>
                  <w:rPrChange w:id="470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05EE013B" w14:textId="3BEC0FED" w:rsidR="008B7E36" w:rsidRPr="00205F97" w:rsidRDefault="008B7E36" w:rsidP="008B7E36">
            <w:pPr>
              <w:widowControl/>
              <w:tabs>
                <w:tab w:val="left" w:pos="720"/>
              </w:tabs>
              <w:spacing w:before="100" w:beforeAutospacing="1" w:after="100" w:afterAutospacing="1" w:line="240" w:lineRule="atLeast"/>
              <w:jc w:val="left"/>
              <w:rPr>
                <w:ins w:id="4702" w:author="User" w:date="2024-05-21T10:00:00Z"/>
                <w:rFonts w:ascii="Calibri" w:eastAsia="宋体" w:hAnsi="Calibri" w:cs="Times New Roman"/>
              </w:rPr>
            </w:pPr>
            <w:ins w:id="4703" w:author="User" w:date="2024-05-21T10:01:00Z">
              <w:r w:rsidRPr="00205F97">
                <w:rPr>
                  <w:rFonts w:ascii="Calibri" w:eastAsia="宋体" w:hAnsi="Calibri" w:cs="Times New Roman" w:hint="eastAsia"/>
                </w:rPr>
                <w:t>单轴压缩变形试验</w:t>
              </w:r>
              <w:r w:rsidRPr="00205F97">
                <w:rPr>
                  <w:rFonts w:ascii="Calibri" w:eastAsia="宋体" w:hAnsi="Calibri" w:cs="Times New Roman" w:hint="eastAsia"/>
                </w:rPr>
                <w:t>-</w:t>
              </w:r>
              <w:r w:rsidRPr="00205F97">
                <w:rPr>
                  <w:rFonts w:ascii="Calibri" w:eastAsia="宋体" w:hAnsi="Calibri" w:cs="Times New Roman" w:hint="eastAsia"/>
                </w:rPr>
                <w:t>试样含水状态</w:t>
              </w:r>
            </w:ins>
          </w:p>
        </w:tc>
      </w:tr>
      <w:tr w:rsidR="008B7E36" w:rsidRPr="00205F97" w14:paraId="7BCF79A9" w14:textId="77777777" w:rsidTr="00F5207C">
        <w:trPr>
          <w:trHeight w:val="132"/>
          <w:ins w:id="4704" w:author="User" w:date="2024-05-21T10:00:00Z"/>
        </w:trPr>
        <w:tc>
          <w:tcPr>
            <w:tcW w:w="1923" w:type="dxa"/>
          </w:tcPr>
          <w:p w14:paraId="4B5C3571" w14:textId="2FAA8576" w:rsidR="008B7E36" w:rsidRPr="00205F97" w:rsidRDefault="008B7E36" w:rsidP="008B7E36">
            <w:pPr>
              <w:widowControl/>
              <w:tabs>
                <w:tab w:val="left" w:pos="720"/>
              </w:tabs>
              <w:spacing w:before="100" w:beforeAutospacing="1" w:after="100" w:afterAutospacing="1" w:line="240" w:lineRule="atLeast"/>
              <w:jc w:val="left"/>
              <w:rPr>
                <w:ins w:id="4705" w:author="User" w:date="2024-05-21T10:00:00Z"/>
                <w:rFonts w:ascii="微软雅黑" w:eastAsia="微软雅黑" w:hAnsi="微软雅黑" w:cs="宋体"/>
                <w:color w:val="191B1F"/>
                <w:kern w:val="0"/>
                <w:szCs w:val="21"/>
                <w14:ligatures w14:val="none"/>
              </w:rPr>
            </w:pPr>
            <w:proofErr w:type="spellStart"/>
            <w:ins w:id="4706" w:author="User" w:date="2024-05-21T10:01:00Z">
              <w:r w:rsidRPr="00205F97">
                <w:rPr>
                  <w:rFonts w:ascii="微软雅黑" w:eastAsia="微软雅黑" w:hAnsi="微软雅黑" w:cs="宋体" w:hint="eastAsia"/>
                  <w:color w:val="191B1F"/>
                  <w:kern w:val="0"/>
                  <w:szCs w:val="21"/>
                  <w14:ligatures w14:val="none"/>
                </w:rPr>
                <w:t>bxml</w:t>
              </w:r>
            </w:ins>
            <w:proofErr w:type="spellEnd"/>
          </w:p>
        </w:tc>
        <w:tc>
          <w:tcPr>
            <w:tcW w:w="1858" w:type="dxa"/>
          </w:tcPr>
          <w:p w14:paraId="2B7B1A60" w14:textId="7831B38E" w:rsidR="008B7E36" w:rsidRPr="00205F97" w:rsidRDefault="008B7E36" w:rsidP="008B7E36">
            <w:pPr>
              <w:widowControl/>
              <w:tabs>
                <w:tab w:val="left" w:pos="720"/>
              </w:tabs>
              <w:spacing w:before="100" w:beforeAutospacing="1" w:after="100" w:afterAutospacing="1" w:line="240" w:lineRule="atLeast"/>
              <w:jc w:val="left"/>
              <w:rPr>
                <w:ins w:id="4707" w:author="User" w:date="2024-05-21T10:00:00Z"/>
                <w:rFonts w:ascii="微软雅黑" w:eastAsia="微软雅黑" w:hAnsi="微软雅黑" w:cs="宋体"/>
                <w:color w:val="191B1F"/>
                <w:kern w:val="0"/>
                <w:szCs w:val="21"/>
                <w14:ligatures w14:val="none"/>
              </w:rPr>
            </w:pPr>
            <w:ins w:id="470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2CAFA50D" w14:textId="252FA44F" w:rsidR="008B7E36" w:rsidRPr="00205F97" w:rsidRDefault="008B7E36" w:rsidP="008B7E36">
            <w:pPr>
              <w:widowControl/>
              <w:tabs>
                <w:tab w:val="left" w:pos="720"/>
              </w:tabs>
              <w:spacing w:before="100" w:beforeAutospacing="1" w:after="100" w:afterAutospacing="1" w:line="240" w:lineRule="atLeast"/>
              <w:jc w:val="left"/>
              <w:rPr>
                <w:ins w:id="4709" w:author="User" w:date="2024-05-21T10:00:00Z"/>
                <w:rFonts w:ascii="微软雅黑" w:eastAsia="微软雅黑" w:hAnsi="微软雅黑" w:cs="宋体"/>
                <w:color w:val="191B1F"/>
                <w:kern w:val="0"/>
                <w:szCs w:val="21"/>
                <w14:ligatures w14:val="none"/>
              </w:rPr>
            </w:pPr>
            <w:ins w:id="4710" w:author="User" w:date="2024-05-21T10:01:00Z">
              <w:r w:rsidRPr="00205F97">
                <w:rPr>
                  <w:rFonts w:ascii="微软雅黑" w:eastAsia="微软雅黑" w:hAnsi="微软雅黑" w:cs="宋体" w:hint="eastAsia"/>
                  <w:color w:val="191B1F"/>
                  <w:kern w:val="0"/>
                  <w:szCs w:val="21"/>
                  <w14:ligatures w14:val="none"/>
                  <w:rPrChange w:id="471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695BA4D5" w14:textId="5E03EC93" w:rsidR="008B7E36" w:rsidRPr="00205F97" w:rsidRDefault="008B7E36" w:rsidP="008B7E36">
            <w:pPr>
              <w:widowControl/>
              <w:tabs>
                <w:tab w:val="left" w:pos="720"/>
              </w:tabs>
              <w:spacing w:before="100" w:beforeAutospacing="1" w:after="100" w:afterAutospacing="1" w:line="240" w:lineRule="atLeast"/>
              <w:jc w:val="left"/>
              <w:rPr>
                <w:ins w:id="4712" w:author="User" w:date="2024-05-21T10:00:00Z"/>
                <w:rFonts w:ascii="Calibri" w:eastAsia="宋体" w:hAnsi="Calibri" w:cs="Times New Roman"/>
              </w:rPr>
            </w:pPr>
            <w:ins w:id="4713" w:author="User" w:date="2024-05-21T10:01:00Z">
              <w:r w:rsidRPr="00205F97">
                <w:rPr>
                  <w:rFonts w:ascii="Calibri" w:eastAsia="宋体" w:hAnsi="Calibri" w:cs="Times New Roman" w:hint="eastAsia"/>
                </w:rPr>
                <w:t>单轴压缩变形试验</w:t>
              </w:r>
              <w:r w:rsidRPr="00205F97">
                <w:rPr>
                  <w:rFonts w:ascii="Calibri" w:eastAsia="宋体" w:hAnsi="Calibri" w:cs="Times New Roman" w:hint="eastAsia"/>
                </w:rPr>
                <w:t>-</w:t>
              </w:r>
              <w:r w:rsidRPr="00205F97">
                <w:rPr>
                  <w:rFonts w:ascii="Calibri" w:eastAsia="宋体" w:hAnsi="Calibri" w:cs="Times New Roman" w:hint="eastAsia"/>
                </w:rPr>
                <w:t>变形模量</w:t>
              </w:r>
            </w:ins>
          </w:p>
        </w:tc>
      </w:tr>
      <w:tr w:rsidR="008B7E36" w:rsidRPr="00205F97" w14:paraId="6A078CAA" w14:textId="77777777" w:rsidTr="00F5207C">
        <w:trPr>
          <w:trHeight w:val="132"/>
          <w:ins w:id="4714" w:author="User" w:date="2024-05-21T10:00:00Z"/>
        </w:trPr>
        <w:tc>
          <w:tcPr>
            <w:tcW w:w="1923" w:type="dxa"/>
          </w:tcPr>
          <w:p w14:paraId="60F7CF33" w14:textId="6F1BFDD2" w:rsidR="008B7E36" w:rsidRPr="00205F97" w:rsidRDefault="008B7E36" w:rsidP="008B7E36">
            <w:pPr>
              <w:widowControl/>
              <w:tabs>
                <w:tab w:val="left" w:pos="720"/>
              </w:tabs>
              <w:spacing w:before="100" w:beforeAutospacing="1" w:after="100" w:afterAutospacing="1" w:line="240" w:lineRule="atLeast"/>
              <w:jc w:val="left"/>
              <w:rPr>
                <w:ins w:id="4715" w:author="User" w:date="2024-05-21T10:00:00Z"/>
                <w:rFonts w:ascii="微软雅黑" w:eastAsia="微软雅黑" w:hAnsi="微软雅黑" w:cs="宋体"/>
                <w:color w:val="191B1F"/>
                <w:kern w:val="0"/>
                <w:szCs w:val="21"/>
                <w14:ligatures w14:val="none"/>
              </w:rPr>
            </w:pPr>
            <w:proofErr w:type="spellStart"/>
            <w:ins w:id="4716" w:author="User" w:date="2024-05-21T10:01:00Z">
              <w:r w:rsidRPr="00205F97">
                <w:rPr>
                  <w:rFonts w:ascii="微软雅黑" w:eastAsia="微软雅黑" w:hAnsi="微软雅黑" w:cs="宋体" w:hint="eastAsia"/>
                  <w:color w:val="191B1F"/>
                  <w:kern w:val="0"/>
                  <w:szCs w:val="21"/>
                  <w14:ligatures w14:val="none"/>
                </w:rPr>
                <w:t>psb</w:t>
              </w:r>
            </w:ins>
            <w:proofErr w:type="spellEnd"/>
          </w:p>
        </w:tc>
        <w:tc>
          <w:tcPr>
            <w:tcW w:w="1858" w:type="dxa"/>
          </w:tcPr>
          <w:p w14:paraId="1DD4D2B6" w14:textId="23A564D9" w:rsidR="008B7E36" w:rsidRPr="00205F97" w:rsidRDefault="008B7E36" w:rsidP="008B7E36">
            <w:pPr>
              <w:widowControl/>
              <w:tabs>
                <w:tab w:val="left" w:pos="720"/>
              </w:tabs>
              <w:spacing w:before="100" w:beforeAutospacing="1" w:after="100" w:afterAutospacing="1" w:line="240" w:lineRule="atLeast"/>
              <w:jc w:val="left"/>
              <w:rPr>
                <w:ins w:id="4717" w:author="User" w:date="2024-05-21T10:00:00Z"/>
                <w:rFonts w:ascii="微软雅黑" w:eastAsia="微软雅黑" w:hAnsi="微软雅黑" w:cs="宋体"/>
                <w:color w:val="191B1F"/>
                <w:kern w:val="0"/>
                <w:szCs w:val="21"/>
                <w14:ligatures w14:val="none"/>
              </w:rPr>
            </w:pPr>
            <w:ins w:id="471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08A45B46" w14:textId="5257319F" w:rsidR="008B7E36" w:rsidRPr="00205F97" w:rsidRDefault="008B7E36" w:rsidP="008B7E36">
            <w:pPr>
              <w:widowControl/>
              <w:tabs>
                <w:tab w:val="left" w:pos="720"/>
              </w:tabs>
              <w:spacing w:before="100" w:beforeAutospacing="1" w:after="100" w:afterAutospacing="1" w:line="240" w:lineRule="atLeast"/>
              <w:jc w:val="left"/>
              <w:rPr>
                <w:ins w:id="4719" w:author="User" w:date="2024-05-21T10:00:00Z"/>
                <w:rFonts w:ascii="微软雅黑" w:eastAsia="微软雅黑" w:hAnsi="微软雅黑" w:cs="宋体"/>
                <w:color w:val="191B1F"/>
                <w:kern w:val="0"/>
                <w:szCs w:val="21"/>
                <w14:ligatures w14:val="none"/>
              </w:rPr>
            </w:pPr>
            <w:ins w:id="4720" w:author="User" w:date="2024-05-21T10:01:00Z">
              <w:r w:rsidRPr="00205F97">
                <w:rPr>
                  <w:rFonts w:ascii="微软雅黑" w:eastAsia="微软雅黑" w:hAnsi="微软雅黑" w:cs="宋体" w:hint="eastAsia"/>
                  <w:color w:val="191B1F"/>
                  <w:kern w:val="0"/>
                  <w:szCs w:val="21"/>
                  <w14:ligatures w14:val="none"/>
                  <w:rPrChange w:id="472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244E4707" w14:textId="58772E96" w:rsidR="008B7E36" w:rsidRPr="00205F97" w:rsidRDefault="008B7E36" w:rsidP="008B7E36">
            <w:pPr>
              <w:widowControl/>
              <w:tabs>
                <w:tab w:val="left" w:pos="720"/>
              </w:tabs>
              <w:spacing w:before="100" w:beforeAutospacing="1" w:after="100" w:afterAutospacing="1" w:line="240" w:lineRule="atLeast"/>
              <w:jc w:val="left"/>
              <w:rPr>
                <w:ins w:id="4722" w:author="User" w:date="2024-05-21T10:00:00Z"/>
                <w:rFonts w:ascii="Calibri" w:eastAsia="宋体" w:hAnsi="Calibri" w:cs="Times New Roman"/>
              </w:rPr>
            </w:pPr>
            <w:ins w:id="4723" w:author="User" w:date="2024-05-21T10:01:00Z">
              <w:r w:rsidRPr="00205F97">
                <w:rPr>
                  <w:rFonts w:ascii="Calibri" w:eastAsia="宋体" w:hAnsi="Calibri" w:cs="Times New Roman" w:hint="eastAsia"/>
                </w:rPr>
                <w:t>单轴压缩变形试验</w:t>
              </w:r>
              <w:r w:rsidRPr="00205F97">
                <w:rPr>
                  <w:rFonts w:ascii="Calibri" w:eastAsia="宋体" w:hAnsi="Calibri" w:cs="Times New Roman" w:hint="eastAsia"/>
                </w:rPr>
                <w:t>-</w:t>
              </w:r>
              <w:proofErr w:type="gramStart"/>
              <w:r w:rsidRPr="00205F97">
                <w:rPr>
                  <w:rFonts w:ascii="Calibri" w:eastAsia="宋体" w:hAnsi="Calibri" w:cs="Times New Roman" w:hint="eastAsia"/>
                </w:rPr>
                <w:t>泊桑比</w:t>
              </w:r>
            </w:ins>
            <w:proofErr w:type="gramEnd"/>
          </w:p>
        </w:tc>
      </w:tr>
      <w:tr w:rsidR="008B7E36" w:rsidRPr="00205F97" w14:paraId="0CDD9375" w14:textId="77777777" w:rsidTr="00F5207C">
        <w:trPr>
          <w:trHeight w:val="132"/>
          <w:ins w:id="4724" w:author="User" w:date="2024-05-21T10:00:00Z"/>
        </w:trPr>
        <w:tc>
          <w:tcPr>
            <w:tcW w:w="1923" w:type="dxa"/>
          </w:tcPr>
          <w:p w14:paraId="25C7B1A6" w14:textId="6F4326A7" w:rsidR="008B7E36" w:rsidRPr="00205F97" w:rsidRDefault="008B7E36" w:rsidP="008B7E36">
            <w:pPr>
              <w:widowControl/>
              <w:tabs>
                <w:tab w:val="left" w:pos="720"/>
              </w:tabs>
              <w:spacing w:before="100" w:beforeAutospacing="1" w:after="100" w:afterAutospacing="1" w:line="240" w:lineRule="atLeast"/>
              <w:jc w:val="left"/>
              <w:rPr>
                <w:ins w:id="4725" w:author="User" w:date="2024-05-21T10:00:00Z"/>
                <w:rFonts w:ascii="微软雅黑" w:eastAsia="微软雅黑" w:hAnsi="微软雅黑" w:cs="宋体"/>
                <w:color w:val="191B1F"/>
                <w:kern w:val="0"/>
                <w:szCs w:val="21"/>
                <w14:ligatures w14:val="none"/>
              </w:rPr>
            </w:pPr>
            <w:proofErr w:type="spellStart"/>
            <w:ins w:id="4726" w:author="User" w:date="2024-05-21T10:01:00Z">
              <w:r w:rsidRPr="00205F97">
                <w:rPr>
                  <w:rFonts w:ascii="微软雅黑" w:eastAsia="微软雅黑" w:hAnsi="微软雅黑" w:cs="宋体" w:hint="eastAsia"/>
                  <w:color w:val="191B1F"/>
                  <w:kern w:val="0"/>
                  <w:szCs w:val="21"/>
                  <w14:ligatures w14:val="none"/>
                </w:rPr>
                <w:t>kjd</w:t>
              </w:r>
            </w:ins>
            <w:proofErr w:type="spellEnd"/>
          </w:p>
        </w:tc>
        <w:tc>
          <w:tcPr>
            <w:tcW w:w="1858" w:type="dxa"/>
          </w:tcPr>
          <w:p w14:paraId="78F6FFCC" w14:textId="7E2EBFA9" w:rsidR="008B7E36" w:rsidRPr="00205F97" w:rsidRDefault="008B7E36" w:rsidP="008B7E36">
            <w:pPr>
              <w:widowControl/>
              <w:tabs>
                <w:tab w:val="left" w:pos="720"/>
              </w:tabs>
              <w:spacing w:before="100" w:beforeAutospacing="1" w:after="100" w:afterAutospacing="1" w:line="240" w:lineRule="atLeast"/>
              <w:jc w:val="left"/>
              <w:rPr>
                <w:ins w:id="4727" w:author="User" w:date="2024-05-21T10:00:00Z"/>
                <w:rFonts w:ascii="微软雅黑" w:eastAsia="微软雅黑" w:hAnsi="微软雅黑" w:cs="宋体"/>
                <w:color w:val="191B1F"/>
                <w:kern w:val="0"/>
                <w:szCs w:val="21"/>
                <w14:ligatures w14:val="none"/>
              </w:rPr>
            </w:pPr>
            <w:ins w:id="472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36C034CA" w14:textId="7FB5A15F" w:rsidR="008B7E36" w:rsidRPr="00205F97" w:rsidRDefault="008B7E36" w:rsidP="008B7E36">
            <w:pPr>
              <w:widowControl/>
              <w:tabs>
                <w:tab w:val="left" w:pos="720"/>
              </w:tabs>
              <w:spacing w:before="100" w:beforeAutospacing="1" w:after="100" w:afterAutospacing="1" w:line="240" w:lineRule="atLeast"/>
              <w:jc w:val="left"/>
              <w:rPr>
                <w:ins w:id="4729" w:author="User" w:date="2024-05-21T10:00:00Z"/>
                <w:rFonts w:ascii="微软雅黑" w:eastAsia="微软雅黑" w:hAnsi="微软雅黑" w:cs="宋体"/>
                <w:color w:val="191B1F"/>
                <w:kern w:val="0"/>
                <w:szCs w:val="21"/>
                <w14:ligatures w14:val="none"/>
              </w:rPr>
            </w:pPr>
            <w:ins w:id="4730" w:author="User" w:date="2024-05-21T10:01:00Z">
              <w:r w:rsidRPr="00205F97">
                <w:rPr>
                  <w:rFonts w:ascii="微软雅黑" w:eastAsia="微软雅黑" w:hAnsi="微软雅黑" w:cs="宋体" w:hint="eastAsia"/>
                  <w:color w:val="191B1F"/>
                  <w:kern w:val="0"/>
                  <w:szCs w:val="21"/>
                  <w14:ligatures w14:val="none"/>
                  <w:rPrChange w:id="473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06B5F0A5" w14:textId="414C43FB" w:rsidR="008B7E36" w:rsidRPr="00205F97" w:rsidRDefault="008B7E36" w:rsidP="008B7E36">
            <w:pPr>
              <w:widowControl/>
              <w:tabs>
                <w:tab w:val="left" w:pos="720"/>
              </w:tabs>
              <w:spacing w:before="100" w:beforeAutospacing="1" w:after="100" w:afterAutospacing="1" w:line="240" w:lineRule="atLeast"/>
              <w:jc w:val="left"/>
              <w:rPr>
                <w:ins w:id="4732" w:author="User" w:date="2024-05-21T10:00:00Z"/>
                <w:rFonts w:ascii="Calibri" w:eastAsia="宋体" w:hAnsi="Calibri" w:cs="Times New Roman"/>
              </w:rPr>
            </w:pPr>
            <w:proofErr w:type="gramStart"/>
            <w:ins w:id="4733" w:author="User" w:date="2024-05-21T10:01:00Z">
              <w:r w:rsidRPr="00205F97">
                <w:rPr>
                  <w:rFonts w:ascii="Calibri" w:eastAsia="宋体" w:hAnsi="Calibri" w:cs="Times New Roman" w:hint="eastAsia"/>
                </w:rPr>
                <w:t>直剪强度试验</w:t>
              </w:r>
              <w:proofErr w:type="gramEnd"/>
              <w:r w:rsidRPr="00205F97">
                <w:rPr>
                  <w:rFonts w:ascii="Calibri" w:eastAsia="宋体" w:hAnsi="Calibri" w:cs="Times New Roman" w:hint="eastAsia"/>
                </w:rPr>
                <w:t>-</w:t>
              </w:r>
              <w:r w:rsidRPr="00205F97">
                <w:rPr>
                  <w:rFonts w:ascii="Calibri" w:eastAsia="宋体" w:hAnsi="Calibri" w:cs="Times New Roman" w:hint="eastAsia"/>
                </w:rPr>
                <w:t>抗剪断</w:t>
              </w:r>
            </w:ins>
          </w:p>
        </w:tc>
      </w:tr>
      <w:tr w:rsidR="008B7E36" w:rsidRPr="00205F97" w14:paraId="422FF229" w14:textId="77777777" w:rsidTr="00F5207C">
        <w:trPr>
          <w:trHeight w:val="132"/>
          <w:ins w:id="4734" w:author="User" w:date="2024-05-21T10:00:00Z"/>
        </w:trPr>
        <w:tc>
          <w:tcPr>
            <w:tcW w:w="1923" w:type="dxa"/>
          </w:tcPr>
          <w:p w14:paraId="14F13DA7" w14:textId="25D8D272" w:rsidR="008B7E36" w:rsidRPr="00205F97" w:rsidRDefault="008B7E36" w:rsidP="008B7E36">
            <w:pPr>
              <w:widowControl/>
              <w:tabs>
                <w:tab w:val="left" w:pos="720"/>
              </w:tabs>
              <w:spacing w:before="100" w:beforeAutospacing="1" w:after="100" w:afterAutospacing="1" w:line="240" w:lineRule="atLeast"/>
              <w:jc w:val="left"/>
              <w:rPr>
                <w:ins w:id="4735" w:author="User" w:date="2024-05-21T10:00:00Z"/>
                <w:rFonts w:ascii="微软雅黑" w:eastAsia="微软雅黑" w:hAnsi="微软雅黑" w:cs="宋体"/>
                <w:color w:val="191B1F"/>
                <w:kern w:val="0"/>
                <w:szCs w:val="21"/>
                <w14:ligatures w14:val="none"/>
              </w:rPr>
            </w:pPr>
            <w:proofErr w:type="spellStart"/>
            <w:ins w:id="4736" w:author="User" w:date="2024-05-21T10:01:00Z">
              <w:r w:rsidRPr="00205F97">
                <w:rPr>
                  <w:rFonts w:ascii="微软雅黑" w:eastAsia="微软雅黑" w:hAnsi="微软雅黑" w:cs="宋体" w:hint="eastAsia"/>
                  <w:color w:val="191B1F"/>
                  <w:kern w:val="0"/>
                  <w:szCs w:val="21"/>
                  <w14:ligatures w14:val="none"/>
                </w:rPr>
                <w:t>kj</w:t>
              </w:r>
            </w:ins>
            <w:proofErr w:type="spellEnd"/>
          </w:p>
        </w:tc>
        <w:tc>
          <w:tcPr>
            <w:tcW w:w="1858" w:type="dxa"/>
          </w:tcPr>
          <w:p w14:paraId="05D6F475" w14:textId="0A0E263A" w:rsidR="008B7E36" w:rsidRPr="00205F97" w:rsidRDefault="008B7E36" w:rsidP="008B7E36">
            <w:pPr>
              <w:widowControl/>
              <w:tabs>
                <w:tab w:val="left" w:pos="720"/>
              </w:tabs>
              <w:spacing w:before="100" w:beforeAutospacing="1" w:after="100" w:afterAutospacing="1" w:line="240" w:lineRule="atLeast"/>
              <w:jc w:val="left"/>
              <w:rPr>
                <w:ins w:id="4737" w:author="User" w:date="2024-05-21T10:00:00Z"/>
                <w:rFonts w:ascii="微软雅黑" w:eastAsia="微软雅黑" w:hAnsi="微软雅黑" w:cs="宋体"/>
                <w:color w:val="191B1F"/>
                <w:kern w:val="0"/>
                <w:szCs w:val="21"/>
                <w14:ligatures w14:val="none"/>
              </w:rPr>
            </w:pPr>
            <w:ins w:id="473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226CD63E" w14:textId="78A4934C" w:rsidR="008B7E36" w:rsidRPr="00205F97" w:rsidRDefault="008B7E36" w:rsidP="008B7E36">
            <w:pPr>
              <w:widowControl/>
              <w:tabs>
                <w:tab w:val="left" w:pos="720"/>
              </w:tabs>
              <w:spacing w:before="100" w:beforeAutospacing="1" w:after="100" w:afterAutospacing="1" w:line="240" w:lineRule="atLeast"/>
              <w:jc w:val="left"/>
              <w:rPr>
                <w:ins w:id="4739" w:author="User" w:date="2024-05-21T10:00:00Z"/>
                <w:rFonts w:ascii="微软雅黑" w:eastAsia="微软雅黑" w:hAnsi="微软雅黑" w:cs="宋体"/>
                <w:color w:val="191B1F"/>
                <w:kern w:val="0"/>
                <w:szCs w:val="21"/>
                <w14:ligatures w14:val="none"/>
              </w:rPr>
            </w:pPr>
            <w:ins w:id="4740" w:author="User" w:date="2024-05-21T10:01:00Z">
              <w:r w:rsidRPr="00205F97">
                <w:rPr>
                  <w:rFonts w:ascii="微软雅黑" w:eastAsia="微软雅黑" w:hAnsi="微软雅黑" w:cs="宋体" w:hint="eastAsia"/>
                  <w:color w:val="191B1F"/>
                  <w:kern w:val="0"/>
                  <w:szCs w:val="21"/>
                  <w14:ligatures w14:val="none"/>
                  <w:rPrChange w:id="474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4463C2AB" w14:textId="4DE66DAE" w:rsidR="008B7E36" w:rsidRPr="00205F97" w:rsidRDefault="008B7E36" w:rsidP="008B7E36">
            <w:pPr>
              <w:widowControl/>
              <w:tabs>
                <w:tab w:val="left" w:pos="720"/>
              </w:tabs>
              <w:spacing w:before="100" w:beforeAutospacing="1" w:after="100" w:afterAutospacing="1" w:line="240" w:lineRule="atLeast"/>
              <w:jc w:val="left"/>
              <w:rPr>
                <w:ins w:id="4742" w:author="User" w:date="2024-05-21T10:00:00Z"/>
                <w:rFonts w:ascii="Calibri" w:eastAsia="宋体" w:hAnsi="Calibri" w:cs="Times New Roman"/>
              </w:rPr>
            </w:pPr>
            <w:proofErr w:type="gramStart"/>
            <w:ins w:id="4743" w:author="User" w:date="2024-05-21T10:01:00Z">
              <w:r w:rsidRPr="00205F97">
                <w:rPr>
                  <w:rFonts w:ascii="Calibri" w:eastAsia="宋体" w:hAnsi="Calibri" w:cs="Times New Roman" w:hint="eastAsia"/>
                </w:rPr>
                <w:t>直剪强度试验</w:t>
              </w:r>
              <w:proofErr w:type="gramEnd"/>
              <w:r w:rsidRPr="00205F97">
                <w:rPr>
                  <w:rFonts w:ascii="Calibri" w:eastAsia="宋体" w:hAnsi="Calibri" w:cs="Times New Roman" w:hint="eastAsia"/>
                </w:rPr>
                <w:t>-</w:t>
              </w:r>
              <w:proofErr w:type="gramStart"/>
              <w:r w:rsidRPr="00205F97">
                <w:rPr>
                  <w:rFonts w:ascii="Calibri" w:eastAsia="宋体" w:hAnsi="Calibri" w:cs="Times New Roman" w:hint="eastAsia"/>
                </w:rPr>
                <w:t>抗</w:t>
              </w:r>
              <w:proofErr w:type="gramEnd"/>
              <w:r w:rsidRPr="00205F97">
                <w:rPr>
                  <w:rFonts w:ascii="Calibri" w:eastAsia="宋体" w:hAnsi="Calibri" w:cs="Times New Roman" w:hint="eastAsia"/>
                </w:rPr>
                <w:t>剪</w:t>
              </w:r>
            </w:ins>
          </w:p>
        </w:tc>
      </w:tr>
      <w:tr w:rsidR="008B7E36" w:rsidRPr="00205F97" w14:paraId="5B1E0C7B" w14:textId="77777777" w:rsidTr="00F5207C">
        <w:trPr>
          <w:trHeight w:val="132"/>
          <w:ins w:id="4744" w:author="User" w:date="2024-05-21T10:00:00Z"/>
        </w:trPr>
        <w:tc>
          <w:tcPr>
            <w:tcW w:w="1923" w:type="dxa"/>
          </w:tcPr>
          <w:p w14:paraId="36626DBA" w14:textId="1C0A8E5F" w:rsidR="008B7E36" w:rsidRPr="00205F97" w:rsidRDefault="008B7E36" w:rsidP="008B7E36">
            <w:pPr>
              <w:widowControl/>
              <w:tabs>
                <w:tab w:val="left" w:pos="720"/>
              </w:tabs>
              <w:spacing w:before="100" w:beforeAutospacing="1" w:after="100" w:afterAutospacing="1" w:line="240" w:lineRule="atLeast"/>
              <w:jc w:val="left"/>
              <w:rPr>
                <w:ins w:id="4745" w:author="User" w:date="2024-05-21T10:00:00Z"/>
                <w:rFonts w:ascii="微软雅黑" w:eastAsia="微软雅黑" w:hAnsi="微软雅黑" w:cs="宋体"/>
                <w:color w:val="191B1F"/>
                <w:kern w:val="0"/>
                <w:szCs w:val="21"/>
                <w14:ligatures w14:val="none"/>
              </w:rPr>
            </w:pPr>
            <w:proofErr w:type="spellStart"/>
            <w:ins w:id="4746" w:author="User" w:date="2024-05-21T10:01:00Z">
              <w:r w:rsidRPr="00205F97">
                <w:rPr>
                  <w:rFonts w:ascii="微软雅黑" w:eastAsia="微软雅黑" w:hAnsi="微软雅黑" w:cs="宋体" w:hint="eastAsia"/>
                  <w:color w:val="191B1F"/>
                  <w:kern w:val="0"/>
                  <w:szCs w:val="21"/>
                  <w14:ligatures w14:val="none"/>
                </w:rPr>
                <w:t>ssyjlhw</w:t>
              </w:r>
            </w:ins>
            <w:proofErr w:type="spellEnd"/>
          </w:p>
        </w:tc>
        <w:tc>
          <w:tcPr>
            <w:tcW w:w="1858" w:type="dxa"/>
          </w:tcPr>
          <w:p w14:paraId="79185148" w14:textId="5C04840A" w:rsidR="008B7E36" w:rsidRPr="00205F97" w:rsidRDefault="008B7E36" w:rsidP="008B7E36">
            <w:pPr>
              <w:widowControl/>
              <w:tabs>
                <w:tab w:val="left" w:pos="720"/>
              </w:tabs>
              <w:spacing w:before="100" w:beforeAutospacing="1" w:after="100" w:afterAutospacing="1" w:line="240" w:lineRule="atLeast"/>
              <w:jc w:val="left"/>
              <w:rPr>
                <w:ins w:id="4747" w:author="User" w:date="2024-05-21T10:00:00Z"/>
                <w:rFonts w:ascii="微软雅黑" w:eastAsia="微软雅黑" w:hAnsi="微软雅黑" w:cs="宋体"/>
                <w:color w:val="191B1F"/>
                <w:kern w:val="0"/>
                <w:szCs w:val="21"/>
                <w14:ligatures w14:val="none"/>
              </w:rPr>
            </w:pPr>
            <w:ins w:id="474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34F339C2" w14:textId="77646BB9" w:rsidR="008B7E36" w:rsidRPr="00205F97" w:rsidRDefault="008B7E36" w:rsidP="008B7E36">
            <w:pPr>
              <w:widowControl/>
              <w:tabs>
                <w:tab w:val="left" w:pos="720"/>
              </w:tabs>
              <w:spacing w:before="100" w:beforeAutospacing="1" w:after="100" w:afterAutospacing="1" w:line="240" w:lineRule="atLeast"/>
              <w:jc w:val="left"/>
              <w:rPr>
                <w:ins w:id="4749" w:author="User" w:date="2024-05-21T10:00:00Z"/>
                <w:rFonts w:ascii="微软雅黑" w:eastAsia="微软雅黑" w:hAnsi="微软雅黑" w:cs="宋体"/>
                <w:color w:val="191B1F"/>
                <w:kern w:val="0"/>
                <w:szCs w:val="21"/>
                <w14:ligatures w14:val="none"/>
              </w:rPr>
            </w:pPr>
            <w:ins w:id="4750" w:author="User" w:date="2024-05-21T10:01:00Z">
              <w:r w:rsidRPr="00205F97">
                <w:rPr>
                  <w:rFonts w:ascii="微软雅黑" w:eastAsia="微软雅黑" w:hAnsi="微软雅黑" w:cs="宋体" w:hint="eastAsia"/>
                  <w:color w:val="191B1F"/>
                  <w:kern w:val="0"/>
                  <w:szCs w:val="21"/>
                  <w14:ligatures w14:val="none"/>
                  <w:rPrChange w:id="475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71FB9207" w14:textId="21E9C85D" w:rsidR="008B7E36" w:rsidRPr="00205F97" w:rsidRDefault="008B7E36" w:rsidP="008B7E36">
            <w:pPr>
              <w:widowControl/>
              <w:tabs>
                <w:tab w:val="left" w:pos="720"/>
              </w:tabs>
              <w:spacing w:before="100" w:beforeAutospacing="1" w:after="100" w:afterAutospacing="1" w:line="240" w:lineRule="atLeast"/>
              <w:jc w:val="left"/>
              <w:rPr>
                <w:ins w:id="4752" w:author="User" w:date="2024-05-21T10:00:00Z"/>
                <w:rFonts w:ascii="Calibri" w:eastAsia="宋体" w:hAnsi="Calibri" w:cs="Times New Roman"/>
              </w:rPr>
            </w:pPr>
            <w:ins w:id="4753" w:author="User" w:date="2024-05-21T10:01:00Z">
              <w:r w:rsidRPr="00205F97">
                <w:rPr>
                  <w:rFonts w:ascii="Calibri" w:eastAsia="宋体" w:hAnsi="Calibri" w:cs="Times New Roman" w:hint="eastAsia"/>
                </w:rPr>
                <w:t>硫酸盐及硫化物含量</w:t>
              </w:r>
            </w:ins>
          </w:p>
        </w:tc>
      </w:tr>
      <w:tr w:rsidR="008B7E36" w:rsidRPr="00205F97" w14:paraId="3962E4CC" w14:textId="77777777" w:rsidTr="00F5207C">
        <w:trPr>
          <w:trHeight w:val="132"/>
          <w:ins w:id="4754" w:author="User" w:date="2024-05-21T10:00:00Z"/>
        </w:trPr>
        <w:tc>
          <w:tcPr>
            <w:tcW w:w="1923" w:type="dxa"/>
          </w:tcPr>
          <w:p w14:paraId="5BE1CAAC" w14:textId="20B85C46" w:rsidR="008B7E36" w:rsidRPr="00205F97" w:rsidRDefault="008B7E36" w:rsidP="008B7E36">
            <w:pPr>
              <w:widowControl/>
              <w:tabs>
                <w:tab w:val="left" w:pos="720"/>
              </w:tabs>
              <w:spacing w:before="100" w:beforeAutospacing="1" w:after="100" w:afterAutospacing="1" w:line="240" w:lineRule="atLeast"/>
              <w:jc w:val="left"/>
              <w:rPr>
                <w:ins w:id="4755" w:author="User" w:date="2024-05-21T10:00:00Z"/>
                <w:rFonts w:ascii="微软雅黑" w:eastAsia="微软雅黑" w:hAnsi="微软雅黑" w:cs="宋体"/>
                <w:color w:val="191B1F"/>
                <w:kern w:val="0"/>
                <w:szCs w:val="21"/>
                <w14:ligatures w14:val="none"/>
              </w:rPr>
            </w:pPr>
            <w:proofErr w:type="spellStart"/>
            <w:ins w:id="4756" w:author="User" w:date="2024-05-21T10:01:00Z">
              <w:r w:rsidRPr="00205F97">
                <w:rPr>
                  <w:rFonts w:ascii="微软雅黑" w:eastAsia="微软雅黑" w:hAnsi="微软雅黑" w:cs="宋体"/>
                  <w:color w:val="191B1F"/>
                  <w:kern w:val="0"/>
                  <w:szCs w:val="21"/>
                  <w14:ligatures w14:val="none"/>
                </w:rPr>
                <w:t>K</w:t>
              </w:r>
              <w:r w:rsidRPr="00205F97">
                <w:rPr>
                  <w:rFonts w:ascii="微软雅黑" w:eastAsia="微软雅黑" w:hAnsi="微软雅黑" w:cs="宋体" w:hint="eastAsia"/>
                  <w:color w:val="191B1F"/>
                  <w:kern w:val="0"/>
                  <w:szCs w:val="21"/>
                  <w14:ligatures w14:val="none"/>
                </w:rPr>
                <w:t>lqd</w:t>
              </w:r>
            </w:ins>
            <w:proofErr w:type="spellEnd"/>
          </w:p>
        </w:tc>
        <w:tc>
          <w:tcPr>
            <w:tcW w:w="1858" w:type="dxa"/>
          </w:tcPr>
          <w:p w14:paraId="0029228C" w14:textId="5BB89DA7" w:rsidR="008B7E36" w:rsidRPr="00205F97" w:rsidRDefault="008B7E36" w:rsidP="008B7E36">
            <w:pPr>
              <w:widowControl/>
              <w:tabs>
                <w:tab w:val="left" w:pos="720"/>
              </w:tabs>
              <w:spacing w:before="100" w:beforeAutospacing="1" w:after="100" w:afterAutospacing="1" w:line="240" w:lineRule="atLeast"/>
              <w:jc w:val="left"/>
              <w:rPr>
                <w:ins w:id="4757" w:author="User" w:date="2024-05-21T10:00:00Z"/>
                <w:rFonts w:ascii="微软雅黑" w:eastAsia="微软雅黑" w:hAnsi="微软雅黑" w:cs="宋体"/>
                <w:color w:val="191B1F"/>
                <w:kern w:val="0"/>
                <w:szCs w:val="21"/>
                <w14:ligatures w14:val="none"/>
              </w:rPr>
            </w:pPr>
            <w:ins w:id="475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451F0437" w14:textId="373B083D" w:rsidR="008B7E36" w:rsidRPr="00205F97" w:rsidRDefault="008B7E36" w:rsidP="008B7E36">
            <w:pPr>
              <w:widowControl/>
              <w:tabs>
                <w:tab w:val="left" w:pos="720"/>
              </w:tabs>
              <w:spacing w:before="100" w:beforeAutospacing="1" w:after="100" w:afterAutospacing="1" w:line="240" w:lineRule="atLeast"/>
              <w:jc w:val="left"/>
              <w:rPr>
                <w:ins w:id="4759" w:author="User" w:date="2024-05-21T10:00:00Z"/>
                <w:rFonts w:ascii="微软雅黑" w:eastAsia="微软雅黑" w:hAnsi="微软雅黑" w:cs="宋体"/>
                <w:color w:val="191B1F"/>
                <w:kern w:val="0"/>
                <w:szCs w:val="21"/>
                <w14:ligatures w14:val="none"/>
              </w:rPr>
            </w:pPr>
            <w:ins w:id="4760" w:author="User" w:date="2024-05-21T10:01:00Z">
              <w:r w:rsidRPr="00205F97">
                <w:rPr>
                  <w:rFonts w:ascii="微软雅黑" w:eastAsia="微软雅黑" w:hAnsi="微软雅黑" w:cs="宋体" w:hint="eastAsia"/>
                  <w:color w:val="191B1F"/>
                  <w:kern w:val="0"/>
                  <w:szCs w:val="21"/>
                  <w14:ligatures w14:val="none"/>
                  <w:rPrChange w:id="476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51F18407" w14:textId="0D7729F1" w:rsidR="008B7E36" w:rsidRPr="00205F97" w:rsidRDefault="008B7E36" w:rsidP="008B7E36">
            <w:pPr>
              <w:widowControl/>
              <w:tabs>
                <w:tab w:val="left" w:pos="720"/>
              </w:tabs>
              <w:spacing w:before="100" w:beforeAutospacing="1" w:after="100" w:afterAutospacing="1" w:line="240" w:lineRule="atLeast"/>
              <w:jc w:val="left"/>
              <w:rPr>
                <w:ins w:id="4762" w:author="User" w:date="2024-05-21T10:00:00Z"/>
                <w:rFonts w:ascii="Calibri" w:eastAsia="宋体" w:hAnsi="Calibri" w:cs="Times New Roman"/>
              </w:rPr>
            </w:pPr>
            <w:ins w:id="4763" w:author="User" w:date="2024-05-21T10:01:00Z">
              <w:r w:rsidRPr="00205F97">
                <w:rPr>
                  <w:rFonts w:ascii="Calibri" w:eastAsia="宋体" w:hAnsi="Calibri" w:cs="Times New Roman" w:hint="eastAsia"/>
                </w:rPr>
                <w:t>抗拉强度</w:t>
              </w:r>
            </w:ins>
          </w:p>
        </w:tc>
      </w:tr>
      <w:tr w:rsidR="008B7E36" w14:paraId="32E8C9AB" w14:textId="77777777" w:rsidTr="00F5207C">
        <w:trPr>
          <w:trHeight w:val="132"/>
          <w:ins w:id="4764" w:author="User" w:date="2024-05-21T10:00:00Z"/>
        </w:trPr>
        <w:tc>
          <w:tcPr>
            <w:tcW w:w="1923" w:type="dxa"/>
          </w:tcPr>
          <w:p w14:paraId="4DC39A59" w14:textId="2F90AE29" w:rsidR="008B7E36" w:rsidRPr="00205F97" w:rsidRDefault="008B7E36" w:rsidP="008B7E36">
            <w:pPr>
              <w:widowControl/>
              <w:tabs>
                <w:tab w:val="left" w:pos="720"/>
              </w:tabs>
              <w:spacing w:before="100" w:beforeAutospacing="1" w:after="100" w:afterAutospacing="1" w:line="240" w:lineRule="atLeast"/>
              <w:jc w:val="left"/>
              <w:rPr>
                <w:ins w:id="4765" w:author="User" w:date="2024-05-21T10:00:00Z"/>
                <w:rFonts w:ascii="微软雅黑" w:eastAsia="微软雅黑" w:hAnsi="微软雅黑" w:cs="宋体"/>
                <w:color w:val="191B1F"/>
                <w:kern w:val="0"/>
                <w:szCs w:val="21"/>
                <w14:ligatures w14:val="none"/>
              </w:rPr>
            </w:pPr>
            <w:proofErr w:type="spellStart"/>
            <w:ins w:id="4766" w:author="User" w:date="2024-05-21T10:01:00Z">
              <w:r w:rsidRPr="00205F97">
                <w:rPr>
                  <w:rFonts w:ascii="微软雅黑" w:eastAsia="微软雅黑" w:hAnsi="微软雅黑" w:cs="宋体" w:hint="eastAsia"/>
                  <w:color w:val="191B1F"/>
                  <w:kern w:val="0"/>
                  <w:szCs w:val="21"/>
                  <w14:ligatures w14:val="none"/>
                </w:rPr>
                <w:t>dhzqd</w:t>
              </w:r>
            </w:ins>
            <w:proofErr w:type="spellEnd"/>
          </w:p>
        </w:tc>
        <w:tc>
          <w:tcPr>
            <w:tcW w:w="1858" w:type="dxa"/>
          </w:tcPr>
          <w:p w14:paraId="64051788" w14:textId="5C7629CB" w:rsidR="008B7E36" w:rsidRPr="00205F97" w:rsidRDefault="008B7E36" w:rsidP="008B7E36">
            <w:pPr>
              <w:widowControl/>
              <w:tabs>
                <w:tab w:val="left" w:pos="720"/>
              </w:tabs>
              <w:spacing w:before="100" w:beforeAutospacing="1" w:after="100" w:afterAutospacing="1" w:line="240" w:lineRule="atLeast"/>
              <w:jc w:val="left"/>
              <w:rPr>
                <w:ins w:id="4767" w:author="User" w:date="2024-05-21T10:00:00Z"/>
                <w:rFonts w:ascii="微软雅黑" w:eastAsia="微软雅黑" w:hAnsi="微软雅黑" w:cs="宋体"/>
                <w:color w:val="191B1F"/>
                <w:kern w:val="0"/>
                <w:szCs w:val="21"/>
                <w14:ligatures w14:val="none"/>
              </w:rPr>
            </w:pPr>
            <w:ins w:id="4768" w:author="User" w:date="2024-05-21T10:01:00Z">
              <w:r w:rsidRPr="00205F97">
                <w:rPr>
                  <w:rFonts w:ascii="微软雅黑" w:eastAsia="微软雅黑" w:hAnsi="微软雅黑" w:cs="宋体"/>
                  <w:color w:val="191B1F"/>
                  <w:kern w:val="0"/>
                  <w:szCs w:val="21"/>
                  <w14:ligatures w14:val="none"/>
                </w:rPr>
                <w:t>V</w:t>
              </w:r>
              <w:r w:rsidRPr="00205F97">
                <w:rPr>
                  <w:rFonts w:ascii="微软雅黑" w:eastAsia="微软雅黑" w:hAnsi="微软雅黑" w:cs="宋体" w:hint="eastAsia"/>
                  <w:color w:val="191B1F"/>
                  <w:kern w:val="0"/>
                  <w:szCs w:val="21"/>
                  <w14:ligatures w14:val="none"/>
                </w:rPr>
                <w:t>archar（25）</w:t>
              </w:r>
            </w:ins>
          </w:p>
        </w:tc>
        <w:tc>
          <w:tcPr>
            <w:tcW w:w="1851" w:type="dxa"/>
          </w:tcPr>
          <w:p w14:paraId="32649606" w14:textId="1EF40BB4" w:rsidR="008B7E36" w:rsidRPr="00205F97" w:rsidRDefault="008B7E36" w:rsidP="008B7E36">
            <w:pPr>
              <w:widowControl/>
              <w:tabs>
                <w:tab w:val="left" w:pos="720"/>
              </w:tabs>
              <w:spacing w:before="100" w:beforeAutospacing="1" w:after="100" w:afterAutospacing="1" w:line="240" w:lineRule="atLeast"/>
              <w:jc w:val="left"/>
              <w:rPr>
                <w:ins w:id="4769" w:author="User" w:date="2024-05-21T10:00:00Z"/>
                <w:rFonts w:ascii="微软雅黑" w:eastAsia="微软雅黑" w:hAnsi="微软雅黑" w:cs="宋体"/>
                <w:color w:val="191B1F"/>
                <w:kern w:val="0"/>
                <w:szCs w:val="21"/>
                <w14:ligatures w14:val="none"/>
              </w:rPr>
            </w:pPr>
            <w:ins w:id="4770" w:author="User" w:date="2024-05-21T10:01:00Z">
              <w:r w:rsidRPr="00205F97">
                <w:rPr>
                  <w:rFonts w:ascii="微软雅黑" w:eastAsia="微软雅黑" w:hAnsi="微软雅黑" w:cs="宋体" w:hint="eastAsia"/>
                  <w:color w:val="191B1F"/>
                  <w:kern w:val="0"/>
                  <w:szCs w:val="21"/>
                  <w14:ligatures w14:val="none"/>
                  <w:rPrChange w:id="4771" w:author="User" w:date="2024-05-21T10:09:00Z">
                    <w:rPr>
                      <w:rFonts w:ascii="微软雅黑" w:eastAsia="微软雅黑" w:hAnsi="微软雅黑" w:cs="宋体" w:hint="eastAsia"/>
                      <w:color w:val="191B1F"/>
                      <w:kern w:val="0"/>
                      <w:szCs w:val="21"/>
                      <w:highlight w:val="yellow"/>
                      <w14:ligatures w14:val="none"/>
                    </w:rPr>
                  </w:rPrChange>
                </w:rPr>
                <w:t>委托单</w:t>
              </w:r>
            </w:ins>
          </w:p>
        </w:tc>
        <w:tc>
          <w:tcPr>
            <w:tcW w:w="3141" w:type="dxa"/>
          </w:tcPr>
          <w:p w14:paraId="57DC20F2" w14:textId="53AE5C72" w:rsidR="008B7E36" w:rsidRDefault="008B7E36" w:rsidP="008B7E36">
            <w:pPr>
              <w:widowControl/>
              <w:tabs>
                <w:tab w:val="left" w:pos="720"/>
              </w:tabs>
              <w:spacing w:before="100" w:beforeAutospacing="1" w:after="100" w:afterAutospacing="1" w:line="240" w:lineRule="atLeast"/>
              <w:jc w:val="left"/>
              <w:rPr>
                <w:ins w:id="4772" w:author="User" w:date="2024-05-21T10:00:00Z"/>
                <w:rFonts w:ascii="Calibri" w:eastAsia="宋体" w:hAnsi="Calibri" w:cs="Times New Roman"/>
              </w:rPr>
            </w:pPr>
            <w:ins w:id="4773" w:author="User" w:date="2024-05-21T10:01:00Z">
              <w:r w:rsidRPr="00205F97">
                <w:rPr>
                  <w:rFonts w:ascii="Calibri" w:eastAsia="宋体" w:hAnsi="Calibri" w:cs="Times New Roman" w:hint="eastAsia"/>
                </w:rPr>
                <w:t>点荷载强度</w:t>
              </w:r>
            </w:ins>
          </w:p>
        </w:tc>
      </w:tr>
    </w:tbl>
    <w:p w14:paraId="1A9B9020" w14:textId="77777777" w:rsidR="008B7E36" w:rsidRPr="008B7E36" w:rsidDel="00C926F8" w:rsidRDefault="008B7E36" w:rsidP="00D73474">
      <w:pPr>
        <w:widowControl/>
        <w:shd w:val="clear" w:color="auto" w:fill="FFFFFF"/>
        <w:tabs>
          <w:tab w:val="left" w:pos="720"/>
        </w:tabs>
        <w:spacing w:before="100" w:beforeAutospacing="1" w:after="100" w:afterAutospacing="1" w:line="240" w:lineRule="atLeast"/>
        <w:jc w:val="left"/>
        <w:rPr>
          <w:del w:id="4774" w:author="User" w:date="2024-05-21T10:02:00Z"/>
          <w:rFonts w:ascii="微软雅黑" w:eastAsia="微软雅黑" w:hAnsi="微软雅黑" w:cs="宋体"/>
          <w:color w:val="191B1F"/>
          <w:kern w:val="0"/>
          <w:szCs w:val="21"/>
          <w14:ligatures w14:val="none"/>
        </w:rPr>
      </w:pPr>
    </w:p>
    <w:p w14:paraId="24B5C908" w14:textId="77777777" w:rsidR="00A410CF" w:rsidDel="00C926F8" w:rsidRDefault="00A410CF" w:rsidP="00D73474">
      <w:pPr>
        <w:widowControl/>
        <w:shd w:val="clear" w:color="auto" w:fill="FFFFFF"/>
        <w:tabs>
          <w:tab w:val="left" w:pos="720"/>
        </w:tabs>
        <w:spacing w:before="100" w:beforeAutospacing="1" w:after="100" w:afterAutospacing="1" w:line="240" w:lineRule="atLeast"/>
        <w:jc w:val="left"/>
        <w:rPr>
          <w:del w:id="4775" w:author="User" w:date="2024-05-21T10:02:00Z"/>
          <w:rFonts w:ascii="微软雅黑" w:eastAsia="微软雅黑" w:hAnsi="微软雅黑" w:cs="宋体"/>
          <w:color w:val="191B1F"/>
          <w:kern w:val="0"/>
          <w:szCs w:val="21"/>
          <w14:ligatures w14:val="none"/>
        </w:rPr>
      </w:pPr>
    </w:p>
    <w:p w14:paraId="3737BB3A" w14:textId="77777777" w:rsidR="00D73474" w:rsidRDefault="00D73474"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p w14:paraId="66DB8C9F" w14:textId="7ADB076F" w:rsidR="00D73474" w:rsidRDefault="0006667F"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sample_list</w:t>
      </w:r>
      <w:proofErr w:type="spellEnd"/>
    </w:p>
    <w:tbl>
      <w:tblPr>
        <w:tblStyle w:val="ad"/>
        <w:tblW w:w="8773" w:type="dxa"/>
        <w:tblInd w:w="720" w:type="dxa"/>
        <w:tblLook w:val="04A0" w:firstRow="1" w:lastRow="0" w:firstColumn="1" w:lastColumn="0" w:noHBand="0" w:noVBand="1"/>
      </w:tblPr>
      <w:tblGrid>
        <w:gridCol w:w="1923"/>
        <w:gridCol w:w="1858"/>
        <w:gridCol w:w="1851"/>
        <w:gridCol w:w="3141"/>
      </w:tblGrid>
      <w:tr w:rsidR="0006667F" w14:paraId="09EEA8C8" w14:textId="77777777" w:rsidTr="00831C8E">
        <w:tc>
          <w:tcPr>
            <w:tcW w:w="1923" w:type="dxa"/>
          </w:tcPr>
          <w:p w14:paraId="003B3893"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1858" w:type="dxa"/>
          </w:tcPr>
          <w:p w14:paraId="7AF60936"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851" w:type="dxa"/>
          </w:tcPr>
          <w:p w14:paraId="4BCC4F98"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3141" w:type="dxa"/>
          </w:tcPr>
          <w:p w14:paraId="781648AA"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06667F" w14:paraId="230804F9" w14:textId="77777777" w:rsidTr="00831C8E">
        <w:tc>
          <w:tcPr>
            <w:tcW w:w="1923" w:type="dxa"/>
          </w:tcPr>
          <w:p w14:paraId="23CDC06C" w14:textId="3C7C4E2A" w:rsidR="0006667F" w:rsidRPr="00F475EF" w:rsidRDefault="004936F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4776" w:author="User" w:date="2024-05-21T10:10:00Z">
              <w:r w:rsidRPr="00F475EF">
                <w:rPr>
                  <w:rFonts w:ascii="微软雅黑" w:eastAsia="微软雅黑" w:hAnsi="微软雅黑" w:cs="宋体"/>
                  <w:color w:val="191B1F"/>
                  <w:kern w:val="0"/>
                  <w:szCs w:val="21"/>
                  <w14:ligatures w14:val="none"/>
                  <w:rPrChange w:id="4777" w:author="User" w:date="2024-06-18T14:57:00Z">
                    <w:rPr>
                      <w:rFonts w:ascii="微软雅黑" w:eastAsia="微软雅黑" w:hAnsi="微软雅黑" w:cs="宋体"/>
                      <w:color w:val="191B1F"/>
                      <w:kern w:val="0"/>
                      <w:szCs w:val="21"/>
                      <w:highlight w:val="magenta"/>
                      <w14:ligatures w14:val="none"/>
                    </w:rPr>
                  </w:rPrChange>
                </w:rPr>
                <w:t>yp</w:t>
              </w:r>
            </w:ins>
            <w:r w:rsidR="0006667F" w:rsidRPr="00F475EF">
              <w:rPr>
                <w:rFonts w:ascii="微软雅黑" w:eastAsia="微软雅黑" w:hAnsi="微软雅黑" w:cs="宋体"/>
                <w:color w:val="191B1F"/>
                <w:kern w:val="0"/>
                <w:szCs w:val="21"/>
                <w14:ligatures w14:val="none"/>
              </w:rPr>
              <w:t>no</w:t>
            </w:r>
            <w:proofErr w:type="spellEnd"/>
          </w:p>
        </w:tc>
        <w:tc>
          <w:tcPr>
            <w:tcW w:w="1858" w:type="dxa"/>
          </w:tcPr>
          <w:p w14:paraId="275BB8D1" w14:textId="42C8E680" w:rsidR="0006667F" w:rsidRPr="00F475EF" w:rsidRDefault="00E46FE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I</w:t>
            </w:r>
            <w:r w:rsidR="0006667F" w:rsidRPr="00F475EF">
              <w:rPr>
                <w:rFonts w:ascii="微软雅黑" w:eastAsia="微软雅黑" w:hAnsi="微软雅黑" w:cs="宋体"/>
                <w:color w:val="191B1F"/>
                <w:kern w:val="0"/>
                <w:szCs w:val="21"/>
                <w14:ligatures w14:val="none"/>
              </w:rPr>
              <w:t>nt</w:t>
            </w:r>
            <w:r w:rsidRPr="00F475EF">
              <w:rPr>
                <w:rFonts w:ascii="微软雅黑" w:eastAsia="微软雅黑" w:hAnsi="微软雅黑" w:cs="宋体" w:hint="eastAsia"/>
                <w:color w:val="191B1F"/>
                <w:kern w:val="0"/>
                <w:szCs w:val="21"/>
                <w14:ligatures w14:val="none"/>
              </w:rPr>
              <w:t>（</w:t>
            </w:r>
            <w:r w:rsidRPr="00F475EF">
              <w:rPr>
                <w:rFonts w:ascii="微软雅黑" w:eastAsia="微软雅黑" w:hAnsi="微软雅黑" w:cs="宋体"/>
                <w:color w:val="191B1F"/>
                <w:kern w:val="0"/>
                <w:szCs w:val="21"/>
                <w14:ligatures w14:val="none"/>
              </w:rPr>
              <w:t>8）</w:t>
            </w:r>
          </w:p>
        </w:tc>
        <w:tc>
          <w:tcPr>
            <w:tcW w:w="1851" w:type="dxa"/>
          </w:tcPr>
          <w:p w14:paraId="04CDEBA4" w14:textId="77777777" w:rsidR="0006667F" w:rsidRPr="00F475E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主键</w:t>
            </w:r>
          </w:p>
        </w:tc>
        <w:tc>
          <w:tcPr>
            <w:tcW w:w="3141" w:type="dxa"/>
          </w:tcPr>
          <w:p w14:paraId="6AD5B184" w14:textId="1FAE4007" w:rsidR="0006667F" w:rsidRPr="00F475EF" w:rsidRDefault="00E46FE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样品号</w:t>
            </w:r>
          </w:p>
        </w:tc>
      </w:tr>
      <w:tr w:rsidR="00E46FED" w14:paraId="34E94E9D" w14:textId="77777777" w:rsidTr="00831C8E">
        <w:tc>
          <w:tcPr>
            <w:tcW w:w="1923" w:type="dxa"/>
          </w:tcPr>
          <w:p w14:paraId="05B38D37" w14:textId="460A8C0F"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Y</w:t>
            </w:r>
            <w:r>
              <w:rPr>
                <w:rFonts w:ascii="微软雅黑" w:eastAsia="微软雅黑" w:hAnsi="微软雅黑" w:cs="宋体" w:hint="eastAsia"/>
                <w:color w:val="191B1F"/>
                <w:kern w:val="0"/>
                <w:szCs w:val="21"/>
                <w14:ligatures w14:val="none"/>
              </w:rPr>
              <w:t>pzt</w:t>
            </w:r>
            <w:proofErr w:type="spellEnd"/>
          </w:p>
        </w:tc>
        <w:tc>
          <w:tcPr>
            <w:tcW w:w="1858" w:type="dxa"/>
          </w:tcPr>
          <w:p w14:paraId="543D38C4" w14:textId="2B79D088"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w:t>
            </w:r>
            <w:del w:id="4778" w:author="User" w:date="2024-05-21T10:12:00Z">
              <w:r w:rsidDel="00391245">
                <w:rPr>
                  <w:rFonts w:ascii="微软雅黑" w:eastAsia="微软雅黑" w:hAnsi="微软雅黑" w:cs="宋体" w:hint="eastAsia"/>
                  <w:color w:val="191B1F"/>
                  <w:kern w:val="0"/>
                  <w:szCs w:val="21"/>
                  <w14:ligatures w14:val="none"/>
                </w:rPr>
                <w:delText>25</w:delText>
              </w:r>
            </w:del>
            <w:ins w:id="4779" w:author="User" w:date="2024-05-21T10:12:00Z">
              <w:r w:rsidR="00391245">
                <w:rPr>
                  <w:rFonts w:ascii="微软雅黑" w:eastAsia="微软雅黑" w:hAnsi="微软雅黑" w:cs="宋体" w:hint="eastAsia"/>
                  <w:color w:val="191B1F"/>
                  <w:kern w:val="0"/>
                  <w:szCs w:val="21"/>
                  <w14:ligatures w14:val="none"/>
                </w:rPr>
                <w:t>50</w:t>
              </w:r>
            </w:ins>
            <w:r>
              <w:rPr>
                <w:rFonts w:ascii="微软雅黑" w:eastAsia="微软雅黑" w:hAnsi="微软雅黑" w:cs="宋体" w:hint="eastAsia"/>
                <w:color w:val="191B1F"/>
                <w:kern w:val="0"/>
                <w:szCs w:val="21"/>
                <w14:ligatures w14:val="none"/>
              </w:rPr>
              <w:t>）</w:t>
            </w:r>
          </w:p>
        </w:tc>
        <w:tc>
          <w:tcPr>
            <w:tcW w:w="1851" w:type="dxa"/>
          </w:tcPr>
          <w:p w14:paraId="4BB7A379" w14:textId="77777777"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5F0744DA" w14:textId="70153769"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样品状态</w:t>
            </w:r>
          </w:p>
        </w:tc>
      </w:tr>
      <w:tr w:rsidR="00E46FED" w14:paraId="0D980D49" w14:textId="77777777" w:rsidTr="00831C8E">
        <w:tc>
          <w:tcPr>
            <w:tcW w:w="1923" w:type="dxa"/>
          </w:tcPr>
          <w:p w14:paraId="7579BAB1" w14:textId="72C4186A"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ysj</w:t>
            </w:r>
            <w:proofErr w:type="spellEnd"/>
          </w:p>
        </w:tc>
        <w:tc>
          <w:tcPr>
            <w:tcW w:w="1858" w:type="dxa"/>
          </w:tcPr>
          <w:p w14:paraId="59FC1A73" w14:textId="775AB798"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date</w:t>
            </w:r>
          </w:p>
        </w:tc>
        <w:tc>
          <w:tcPr>
            <w:tcW w:w="1851" w:type="dxa"/>
          </w:tcPr>
          <w:p w14:paraId="378F9B40" w14:textId="77777777"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1B43A831" w14:textId="6B68067E"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取样时间</w:t>
            </w:r>
          </w:p>
        </w:tc>
      </w:tr>
      <w:tr w:rsidR="00E46FED" w14:paraId="229B0939" w14:textId="77777777" w:rsidTr="00831C8E">
        <w:tc>
          <w:tcPr>
            <w:tcW w:w="1923" w:type="dxa"/>
          </w:tcPr>
          <w:p w14:paraId="1D4266D0" w14:textId="30206DDE"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lzqk</w:t>
            </w:r>
            <w:proofErr w:type="spellEnd"/>
          </w:p>
        </w:tc>
        <w:tc>
          <w:tcPr>
            <w:tcW w:w="1858" w:type="dxa"/>
          </w:tcPr>
          <w:p w14:paraId="176F035F" w14:textId="75F564B6"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varchar（</w:t>
            </w:r>
            <w:del w:id="4780" w:author="User" w:date="2024-05-21T10:13:00Z">
              <w:r w:rsidDel="000A14AB">
                <w:rPr>
                  <w:rFonts w:ascii="微软雅黑" w:eastAsia="微软雅黑" w:hAnsi="微软雅黑" w:cs="宋体" w:hint="eastAsia"/>
                  <w:color w:val="191B1F"/>
                  <w:kern w:val="0"/>
                  <w:szCs w:val="21"/>
                  <w14:ligatures w14:val="none"/>
                </w:rPr>
                <w:delText>25</w:delText>
              </w:r>
            </w:del>
            <w:ins w:id="4781" w:author="User" w:date="2024-05-21T10:13:00Z">
              <w:r w:rsidR="000A14AB">
                <w:rPr>
                  <w:rFonts w:ascii="微软雅黑" w:eastAsia="微软雅黑" w:hAnsi="微软雅黑" w:cs="宋体" w:hint="eastAsia"/>
                  <w:color w:val="191B1F"/>
                  <w:kern w:val="0"/>
                  <w:szCs w:val="21"/>
                  <w14:ligatures w14:val="none"/>
                </w:rPr>
                <w:t>50</w:t>
              </w:r>
            </w:ins>
            <w:r>
              <w:rPr>
                <w:rFonts w:ascii="微软雅黑" w:eastAsia="微软雅黑" w:hAnsi="微软雅黑" w:cs="宋体" w:hint="eastAsia"/>
                <w:color w:val="191B1F"/>
                <w:kern w:val="0"/>
                <w:szCs w:val="21"/>
                <w14:ligatures w14:val="none"/>
              </w:rPr>
              <w:t>）</w:t>
            </w:r>
          </w:p>
        </w:tc>
        <w:tc>
          <w:tcPr>
            <w:tcW w:w="1851" w:type="dxa"/>
          </w:tcPr>
          <w:p w14:paraId="18E103C5" w14:textId="77777777"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0B5A4F26" w14:textId="4BA6C2CF" w:rsidR="00E46FED" w:rsidRDefault="00E46FED" w:rsidP="00E46FE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流转情况</w:t>
            </w:r>
          </w:p>
        </w:tc>
      </w:tr>
      <w:tr w:rsidR="004936FD" w14:paraId="3E5F5FF6" w14:textId="77777777" w:rsidTr="00831C8E">
        <w:tc>
          <w:tcPr>
            <w:tcW w:w="1923" w:type="dxa"/>
          </w:tcPr>
          <w:p w14:paraId="2123E75E" w14:textId="7C126468"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A</w:t>
            </w:r>
            <w:r>
              <w:rPr>
                <w:rFonts w:ascii="微软雅黑" w:eastAsia="微软雅黑" w:hAnsi="微软雅黑" w:cs="宋体" w:hint="eastAsia"/>
                <w:color w:val="191B1F"/>
                <w:kern w:val="0"/>
                <w:szCs w:val="21"/>
                <w14:ligatures w14:val="none"/>
              </w:rPr>
              <w:t>ttribute_1</w:t>
            </w:r>
          </w:p>
        </w:tc>
        <w:tc>
          <w:tcPr>
            <w:tcW w:w="1858" w:type="dxa"/>
          </w:tcPr>
          <w:p w14:paraId="796FCB40" w14:textId="23F4D4D7"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C54DD">
              <w:rPr>
                <w:rFonts w:ascii="微软雅黑" w:eastAsia="微软雅黑" w:hAnsi="微软雅黑" w:cs="宋体" w:hint="eastAsia"/>
                <w:color w:val="191B1F"/>
                <w:kern w:val="0"/>
                <w:szCs w:val="21"/>
                <w14:ligatures w14:val="none"/>
              </w:rPr>
              <w:t>varchar（</w:t>
            </w:r>
            <w:del w:id="4782" w:author="User" w:date="2024-05-21T10:14:00Z">
              <w:r w:rsidRPr="00AC54DD" w:rsidDel="000A14AB">
                <w:rPr>
                  <w:rFonts w:ascii="微软雅黑" w:eastAsia="微软雅黑" w:hAnsi="微软雅黑" w:cs="宋体" w:hint="eastAsia"/>
                  <w:color w:val="191B1F"/>
                  <w:kern w:val="0"/>
                  <w:szCs w:val="21"/>
                  <w14:ligatures w14:val="none"/>
                </w:rPr>
                <w:delText>25</w:delText>
              </w:r>
            </w:del>
            <w:ins w:id="4783" w:author="User" w:date="2024-05-21T10:14:00Z">
              <w:r w:rsidR="000A14AB">
                <w:rPr>
                  <w:rFonts w:ascii="微软雅黑" w:eastAsia="微软雅黑" w:hAnsi="微软雅黑" w:cs="宋体" w:hint="eastAsia"/>
                  <w:color w:val="191B1F"/>
                  <w:kern w:val="0"/>
                  <w:szCs w:val="21"/>
                  <w14:ligatures w14:val="none"/>
                </w:rPr>
                <w:t>50</w:t>
              </w:r>
            </w:ins>
            <w:r w:rsidRPr="00AC54DD">
              <w:rPr>
                <w:rFonts w:ascii="微软雅黑" w:eastAsia="微软雅黑" w:hAnsi="微软雅黑" w:cs="宋体" w:hint="eastAsia"/>
                <w:color w:val="191B1F"/>
                <w:kern w:val="0"/>
                <w:szCs w:val="21"/>
                <w14:ligatures w14:val="none"/>
              </w:rPr>
              <w:t>）</w:t>
            </w:r>
          </w:p>
        </w:tc>
        <w:tc>
          <w:tcPr>
            <w:tcW w:w="1851" w:type="dxa"/>
          </w:tcPr>
          <w:p w14:paraId="50D548BD" w14:textId="57A2D5B0"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4784" w:author="User" w:date="2024-05-21T10:10:00Z">
              <w:r>
                <w:rPr>
                  <w:rFonts w:ascii="微软雅黑" w:eastAsia="微软雅黑" w:hAnsi="微软雅黑" w:cs="宋体" w:hint="eastAsia"/>
                  <w:color w:val="191B1F"/>
                  <w:kern w:val="0"/>
                  <w:szCs w:val="21"/>
                  <w14:ligatures w14:val="none"/>
                </w:rPr>
                <w:t>输入</w:t>
              </w:r>
            </w:ins>
          </w:p>
        </w:tc>
        <w:tc>
          <w:tcPr>
            <w:tcW w:w="3141" w:type="dxa"/>
          </w:tcPr>
          <w:p w14:paraId="2154697B" w14:textId="3D6CB26A"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w:t>
            </w:r>
          </w:p>
        </w:tc>
      </w:tr>
      <w:tr w:rsidR="004936FD" w14:paraId="50D2CBA7" w14:textId="77777777" w:rsidTr="00831C8E">
        <w:tc>
          <w:tcPr>
            <w:tcW w:w="1923" w:type="dxa"/>
          </w:tcPr>
          <w:p w14:paraId="16424209" w14:textId="11F2F3AB"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A</w:t>
            </w:r>
            <w:r>
              <w:rPr>
                <w:rFonts w:ascii="微软雅黑" w:eastAsia="微软雅黑" w:hAnsi="微软雅黑" w:cs="宋体" w:hint="eastAsia"/>
                <w:color w:val="191B1F"/>
                <w:kern w:val="0"/>
                <w:szCs w:val="21"/>
                <w14:ligatures w14:val="none"/>
              </w:rPr>
              <w:t>ttribute_2</w:t>
            </w:r>
          </w:p>
        </w:tc>
        <w:tc>
          <w:tcPr>
            <w:tcW w:w="1858" w:type="dxa"/>
          </w:tcPr>
          <w:p w14:paraId="06EC14E9" w14:textId="5D510E75"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C54DD">
              <w:rPr>
                <w:rFonts w:ascii="微软雅黑" w:eastAsia="微软雅黑" w:hAnsi="微软雅黑" w:cs="宋体" w:hint="eastAsia"/>
                <w:color w:val="191B1F"/>
                <w:kern w:val="0"/>
                <w:szCs w:val="21"/>
                <w14:ligatures w14:val="none"/>
              </w:rPr>
              <w:t>varchar（</w:t>
            </w:r>
            <w:del w:id="4785" w:author="User" w:date="2024-05-21T10:14:00Z">
              <w:r w:rsidRPr="00AC54DD" w:rsidDel="000A14AB">
                <w:rPr>
                  <w:rFonts w:ascii="微软雅黑" w:eastAsia="微软雅黑" w:hAnsi="微软雅黑" w:cs="宋体" w:hint="eastAsia"/>
                  <w:color w:val="191B1F"/>
                  <w:kern w:val="0"/>
                  <w:szCs w:val="21"/>
                  <w14:ligatures w14:val="none"/>
                </w:rPr>
                <w:delText>25</w:delText>
              </w:r>
            </w:del>
            <w:ins w:id="4786" w:author="User" w:date="2024-05-21T10:14:00Z">
              <w:r w:rsidR="000A14AB">
                <w:rPr>
                  <w:rFonts w:ascii="微软雅黑" w:eastAsia="微软雅黑" w:hAnsi="微软雅黑" w:cs="宋体" w:hint="eastAsia"/>
                  <w:color w:val="191B1F"/>
                  <w:kern w:val="0"/>
                  <w:szCs w:val="21"/>
                  <w14:ligatures w14:val="none"/>
                </w:rPr>
                <w:t>50</w:t>
              </w:r>
            </w:ins>
            <w:r w:rsidRPr="00AC54DD">
              <w:rPr>
                <w:rFonts w:ascii="微软雅黑" w:eastAsia="微软雅黑" w:hAnsi="微软雅黑" w:cs="宋体" w:hint="eastAsia"/>
                <w:color w:val="191B1F"/>
                <w:kern w:val="0"/>
                <w:szCs w:val="21"/>
                <w14:ligatures w14:val="none"/>
              </w:rPr>
              <w:t>）</w:t>
            </w:r>
          </w:p>
        </w:tc>
        <w:tc>
          <w:tcPr>
            <w:tcW w:w="1851" w:type="dxa"/>
          </w:tcPr>
          <w:p w14:paraId="29EAE69E" w14:textId="1CECAA4A"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4787" w:author="User" w:date="2024-05-21T10:10:00Z">
              <w:r>
                <w:rPr>
                  <w:rFonts w:ascii="微软雅黑" w:eastAsia="微软雅黑" w:hAnsi="微软雅黑" w:cs="宋体" w:hint="eastAsia"/>
                  <w:color w:val="191B1F"/>
                  <w:kern w:val="0"/>
                  <w:szCs w:val="21"/>
                  <w14:ligatures w14:val="none"/>
                </w:rPr>
                <w:t>输入</w:t>
              </w:r>
            </w:ins>
          </w:p>
        </w:tc>
        <w:tc>
          <w:tcPr>
            <w:tcW w:w="3141" w:type="dxa"/>
          </w:tcPr>
          <w:p w14:paraId="339E092D" w14:textId="40513113"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w:t>
            </w:r>
          </w:p>
        </w:tc>
      </w:tr>
      <w:tr w:rsidR="004936FD" w14:paraId="268FEDDE" w14:textId="77777777" w:rsidTr="00831C8E">
        <w:tc>
          <w:tcPr>
            <w:tcW w:w="1923" w:type="dxa"/>
          </w:tcPr>
          <w:p w14:paraId="6428D255" w14:textId="6AB4CF50"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A</w:t>
            </w:r>
            <w:r>
              <w:rPr>
                <w:rFonts w:ascii="微软雅黑" w:eastAsia="微软雅黑" w:hAnsi="微软雅黑" w:cs="宋体" w:hint="eastAsia"/>
                <w:color w:val="191B1F"/>
                <w:kern w:val="0"/>
                <w:szCs w:val="21"/>
                <w14:ligatures w14:val="none"/>
              </w:rPr>
              <w:t>ttribute_3</w:t>
            </w:r>
          </w:p>
        </w:tc>
        <w:tc>
          <w:tcPr>
            <w:tcW w:w="1858" w:type="dxa"/>
          </w:tcPr>
          <w:p w14:paraId="0D19FDCB" w14:textId="50F13138"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C54DD">
              <w:rPr>
                <w:rFonts w:ascii="微软雅黑" w:eastAsia="微软雅黑" w:hAnsi="微软雅黑" w:cs="宋体" w:hint="eastAsia"/>
                <w:color w:val="191B1F"/>
                <w:kern w:val="0"/>
                <w:szCs w:val="21"/>
                <w14:ligatures w14:val="none"/>
              </w:rPr>
              <w:t>varchar（</w:t>
            </w:r>
            <w:del w:id="4788" w:author="User" w:date="2024-05-21T10:14:00Z">
              <w:r w:rsidRPr="00AC54DD" w:rsidDel="000A14AB">
                <w:rPr>
                  <w:rFonts w:ascii="微软雅黑" w:eastAsia="微软雅黑" w:hAnsi="微软雅黑" w:cs="宋体" w:hint="eastAsia"/>
                  <w:color w:val="191B1F"/>
                  <w:kern w:val="0"/>
                  <w:szCs w:val="21"/>
                  <w14:ligatures w14:val="none"/>
                </w:rPr>
                <w:delText>25</w:delText>
              </w:r>
            </w:del>
            <w:ins w:id="4789" w:author="User" w:date="2024-05-21T10:14:00Z">
              <w:r w:rsidR="000A14AB">
                <w:rPr>
                  <w:rFonts w:ascii="微软雅黑" w:eastAsia="微软雅黑" w:hAnsi="微软雅黑" w:cs="宋体" w:hint="eastAsia"/>
                  <w:color w:val="191B1F"/>
                  <w:kern w:val="0"/>
                  <w:szCs w:val="21"/>
                  <w14:ligatures w14:val="none"/>
                </w:rPr>
                <w:t>50</w:t>
              </w:r>
            </w:ins>
            <w:r w:rsidRPr="00AC54DD">
              <w:rPr>
                <w:rFonts w:ascii="微软雅黑" w:eastAsia="微软雅黑" w:hAnsi="微软雅黑" w:cs="宋体" w:hint="eastAsia"/>
                <w:color w:val="191B1F"/>
                <w:kern w:val="0"/>
                <w:szCs w:val="21"/>
                <w14:ligatures w14:val="none"/>
              </w:rPr>
              <w:t>）</w:t>
            </w:r>
          </w:p>
        </w:tc>
        <w:tc>
          <w:tcPr>
            <w:tcW w:w="1851" w:type="dxa"/>
          </w:tcPr>
          <w:p w14:paraId="392A1257" w14:textId="3E4D9B32"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4790" w:author="User" w:date="2024-05-21T10:10:00Z">
              <w:r>
                <w:rPr>
                  <w:rFonts w:ascii="微软雅黑" w:eastAsia="微软雅黑" w:hAnsi="微软雅黑" w:cs="宋体" w:hint="eastAsia"/>
                  <w:color w:val="191B1F"/>
                  <w:kern w:val="0"/>
                  <w:szCs w:val="21"/>
                  <w14:ligatures w14:val="none"/>
                </w:rPr>
                <w:t>输入</w:t>
              </w:r>
            </w:ins>
          </w:p>
        </w:tc>
        <w:tc>
          <w:tcPr>
            <w:tcW w:w="3141" w:type="dxa"/>
          </w:tcPr>
          <w:p w14:paraId="1E0E52EC" w14:textId="05D47914"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w:t>
            </w:r>
          </w:p>
        </w:tc>
      </w:tr>
      <w:tr w:rsidR="004936FD" w14:paraId="3C869EC1" w14:textId="77777777" w:rsidTr="00831C8E">
        <w:tc>
          <w:tcPr>
            <w:tcW w:w="1923" w:type="dxa"/>
          </w:tcPr>
          <w:p w14:paraId="323D757C" w14:textId="5AED7BA1"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A</w:t>
            </w:r>
            <w:r>
              <w:rPr>
                <w:rFonts w:ascii="微软雅黑" w:eastAsia="微软雅黑" w:hAnsi="微软雅黑" w:cs="宋体" w:hint="eastAsia"/>
                <w:color w:val="191B1F"/>
                <w:kern w:val="0"/>
                <w:szCs w:val="21"/>
                <w14:ligatures w14:val="none"/>
              </w:rPr>
              <w:t>ttribute_4</w:t>
            </w:r>
          </w:p>
        </w:tc>
        <w:tc>
          <w:tcPr>
            <w:tcW w:w="1858" w:type="dxa"/>
          </w:tcPr>
          <w:p w14:paraId="7AD0D762" w14:textId="1CA05452"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C54DD">
              <w:rPr>
                <w:rFonts w:ascii="微软雅黑" w:eastAsia="微软雅黑" w:hAnsi="微软雅黑" w:cs="宋体" w:hint="eastAsia"/>
                <w:color w:val="191B1F"/>
                <w:kern w:val="0"/>
                <w:szCs w:val="21"/>
                <w14:ligatures w14:val="none"/>
              </w:rPr>
              <w:t>varchar（</w:t>
            </w:r>
            <w:del w:id="4791" w:author="User" w:date="2024-05-21T10:14:00Z">
              <w:r w:rsidRPr="00AC54DD" w:rsidDel="000A14AB">
                <w:rPr>
                  <w:rFonts w:ascii="微软雅黑" w:eastAsia="微软雅黑" w:hAnsi="微软雅黑" w:cs="宋体" w:hint="eastAsia"/>
                  <w:color w:val="191B1F"/>
                  <w:kern w:val="0"/>
                  <w:szCs w:val="21"/>
                  <w14:ligatures w14:val="none"/>
                </w:rPr>
                <w:delText>25</w:delText>
              </w:r>
            </w:del>
            <w:ins w:id="4792" w:author="User" w:date="2024-05-21T10:14:00Z">
              <w:r w:rsidR="000A14AB">
                <w:rPr>
                  <w:rFonts w:ascii="微软雅黑" w:eastAsia="微软雅黑" w:hAnsi="微软雅黑" w:cs="宋体" w:hint="eastAsia"/>
                  <w:color w:val="191B1F"/>
                  <w:kern w:val="0"/>
                  <w:szCs w:val="21"/>
                  <w14:ligatures w14:val="none"/>
                </w:rPr>
                <w:t>50</w:t>
              </w:r>
            </w:ins>
            <w:r w:rsidRPr="00AC54DD">
              <w:rPr>
                <w:rFonts w:ascii="微软雅黑" w:eastAsia="微软雅黑" w:hAnsi="微软雅黑" w:cs="宋体" w:hint="eastAsia"/>
                <w:color w:val="191B1F"/>
                <w:kern w:val="0"/>
                <w:szCs w:val="21"/>
                <w14:ligatures w14:val="none"/>
              </w:rPr>
              <w:t>）</w:t>
            </w:r>
          </w:p>
        </w:tc>
        <w:tc>
          <w:tcPr>
            <w:tcW w:w="1851" w:type="dxa"/>
          </w:tcPr>
          <w:p w14:paraId="38E3BEEE" w14:textId="42479D7D"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4793" w:author="User" w:date="2024-05-21T10:10:00Z">
              <w:r>
                <w:rPr>
                  <w:rFonts w:ascii="微软雅黑" w:eastAsia="微软雅黑" w:hAnsi="微软雅黑" w:cs="宋体" w:hint="eastAsia"/>
                  <w:color w:val="191B1F"/>
                  <w:kern w:val="0"/>
                  <w:szCs w:val="21"/>
                  <w14:ligatures w14:val="none"/>
                </w:rPr>
                <w:t>输入</w:t>
              </w:r>
            </w:ins>
          </w:p>
        </w:tc>
        <w:tc>
          <w:tcPr>
            <w:tcW w:w="3141" w:type="dxa"/>
          </w:tcPr>
          <w:p w14:paraId="1420771F" w14:textId="43359935"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w:t>
            </w:r>
          </w:p>
        </w:tc>
      </w:tr>
      <w:tr w:rsidR="004936FD" w14:paraId="209BACEE" w14:textId="77777777" w:rsidTr="00831C8E">
        <w:tc>
          <w:tcPr>
            <w:tcW w:w="1923" w:type="dxa"/>
          </w:tcPr>
          <w:p w14:paraId="76E973FE" w14:textId="73615C3E"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A</w:t>
            </w:r>
            <w:r>
              <w:rPr>
                <w:rFonts w:ascii="微软雅黑" w:eastAsia="微软雅黑" w:hAnsi="微软雅黑" w:cs="宋体" w:hint="eastAsia"/>
                <w:color w:val="191B1F"/>
                <w:kern w:val="0"/>
                <w:szCs w:val="21"/>
                <w14:ligatures w14:val="none"/>
              </w:rPr>
              <w:t>ttribute_5</w:t>
            </w:r>
          </w:p>
        </w:tc>
        <w:tc>
          <w:tcPr>
            <w:tcW w:w="1858" w:type="dxa"/>
          </w:tcPr>
          <w:p w14:paraId="7513BE5F" w14:textId="37F39FFA"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AC54DD">
              <w:rPr>
                <w:rFonts w:ascii="微软雅黑" w:eastAsia="微软雅黑" w:hAnsi="微软雅黑" w:cs="宋体" w:hint="eastAsia"/>
                <w:color w:val="191B1F"/>
                <w:kern w:val="0"/>
                <w:szCs w:val="21"/>
                <w14:ligatures w14:val="none"/>
              </w:rPr>
              <w:t>varchar（</w:t>
            </w:r>
            <w:del w:id="4794" w:author="User" w:date="2024-05-21T10:14:00Z">
              <w:r w:rsidRPr="00AC54DD" w:rsidDel="000A14AB">
                <w:rPr>
                  <w:rFonts w:ascii="微软雅黑" w:eastAsia="微软雅黑" w:hAnsi="微软雅黑" w:cs="宋体" w:hint="eastAsia"/>
                  <w:color w:val="191B1F"/>
                  <w:kern w:val="0"/>
                  <w:szCs w:val="21"/>
                  <w14:ligatures w14:val="none"/>
                </w:rPr>
                <w:delText>25</w:delText>
              </w:r>
            </w:del>
            <w:ins w:id="4795" w:author="User" w:date="2024-05-21T10:14:00Z">
              <w:r w:rsidR="000A14AB">
                <w:rPr>
                  <w:rFonts w:ascii="微软雅黑" w:eastAsia="微软雅黑" w:hAnsi="微软雅黑" w:cs="宋体" w:hint="eastAsia"/>
                  <w:color w:val="191B1F"/>
                  <w:kern w:val="0"/>
                  <w:szCs w:val="21"/>
                  <w14:ligatures w14:val="none"/>
                </w:rPr>
                <w:t>50</w:t>
              </w:r>
            </w:ins>
            <w:r w:rsidRPr="00AC54DD">
              <w:rPr>
                <w:rFonts w:ascii="微软雅黑" w:eastAsia="微软雅黑" w:hAnsi="微软雅黑" w:cs="宋体" w:hint="eastAsia"/>
                <w:color w:val="191B1F"/>
                <w:kern w:val="0"/>
                <w:szCs w:val="21"/>
                <w14:ligatures w14:val="none"/>
              </w:rPr>
              <w:t>）</w:t>
            </w:r>
          </w:p>
        </w:tc>
        <w:tc>
          <w:tcPr>
            <w:tcW w:w="1851" w:type="dxa"/>
          </w:tcPr>
          <w:p w14:paraId="117B4052" w14:textId="50719375"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4796" w:author="User" w:date="2024-05-21T10:10:00Z">
              <w:r>
                <w:rPr>
                  <w:rFonts w:ascii="微软雅黑" w:eastAsia="微软雅黑" w:hAnsi="微软雅黑" w:cs="宋体" w:hint="eastAsia"/>
                  <w:color w:val="191B1F"/>
                  <w:kern w:val="0"/>
                  <w:szCs w:val="21"/>
                  <w14:ligatures w14:val="none"/>
                </w:rPr>
                <w:t>输入</w:t>
              </w:r>
            </w:ins>
          </w:p>
        </w:tc>
        <w:tc>
          <w:tcPr>
            <w:tcW w:w="3141" w:type="dxa"/>
          </w:tcPr>
          <w:p w14:paraId="405F3C5E" w14:textId="7A434EC8" w:rsidR="004936FD" w:rsidRDefault="004936FD" w:rsidP="004936F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预留属性</w:t>
            </w:r>
          </w:p>
        </w:tc>
      </w:tr>
      <w:tr w:rsidR="006E748A" w:rsidDel="004936FD" w14:paraId="5089F4F5" w14:textId="0A78CDB9" w:rsidTr="00831C8E">
        <w:trPr>
          <w:del w:id="4797" w:author="User" w:date="2024-05-21T10:10:00Z"/>
        </w:trPr>
        <w:tc>
          <w:tcPr>
            <w:tcW w:w="1923" w:type="dxa"/>
          </w:tcPr>
          <w:p w14:paraId="338287C6" w14:textId="7BB24AAD" w:rsidR="006E748A" w:rsidDel="004936FD" w:rsidRDefault="006E748A" w:rsidP="00E46FED">
            <w:pPr>
              <w:widowControl/>
              <w:tabs>
                <w:tab w:val="left" w:pos="720"/>
              </w:tabs>
              <w:spacing w:before="100" w:beforeAutospacing="1" w:after="100" w:afterAutospacing="1" w:line="240" w:lineRule="atLeast"/>
              <w:jc w:val="left"/>
              <w:rPr>
                <w:del w:id="4798" w:author="User" w:date="2024-05-21T10:10:00Z"/>
                <w:rFonts w:ascii="微软雅黑" w:eastAsia="微软雅黑" w:hAnsi="微软雅黑" w:cs="宋体"/>
                <w:color w:val="191B1F"/>
                <w:kern w:val="0"/>
                <w:szCs w:val="21"/>
                <w14:ligatures w14:val="none"/>
              </w:rPr>
            </w:pPr>
          </w:p>
        </w:tc>
        <w:tc>
          <w:tcPr>
            <w:tcW w:w="1858" w:type="dxa"/>
          </w:tcPr>
          <w:p w14:paraId="319F7E1D" w14:textId="01E7CE4E" w:rsidR="006E748A" w:rsidRPr="00AC54DD" w:rsidDel="004936FD" w:rsidRDefault="006E748A" w:rsidP="00E46FED">
            <w:pPr>
              <w:widowControl/>
              <w:tabs>
                <w:tab w:val="left" w:pos="720"/>
              </w:tabs>
              <w:spacing w:before="100" w:beforeAutospacing="1" w:after="100" w:afterAutospacing="1" w:line="240" w:lineRule="atLeast"/>
              <w:jc w:val="left"/>
              <w:rPr>
                <w:del w:id="4799" w:author="User" w:date="2024-05-21T10:10:00Z"/>
                <w:rFonts w:ascii="微软雅黑" w:eastAsia="微软雅黑" w:hAnsi="微软雅黑" w:cs="宋体"/>
                <w:color w:val="191B1F"/>
                <w:kern w:val="0"/>
                <w:szCs w:val="21"/>
                <w14:ligatures w14:val="none"/>
              </w:rPr>
            </w:pPr>
          </w:p>
        </w:tc>
        <w:tc>
          <w:tcPr>
            <w:tcW w:w="1851" w:type="dxa"/>
          </w:tcPr>
          <w:p w14:paraId="4EB5E771" w14:textId="34E238C4" w:rsidR="006E748A" w:rsidDel="004936FD" w:rsidRDefault="006E748A" w:rsidP="00E46FED">
            <w:pPr>
              <w:widowControl/>
              <w:tabs>
                <w:tab w:val="left" w:pos="720"/>
              </w:tabs>
              <w:spacing w:before="100" w:beforeAutospacing="1" w:after="100" w:afterAutospacing="1" w:line="240" w:lineRule="atLeast"/>
              <w:jc w:val="left"/>
              <w:rPr>
                <w:del w:id="4800" w:author="User" w:date="2024-05-21T10:10:00Z"/>
                <w:rFonts w:ascii="微软雅黑" w:eastAsia="微软雅黑" w:hAnsi="微软雅黑" w:cs="宋体"/>
                <w:color w:val="191B1F"/>
                <w:kern w:val="0"/>
                <w:szCs w:val="21"/>
                <w14:ligatures w14:val="none"/>
              </w:rPr>
            </w:pPr>
          </w:p>
        </w:tc>
        <w:tc>
          <w:tcPr>
            <w:tcW w:w="3141" w:type="dxa"/>
          </w:tcPr>
          <w:p w14:paraId="337CA9C7" w14:textId="65A8740C" w:rsidR="006E748A" w:rsidDel="004936FD" w:rsidRDefault="006E748A" w:rsidP="00E46FED">
            <w:pPr>
              <w:widowControl/>
              <w:tabs>
                <w:tab w:val="left" w:pos="720"/>
              </w:tabs>
              <w:spacing w:before="100" w:beforeAutospacing="1" w:after="100" w:afterAutospacing="1" w:line="240" w:lineRule="atLeast"/>
              <w:jc w:val="left"/>
              <w:rPr>
                <w:del w:id="4801" w:author="User" w:date="2024-05-21T10:10:00Z"/>
                <w:rFonts w:ascii="微软雅黑" w:eastAsia="微软雅黑" w:hAnsi="微软雅黑" w:cs="宋体"/>
                <w:color w:val="191B1F"/>
                <w:kern w:val="0"/>
                <w:szCs w:val="21"/>
                <w14:ligatures w14:val="none"/>
              </w:rPr>
            </w:pPr>
          </w:p>
        </w:tc>
      </w:tr>
    </w:tbl>
    <w:p w14:paraId="5AFE2354" w14:textId="7234B089" w:rsidR="004936FD" w:rsidRPr="00C800AC" w:rsidRDefault="004936FD" w:rsidP="004936FD">
      <w:pPr>
        <w:widowControl/>
        <w:shd w:val="clear" w:color="auto" w:fill="FFFFFF"/>
        <w:tabs>
          <w:tab w:val="left" w:pos="720"/>
        </w:tabs>
        <w:spacing w:before="100" w:beforeAutospacing="1" w:after="100" w:afterAutospacing="1" w:line="240" w:lineRule="atLeast"/>
        <w:jc w:val="left"/>
        <w:rPr>
          <w:ins w:id="4802" w:author="User" w:date="2024-05-21T10:11:00Z"/>
          <w:rFonts w:ascii="微软雅黑" w:eastAsia="微软雅黑" w:hAnsi="微软雅黑" w:cs="宋体"/>
          <w:color w:val="191B1F"/>
          <w:kern w:val="0"/>
          <w:szCs w:val="21"/>
          <w14:ligatures w14:val="none"/>
        </w:rPr>
      </w:pPr>
      <w:ins w:id="4803" w:author="User" w:date="2024-05-21T10:11:00Z">
        <w:r w:rsidRPr="00C800AC">
          <w:rPr>
            <w:rFonts w:ascii="微软雅黑" w:eastAsia="微软雅黑" w:hAnsi="微软雅黑" w:cs="宋体"/>
            <w:color w:val="191B1F"/>
            <w:kern w:val="0"/>
            <w:szCs w:val="21"/>
            <w14:ligatures w14:val="none"/>
          </w:rPr>
          <w:t xml:space="preserve">CREATE TABLE </w:t>
        </w:r>
        <w:proofErr w:type="spellStart"/>
        <w:r>
          <w:rPr>
            <w:rFonts w:ascii="微软雅黑" w:eastAsia="微软雅黑" w:hAnsi="微软雅黑" w:cs="宋体" w:hint="eastAsia"/>
            <w:color w:val="191B1F"/>
            <w:kern w:val="0"/>
            <w:szCs w:val="21"/>
            <w14:ligatures w14:val="none"/>
          </w:rPr>
          <w:t>sample_list</w:t>
        </w:r>
        <w:proofErr w:type="spellEnd"/>
        <w:r w:rsidRPr="00C800AC">
          <w:rPr>
            <w:rFonts w:ascii="微软雅黑" w:eastAsia="微软雅黑" w:hAnsi="微软雅黑" w:cs="宋体"/>
            <w:color w:val="191B1F"/>
            <w:kern w:val="0"/>
            <w:szCs w:val="21"/>
            <w14:ligatures w14:val="none"/>
          </w:rPr>
          <w:t xml:space="preserve"> </w:t>
        </w:r>
      </w:ins>
    </w:p>
    <w:p w14:paraId="629E3B82" w14:textId="77777777" w:rsidR="004936FD" w:rsidRPr="00C800AC" w:rsidRDefault="004936FD" w:rsidP="004936FD">
      <w:pPr>
        <w:widowControl/>
        <w:shd w:val="clear" w:color="auto" w:fill="FFFFFF"/>
        <w:tabs>
          <w:tab w:val="left" w:pos="720"/>
        </w:tabs>
        <w:spacing w:before="100" w:beforeAutospacing="1" w:after="100" w:afterAutospacing="1" w:line="240" w:lineRule="atLeast"/>
        <w:jc w:val="left"/>
        <w:rPr>
          <w:ins w:id="4804" w:author="User" w:date="2024-05-21T10:11:00Z"/>
          <w:rFonts w:ascii="微软雅黑" w:eastAsia="微软雅黑" w:hAnsi="微软雅黑" w:cs="宋体"/>
          <w:color w:val="191B1F"/>
          <w:kern w:val="0"/>
          <w:szCs w:val="21"/>
          <w14:ligatures w14:val="none"/>
        </w:rPr>
      </w:pPr>
      <w:ins w:id="4805" w:author="User" w:date="2024-05-21T10:11:00Z">
        <w:r w:rsidRPr="00C800AC">
          <w:rPr>
            <w:rFonts w:ascii="微软雅黑" w:eastAsia="微软雅黑" w:hAnsi="微软雅黑" w:cs="宋体"/>
            <w:color w:val="191B1F"/>
            <w:kern w:val="0"/>
            <w:szCs w:val="21"/>
            <w14:ligatures w14:val="none"/>
          </w:rPr>
          <w:t xml:space="preserve">  (</w:t>
        </w:r>
      </w:ins>
    </w:p>
    <w:p w14:paraId="5540C7E8" w14:textId="0A87B9CC" w:rsidR="00144CED" w:rsidRPr="00C800AC" w:rsidRDefault="004936FD" w:rsidP="004936FD">
      <w:pPr>
        <w:widowControl/>
        <w:shd w:val="clear" w:color="auto" w:fill="FFFFFF"/>
        <w:tabs>
          <w:tab w:val="left" w:pos="720"/>
        </w:tabs>
        <w:spacing w:before="100" w:beforeAutospacing="1" w:after="100" w:afterAutospacing="1" w:line="240" w:lineRule="atLeast"/>
        <w:jc w:val="left"/>
        <w:rPr>
          <w:ins w:id="4806" w:author="User" w:date="2024-05-21T10:11:00Z"/>
          <w:rFonts w:ascii="微软雅黑" w:eastAsia="微软雅黑" w:hAnsi="微软雅黑" w:cs="宋体"/>
          <w:color w:val="191B1F"/>
          <w:kern w:val="0"/>
          <w:szCs w:val="21"/>
          <w14:ligatures w14:val="none"/>
        </w:rPr>
      </w:pPr>
      <w:ins w:id="4807" w:author="User" w:date="2024-05-21T10:11:00Z">
        <w:r w:rsidRPr="00C800AC">
          <w:rPr>
            <w:rFonts w:ascii="微软雅黑" w:eastAsia="微软雅黑" w:hAnsi="微软雅黑" w:cs="宋体"/>
            <w:color w:val="191B1F"/>
            <w:kern w:val="0"/>
            <w:szCs w:val="21"/>
            <w14:ligatures w14:val="none"/>
          </w:rPr>
          <w:lastRenderedPageBreak/>
          <w:t xml:space="preserve">  `</w:t>
        </w:r>
        <w:proofErr w:type="spellStart"/>
        <w:r>
          <w:rPr>
            <w:rFonts w:ascii="微软雅黑" w:eastAsia="微软雅黑" w:hAnsi="微软雅黑" w:cs="宋体" w:hint="eastAsia"/>
            <w:color w:val="191B1F"/>
            <w:kern w:val="0"/>
            <w:szCs w:val="21"/>
            <w14:ligatures w14:val="none"/>
          </w:rPr>
          <w:t>ypno</w:t>
        </w:r>
        <w:proofErr w:type="spellEnd"/>
        <w:r w:rsidRPr="00C800AC">
          <w:rPr>
            <w:rFonts w:ascii="微软雅黑" w:eastAsia="微软雅黑" w:hAnsi="微软雅黑" w:cs="宋体"/>
            <w:color w:val="191B1F"/>
            <w:kern w:val="0"/>
            <w:szCs w:val="21"/>
            <w14:ligatures w14:val="none"/>
          </w:rPr>
          <w:t xml:space="preserve">` </w:t>
        </w:r>
        <w:r>
          <w:rPr>
            <w:rFonts w:ascii="微软雅黑" w:eastAsia="微软雅黑" w:hAnsi="微软雅黑" w:cs="宋体" w:hint="eastAsia"/>
            <w:color w:val="191B1F"/>
            <w:kern w:val="0"/>
            <w:szCs w:val="21"/>
            <w14:ligatures w14:val="none"/>
          </w:rPr>
          <w:t>int</w:t>
        </w:r>
        <w:r w:rsidRPr="00C800AC">
          <w:rPr>
            <w:rFonts w:ascii="微软雅黑" w:eastAsia="微软雅黑" w:hAnsi="微软雅黑" w:cs="宋体"/>
            <w:color w:val="191B1F"/>
            <w:kern w:val="0"/>
            <w:szCs w:val="21"/>
            <w14:ligatures w14:val="none"/>
          </w:rPr>
          <w:t>(</w:t>
        </w:r>
        <w:r>
          <w:rPr>
            <w:rFonts w:ascii="微软雅黑" w:eastAsia="微软雅黑" w:hAnsi="微软雅黑" w:cs="宋体" w:hint="eastAsia"/>
            <w:color w:val="191B1F"/>
            <w:kern w:val="0"/>
            <w:szCs w:val="21"/>
            <w14:ligatures w14:val="none"/>
          </w:rPr>
          <w:t>8</w:t>
        </w:r>
        <w:r w:rsidRPr="00C800AC">
          <w:rPr>
            <w:rFonts w:ascii="微软雅黑" w:eastAsia="微软雅黑" w:hAnsi="微软雅黑" w:cs="宋体"/>
            <w:color w:val="191B1F"/>
            <w:kern w:val="0"/>
            <w:szCs w:val="21"/>
            <w14:ligatures w14:val="none"/>
          </w:rPr>
          <w:t>) NOT NULL COMMENT '</w:t>
        </w:r>
        <w:r>
          <w:rPr>
            <w:rFonts w:ascii="微软雅黑" w:eastAsia="微软雅黑" w:hAnsi="微软雅黑" w:cs="宋体" w:hint="eastAsia"/>
            <w:color w:val="191B1F"/>
            <w:kern w:val="0"/>
            <w:szCs w:val="21"/>
            <w14:ligatures w14:val="none"/>
          </w:rPr>
          <w:t>样品</w:t>
        </w:r>
        <w:r w:rsidRPr="00C800AC">
          <w:rPr>
            <w:rFonts w:ascii="微软雅黑" w:eastAsia="微软雅黑" w:hAnsi="微软雅黑" w:cs="宋体" w:hint="eastAsia"/>
            <w:color w:val="191B1F"/>
            <w:kern w:val="0"/>
            <w:szCs w:val="21"/>
            <w14:ligatures w14:val="none"/>
          </w:rPr>
          <w:t>号</w:t>
        </w:r>
        <w:r w:rsidRPr="00C800AC">
          <w:rPr>
            <w:rFonts w:ascii="微软雅黑" w:eastAsia="微软雅黑" w:hAnsi="微软雅黑" w:cs="宋体"/>
            <w:color w:val="191B1F"/>
            <w:kern w:val="0"/>
            <w:szCs w:val="21"/>
            <w14:ligatures w14:val="none"/>
          </w:rPr>
          <w:t>',</w:t>
        </w:r>
      </w:ins>
    </w:p>
    <w:p w14:paraId="0AF1E6EA" w14:textId="3B52D2CE" w:rsidR="004936FD" w:rsidRPr="00C800AC" w:rsidRDefault="004936FD" w:rsidP="004936FD">
      <w:pPr>
        <w:widowControl/>
        <w:shd w:val="clear" w:color="auto" w:fill="FFFFFF"/>
        <w:tabs>
          <w:tab w:val="left" w:pos="720"/>
        </w:tabs>
        <w:spacing w:before="100" w:beforeAutospacing="1" w:after="100" w:afterAutospacing="1" w:line="240" w:lineRule="atLeast"/>
        <w:jc w:val="left"/>
        <w:rPr>
          <w:ins w:id="4808" w:author="User" w:date="2024-05-21T10:11:00Z"/>
          <w:rFonts w:ascii="微软雅黑" w:eastAsia="微软雅黑" w:hAnsi="微软雅黑" w:cs="宋体"/>
          <w:color w:val="191B1F"/>
          <w:kern w:val="0"/>
          <w:szCs w:val="21"/>
          <w14:ligatures w14:val="none"/>
        </w:rPr>
      </w:pPr>
      <w:ins w:id="4809" w:author="User" w:date="2024-05-21T10:11:00Z">
        <w:r w:rsidRPr="00C800AC">
          <w:rPr>
            <w:rFonts w:ascii="微软雅黑" w:eastAsia="微软雅黑" w:hAnsi="微软雅黑" w:cs="宋体"/>
            <w:color w:val="191B1F"/>
            <w:kern w:val="0"/>
            <w:szCs w:val="21"/>
            <w14:ligatures w14:val="none"/>
          </w:rPr>
          <w:t xml:space="preserve">  ` </w:t>
        </w:r>
        <w:proofErr w:type="spellStart"/>
        <w:r w:rsidRPr="00C800AC">
          <w:rPr>
            <w:rFonts w:ascii="微软雅黑" w:eastAsia="微软雅黑" w:hAnsi="微软雅黑" w:cs="宋体" w:hint="eastAsia"/>
            <w:color w:val="191B1F"/>
            <w:kern w:val="0"/>
            <w:szCs w:val="21"/>
            <w14:ligatures w14:val="none"/>
          </w:rPr>
          <w:t>yp</w:t>
        </w:r>
      </w:ins>
      <w:ins w:id="4810" w:author="User" w:date="2024-05-21T10:12:00Z">
        <w:r w:rsidR="00391245">
          <w:rPr>
            <w:rFonts w:ascii="微软雅黑" w:eastAsia="微软雅黑" w:hAnsi="微软雅黑" w:cs="宋体" w:hint="eastAsia"/>
            <w:color w:val="191B1F"/>
            <w:kern w:val="0"/>
            <w:szCs w:val="21"/>
            <w14:ligatures w14:val="none"/>
          </w:rPr>
          <w:t>zt</w:t>
        </w:r>
      </w:ins>
      <w:proofErr w:type="spellEnd"/>
      <w:ins w:id="4811" w:author="User" w:date="2024-05-21T10:11:00Z">
        <w:r w:rsidRPr="00C800AC">
          <w:rPr>
            <w:rFonts w:ascii="微软雅黑" w:eastAsia="微软雅黑" w:hAnsi="微软雅黑" w:cs="宋体"/>
            <w:color w:val="191B1F"/>
            <w:kern w:val="0"/>
            <w:szCs w:val="21"/>
            <w14:ligatures w14:val="none"/>
          </w:rPr>
          <w:t xml:space="preserve"> ` varchar(</w:t>
        </w:r>
      </w:ins>
      <w:ins w:id="4812" w:author="User" w:date="2024-05-21T10:12:00Z">
        <w:r w:rsidR="00391245">
          <w:rPr>
            <w:rFonts w:ascii="微软雅黑" w:eastAsia="微软雅黑" w:hAnsi="微软雅黑" w:cs="宋体" w:hint="eastAsia"/>
            <w:color w:val="191B1F"/>
            <w:kern w:val="0"/>
            <w:szCs w:val="21"/>
            <w14:ligatures w14:val="none"/>
          </w:rPr>
          <w:t>50</w:t>
        </w:r>
      </w:ins>
      <w:ins w:id="4813" w:author="User" w:date="2024-05-21T10:11:00Z">
        <w:r w:rsidRPr="00C800AC">
          <w:rPr>
            <w:rFonts w:ascii="微软雅黑" w:eastAsia="微软雅黑" w:hAnsi="微软雅黑" w:cs="宋体"/>
            <w:color w:val="191B1F"/>
            <w:kern w:val="0"/>
            <w:szCs w:val="21"/>
            <w14:ligatures w14:val="none"/>
          </w:rPr>
          <w:t>) NOT NULL COMMENT '</w:t>
        </w:r>
        <w:r w:rsidRPr="00C800AC">
          <w:rPr>
            <w:rFonts w:ascii="微软雅黑" w:eastAsia="微软雅黑" w:hAnsi="微软雅黑" w:cs="宋体" w:hint="eastAsia"/>
            <w:color w:val="191B1F"/>
            <w:kern w:val="0"/>
            <w:szCs w:val="21"/>
            <w14:ligatures w14:val="none"/>
          </w:rPr>
          <w:t>样品</w:t>
        </w:r>
      </w:ins>
      <w:ins w:id="4814" w:author="User" w:date="2024-05-21T10:12:00Z">
        <w:r w:rsidR="00391245">
          <w:rPr>
            <w:rFonts w:ascii="微软雅黑" w:eastAsia="微软雅黑" w:hAnsi="微软雅黑" w:cs="宋体" w:hint="eastAsia"/>
            <w:color w:val="191B1F"/>
            <w:kern w:val="0"/>
            <w:szCs w:val="21"/>
            <w14:ligatures w14:val="none"/>
          </w:rPr>
          <w:t>状态</w:t>
        </w:r>
      </w:ins>
      <w:ins w:id="4815" w:author="User" w:date="2024-05-21T10:11:00Z">
        <w:r w:rsidRPr="00C800AC">
          <w:rPr>
            <w:rFonts w:ascii="微软雅黑" w:eastAsia="微软雅黑" w:hAnsi="微软雅黑" w:cs="宋体"/>
            <w:color w:val="191B1F"/>
            <w:kern w:val="0"/>
            <w:szCs w:val="21"/>
            <w14:ligatures w14:val="none"/>
          </w:rPr>
          <w:t>',</w:t>
        </w:r>
      </w:ins>
    </w:p>
    <w:p w14:paraId="7D345F11" w14:textId="770337DB" w:rsidR="004936FD" w:rsidRPr="00C800AC" w:rsidRDefault="004936FD" w:rsidP="004936FD">
      <w:pPr>
        <w:widowControl/>
        <w:shd w:val="clear" w:color="auto" w:fill="FFFFFF"/>
        <w:tabs>
          <w:tab w:val="left" w:pos="720"/>
        </w:tabs>
        <w:spacing w:before="100" w:beforeAutospacing="1" w:after="100" w:afterAutospacing="1" w:line="240" w:lineRule="atLeast"/>
        <w:jc w:val="left"/>
        <w:rPr>
          <w:ins w:id="4816" w:author="User" w:date="2024-05-21T10:11:00Z"/>
          <w:rFonts w:ascii="微软雅黑" w:eastAsia="微软雅黑" w:hAnsi="微软雅黑" w:cs="宋体"/>
          <w:color w:val="191B1F"/>
          <w:kern w:val="0"/>
          <w:szCs w:val="21"/>
          <w14:ligatures w14:val="none"/>
        </w:rPr>
      </w:pPr>
      <w:ins w:id="4817" w:author="User" w:date="2024-05-21T10:11:00Z">
        <w:r w:rsidRPr="00C800AC">
          <w:rPr>
            <w:rFonts w:ascii="微软雅黑" w:eastAsia="微软雅黑" w:hAnsi="微软雅黑" w:cs="宋体"/>
            <w:color w:val="191B1F"/>
            <w:kern w:val="0"/>
            <w:szCs w:val="21"/>
            <w14:ligatures w14:val="none"/>
          </w:rPr>
          <w:t xml:space="preserve">  ` </w:t>
        </w:r>
      </w:ins>
      <w:proofErr w:type="spellStart"/>
      <w:ins w:id="4818" w:author="User" w:date="2024-05-21T10:12:00Z">
        <w:r w:rsidR="00391245">
          <w:rPr>
            <w:rFonts w:ascii="微软雅黑" w:eastAsia="微软雅黑" w:hAnsi="微软雅黑" w:cs="宋体" w:hint="eastAsia"/>
            <w:color w:val="191B1F"/>
            <w:kern w:val="0"/>
            <w:szCs w:val="21"/>
            <w14:ligatures w14:val="none"/>
          </w:rPr>
          <w:t>Qysj</w:t>
        </w:r>
      </w:ins>
      <w:proofErr w:type="spellEnd"/>
      <w:ins w:id="4819" w:author="User" w:date="2024-05-21T10:11:00Z">
        <w:r w:rsidRPr="00C800AC">
          <w:rPr>
            <w:rFonts w:ascii="微软雅黑" w:eastAsia="微软雅黑" w:hAnsi="微软雅黑" w:cs="宋体"/>
            <w:color w:val="191B1F"/>
            <w:kern w:val="0"/>
            <w:szCs w:val="21"/>
            <w14:ligatures w14:val="none"/>
          </w:rPr>
          <w:t xml:space="preserve"> ` </w:t>
        </w:r>
      </w:ins>
      <w:ins w:id="4820" w:author="User" w:date="2024-05-21T10:12:00Z">
        <w:r w:rsidR="000A14AB">
          <w:rPr>
            <w:rFonts w:ascii="微软雅黑" w:eastAsia="微软雅黑" w:hAnsi="微软雅黑" w:cs="宋体" w:hint="eastAsia"/>
            <w:color w:val="191B1F"/>
            <w:kern w:val="0"/>
            <w:szCs w:val="21"/>
            <w14:ligatures w14:val="none"/>
          </w:rPr>
          <w:t xml:space="preserve">date </w:t>
        </w:r>
      </w:ins>
      <w:ins w:id="4821" w:author="User" w:date="2024-05-21T10:13:00Z">
        <w:r w:rsidR="000A14AB">
          <w:rPr>
            <w:rFonts w:ascii="微软雅黑" w:eastAsia="微软雅黑" w:hAnsi="微软雅黑" w:cs="宋体" w:hint="eastAsia"/>
            <w:color w:val="191B1F"/>
            <w:kern w:val="0"/>
            <w:szCs w:val="21"/>
            <w14:ligatures w14:val="none"/>
          </w:rPr>
          <w:t>NOT</w:t>
        </w:r>
      </w:ins>
      <w:ins w:id="4822" w:author="User" w:date="2024-05-21T10:11:00Z">
        <w:r w:rsidRPr="00C800AC">
          <w:rPr>
            <w:rFonts w:ascii="微软雅黑" w:eastAsia="微软雅黑" w:hAnsi="微软雅黑" w:cs="宋体"/>
            <w:color w:val="191B1F"/>
            <w:kern w:val="0"/>
            <w:szCs w:val="21"/>
            <w14:ligatures w14:val="none"/>
          </w:rPr>
          <w:t xml:space="preserve"> NULL COMMENT '</w:t>
        </w:r>
      </w:ins>
      <w:ins w:id="4823" w:author="User" w:date="2024-05-21T10:13:00Z">
        <w:r w:rsidR="000A14AB">
          <w:rPr>
            <w:rFonts w:ascii="微软雅黑" w:eastAsia="微软雅黑" w:hAnsi="微软雅黑" w:cs="宋体" w:hint="eastAsia"/>
            <w:color w:val="191B1F"/>
            <w:kern w:val="0"/>
            <w:szCs w:val="21"/>
            <w14:ligatures w14:val="none"/>
          </w:rPr>
          <w:t>取样时间</w:t>
        </w:r>
      </w:ins>
      <w:ins w:id="4824" w:author="User" w:date="2024-05-21T10:11:00Z">
        <w:r w:rsidRPr="00C800AC">
          <w:rPr>
            <w:rFonts w:ascii="微软雅黑" w:eastAsia="微软雅黑" w:hAnsi="微软雅黑" w:cs="宋体"/>
            <w:color w:val="191B1F"/>
            <w:kern w:val="0"/>
            <w:szCs w:val="21"/>
            <w14:ligatures w14:val="none"/>
          </w:rPr>
          <w:t>',</w:t>
        </w:r>
      </w:ins>
    </w:p>
    <w:p w14:paraId="5D301AFE" w14:textId="7904DFFE" w:rsidR="004936FD" w:rsidRPr="00C800AC" w:rsidRDefault="004936FD" w:rsidP="004936FD">
      <w:pPr>
        <w:widowControl/>
        <w:shd w:val="clear" w:color="auto" w:fill="FFFFFF"/>
        <w:tabs>
          <w:tab w:val="left" w:pos="720"/>
        </w:tabs>
        <w:spacing w:before="100" w:beforeAutospacing="1" w:after="100" w:afterAutospacing="1" w:line="240" w:lineRule="atLeast"/>
        <w:jc w:val="left"/>
        <w:rPr>
          <w:ins w:id="4825" w:author="User" w:date="2024-05-21T10:11:00Z"/>
          <w:rFonts w:ascii="微软雅黑" w:eastAsia="微软雅黑" w:hAnsi="微软雅黑" w:cs="宋体"/>
          <w:color w:val="191B1F"/>
          <w:kern w:val="0"/>
          <w:szCs w:val="21"/>
          <w14:ligatures w14:val="none"/>
        </w:rPr>
      </w:pPr>
      <w:ins w:id="4826" w:author="User" w:date="2024-05-21T10:11:00Z">
        <w:r w:rsidRPr="00C800AC">
          <w:rPr>
            <w:rFonts w:ascii="微软雅黑" w:eastAsia="微软雅黑" w:hAnsi="微软雅黑" w:cs="宋体"/>
            <w:color w:val="191B1F"/>
            <w:kern w:val="0"/>
            <w:szCs w:val="21"/>
            <w14:ligatures w14:val="none"/>
          </w:rPr>
          <w:t xml:space="preserve">  ` </w:t>
        </w:r>
      </w:ins>
      <w:proofErr w:type="spellStart"/>
      <w:ins w:id="4827" w:author="User" w:date="2024-05-21T10:13:00Z">
        <w:r w:rsidR="000A14AB">
          <w:rPr>
            <w:rFonts w:ascii="微软雅黑" w:eastAsia="微软雅黑" w:hAnsi="微软雅黑" w:cs="宋体" w:hint="eastAsia"/>
            <w:color w:val="191B1F"/>
            <w:kern w:val="0"/>
            <w:szCs w:val="21"/>
            <w14:ligatures w14:val="none"/>
          </w:rPr>
          <w:t>lzqk</w:t>
        </w:r>
      </w:ins>
      <w:proofErr w:type="spellEnd"/>
      <w:ins w:id="4828" w:author="User" w:date="2024-05-21T10:11:00Z">
        <w:r w:rsidRPr="00C800AC">
          <w:rPr>
            <w:rFonts w:ascii="微软雅黑" w:eastAsia="微软雅黑" w:hAnsi="微软雅黑" w:cs="宋体"/>
            <w:color w:val="191B1F"/>
            <w:kern w:val="0"/>
            <w:szCs w:val="21"/>
            <w14:ligatures w14:val="none"/>
          </w:rPr>
          <w:t xml:space="preserve"> ` varchar(</w:t>
        </w:r>
      </w:ins>
      <w:ins w:id="4829" w:author="User" w:date="2024-05-21T10:13:00Z">
        <w:r w:rsidR="000A14AB">
          <w:rPr>
            <w:rFonts w:ascii="微软雅黑" w:eastAsia="微软雅黑" w:hAnsi="微软雅黑" w:cs="宋体" w:hint="eastAsia"/>
            <w:color w:val="191B1F"/>
            <w:kern w:val="0"/>
            <w:szCs w:val="21"/>
            <w14:ligatures w14:val="none"/>
          </w:rPr>
          <w:t>50</w:t>
        </w:r>
      </w:ins>
      <w:ins w:id="4830" w:author="User" w:date="2024-05-21T10:11:00Z">
        <w:r w:rsidRPr="00C800AC">
          <w:rPr>
            <w:rFonts w:ascii="微软雅黑" w:eastAsia="微软雅黑" w:hAnsi="微软雅黑" w:cs="宋体"/>
            <w:color w:val="191B1F"/>
            <w:kern w:val="0"/>
            <w:szCs w:val="21"/>
            <w14:ligatures w14:val="none"/>
          </w:rPr>
          <w:t>) NULL COMMENT '</w:t>
        </w:r>
      </w:ins>
      <w:ins w:id="4831" w:author="User" w:date="2024-05-21T10:13:00Z">
        <w:r w:rsidR="000A14AB">
          <w:rPr>
            <w:rFonts w:ascii="微软雅黑" w:eastAsia="微软雅黑" w:hAnsi="微软雅黑" w:cs="宋体" w:hint="eastAsia"/>
            <w:color w:val="191B1F"/>
            <w:kern w:val="0"/>
            <w:szCs w:val="21"/>
            <w14:ligatures w14:val="none"/>
          </w:rPr>
          <w:t>流转情况</w:t>
        </w:r>
      </w:ins>
      <w:ins w:id="4832" w:author="User" w:date="2024-05-21T10:11:00Z">
        <w:r w:rsidRPr="00C800AC">
          <w:rPr>
            <w:rFonts w:ascii="微软雅黑" w:eastAsia="微软雅黑" w:hAnsi="微软雅黑" w:cs="宋体"/>
            <w:color w:val="191B1F"/>
            <w:kern w:val="0"/>
            <w:szCs w:val="21"/>
            <w14:ligatures w14:val="none"/>
          </w:rPr>
          <w:t>',</w:t>
        </w:r>
      </w:ins>
    </w:p>
    <w:p w14:paraId="31C53679" w14:textId="67E8A6A1" w:rsidR="004936FD" w:rsidRPr="00C800AC" w:rsidRDefault="004936FD" w:rsidP="004936FD">
      <w:pPr>
        <w:widowControl/>
        <w:shd w:val="clear" w:color="auto" w:fill="FFFFFF"/>
        <w:tabs>
          <w:tab w:val="left" w:pos="720"/>
        </w:tabs>
        <w:spacing w:before="100" w:beforeAutospacing="1" w:after="100" w:afterAutospacing="1" w:line="240" w:lineRule="atLeast"/>
        <w:jc w:val="left"/>
        <w:rPr>
          <w:ins w:id="4833" w:author="User" w:date="2024-05-21T10:11:00Z"/>
          <w:rFonts w:ascii="微软雅黑" w:eastAsia="微软雅黑" w:hAnsi="微软雅黑" w:cs="宋体"/>
          <w:color w:val="191B1F"/>
          <w:kern w:val="0"/>
          <w:szCs w:val="21"/>
          <w14:ligatures w14:val="none"/>
        </w:rPr>
      </w:pPr>
      <w:ins w:id="4834" w:author="User" w:date="2024-05-21T10:11:00Z">
        <w:r w:rsidRPr="00C800AC">
          <w:rPr>
            <w:rFonts w:ascii="微软雅黑" w:eastAsia="微软雅黑" w:hAnsi="微软雅黑" w:cs="宋体"/>
            <w:color w:val="191B1F"/>
            <w:kern w:val="0"/>
            <w:szCs w:val="21"/>
            <w14:ligatures w14:val="none"/>
          </w:rPr>
          <w:t xml:space="preserve">  `Attribute_</w:t>
        </w:r>
        <w:r w:rsidRPr="00C800AC">
          <w:rPr>
            <w:rFonts w:ascii="微软雅黑" w:eastAsia="微软雅黑" w:hAnsi="微软雅黑" w:cs="宋体" w:hint="eastAsia"/>
            <w:color w:val="191B1F"/>
            <w:kern w:val="0"/>
            <w:szCs w:val="21"/>
            <w14:ligatures w14:val="none"/>
          </w:rPr>
          <w:t>1</w:t>
        </w:r>
        <w:r w:rsidRPr="00C800AC">
          <w:rPr>
            <w:rFonts w:ascii="微软雅黑" w:eastAsia="微软雅黑" w:hAnsi="微软雅黑" w:cs="宋体"/>
            <w:color w:val="191B1F"/>
            <w:kern w:val="0"/>
            <w:szCs w:val="21"/>
            <w14:ligatures w14:val="none"/>
          </w:rPr>
          <w:t>` varchar(</w:t>
        </w:r>
      </w:ins>
      <w:ins w:id="4835" w:author="User" w:date="2024-05-21T10:14:00Z">
        <w:r w:rsidR="00610E45">
          <w:rPr>
            <w:rFonts w:ascii="微软雅黑" w:eastAsia="微软雅黑" w:hAnsi="微软雅黑" w:cs="宋体" w:hint="eastAsia"/>
            <w:color w:val="191B1F"/>
            <w:kern w:val="0"/>
            <w:szCs w:val="21"/>
            <w14:ligatures w14:val="none"/>
          </w:rPr>
          <w:t>50</w:t>
        </w:r>
      </w:ins>
      <w:ins w:id="4836" w:author="User" w:date="2024-05-21T10:11:00Z">
        <w:r w:rsidRPr="00C800AC">
          <w:rPr>
            <w:rFonts w:ascii="微软雅黑" w:eastAsia="微软雅黑" w:hAnsi="微软雅黑" w:cs="宋体"/>
            <w:color w:val="191B1F"/>
            <w:kern w:val="0"/>
            <w:szCs w:val="21"/>
            <w14:ligatures w14:val="none"/>
          </w:rPr>
          <w:t>) NULL COMMENT '</w:t>
        </w:r>
        <w:r w:rsidRPr="00C800AC">
          <w:rPr>
            <w:rFonts w:ascii="微软雅黑" w:eastAsia="微软雅黑" w:hAnsi="微软雅黑" w:cs="宋体" w:hint="eastAsia"/>
            <w:color w:val="191B1F"/>
            <w:kern w:val="0"/>
            <w:szCs w:val="21"/>
            <w14:ligatures w14:val="none"/>
          </w:rPr>
          <w:t>预留字段1</w:t>
        </w:r>
        <w:r w:rsidRPr="00C800AC">
          <w:rPr>
            <w:rFonts w:ascii="微软雅黑" w:eastAsia="微软雅黑" w:hAnsi="微软雅黑" w:cs="宋体"/>
            <w:color w:val="191B1F"/>
            <w:kern w:val="0"/>
            <w:szCs w:val="21"/>
            <w14:ligatures w14:val="none"/>
          </w:rPr>
          <w:t>',</w:t>
        </w:r>
      </w:ins>
    </w:p>
    <w:p w14:paraId="75C792C0" w14:textId="3595A639" w:rsidR="004936FD" w:rsidRDefault="004936FD" w:rsidP="004936FD">
      <w:pPr>
        <w:widowControl/>
        <w:shd w:val="clear" w:color="auto" w:fill="FFFFFF"/>
        <w:tabs>
          <w:tab w:val="left" w:pos="720"/>
        </w:tabs>
        <w:spacing w:before="100" w:beforeAutospacing="1" w:after="100" w:afterAutospacing="1" w:line="240" w:lineRule="atLeast"/>
        <w:jc w:val="left"/>
        <w:rPr>
          <w:ins w:id="4837" w:author="User" w:date="2024-05-21T10:13:00Z"/>
          <w:rFonts w:ascii="微软雅黑" w:eastAsia="微软雅黑" w:hAnsi="微软雅黑" w:cs="宋体"/>
          <w:color w:val="191B1F"/>
          <w:kern w:val="0"/>
          <w:szCs w:val="21"/>
          <w14:ligatures w14:val="none"/>
        </w:rPr>
      </w:pPr>
      <w:ins w:id="4838" w:author="User" w:date="2024-05-21T10:11:00Z">
        <w:r w:rsidRPr="00C800AC">
          <w:rPr>
            <w:rFonts w:ascii="微软雅黑" w:eastAsia="微软雅黑" w:hAnsi="微软雅黑" w:cs="宋体"/>
            <w:color w:val="191B1F"/>
            <w:kern w:val="0"/>
            <w:szCs w:val="21"/>
            <w14:ligatures w14:val="none"/>
          </w:rPr>
          <w:t xml:space="preserve">  `Attribute_</w:t>
        </w:r>
        <w:r w:rsidRPr="00C800AC">
          <w:rPr>
            <w:rFonts w:ascii="微软雅黑" w:eastAsia="微软雅黑" w:hAnsi="微软雅黑" w:cs="宋体" w:hint="eastAsia"/>
            <w:color w:val="191B1F"/>
            <w:kern w:val="0"/>
            <w:szCs w:val="21"/>
            <w14:ligatures w14:val="none"/>
          </w:rPr>
          <w:t>2</w:t>
        </w:r>
        <w:r w:rsidRPr="00C800AC">
          <w:rPr>
            <w:rFonts w:ascii="微软雅黑" w:eastAsia="微软雅黑" w:hAnsi="微软雅黑" w:cs="宋体"/>
            <w:color w:val="191B1F"/>
            <w:kern w:val="0"/>
            <w:szCs w:val="21"/>
            <w14:ligatures w14:val="none"/>
          </w:rPr>
          <w:t>` varchar(</w:t>
        </w:r>
      </w:ins>
      <w:ins w:id="4839" w:author="User" w:date="2024-05-21T10:14:00Z">
        <w:r w:rsidR="00610E45">
          <w:rPr>
            <w:rFonts w:ascii="微软雅黑" w:eastAsia="微软雅黑" w:hAnsi="微软雅黑" w:cs="宋体" w:hint="eastAsia"/>
            <w:color w:val="191B1F"/>
            <w:kern w:val="0"/>
            <w:szCs w:val="21"/>
            <w14:ligatures w14:val="none"/>
          </w:rPr>
          <w:t>50</w:t>
        </w:r>
      </w:ins>
      <w:ins w:id="4840" w:author="User" w:date="2024-05-21T10:11:00Z">
        <w:r w:rsidRPr="00C800AC">
          <w:rPr>
            <w:rFonts w:ascii="微软雅黑" w:eastAsia="微软雅黑" w:hAnsi="微软雅黑" w:cs="宋体"/>
            <w:color w:val="191B1F"/>
            <w:kern w:val="0"/>
            <w:szCs w:val="21"/>
            <w14:ligatures w14:val="none"/>
          </w:rPr>
          <w:t>) NULL COMMENT '</w:t>
        </w:r>
        <w:r w:rsidRPr="00C800AC">
          <w:rPr>
            <w:rFonts w:ascii="微软雅黑" w:eastAsia="微软雅黑" w:hAnsi="微软雅黑" w:cs="宋体" w:hint="eastAsia"/>
            <w:color w:val="191B1F"/>
            <w:kern w:val="0"/>
            <w:szCs w:val="21"/>
            <w14:ligatures w14:val="none"/>
          </w:rPr>
          <w:t>预留字段2</w:t>
        </w:r>
        <w:r w:rsidRPr="00C800AC">
          <w:rPr>
            <w:rFonts w:ascii="微软雅黑" w:eastAsia="微软雅黑" w:hAnsi="微软雅黑" w:cs="宋体"/>
            <w:color w:val="191B1F"/>
            <w:kern w:val="0"/>
            <w:szCs w:val="21"/>
            <w14:ligatures w14:val="none"/>
          </w:rPr>
          <w:t>',</w:t>
        </w:r>
      </w:ins>
    </w:p>
    <w:p w14:paraId="2DE05D22" w14:textId="245502CC" w:rsidR="000A14AB" w:rsidRPr="00C800AC" w:rsidRDefault="000A14AB" w:rsidP="000A14AB">
      <w:pPr>
        <w:widowControl/>
        <w:shd w:val="clear" w:color="auto" w:fill="FFFFFF"/>
        <w:tabs>
          <w:tab w:val="left" w:pos="720"/>
        </w:tabs>
        <w:spacing w:before="100" w:beforeAutospacing="1" w:after="100" w:afterAutospacing="1" w:line="240" w:lineRule="atLeast"/>
        <w:jc w:val="left"/>
        <w:rPr>
          <w:ins w:id="4841" w:author="User" w:date="2024-05-21T10:13:00Z"/>
          <w:rFonts w:ascii="微软雅黑" w:eastAsia="微软雅黑" w:hAnsi="微软雅黑" w:cs="宋体"/>
          <w:color w:val="191B1F"/>
          <w:kern w:val="0"/>
          <w:szCs w:val="21"/>
          <w14:ligatures w14:val="none"/>
        </w:rPr>
      </w:pPr>
      <w:ins w:id="4842" w:author="User" w:date="2024-05-21T10:13:00Z">
        <w:r w:rsidRPr="00C800AC">
          <w:rPr>
            <w:rFonts w:ascii="微软雅黑" w:eastAsia="微软雅黑" w:hAnsi="微软雅黑" w:cs="宋体"/>
            <w:color w:val="191B1F"/>
            <w:kern w:val="0"/>
            <w:szCs w:val="21"/>
            <w14:ligatures w14:val="none"/>
          </w:rPr>
          <w:t xml:space="preserve">  `Attribute_</w:t>
        </w:r>
        <w:r w:rsidRPr="00C800AC">
          <w:rPr>
            <w:rFonts w:ascii="微软雅黑" w:eastAsia="微软雅黑" w:hAnsi="微软雅黑" w:cs="宋体" w:hint="eastAsia"/>
            <w:color w:val="191B1F"/>
            <w:kern w:val="0"/>
            <w:szCs w:val="21"/>
            <w14:ligatures w14:val="none"/>
          </w:rPr>
          <w:t>2</w:t>
        </w:r>
        <w:r w:rsidRPr="00C800AC">
          <w:rPr>
            <w:rFonts w:ascii="微软雅黑" w:eastAsia="微软雅黑" w:hAnsi="微软雅黑" w:cs="宋体"/>
            <w:color w:val="191B1F"/>
            <w:kern w:val="0"/>
            <w:szCs w:val="21"/>
            <w14:ligatures w14:val="none"/>
          </w:rPr>
          <w:t>` varchar(</w:t>
        </w:r>
      </w:ins>
      <w:ins w:id="4843" w:author="User" w:date="2024-05-21T10:14:00Z">
        <w:r w:rsidR="00610E45">
          <w:rPr>
            <w:rFonts w:ascii="微软雅黑" w:eastAsia="微软雅黑" w:hAnsi="微软雅黑" w:cs="宋体" w:hint="eastAsia"/>
            <w:color w:val="191B1F"/>
            <w:kern w:val="0"/>
            <w:szCs w:val="21"/>
            <w14:ligatures w14:val="none"/>
          </w:rPr>
          <w:t>50</w:t>
        </w:r>
      </w:ins>
      <w:ins w:id="4844" w:author="User" w:date="2024-05-21T10:13:00Z">
        <w:r w:rsidRPr="00C800AC">
          <w:rPr>
            <w:rFonts w:ascii="微软雅黑" w:eastAsia="微软雅黑" w:hAnsi="微软雅黑" w:cs="宋体"/>
            <w:color w:val="191B1F"/>
            <w:kern w:val="0"/>
            <w:szCs w:val="21"/>
            <w14:ligatures w14:val="none"/>
          </w:rPr>
          <w:t>) NULL COMMENT '</w:t>
        </w:r>
        <w:r w:rsidRPr="00C800AC">
          <w:rPr>
            <w:rFonts w:ascii="微软雅黑" w:eastAsia="微软雅黑" w:hAnsi="微软雅黑" w:cs="宋体" w:hint="eastAsia"/>
            <w:color w:val="191B1F"/>
            <w:kern w:val="0"/>
            <w:szCs w:val="21"/>
            <w14:ligatures w14:val="none"/>
          </w:rPr>
          <w:t>预留字段2</w:t>
        </w:r>
        <w:r w:rsidRPr="00C800AC">
          <w:rPr>
            <w:rFonts w:ascii="微软雅黑" w:eastAsia="微软雅黑" w:hAnsi="微软雅黑" w:cs="宋体"/>
            <w:color w:val="191B1F"/>
            <w:kern w:val="0"/>
            <w:szCs w:val="21"/>
            <w14:ligatures w14:val="none"/>
          </w:rPr>
          <w:t>',</w:t>
        </w:r>
      </w:ins>
    </w:p>
    <w:p w14:paraId="7756F7EA" w14:textId="381AD5BD" w:rsidR="000A14AB" w:rsidRDefault="000A14AB" w:rsidP="004936FD">
      <w:pPr>
        <w:widowControl/>
        <w:shd w:val="clear" w:color="auto" w:fill="FFFFFF"/>
        <w:tabs>
          <w:tab w:val="left" w:pos="720"/>
        </w:tabs>
        <w:spacing w:before="100" w:beforeAutospacing="1" w:after="100" w:afterAutospacing="1" w:line="240" w:lineRule="atLeast"/>
        <w:jc w:val="left"/>
        <w:rPr>
          <w:ins w:id="4845" w:author="User" w:date="2024-05-21T10:13:00Z"/>
          <w:rFonts w:ascii="微软雅黑" w:eastAsia="微软雅黑" w:hAnsi="微软雅黑" w:cs="宋体"/>
          <w:color w:val="191B1F"/>
          <w:kern w:val="0"/>
          <w:szCs w:val="21"/>
          <w14:ligatures w14:val="none"/>
        </w:rPr>
      </w:pPr>
      <w:ins w:id="4846" w:author="User" w:date="2024-05-21T10:13:00Z">
        <w:r w:rsidRPr="00C800AC">
          <w:rPr>
            <w:rFonts w:ascii="微软雅黑" w:eastAsia="微软雅黑" w:hAnsi="微软雅黑" w:cs="宋体"/>
            <w:color w:val="191B1F"/>
            <w:kern w:val="0"/>
            <w:szCs w:val="21"/>
            <w14:ligatures w14:val="none"/>
          </w:rPr>
          <w:t xml:space="preserve">  `Attribute_</w:t>
        </w:r>
        <w:r w:rsidRPr="00C800AC">
          <w:rPr>
            <w:rFonts w:ascii="微软雅黑" w:eastAsia="微软雅黑" w:hAnsi="微软雅黑" w:cs="宋体" w:hint="eastAsia"/>
            <w:color w:val="191B1F"/>
            <w:kern w:val="0"/>
            <w:szCs w:val="21"/>
            <w14:ligatures w14:val="none"/>
          </w:rPr>
          <w:t>2</w:t>
        </w:r>
        <w:r w:rsidRPr="00C800AC">
          <w:rPr>
            <w:rFonts w:ascii="微软雅黑" w:eastAsia="微软雅黑" w:hAnsi="微软雅黑" w:cs="宋体"/>
            <w:color w:val="191B1F"/>
            <w:kern w:val="0"/>
            <w:szCs w:val="21"/>
            <w14:ligatures w14:val="none"/>
          </w:rPr>
          <w:t>` varchar(</w:t>
        </w:r>
      </w:ins>
      <w:ins w:id="4847" w:author="User" w:date="2024-05-21T10:14:00Z">
        <w:r w:rsidR="00610E45">
          <w:rPr>
            <w:rFonts w:ascii="微软雅黑" w:eastAsia="微软雅黑" w:hAnsi="微软雅黑" w:cs="宋体" w:hint="eastAsia"/>
            <w:color w:val="191B1F"/>
            <w:kern w:val="0"/>
            <w:szCs w:val="21"/>
            <w14:ligatures w14:val="none"/>
          </w:rPr>
          <w:t>50</w:t>
        </w:r>
      </w:ins>
      <w:ins w:id="4848" w:author="User" w:date="2024-05-21T10:13:00Z">
        <w:r w:rsidRPr="00C800AC">
          <w:rPr>
            <w:rFonts w:ascii="微软雅黑" w:eastAsia="微软雅黑" w:hAnsi="微软雅黑" w:cs="宋体"/>
            <w:color w:val="191B1F"/>
            <w:kern w:val="0"/>
            <w:szCs w:val="21"/>
            <w14:ligatures w14:val="none"/>
          </w:rPr>
          <w:t>) NULL COMMENT '</w:t>
        </w:r>
        <w:r w:rsidRPr="00C800AC">
          <w:rPr>
            <w:rFonts w:ascii="微软雅黑" w:eastAsia="微软雅黑" w:hAnsi="微软雅黑" w:cs="宋体" w:hint="eastAsia"/>
            <w:color w:val="191B1F"/>
            <w:kern w:val="0"/>
            <w:szCs w:val="21"/>
            <w14:ligatures w14:val="none"/>
          </w:rPr>
          <w:t>预留字段2</w:t>
        </w:r>
        <w:r w:rsidRPr="00C800AC">
          <w:rPr>
            <w:rFonts w:ascii="微软雅黑" w:eastAsia="微软雅黑" w:hAnsi="微软雅黑" w:cs="宋体"/>
            <w:color w:val="191B1F"/>
            <w:kern w:val="0"/>
            <w:szCs w:val="21"/>
            <w14:ligatures w14:val="none"/>
          </w:rPr>
          <w:t>',</w:t>
        </w:r>
      </w:ins>
    </w:p>
    <w:p w14:paraId="77ADB66D" w14:textId="0AD91D21" w:rsidR="000A14AB" w:rsidRPr="00C800AC" w:rsidRDefault="000A14AB" w:rsidP="004936FD">
      <w:pPr>
        <w:widowControl/>
        <w:shd w:val="clear" w:color="auto" w:fill="FFFFFF"/>
        <w:tabs>
          <w:tab w:val="left" w:pos="720"/>
        </w:tabs>
        <w:spacing w:before="100" w:beforeAutospacing="1" w:after="100" w:afterAutospacing="1" w:line="240" w:lineRule="atLeast"/>
        <w:jc w:val="left"/>
        <w:rPr>
          <w:ins w:id="4849" w:author="User" w:date="2024-05-21T10:11:00Z"/>
          <w:rFonts w:ascii="微软雅黑" w:eastAsia="微软雅黑" w:hAnsi="微软雅黑" w:cs="宋体"/>
          <w:color w:val="191B1F"/>
          <w:kern w:val="0"/>
          <w:szCs w:val="21"/>
          <w14:ligatures w14:val="none"/>
        </w:rPr>
      </w:pPr>
      <w:ins w:id="4850" w:author="User" w:date="2024-05-21T10:13:00Z">
        <w:r w:rsidRPr="00C800AC">
          <w:rPr>
            <w:rFonts w:ascii="微软雅黑" w:eastAsia="微软雅黑" w:hAnsi="微软雅黑" w:cs="宋体"/>
            <w:color w:val="191B1F"/>
            <w:kern w:val="0"/>
            <w:szCs w:val="21"/>
            <w14:ligatures w14:val="none"/>
          </w:rPr>
          <w:t xml:space="preserve">  `Attribute_</w:t>
        </w:r>
        <w:r w:rsidRPr="00C800AC">
          <w:rPr>
            <w:rFonts w:ascii="微软雅黑" w:eastAsia="微软雅黑" w:hAnsi="微软雅黑" w:cs="宋体" w:hint="eastAsia"/>
            <w:color w:val="191B1F"/>
            <w:kern w:val="0"/>
            <w:szCs w:val="21"/>
            <w14:ligatures w14:val="none"/>
          </w:rPr>
          <w:t>2</w:t>
        </w:r>
        <w:r w:rsidRPr="00C800AC">
          <w:rPr>
            <w:rFonts w:ascii="微软雅黑" w:eastAsia="微软雅黑" w:hAnsi="微软雅黑" w:cs="宋体"/>
            <w:color w:val="191B1F"/>
            <w:kern w:val="0"/>
            <w:szCs w:val="21"/>
            <w14:ligatures w14:val="none"/>
          </w:rPr>
          <w:t>` varchar(</w:t>
        </w:r>
      </w:ins>
      <w:ins w:id="4851" w:author="User" w:date="2024-05-21T10:14:00Z">
        <w:r w:rsidR="00610E45">
          <w:rPr>
            <w:rFonts w:ascii="微软雅黑" w:eastAsia="微软雅黑" w:hAnsi="微软雅黑" w:cs="宋体" w:hint="eastAsia"/>
            <w:color w:val="191B1F"/>
            <w:kern w:val="0"/>
            <w:szCs w:val="21"/>
            <w14:ligatures w14:val="none"/>
          </w:rPr>
          <w:t>50</w:t>
        </w:r>
      </w:ins>
      <w:ins w:id="4852" w:author="User" w:date="2024-05-21T10:13:00Z">
        <w:r w:rsidRPr="00C800AC">
          <w:rPr>
            <w:rFonts w:ascii="微软雅黑" w:eastAsia="微软雅黑" w:hAnsi="微软雅黑" w:cs="宋体"/>
            <w:color w:val="191B1F"/>
            <w:kern w:val="0"/>
            <w:szCs w:val="21"/>
            <w14:ligatures w14:val="none"/>
          </w:rPr>
          <w:t>) NULL COMMENT '</w:t>
        </w:r>
        <w:r w:rsidRPr="00C800AC">
          <w:rPr>
            <w:rFonts w:ascii="微软雅黑" w:eastAsia="微软雅黑" w:hAnsi="微软雅黑" w:cs="宋体" w:hint="eastAsia"/>
            <w:color w:val="191B1F"/>
            <w:kern w:val="0"/>
            <w:szCs w:val="21"/>
            <w14:ligatures w14:val="none"/>
          </w:rPr>
          <w:t>预留字段2</w:t>
        </w:r>
        <w:r w:rsidRPr="00C800AC">
          <w:rPr>
            <w:rFonts w:ascii="微软雅黑" w:eastAsia="微软雅黑" w:hAnsi="微软雅黑" w:cs="宋体"/>
            <w:color w:val="191B1F"/>
            <w:kern w:val="0"/>
            <w:szCs w:val="21"/>
            <w14:ligatures w14:val="none"/>
          </w:rPr>
          <w:t>',</w:t>
        </w:r>
      </w:ins>
    </w:p>
    <w:p w14:paraId="1D2D09DC" w14:textId="70F07B76" w:rsidR="004936FD" w:rsidRDefault="004936FD" w:rsidP="00E27F81">
      <w:pPr>
        <w:widowControl/>
        <w:shd w:val="clear" w:color="auto" w:fill="FFFFFF"/>
        <w:tabs>
          <w:tab w:val="left" w:pos="720"/>
        </w:tabs>
        <w:spacing w:before="100" w:beforeAutospacing="1" w:after="100" w:afterAutospacing="1" w:line="240" w:lineRule="atLeast"/>
        <w:jc w:val="left"/>
        <w:rPr>
          <w:ins w:id="4853" w:author="User" w:date="2024-05-21T10:11:00Z"/>
          <w:rFonts w:ascii="微软雅黑" w:eastAsia="微软雅黑" w:hAnsi="微软雅黑" w:cs="宋体"/>
          <w:color w:val="191B1F"/>
          <w:kern w:val="0"/>
          <w:szCs w:val="21"/>
          <w14:ligatures w14:val="none"/>
        </w:rPr>
      </w:pPr>
      <w:ins w:id="4854" w:author="User" w:date="2024-05-21T10:11:00Z">
        <w:r w:rsidRPr="00C800AC">
          <w:rPr>
            <w:rFonts w:ascii="微软雅黑" w:eastAsia="微软雅黑" w:hAnsi="微软雅黑" w:cs="宋体"/>
            <w:color w:val="191B1F"/>
            <w:kern w:val="0"/>
            <w:szCs w:val="21"/>
            <w14:ligatures w14:val="none"/>
          </w:rPr>
          <w:t xml:space="preserve">  PRIMARY KEY (`</w:t>
        </w:r>
      </w:ins>
      <w:proofErr w:type="spellStart"/>
      <w:ins w:id="4855" w:author="User" w:date="2024-05-21T10:14:00Z">
        <w:r w:rsidR="000A14AB">
          <w:rPr>
            <w:rFonts w:ascii="微软雅黑" w:eastAsia="微软雅黑" w:hAnsi="微软雅黑" w:cs="宋体" w:hint="eastAsia"/>
            <w:color w:val="191B1F"/>
            <w:kern w:val="0"/>
            <w:szCs w:val="21"/>
            <w14:ligatures w14:val="none"/>
          </w:rPr>
          <w:t>ypno</w:t>
        </w:r>
        <w:proofErr w:type="spellEnd"/>
        <w:r w:rsidR="000A14AB" w:rsidRPr="00C800AC">
          <w:rPr>
            <w:rFonts w:ascii="微软雅黑" w:eastAsia="微软雅黑" w:hAnsi="微软雅黑" w:cs="宋体"/>
            <w:color w:val="191B1F"/>
            <w:kern w:val="0"/>
            <w:szCs w:val="21"/>
            <w14:ligatures w14:val="none"/>
          </w:rPr>
          <w:t xml:space="preserve"> </w:t>
        </w:r>
      </w:ins>
      <w:ins w:id="4856" w:author="User" w:date="2024-05-21T10:11:00Z">
        <w:r w:rsidRPr="00C800AC">
          <w:rPr>
            <w:rFonts w:ascii="微软雅黑" w:eastAsia="微软雅黑" w:hAnsi="微软雅黑" w:cs="宋体"/>
            <w:color w:val="191B1F"/>
            <w:kern w:val="0"/>
            <w:szCs w:val="21"/>
            <w14:ligatures w14:val="none"/>
          </w:rPr>
          <w:t>`));</w:t>
        </w:r>
      </w:ins>
    </w:p>
    <w:p w14:paraId="25E09029" w14:textId="5CE375DA" w:rsidR="00E27F81" w:rsidRDefault="0006667F"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report_list_1</w:t>
      </w:r>
    </w:p>
    <w:tbl>
      <w:tblPr>
        <w:tblStyle w:val="ad"/>
        <w:tblW w:w="8773" w:type="dxa"/>
        <w:tblInd w:w="720" w:type="dxa"/>
        <w:tblLook w:val="04A0" w:firstRow="1" w:lastRow="0" w:firstColumn="1" w:lastColumn="0" w:noHBand="0" w:noVBand="1"/>
      </w:tblPr>
      <w:tblGrid>
        <w:gridCol w:w="1923"/>
        <w:gridCol w:w="1858"/>
        <w:gridCol w:w="1851"/>
        <w:gridCol w:w="3141"/>
      </w:tblGrid>
      <w:tr w:rsidR="0006667F" w14:paraId="2CAC3594" w14:textId="77777777" w:rsidTr="00831C8E">
        <w:tc>
          <w:tcPr>
            <w:tcW w:w="1923" w:type="dxa"/>
          </w:tcPr>
          <w:p w14:paraId="7D679F92"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1858" w:type="dxa"/>
          </w:tcPr>
          <w:p w14:paraId="0B61909D"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851" w:type="dxa"/>
          </w:tcPr>
          <w:p w14:paraId="38F59228"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3141" w:type="dxa"/>
          </w:tcPr>
          <w:p w14:paraId="3FF4C812"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1F1760" w14:paraId="3632AE58" w14:textId="77777777" w:rsidTr="00831C8E">
        <w:tc>
          <w:tcPr>
            <w:tcW w:w="1923" w:type="dxa"/>
          </w:tcPr>
          <w:p w14:paraId="347BBF00" w14:textId="3FA8A13C" w:rsidR="001F1760" w:rsidRPr="00F475EF" w:rsidRDefault="001F1760"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57" w:author="User" w:date="2024-06-18T14:57:00Z">
                  <w:rPr>
                    <w:rFonts w:ascii="微软雅黑" w:eastAsia="微软雅黑" w:hAnsi="微软雅黑" w:cs="宋体"/>
                    <w:color w:val="191B1F"/>
                    <w:kern w:val="0"/>
                    <w:szCs w:val="21"/>
                    <w:highlight w:val="cyan"/>
                    <w14:ligatures w14:val="none"/>
                  </w:rPr>
                </w:rPrChange>
              </w:rPr>
            </w:pPr>
            <w:proofErr w:type="spellStart"/>
            <w:r w:rsidRPr="00F475EF">
              <w:rPr>
                <w:rFonts w:ascii="微软雅黑" w:eastAsia="微软雅黑" w:hAnsi="微软雅黑" w:cs="宋体"/>
                <w:color w:val="191B1F"/>
                <w:kern w:val="0"/>
                <w:szCs w:val="21"/>
                <w14:ligatures w14:val="none"/>
                <w:rPrChange w:id="4858" w:author="User" w:date="2024-06-18T14:57:00Z">
                  <w:rPr>
                    <w:rFonts w:ascii="微软雅黑" w:eastAsia="微软雅黑" w:hAnsi="微软雅黑" w:cs="宋体"/>
                    <w:color w:val="191B1F"/>
                    <w:kern w:val="0"/>
                    <w:szCs w:val="21"/>
                    <w:highlight w:val="cyan"/>
                    <w14:ligatures w14:val="none"/>
                  </w:rPr>
                </w:rPrChange>
              </w:rPr>
              <w:t>EmployeeID</w:t>
            </w:r>
            <w:proofErr w:type="spellEnd"/>
          </w:p>
        </w:tc>
        <w:tc>
          <w:tcPr>
            <w:tcW w:w="1858" w:type="dxa"/>
          </w:tcPr>
          <w:p w14:paraId="0A5B40BD" w14:textId="401C0671" w:rsidR="001F1760" w:rsidRPr="00F475EF" w:rsidRDefault="001F1760"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59"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860" w:author="User" w:date="2024-06-18T14:57:00Z">
                  <w:rPr>
                    <w:rFonts w:ascii="微软雅黑" w:eastAsia="微软雅黑" w:hAnsi="微软雅黑" w:cs="宋体"/>
                    <w:color w:val="191B1F"/>
                    <w:kern w:val="0"/>
                    <w:szCs w:val="21"/>
                    <w:highlight w:val="cyan"/>
                    <w14:ligatures w14:val="none"/>
                  </w:rPr>
                </w:rPrChange>
              </w:rPr>
              <w:t>int</w:t>
            </w:r>
          </w:p>
        </w:tc>
        <w:tc>
          <w:tcPr>
            <w:tcW w:w="1851" w:type="dxa"/>
          </w:tcPr>
          <w:p w14:paraId="69CF4F0D" w14:textId="1E19BE74" w:rsidR="001F1760" w:rsidRPr="00F475EF" w:rsidRDefault="001F1760"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61"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862" w:author="User" w:date="2024-06-18T14:57:00Z">
                  <w:rPr>
                    <w:rFonts w:ascii="微软雅黑" w:eastAsia="微软雅黑" w:hAnsi="微软雅黑" w:cs="宋体"/>
                    <w:color w:val="191B1F"/>
                    <w:kern w:val="0"/>
                    <w:szCs w:val="21"/>
                    <w:highlight w:val="cyan"/>
                    <w14:ligatures w14:val="none"/>
                  </w:rPr>
                </w:rPrChange>
              </w:rPr>
              <w:t>--</w:t>
            </w:r>
          </w:p>
        </w:tc>
        <w:tc>
          <w:tcPr>
            <w:tcW w:w="3141" w:type="dxa"/>
          </w:tcPr>
          <w:p w14:paraId="51188EFF" w14:textId="14CABFDE" w:rsidR="001F1760" w:rsidRPr="00F475EF" w:rsidRDefault="001F1760"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63"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864" w:author="User" w:date="2024-06-18T14:57:00Z">
                  <w:rPr>
                    <w:rFonts w:ascii="微软雅黑" w:eastAsia="微软雅黑" w:hAnsi="微软雅黑" w:cs="宋体" w:hint="eastAsia"/>
                    <w:color w:val="191B1F"/>
                    <w:kern w:val="0"/>
                    <w:szCs w:val="21"/>
                    <w:highlight w:val="cyan"/>
                    <w14:ligatures w14:val="none"/>
                  </w:rPr>
                </w:rPrChange>
              </w:rPr>
              <w:t>数据的自增序号，没什么实际</w:t>
            </w:r>
            <w:commentRangeStart w:id="4865"/>
            <w:r w:rsidRPr="00F475EF">
              <w:rPr>
                <w:rFonts w:ascii="微软雅黑" w:eastAsia="微软雅黑" w:hAnsi="微软雅黑" w:cs="宋体" w:hint="eastAsia"/>
                <w:color w:val="191B1F"/>
                <w:kern w:val="0"/>
                <w:szCs w:val="21"/>
                <w14:ligatures w14:val="none"/>
                <w:rPrChange w:id="4866" w:author="User" w:date="2024-06-18T14:57:00Z">
                  <w:rPr>
                    <w:rFonts w:ascii="微软雅黑" w:eastAsia="微软雅黑" w:hAnsi="微软雅黑" w:cs="宋体" w:hint="eastAsia"/>
                    <w:color w:val="191B1F"/>
                    <w:kern w:val="0"/>
                    <w:szCs w:val="21"/>
                    <w:highlight w:val="cyan"/>
                    <w14:ligatures w14:val="none"/>
                  </w:rPr>
                </w:rPrChange>
              </w:rPr>
              <w:t>意义</w:t>
            </w:r>
            <w:commentRangeEnd w:id="4865"/>
            <w:r w:rsidRPr="00F475EF">
              <w:rPr>
                <w:rStyle w:val="ac"/>
              </w:rPr>
              <w:commentReference w:id="4865"/>
            </w:r>
          </w:p>
        </w:tc>
      </w:tr>
      <w:tr w:rsidR="0006667F" w14:paraId="7091DD4E" w14:textId="77777777" w:rsidTr="00831C8E">
        <w:tc>
          <w:tcPr>
            <w:tcW w:w="1923" w:type="dxa"/>
          </w:tcPr>
          <w:p w14:paraId="65903CD7" w14:textId="6DFA1EA7" w:rsidR="0006667F" w:rsidRPr="00F475EF" w:rsidRDefault="00E46FE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R</w:t>
            </w:r>
            <w:r w:rsidRPr="00F475EF">
              <w:rPr>
                <w:rFonts w:ascii="微软雅黑" w:eastAsia="微软雅黑" w:hAnsi="微软雅黑" w:cs="宋体" w:hint="eastAsia"/>
                <w:color w:val="191B1F"/>
                <w:kern w:val="0"/>
                <w:szCs w:val="21"/>
                <w14:ligatures w14:val="none"/>
              </w:rPr>
              <w:t>p_no</w:t>
            </w:r>
            <w:proofErr w:type="spellEnd"/>
          </w:p>
        </w:tc>
        <w:tc>
          <w:tcPr>
            <w:tcW w:w="1858" w:type="dxa"/>
          </w:tcPr>
          <w:p w14:paraId="697AE848" w14:textId="67506A3D" w:rsidR="0006667F" w:rsidRPr="00F475EF" w:rsidRDefault="00EF3777"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del w:id="4867" w:author="User" w:date="2024-05-21T15:11:00Z">
              <w:r w:rsidRPr="00F475EF" w:rsidDel="00957C7F">
                <w:rPr>
                  <w:rFonts w:ascii="微软雅黑" w:eastAsia="微软雅黑" w:hAnsi="微软雅黑" w:cs="宋体" w:hint="eastAsia"/>
                  <w:color w:val="191B1F"/>
                  <w:kern w:val="0"/>
                  <w:szCs w:val="21"/>
                  <w14:ligatures w14:val="none"/>
                </w:rPr>
                <w:delText>25</w:delText>
              </w:r>
              <w:r w:rsidRPr="00F475EF" w:rsidDel="00957C7F">
                <w:rPr>
                  <w:rFonts w:ascii="微软雅黑" w:eastAsia="微软雅黑" w:hAnsi="微软雅黑" w:cs="宋体"/>
                  <w:color w:val="191B1F"/>
                  <w:kern w:val="0"/>
                  <w:szCs w:val="21"/>
                  <w14:ligatures w14:val="none"/>
                </w:rPr>
                <w:delText>5</w:delText>
              </w:r>
            </w:del>
            <w:ins w:id="4868" w:author="User" w:date="2024-05-21T15:11:00Z">
              <w:r w:rsidR="00957C7F" w:rsidRPr="00F475EF">
                <w:rPr>
                  <w:rFonts w:ascii="微软雅黑" w:eastAsia="微软雅黑" w:hAnsi="微软雅黑" w:cs="宋体" w:hint="eastAsia"/>
                  <w:color w:val="191B1F"/>
                  <w:kern w:val="0"/>
                  <w:szCs w:val="21"/>
                  <w14:ligatures w14:val="none"/>
                </w:rPr>
                <w:t>25</w:t>
              </w:r>
            </w:ins>
            <w:r w:rsidRPr="00F475EF">
              <w:rPr>
                <w:rFonts w:ascii="微软雅黑" w:eastAsia="微软雅黑" w:hAnsi="微软雅黑" w:cs="宋体" w:hint="eastAsia"/>
                <w:color w:val="191B1F"/>
                <w:kern w:val="0"/>
                <w:szCs w:val="21"/>
                <w14:ligatures w14:val="none"/>
              </w:rPr>
              <w:t>）</w:t>
            </w:r>
          </w:p>
        </w:tc>
        <w:tc>
          <w:tcPr>
            <w:tcW w:w="1851" w:type="dxa"/>
          </w:tcPr>
          <w:p w14:paraId="2B2E0CBE" w14:textId="77777777" w:rsidR="0006667F" w:rsidRPr="00F475E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主键</w:t>
            </w:r>
          </w:p>
        </w:tc>
        <w:tc>
          <w:tcPr>
            <w:tcW w:w="3141" w:type="dxa"/>
          </w:tcPr>
          <w:p w14:paraId="20AB8ECC" w14:textId="00047F1B" w:rsidR="0006667F" w:rsidRPr="00F475EF" w:rsidRDefault="00E46FE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报告编号</w:t>
            </w:r>
          </w:p>
        </w:tc>
      </w:tr>
      <w:tr w:rsidR="0006667F" w14:paraId="0C16B9ED" w14:textId="77777777" w:rsidTr="00831C8E">
        <w:tc>
          <w:tcPr>
            <w:tcW w:w="1923" w:type="dxa"/>
          </w:tcPr>
          <w:p w14:paraId="26E3F831" w14:textId="486D7101" w:rsidR="0006667F" w:rsidRPr="00F475EF" w:rsidRDefault="00E46FED"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G</w:t>
            </w:r>
            <w:r w:rsidRPr="00F475EF">
              <w:rPr>
                <w:rFonts w:ascii="微软雅黑" w:eastAsia="微软雅黑" w:hAnsi="微软雅黑" w:cs="宋体" w:hint="eastAsia"/>
                <w:color w:val="191B1F"/>
                <w:kern w:val="0"/>
                <w:szCs w:val="21"/>
                <w14:ligatures w14:val="none"/>
              </w:rPr>
              <w:t>cmc</w:t>
            </w:r>
            <w:proofErr w:type="spellEnd"/>
          </w:p>
        </w:tc>
        <w:tc>
          <w:tcPr>
            <w:tcW w:w="1858" w:type="dxa"/>
          </w:tcPr>
          <w:p w14:paraId="12B53736" w14:textId="4B21CCCA" w:rsidR="0006667F" w:rsidRPr="00F475EF" w:rsidRDefault="00F61027"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0006667F" w:rsidRPr="00F475EF">
              <w:rPr>
                <w:rFonts w:ascii="微软雅黑" w:eastAsia="微软雅黑" w:hAnsi="微软雅黑" w:cs="宋体" w:hint="eastAsia"/>
                <w:color w:val="191B1F"/>
                <w:kern w:val="0"/>
                <w:szCs w:val="21"/>
                <w14:ligatures w14:val="none"/>
              </w:rPr>
              <w:t>archar</w:t>
            </w:r>
            <w:r w:rsidRPr="00F475EF">
              <w:rPr>
                <w:rFonts w:ascii="微软雅黑" w:eastAsia="微软雅黑" w:hAnsi="微软雅黑" w:cs="宋体" w:hint="eastAsia"/>
                <w:color w:val="191B1F"/>
                <w:kern w:val="0"/>
                <w:szCs w:val="21"/>
                <w14:ligatures w14:val="none"/>
              </w:rPr>
              <w:t>（25）</w:t>
            </w:r>
          </w:p>
        </w:tc>
        <w:tc>
          <w:tcPr>
            <w:tcW w:w="1851" w:type="dxa"/>
          </w:tcPr>
          <w:p w14:paraId="4D13CA10" w14:textId="77777777" w:rsidR="0006667F" w:rsidRPr="00F475E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0B3BB18A" w14:textId="3EB46F40" w:rsidR="0006667F" w:rsidRPr="00F475EF" w:rsidRDefault="00F61027"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工程名称</w:t>
            </w:r>
          </w:p>
        </w:tc>
      </w:tr>
      <w:tr w:rsidR="00F61027" w14:paraId="34F2823F" w14:textId="77777777" w:rsidTr="00831C8E">
        <w:tc>
          <w:tcPr>
            <w:tcW w:w="1923" w:type="dxa"/>
          </w:tcPr>
          <w:p w14:paraId="5EE774D0" w14:textId="34A5334D"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J</w:t>
            </w:r>
            <w:r w:rsidRPr="00F475EF">
              <w:rPr>
                <w:rFonts w:ascii="微软雅黑" w:eastAsia="微软雅黑" w:hAnsi="微软雅黑" w:cs="宋体" w:hint="eastAsia"/>
                <w:color w:val="191B1F"/>
                <w:kern w:val="0"/>
                <w:szCs w:val="21"/>
                <w14:ligatures w14:val="none"/>
              </w:rPr>
              <w:t>sdw</w:t>
            </w:r>
            <w:proofErr w:type="spellEnd"/>
          </w:p>
        </w:tc>
        <w:tc>
          <w:tcPr>
            <w:tcW w:w="1858" w:type="dxa"/>
          </w:tcPr>
          <w:p w14:paraId="707946D9" w14:textId="3F9C8E6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779FD343" w14:textId="1122635D"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4978A8DA" w14:textId="537A9A0F"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建设单位</w:t>
            </w:r>
          </w:p>
        </w:tc>
      </w:tr>
      <w:tr w:rsidR="00F61027" w14:paraId="6D137FCF" w14:textId="77777777" w:rsidTr="00831C8E">
        <w:tc>
          <w:tcPr>
            <w:tcW w:w="1923" w:type="dxa"/>
          </w:tcPr>
          <w:p w14:paraId="567B7690" w14:textId="341CF4C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J</w:t>
            </w:r>
            <w:r w:rsidRPr="00F475EF">
              <w:rPr>
                <w:rFonts w:ascii="微软雅黑" w:eastAsia="微软雅黑" w:hAnsi="微软雅黑" w:cs="宋体" w:hint="eastAsia"/>
                <w:color w:val="191B1F"/>
                <w:kern w:val="0"/>
                <w:szCs w:val="21"/>
                <w14:ligatures w14:val="none"/>
              </w:rPr>
              <w:t>ldw</w:t>
            </w:r>
            <w:proofErr w:type="spellEnd"/>
          </w:p>
        </w:tc>
        <w:tc>
          <w:tcPr>
            <w:tcW w:w="1858" w:type="dxa"/>
          </w:tcPr>
          <w:p w14:paraId="59805DAF" w14:textId="50C226D8"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2C96E794" w14:textId="4B61DEB4"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343EECE9" w14:textId="68E040DB" w:rsidR="00F61027" w:rsidRPr="00F475EF" w:rsidRDefault="00FB4225"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监理</w:t>
            </w:r>
            <w:r w:rsidR="00F61027" w:rsidRPr="00F475EF">
              <w:rPr>
                <w:rFonts w:ascii="微软雅黑" w:eastAsia="微软雅黑" w:hAnsi="微软雅黑" w:cs="宋体" w:hint="eastAsia"/>
                <w:color w:val="191B1F"/>
                <w:kern w:val="0"/>
                <w:szCs w:val="21"/>
                <w14:ligatures w14:val="none"/>
              </w:rPr>
              <w:t>单位</w:t>
            </w:r>
          </w:p>
        </w:tc>
      </w:tr>
      <w:tr w:rsidR="00FB4225" w14:paraId="61D6CEC7" w14:textId="77777777" w:rsidTr="00831C8E">
        <w:tc>
          <w:tcPr>
            <w:tcW w:w="1923" w:type="dxa"/>
          </w:tcPr>
          <w:p w14:paraId="5BB4E0E9" w14:textId="33E3E373" w:rsidR="00FB4225" w:rsidRPr="00F475EF" w:rsidRDefault="00FB4225"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69" w:author="User" w:date="2024-06-18T14:57:00Z">
                  <w:rPr>
                    <w:rFonts w:ascii="微软雅黑" w:eastAsia="微软雅黑" w:hAnsi="微软雅黑" w:cs="宋体"/>
                    <w:color w:val="191B1F"/>
                    <w:kern w:val="0"/>
                    <w:szCs w:val="21"/>
                    <w:highlight w:val="cyan"/>
                    <w14:ligatures w14:val="none"/>
                  </w:rPr>
                </w:rPrChange>
              </w:rPr>
            </w:pPr>
            <w:proofErr w:type="spellStart"/>
            <w:r w:rsidRPr="00F475EF">
              <w:rPr>
                <w:rFonts w:ascii="微软雅黑" w:eastAsia="微软雅黑" w:hAnsi="微软雅黑" w:cs="宋体"/>
                <w:color w:val="191B1F"/>
                <w:kern w:val="0"/>
                <w:szCs w:val="21"/>
                <w14:ligatures w14:val="none"/>
                <w:rPrChange w:id="4870" w:author="User" w:date="2024-06-18T14:57:00Z">
                  <w:rPr>
                    <w:rFonts w:ascii="微软雅黑" w:eastAsia="微软雅黑" w:hAnsi="微软雅黑" w:cs="宋体"/>
                    <w:color w:val="191B1F"/>
                    <w:kern w:val="0"/>
                    <w:szCs w:val="21"/>
                    <w:highlight w:val="cyan"/>
                    <w14:ligatures w14:val="none"/>
                  </w:rPr>
                </w:rPrChange>
              </w:rPr>
              <w:t>Sgdw</w:t>
            </w:r>
            <w:proofErr w:type="spellEnd"/>
          </w:p>
        </w:tc>
        <w:tc>
          <w:tcPr>
            <w:tcW w:w="1858" w:type="dxa"/>
          </w:tcPr>
          <w:p w14:paraId="45252349" w14:textId="13088ADE" w:rsidR="00FB4225" w:rsidRPr="00F475EF" w:rsidRDefault="00FB4225"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71"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872" w:author="User" w:date="2024-06-18T14:57:00Z">
                  <w:rPr>
                    <w:rFonts w:ascii="微软雅黑" w:eastAsia="微软雅黑" w:hAnsi="微软雅黑" w:cs="宋体"/>
                    <w:color w:val="191B1F"/>
                    <w:kern w:val="0"/>
                    <w:szCs w:val="21"/>
                    <w:highlight w:val="cyan"/>
                    <w14:ligatures w14:val="none"/>
                  </w:rPr>
                </w:rPrChange>
              </w:rPr>
              <w:t>Varchar（</w:t>
            </w:r>
            <w:del w:id="4873" w:author="User" w:date="2024-05-21T15:11:00Z">
              <w:r w:rsidRPr="00F475EF" w:rsidDel="00957C7F">
                <w:rPr>
                  <w:rFonts w:ascii="微软雅黑" w:eastAsia="微软雅黑" w:hAnsi="微软雅黑" w:cs="宋体"/>
                  <w:color w:val="191B1F"/>
                  <w:kern w:val="0"/>
                  <w:szCs w:val="21"/>
                  <w14:ligatures w14:val="none"/>
                  <w:rPrChange w:id="4874" w:author="User" w:date="2024-06-18T14:57:00Z">
                    <w:rPr>
                      <w:rFonts w:ascii="微软雅黑" w:eastAsia="微软雅黑" w:hAnsi="微软雅黑" w:cs="宋体"/>
                      <w:color w:val="191B1F"/>
                      <w:kern w:val="0"/>
                      <w:szCs w:val="21"/>
                      <w:highlight w:val="cyan"/>
                      <w14:ligatures w14:val="none"/>
                    </w:rPr>
                  </w:rPrChange>
                </w:rPr>
                <w:delText>255</w:delText>
              </w:r>
            </w:del>
            <w:ins w:id="4875" w:author="User" w:date="2024-05-21T15:11:00Z">
              <w:r w:rsidR="00957C7F" w:rsidRPr="00F475EF">
                <w:rPr>
                  <w:rFonts w:ascii="微软雅黑" w:eastAsia="微软雅黑" w:hAnsi="微软雅黑" w:cs="宋体"/>
                  <w:color w:val="191B1F"/>
                  <w:kern w:val="0"/>
                  <w:szCs w:val="21"/>
                  <w14:ligatures w14:val="none"/>
                  <w:rPrChange w:id="4876" w:author="User" w:date="2024-06-18T14:57:00Z">
                    <w:rPr>
                      <w:rFonts w:ascii="微软雅黑" w:eastAsia="微软雅黑" w:hAnsi="微软雅黑" w:cs="宋体"/>
                      <w:color w:val="191B1F"/>
                      <w:kern w:val="0"/>
                      <w:szCs w:val="21"/>
                      <w:highlight w:val="cyan"/>
                      <w14:ligatures w14:val="none"/>
                    </w:rPr>
                  </w:rPrChange>
                </w:rPr>
                <w:t>25</w:t>
              </w:r>
            </w:ins>
            <w:r w:rsidRPr="00F475EF">
              <w:rPr>
                <w:rFonts w:ascii="微软雅黑" w:eastAsia="微软雅黑" w:hAnsi="微软雅黑" w:cs="宋体" w:hint="eastAsia"/>
                <w:color w:val="191B1F"/>
                <w:kern w:val="0"/>
                <w:szCs w:val="21"/>
                <w14:ligatures w14:val="none"/>
                <w:rPrChange w:id="4877" w:author="User" w:date="2024-06-18T14:57:00Z">
                  <w:rPr>
                    <w:rFonts w:ascii="微软雅黑" w:eastAsia="微软雅黑" w:hAnsi="微软雅黑" w:cs="宋体" w:hint="eastAsia"/>
                    <w:color w:val="191B1F"/>
                    <w:kern w:val="0"/>
                    <w:szCs w:val="21"/>
                    <w:highlight w:val="cyan"/>
                    <w14:ligatures w14:val="none"/>
                  </w:rPr>
                </w:rPrChange>
              </w:rPr>
              <w:t>）</w:t>
            </w:r>
          </w:p>
        </w:tc>
        <w:tc>
          <w:tcPr>
            <w:tcW w:w="1851" w:type="dxa"/>
          </w:tcPr>
          <w:p w14:paraId="3CC77CCA" w14:textId="2A6B92E4" w:rsidR="00FB4225" w:rsidRPr="00F475EF" w:rsidRDefault="00D74DD1"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78" w:author="User" w:date="2024-06-18T14:57:00Z">
                  <w:rPr>
                    <w:rFonts w:ascii="微软雅黑" w:eastAsia="微软雅黑" w:hAnsi="微软雅黑" w:cs="宋体"/>
                    <w:color w:val="191B1F"/>
                    <w:kern w:val="0"/>
                    <w:szCs w:val="21"/>
                    <w:highlight w:val="cyan"/>
                    <w14:ligatures w14:val="none"/>
                  </w:rPr>
                </w:rPrChange>
              </w:rPr>
            </w:pPr>
            <w:ins w:id="4879" w:author="User" w:date="2024-05-16T09:10:00Z">
              <w:r w:rsidRPr="00F475EF">
                <w:rPr>
                  <w:rFonts w:ascii="微软雅黑" w:eastAsia="微软雅黑" w:hAnsi="微软雅黑" w:cs="宋体" w:hint="eastAsia"/>
                  <w:color w:val="191B1F"/>
                  <w:kern w:val="0"/>
                  <w:szCs w:val="21"/>
                  <w14:ligatures w14:val="none"/>
                </w:rPr>
                <w:t>输入</w:t>
              </w:r>
            </w:ins>
            <w:del w:id="4880" w:author="User" w:date="2024-05-16T09:10:00Z">
              <w:r w:rsidR="00FB4225" w:rsidRPr="00F475EF" w:rsidDel="00D74DD1">
                <w:rPr>
                  <w:rFonts w:ascii="微软雅黑" w:eastAsia="微软雅黑" w:hAnsi="微软雅黑" w:cs="宋体" w:hint="eastAsia"/>
                  <w:color w:val="191B1F"/>
                  <w:kern w:val="0"/>
                  <w:szCs w:val="21"/>
                  <w14:ligatures w14:val="none"/>
                  <w:rPrChange w:id="4881" w:author="User" w:date="2024-06-18T14:57:00Z">
                    <w:rPr>
                      <w:rFonts w:ascii="微软雅黑" w:eastAsia="微软雅黑" w:hAnsi="微软雅黑" w:cs="宋体" w:hint="eastAsia"/>
                      <w:color w:val="191B1F"/>
                      <w:kern w:val="0"/>
                      <w:szCs w:val="21"/>
                      <w:highlight w:val="cyan"/>
                      <w14:ligatures w14:val="none"/>
                    </w:rPr>
                  </w:rPrChange>
                </w:rPr>
                <w:delText>主键</w:delText>
              </w:r>
            </w:del>
          </w:p>
        </w:tc>
        <w:tc>
          <w:tcPr>
            <w:tcW w:w="3141" w:type="dxa"/>
          </w:tcPr>
          <w:p w14:paraId="4C0B1FFB" w14:textId="6DF96517" w:rsidR="00FB4225" w:rsidRPr="00F475EF" w:rsidRDefault="00FB4225"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82"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883" w:author="User" w:date="2024-06-18T14:57:00Z">
                  <w:rPr>
                    <w:rFonts w:ascii="微软雅黑" w:eastAsia="微软雅黑" w:hAnsi="微软雅黑" w:cs="宋体" w:hint="eastAsia"/>
                    <w:color w:val="191B1F"/>
                    <w:kern w:val="0"/>
                    <w:szCs w:val="21"/>
                    <w:highlight w:val="cyan"/>
                    <w14:ligatures w14:val="none"/>
                  </w:rPr>
                </w:rPrChange>
              </w:rPr>
              <w:t>施工单位</w:t>
            </w:r>
          </w:p>
        </w:tc>
      </w:tr>
      <w:tr w:rsidR="00FB4225" w14:paraId="748DCD13" w14:textId="77777777" w:rsidTr="00831C8E">
        <w:tc>
          <w:tcPr>
            <w:tcW w:w="1923" w:type="dxa"/>
          </w:tcPr>
          <w:p w14:paraId="6E7CF9A4" w14:textId="5AF9C57E" w:rsidR="00FB4225" w:rsidRPr="00F475EF" w:rsidRDefault="00FB4225"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84" w:author="User" w:date="2024-06-18T14:57:00Z">
                  <w:rPr>
                    <w:rFonts w:ascii="微软雅黑" w:eastAsia="微软雅黑" w:hAnsi="微软雅黑" w:cs="宋体"/>
                    <w:color w:val="191B1F"/>
                    <w:kern w:val="0"/>
                    <w:szCs w:val="21"/>
                    <w:highlight w:val="cyan"/>
                    <w14:ligatures w14:val="none"/>
                  </w:rPr>
                </w:rPrChange>
              </w:rPr>
            </w:pPr>
            <w:commentRangeStart w:id="4885"/>
            <w:proofErr w:type="spellStart"/>
            <w:r w:rsidRPr="00F475EF">
              <w:rPr>
                <w:rFonts w:ascii="微软雅黑" w:eastAsia="微软雅黑" w:hAnsi="微软雅黑" w:cs="宋体"/>
                <w:color w:val="191B1F"/>
                <w:kern w:val="0"/>
                <w:szCs w:val="21"/>
                <w14:ligatures w14:val="none"/>
                <w:rPrChange w:id="4886" w:author="User" w:date="2024-06-18T14:57:00Z">
                  <w:rPr>
                    <w:rFonts w:ascii="微软雅黑" w:eastAsia="微软雅黑" w:hAnsi="微软雅黑" w:cs="宋体"/>
                    <w:color w:val="191B1F"/>
                    <w:kern w:val="0"/>
                    <w:szCs w:val="21"/>
                    <w:highlight w:val="cyan"/>
                    <w14:ligatures w14:val="none"/>
                  </w:rPr>
                </w:rPrChange>
              </w:rPr>
              <w:t>Wtdw</w:t>
            </w:r>
            <w:proofErr w:type="spellEnd"/>
          </w:p>
        </w:tc>
        <w:tc>
          <w:tcPr>
            <w:tcW w:w="1858" w:type="dxa"/>
          </w:tcPr>
          <w:p w14:paraId="4B81FD9E" w14:textId="49C41EEB" w:rsidR="00FB4225" w:rsidRPr="00F475EF" w:rsidRDefault="00FB4225"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87"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888" w:author="User" w:date="2024-06-18T14:57:00Z">
                  <w:rPr>
                    <w:rFonts w:ascii="微软雅黑" w:eastAsia="微软雅黑" w:hAnsi="微软雅黑" w:cs="宋体"/>
                    <w:color w:val="191B1F"/>
                    <w:kern w:val="0"/>
                    <w:szCs w:val="21"/>
                    <w:highlight w:val="cyan"/>
                    <w14:ligatures w14:val="none"/>
                  </w:rPr>
                </w:rPrChange>
              </w:rPr>
              <w:t>Varchar（</w:t>
            </w:r>
            <w:del w:id="4889" w:author="User" w:date="2024-05-21T15:11:00Z">
              <w:r w:rsidRPr="00F475EF" w:rsidDel="00957C7F">
                <w:rPr>
                  <w:rFonts w:ascii="微软雅黑" w:eastAsia="微软雅黑" w:hAnsi="微软雅黑" w:cs="宋体"/>
                  <w:color w:val="191B1F"/>
                  <w:kern w:val="0"/>
                  <w:szCs w:val="21"/>
                  <w14:ligatures w14:val="none"/>
                  <w:rPrChange w:id="4890" w:author="User" w:date="2024-06-18T14:57:00Z">
                    <w:rPr>
                      <w:rFonts w:ascii="微软雅黑" w:eastAsia="微软雅黑" w:hAnsi="微软雅黑" w:cs="宋体"/>
                      <w:color w:val="191B1F"/>
                      <w:kern w:val="0"/>
                      <w:szCs w:val="21"/>
                      <w:highlight w:val="cyan"/>
                      <w14:ligatures w14:val="none"/>
                    </w:rPr>
                  </w:rPrChange>
                </w:rPr>
                <w:delText>255</w:delText>
              </w:r>
            </w:del>
            <w:ins w:id="4891" w:author="User" w:date="2024-05-21T15:11:00Z">
              <w:r w:rsidR="00957C7F" w:rsidRPr="00F475EF">
                <w:rPr>
                  <w:rFonts w:ascii="微软雅黑" w:eastAsia="微软雅黑" w:hAnsi="微软雅黑" w:cs="宋体"/>
                  <w:color w:val="191B1F"/>
                  <w:kern w:val="0"/>
                  <w:szCs w:val="21"/>
                  <w14:ligatures w14:val="none"/>
                  <w:rPrChange w:id="4892" w:author="User" w:date="2024-06-18T14:57:00Z">
                    <w:rPr>
                      <w:rFonts w:ascii="微软雅黑" w:eastAsia="微软雅黑" w:hAnsi="微软雅黑" w:cs="宋体"/>
                      <w:color w:val="191B1F"/>
                      <w:kern w:val="0"/>
                      <w:szCs w:val="21"/>
                      <w:highlight w:val="cyan"/>
                      <w14:ligatures w14:val="none"/>
                    </w:rPr>
                  </w:rPrChange>
                </w:rPr>
                <w:t>25</w:t>
              </w:r>
            </w:ins>
            <w:r w:rsidRPr="00F475EF">
              <w:rPr>
                <w:rFonts w:ascii="微软雅黑" w:eastAsia="微软雅黑" w:hAnsi="微软雅黑" w:cs="宋体" w:hint="eastAsia"/>
                <w:color w:val="191B1F"/>
                <w:kern w:val="0"/>
                <w:szCs w:val="21"/>
                <w14:ligatures w14:val="none"/>
                <w:rPrChange w:id="4893" w:author="User" w:date="2024-06-18T14:57:00Z">
                  <w:rPr>
                    <w:rFonts w:ascii="微软雅黑" w:eastAsia="微软雅黑" w:hAnsi="微软雅黑" w:cs="宋体" w:hint="eastAsia"/>
                    <w:color w:val="191B1F"/>
                    <w:kern w:val="0"/>
                    <w:szCs w:val="21"/>
                    <w:highlight w:val="cyan"/>
                    <w14:ligatures w14:val="none"/>
                  </w:rPr>
                </w:rPrChange>
              </w:rPr>
              <w:t>）</w:t>
            </w:r>
          </w:p>
        </w:tc>
        <w:tc>
          <w:tcPr>
            <w:tcW w:w="1851" w:type="dxa"/>
          </w:tcPr>
          <w:p w14:paraId="54EB65BF" w14:textId="2B09B5C6" w:rsidR="00FB4225" w:rsidRPr="00F475EF" w:rsidRDefault="00D74DD1"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94" w:author="User" w:date="2024-06-18T14:57:00Z">
                  <w:rPr>
                    <w:rFonts w:ascii="微软雅黑" w:eastAsia="微软雅黑" w:hAnsi="微软雅黑" w:cs="宋体"/>
                    <w:color w:val="191B1F"/>
                    <w:kern w:val="0"/>
                    <w:szCs w:val="21"/>
                    <w:highlight w:val="cyan"/>
                    <w14:ligatures w14:val="none"/>
                  </w:rPr>
                </w:rPrChange>
              </w:rPr>
            </w:pPr>
            <w:ins w:id="4895" w:author="User" w:date="2024-05-16T09:10:00Z">
              <w:r w:rsidRPr="00F475EF">
                <w:rPr>
                  <w:rFonts w:ascii="微软雅黑" w:eastAsia="微软雅黑" w:hAnsi="微软雅黑" w:cs="宋体" w:hint="eastAsia"/>
                  <w:color w:val="191B1F"/>
                  <w:kern w:val="0"/>
                  <w:szCs w:val="21"/>
                  <w14:ligatures w14:val="none"/>
                </w:rPr>
                <w:t>输入</w:t>
              </w:r>
            </w:ins>
            <w:del w:id="4896" w:author="User" w:date="2024-05-16T09:10:00Z">
              <w:r w:rsidR="00FB4225" w:rsidRPr="00F475EF" w:rsidDel="00D74DD1">
                <w:rPr>
                  <w:rFonts w:ascii="微软雅黑" w:eastAsia="微软雅黑" w:hAnsi="微软雅黑" w:cs="宋体" w:hint="eastAsia"/>
                  <w:color w:val="191B1F"/>
                  <w:kern w:val="0"/>
                  <w:szCs w:val="21"/>
                  <w14:ligatures w14:val="none"/>
                  <w:rPrChange w:id="4897" w:author="User" w:date="2024-06-18T14:57:00Z">
                    <w:rPr>
                      <w:rFonts w:ascii="微软雅黑" w:eastAsia="微软雅黑" w:hAnsi="微软雅黑" w:cs="宋体" w:hint="eastAsia"/>
                      <w:color w:val="191B1F"/>
                      <w:kern w:val="0"/>
                      <w:szCs w:val="21"/>
                      <w:highlight w:val="cyan"/>
                      <w14:ligatures w14:val="none"/>
                    </w:rPr>
                  </w:rPrChange>
                </w:rPr>
                <w:delText>主键</w:delText>
              </w:r>
            </w:del>
          </w:p>
        </w:tc>
        <w:tc>
          <w:tcPr>
            <w:tcW w:w="3141" w:type="dxa"/>
          </w:tcPr>
          <w:p w14:paraId="65AB37F0" w14:textId="3035E711" w:rsidR="00FB4225" w:rsidRPr="00F475EF" w:rsidRDefault="00FB4225" w:rsidP="00FB4225">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898"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899" w:author="User" w:date="2024-06-18T14:57:00Z">
                  <w:rPr>
                    <w:rFonts w:ascii="微软雅黑" w:eastAsia="微软雅黑" w:hAnsi="微软雅黑" w:cs="宋体" w:hint="eastAsia"/>
                    <w:color w:val="191B1F"/>
                    <w:kern w:val="0"/>
                    <w:szCs w:val="21"/>
                    <w:highlight w:val="cyan"/>
                    <w14:ligatures w14:val="none"/>
                  </w:rPr>
                </w:rPrChange>
              </w:rPr>
              <w:t>委托单位</w:t>
            </w:r>
            <w:commentRangeEnd w:id="4885"/>
            <w:r w:rsidRPr="00F475EF">
              <w:rPr>
                <w:rStyle w:val="ac"/>
                <w:rPrChange w:id="4900" w:author="User" w:date="2024-06-18T14:57:00Z">
                  <w:rPr>
                    <w:rStyle w:val="ac"/>
                    <w:highlight w:val="cyan"/>
                  </w:rPr>
                </w:rPrChange>
              </w:rPr>
              <w:commentReference w:id="4885"/>
            </w:r>
          </w:p>
        </w:tc>
      </w:tr>
      <w:tr w:rsidR="00F61027" w14:paraId="72C0EDD8" w14:textId="77777777" w:rsidTr="00831C8E">
        <w:tc>
          <w:tcPr>
            <w:tcW w:w="1923" w:type="dxa"/>
          </w:tcPr>
          <w:p w14:paraId="201B07E3" w14:textId="0C03AD86"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01" w:author="User" w:date="2024-06-18T14:57:00Z">
                  <w:rPr>
                    <w:rFonts w:ascii="微软雅黑" w:eastAsia="微软雅黑" w:hAnsi="微软雅黑" w:cs="宋体"/>
                    <w:color w:val="191B1F"/>
                    <w:kern w:val="0"/>
                    <w:szCs w:val="21"/>
                    <w:highlight w:val="cyan"/>
                    <w14:ligatures w14:val="none"/>
                  </w:rPr>
                </w:rPrChange>
              </w:rPr>
            </w:pPr>
            <w:proofErr w:type="spellStart"/>
            <w:r w:rsidRPr="00F475EF">
              <w:rPr>
                <w:rFonts w:ascii="微软雅黑" w:eastAsia="微软雅黑" w:hAnsi="微软雅黑" w:cs="宋体"/>
                <w:color w:val="191B1F"/>
                <w:kern w:val="0"/>
                <w:szCs w:val="21"/>
                <w14:ligatures w14:val="none"/>
                <w:rPrChange w:id="4902" w:author="User" w:date="2024-06-18T14:57:00Z">
                  <w:rPr>
                    <w:rFonts w:ascii="微软雅黑" w:eastAsia="微软雅黑" w:hAnsi="微软雅黑" w:cs="宋体"/>
                    <w:color w:val="191B1F"/>
                    <w:kern w:val="0"/>
                    <w:szCs w:val="21"/>
                    <w:highlight w:val="cyan"/>
                    <w14:ligatures w14:val="none"/>
                  </w:rPr>
                </w:rPrChange>
              </w:rPr>
              <w:t>Lxdh</w:t>
            </w:r>
            <w:proofErr w:type="spellEnd"/>
          </w:p>
        </w:tc>
        <w:tc>
          <w:tcPr>
            <w:tcW w:w="1858" w:type="dxa"/>
          </w:tcPr>
          <w:p w14:paraId="480A414B" w14:textId="2C718399"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03"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904" w:author="User" w:date="2024-06-18T14:57:00Z">
                  <w:rPr>
                    <w:rFonts w:ascii="微软雅黑" w:eastAsia="微软雅黑" w:hAnsi="微软雅黑" w:cs="宋体"/>
                    <w:color w:val="191B1F"/>
                    <w:kern w:val="0"/>
                    <w:szCs w:val="21"/>
                    <w:highlight w:val="cyan"/>
                    <w14:ligatures w14:val="none"/>
                  </w:rPr>
                </w:rPrChange>
              </w:rPr>
              <w:t>Varchar（25）</w:t>
            </w:r>
          </w:p>
        </w:tc>
        <w:tc>
          <w:tcPr>
            <w:tcW w:w="1851" w:type="dxa"/>
          </w:tcPr>
          <w:p w14:paraId="4C77AC11" w14:textId="19D2498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05"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06" w:author="User" w:date="2024-06-18T14:57:00Z">
                  <w:rPr>
                    <w:rFonts w:ascii="微软雅黑" w:eastAsia="微软雅黑" w:hAnsi="微软雅黑" w:cs="宋体" w:hint="eastAsia"/>
                    <w:color w:val="191B1F"/>
                    <w:kern w:val="0"/>
                    <w:szCs w:val="21"/>
                    <w:highlight w:val="cyan"/>
                    <w14:ligatures w14:val="none"/>
                  </w:rPr>
                </w:rPrChange>
              </w:rPr>
              <w:t>输入</w:t>
            </w:r>
          </w:p>
        </w:tc>
        <w:tc>
          <w:tcPr>
            <w:tcW w:w="3141" w:type="dxa"/>
          </w:tcPr>
          <w:p w14:paraId="2610EF81" w14:textId="2F9FA98E"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07"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08" w:author="User" w:date="2024-06-18T14:57:00Z">
                  <w:rPr>
                    <w:rFonts w:ascii="微软雅黑" w:eastAsia="微软雅黑" w:hAnsi="微软雅黑" w:cs="宋体" w:hint="eastAsia"/>
                    <w:color w:val="191B1F"/>
                    <w:kern w:val="0"/>
                    <w:szCs w:val="21"/>
                    <w:highlight w:val="cyan"/>
                    <w14:ligatures w14:val="none"/>
                  </w:rPr>
                </w:rPrChange>
              </w:rPr>
              <w:t>联系电话</w:t>
            </w:r>
          </w:p>
        </w:tc>
      </w:tr>
      <w:tr w:rsidR="00F61027" w14:paraId="335A3088" w14:textId="77777777" w:rsidTr="00831C8E">
        <w:tc>
          <w:tcPr>
            <w:tcW w:w="1923" w:type="dxa"/>
          </w:tcPr>
          <w:p w14:paraId="6E716A55" w14:textId="377E2308"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09" w:author="User" w:date="2024-06-18T14:57:00Z">
                  <w:rPr>
                    <w:rFonts w:ascii="微软雅黑" w:eastAsia="微软雅黑" w:hAnsi="微软雅黑" w:cs="宋体"/>
                    <w:color w:val="191B1F"/>
                    <w:kern w:val="0"/>
                    <w:szCs w:val="21"/>
                    <w:highlight w:val="cyan"/>
                    <w14:ligatures w14:val="none"/>
                  </w:rPr>
                </w:rPrChange>
              </w:rPr>
            </w:pPr>
            <w:commentRangeStart w:id="4910"/>
            <w:proofErr w:type="spellStart"/>
            <w:r w:rsidRPr="00F475EF">
              <w:rPr>
                <w:rFonts w:ascii="微软雅黑" w:eastAsia="微软雅黑" w:hAnsi="微软雅黑" w:cs="宋体"/>
                <w:color w:val="191B1F"/>
                <w:kern w:val="0"/>
                <w:szCs w:val="21"/>
                <w14:ligatures w14:val="none"/>
                <w:rPrChange w:id="4911" w:author="User" w:date="2024-06-18T14:57:00Z">
                  <w:rPr>
                    <w:rFonts w:ascii="微软雅黑" w:eastAsia="微软雅黑" w:hAnsi="微软雅黑" w:cs="宋体"/>
                    <w:color w:val="191B1F"/>
                    <w:kern w:val="0"/>
                    <w:szCs w:val="21"/>
                    <w:highlight w:val="cyan"/>
                    <w14:ligatures w14:val="none"/>
                  </w:rPr>
                </w:rPrChange>
              </w:rPr>
              <w:lastRenderedPageBreak/>
              <w:t>Lxdz</w:t>
            </w:r>
            <w:proofErr w:type="spellEnd"/>
          </w:p>
        </w:tc>
        <w:tc>
          <w:tcPr>
            <w:tcW w:w="1858" w:type="dxa"/>
          </w:tcPr>
          <w:p w14:paraId="10092A41" w14:textId="189495B4"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12"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913" w:author="User" w:date="2024-06-18T14:57:00Z">
                  <w:rPr>
                    <w:rFonts w:ascii="微软雅黑" w:eastAsia="微软雅黑" w:hAnsi="微软雅黑" w:cs="宋体"/>
                    <w:color w:val="191B1F"/>
                    <w:kern w:val="0"/>
                    <w:szCs w:val="21"/>
                    <w:highlight w:val="cyan"/>
                    <w14:ligatures w14:val="none"/>
                  </w:rPr>
                </w:rPrChange>
              </w:rPr>
              <w:t>Varchar（25）</w:t>
            </w:r>
          </w:p>
        </w:tc>
        <w:tc>
          <w:tcPr>
            <w:tcW w:w="1851" w:type="dxa"/>
          </w:tcPr>
          <w:p w14:paraId="4AA6BE54" w14:textId="173FCADF"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14"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15" w:author="User" w:date="2024-06-18T14:57:00Z">
                  <w:rPr>
                    <w:rFonts w:ascii="微软雅黑" w:eastAsia="微软雅黑" w:hAnsi="微软雅黑" w:cs="宋体" w:hint="eastAsia"/>
                    <w:color w:val="191B1F"/>
                    <w:kern w:val="0"/>
                    <w:szCs w:val="21"/>
                    <w:highlight w:val="cyan"/>
                    <w14:ligatures w14:val="none"/>
                  </w:rPr>
                </w:rPrChange>
              </w:rPr>
              <w:t>输入</w:t>
            </w:r>
          </w:p>
        </w:tc>
        <w:tc>
          <w:tcPr>
            <w:tcW w:w="3141" w:type="dxa"/>
          </w:tcPr>
          <w:p w14:paraId="79E077A0" w14:textId="1B386A2F"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16"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17" w:author="User" w:date="2024-06-18T14:57:00Z">
                  <w:rPr>
                    <w:rFonts w:ascii="微软雅黑" w:eastAsia="微软雅黑" w:hAnsi="微软雅黑" w:cs="宋体" w:hint="eastAsia"/>
                    <w:color w:val="191B1F"/>
                    <w:kern w:val="0"/>
                    <w:szCs w:val="21"/>
                    <w:highlight w:val="cyan"/>
                    <w14:ligatures w14:val="none"/>
                  </w:rPr>
                </w:rPrChange>
              </w:rPr>
              <w:t>联系地址</w:t>
            </w:r>
            <w:commentRangeEnd w:id="4910"/>
            <w:r w:rsidR="00FB4225" w:rsidRPr="00F475EF">
              <w:rPr>
                <w:rStyle w:val="ac"/>
                <w:rPrChange w:id="4918" w:author="User" w:date="2024-06-18T14:57:00Z">
                  <w:rPr>
                    <w:rStyle w:val="ac"/>
                    <w:highlight w:val="cyan"/>
                  </w:rPr>
                </w:rPrChange>
              </w:rPr>
              <w:commentReference w:id="4910"/>
            </w:r>
          </w:p>
        </w:tc>
      </w:tr>
      <w:tr w:rsidR="00F61027" w14:paraId="27312121" w14:textId="77777777" w:rsidTr="00831C8E">
        <w:tc>
          <w:tcPr>
            <w:tcW w:w="1923" w:type="dxa"/>
          </w:tcPr>
          <w:p w14:paraId="2604B18B" w14:textId="1A6BB8E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W</w:t>
            </w:r>
            <w:r w:rsidRPr="00F475EF">
              <w:rPr>
                <w:rFonts w:ascii="微软雅黑" w:eastAsia="微软雅黑" w:hAnsi="微软雅黑" w:cs="宋体" w:hint="eastAsia"/>
                <w:color w:val="191B1F"/>
                <w:kern w:val="0"/>
                <w:szCs w:val="21"/>
                <w14:ligatures w14:val="none"/>
              </w:rPr>
              <w:t>trq</w:t>
            </w:r>
            <w:proofErr w:type="spellEnd"/>
          </w:p>
        </w:tc>
        <w:tc>
          <w:tcPr>
            <w:tcW w:w="1858" w:type="dxa"/>
          </w:tcPr>
          <w:p w14:paraId="1D1BD6B3" w14:textId="7CF06640"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50084327" w14:textId="2D8FA5AE"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68051CDC" w14:textId="7A8818F8"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委托日期</w:t>
            </w:r>
          </w:p>
        </w:tc>
      </w:tr>
      <w:tr w:rsidR="00F61027" w14:paraId="1A277260" w14:textId="77777777" w:rsidTr="00831C8E">
        <w:tc>
          <w:tcPr>
            <w:tcW w:w="1923" w:type="dxa"/>
          </w:tcPr>
          <w:p w14:paraId="22D0B679" w14:textId="400DFB8F"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Q</w:t>
            </w:r>
            <w:r w:rsidRPr="00F475EF">
              <w:rPr>
                <w:rFonts w:ascii="微软雅黑" w:eastAsia="微软雅黑" w:hAnsi="微软雅黑" w:cs="宋体" w:hint="eastAsia"/>
                <w:color w:val="191B1F"/>
                <w:kern w:val="0"/>
                <w:szCs w:val="21"/>
                <w14:ligatures w14:val="none"/>
              </w:rPr>
              <w:t>yr</w:t>
            </w:r>
            <w:proofErr w:type="spellEnd"/>
          </w:p>
        </w:tc>
        <w:tc>
          <w:tcPr>
            <w:tcW w:w="1858" w:type="dxa"/>
          </w:tcPr>
          <w:p w14:paraId="3BF4FE5F" w14:textId="1D61CD3E"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40CF681D" w14:textId="702B9DCC"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6FDA060F" w14:textId="0556ECFA"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取样人</w:t>
            </w:r>
          </w:p>
        </w:tc>
      </w:tr>
      <w:tr w:rsidR="00F61027" w14:paraId="31DE163D" w14:textId="77777777" w:rsidTr="00831C8E">
        <w:tc>
          <w:tcPr>
            <w:tcW w:w="1923" w:type="dxa"/>
          </w:tcPr>
          <w:p w14:paraId="765B8957" w14:textId="1367A5CA"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hint="eastAsia"/>
                <w:color w:val="191B1F"/>
                <w:kern w:val="0"/>
                <w:szCs w:val="21"/>
                <w14:ligatures w14:val="none"/>
              </w:rPr>
              <w:t>jzr</w:t>
            </w:r>
            <w:proofErr w:type="spellEnd"/>
          </w:p>
        </w:tc>
        <w:tc>
          <w:tcPr>
            <w:tcW w:w="1858" w:type="dxa"/>
          </w:tcPr>
          <w:p w14:paraId="30B0BED9" w14:textId="3E63D62D"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07966892" w14:textId="335D158B"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3036656F" w14:textId="2991D7B1"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见证人</w:t>
            </w:r>
          </w:p>
        </w:tc>
      </w:tr>
      <w:tr w:rsidR="00F61027" w14:paraId="5CCC738D" w14:textId="77777777" w:rsidTr="00831C8E">
        <w:tc>
          <w:tcPr>
            <w:tcW w:w="1923" w:type="dxa"/>
          </w:tcPr>
          <w:p w14:paraId="77282086" w14:textId="6E02906E"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S</w:t>
            </w:r>
            <w:r w:rsidRPr="00F475EF">
              <w:rPr>
                <w:rFonts w:ascii="微软雅黑" w:eastAsia="微软雅黑" w:hAnsi="微软雅黑" w:cs="宋体" w:hint="eastAsia"/>
                <w:color w:val="191B1F"/>
                <w:kern w:val="0"/>
                <w:szCs w:val="21"/>
                <w14:ligatures w14:val="none"/>
              </w:rPr>
              <w:t>yr</w:t>
            </w:r>
          </w:p>
        </w:tc>
        <w:tc>
          <w:tcPr>
            <w:tcW w:w="1858" w:type="dxa"/>
          </w:tcPr>
          <w:p w14:paraId="5974A2F9" w14:textId="722F557E"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6A9D12AE" w14:textId="1CEFA48F"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26E29074" w14:textId="2AF99587"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送样人</w:t>
            </w:r>
          </w:p>
        </w:tc>
      </w:tr>
      <w:tr w:rsidR="00F61027" w14:paraId="2A4412FE" w14:textId="77777777" w:rsidTr="00831C8E">
        <w:tc>
          <w:tcPr>
            <w:tcW w:w="1923" w:type="dxa"/>
          </w:tcPr>
          <w:p w14:paraId="2AE6ACE1" w14:textId="35142E8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Y</w:t>
            </w:r>
            <w:r w:rsidRPr="00F475EF">
              <w:rPr>
                <w:rFonts w:ascii="微软雅黑" w:eastAsia="微软雅黑" w:hAnsi="微软雅黑" w:cs="宋体" w:hint="eastAsia"/>
                <w:color w:val="191B1F"/>
                <w:kern w:val="0"/>
                <w:szCs w:val="21"/>
                <w14:ligatures w14:val="none"/>
              </w:rPr>
              <w:t>pmc</w:t>
            </w:r>
            <w:proofErr w:type="spellEnd"/>
          </w:p>
        </w:tc>
        <w:tc>
          <w:tcPr>
            <w:tcW w:w="1858" w:type="dxa"/>
          </w:tcPr>
          <w:p w14:paraId="6E82F167" w14:textId="6707B6DB"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3073E911" w14:textId="2DFED34A"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69C0F356" w14:textId="3D0C343B"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样品名称</w:t>
            </w:r>
          </w:p>
        </w:tc>
      </w:tr>
      <w:tr w:rsidR="00F61027" w14:paraId="7D43BD88" w14:textId="77777777" w:rsidTr="00831C8E">
        <w:tc>
          <w:tcPr>
            <w:tcW w:w="1923" w:type="dxa"/>
          </w:tcPr>
          <w:p w14:paraId="54172AD4" w14:textId="100BBBF2"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G</w:t>
            </w:r>
            <w:r w:rsidRPr="00F475EF">
              <w:rPr>
                <w:rFonts w:ascii="微软雅黑" w:eastAsia="微软雅黑" w:hAnsi="微软雅黑" w:cs="宋体" w:hint="eastAsia"/>
                <w:color w:val="191B1F"/>
                <w:kern w:val="0"/>
                <w:szCs w:val="21"/>
                <w14:ligatures w14:val="none"/>
              </w:rPr>
              <w:t>gxh</w:t>
            </w:r>
          </w:p>
        </w:tc>
        <w:tc>
          <w:tcPr>
            <w:tcW w:w="1858" w:type="dxa"/>
          </w:tcPr>
          <w:p w14:paraId="17D2DD09" w14:textId="4391FAE3"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0F7669D4" w14:textId="5252AA4F"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4CC6AF66" w14:textId="671211C8"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规格型号</w:t>
            </w:r>
          </w:p>
        </w:tc>
      </w:tr>
      <w:tr w:rsidR="00F61027" w14:paraId="0F5E55BB" w14:textId="77777777" w:rsidTr="00831C8E">
        <w:tc>
          <w:tcPr>
            <w:tcW w:w="1923" w:type="dxa"/>
          </w:tcPr>
          <w:p w14:paraId="2E042E78" w14:textId="6B78DB78"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sidRPr="00F475EF">
              <w:rPr>
                <w:rFonts w:ascii="微软雅黑" w:eastAsia="微软雅黑" w:hAnsi="微软雅黑" w:cs="宋体"/>
                <w:color w:val="191B1F"/>
                <w:kern w:val="0"/>
                <w:szCs w:val="21"/>
                <w14:ligatures w14:val="none"/>
              </w:rPr>
              <w:t>Y</w:t>
            </w:r>
            <w:r w:rsidRPr="00F475EF">
              <w:rPr>
                <w:rFonts w:ascii="微软雅黑" w:eastAsia="微软雅黑" w:hAnsi="微软雅黑" w:cs="宋体" w:hint="eastAsia"/>
                <w:color w:val="191B1F"/>
                <w:kern w:val="0"/>
                <w:szCs w:val="21"/>
                <w14:ligatures w14:val="none"/>
              </w:rPr>
              <w:t>pbh</w:t>
            </w:r>
            <w:proofErr w:type="spellEnd"/>
          </w:p>
        </w:tc>
        <w:tc>
          <w:tcPr>
            <w:tcW w:w="1858" w:type="dxa"/>
          </w:tcPr>
          <w:p w14:paraId="71776B5C" w14:textId="2F327361"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p>
        </w:tc>
        <w:tc>
          <w:tcPr>
            <w:tcW w:w="1851" w:type="dxa"/>
          </w:tcPr>
          <w:p w14:paraId="0D5EAA5A" w14:textId="3D8115D9"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3141" w:type="dxa"/>
          </w:tcPr>
          <w:p w14:paraId="03B9F0FA" w14:textId="49CCC35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样品编号</w:t>
            </w:r>
          </w:p>
        </w:tc>
      </w:tr>
      <w:tr w:rsidR="00F61027" w14:paraId="2FB4B2A8" w14:textId="77777777" w:rsidTr="00831C8E">
        <w:tc>
          <w:tcPr>
            <w:tcW w:w="1923" w:type="dxa"/>
          </w:tcPr>
          <w:p w14:paraId="4D4F6C12" w14:textId="143B8446"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ybw</w:t>
            </w:r>
            <w:proofErr w:type="spellEnd"/>
          </w:p>
        </w:tc>
        <w:tc>
          <w:tcPr>
            <w:tcW w:w="1858" w:type="dxa"/>
          </w:tcPr>
          <w:p w14:paraId="7AF1D03E" w14:textId="78AE8E6C"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29CED555" w14:textId="5B9ACC07"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7EDAECA0" w14:textId="59742906"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使用部位</w:t>
            </w:r>
          </w:p>
        </w:tc>
      </w:tr>
      <w:tr w:rsidR="00F61027" w14:paraId="61E0E3FD" w14:textId="77777777" w:rsidTr="00831C8E">
        <w:tc>
          <w:tcPr>
            <w:tcW w:w="1923" w:type="dxa"/>
          </w:tcPr>
          <w:p w14:paraId="30555118" w14:textId="67A156BE"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Y</w:t>
            </w:r>
            <w:r>
              <w:rPr>
                <w:rFonts w:ascii="微软雅黑" w:eastAsia="微软雅黑" w:hAnsi="微软雅黑" w:cs="宋体" w:hint="eastAsia"/>
                <w:color w:val="191B1F"/>
                <w:kern w:val="0"/>
                <w:szCs w:val="21"/>
                <w14:ligatures w14:val="none"/>
              </w:rPr>
              <w:t>pzt</w:t>
            </w:r>
            <w:proofErr w:type="spellEnd"/>
          </w:p>
        </w:tc>
        <w:tc>
          <w:tcPr>
            <w:tcW w:w="1858" w:type="dxa"/>
          </w:tcPr>
          <w:p w14:paraId="5414D4B1" w14:textId="375A0A93"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3E307560" w14:textId="14547130"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6413AD01" w14:textId="122D3E27"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样品状态</w:t>
            </w:r>
          </w:p>
        </w:tc>
      </w:tr>
      <w:tr w:rsidR="00F61027" w14:paraId="75BE4799" w14:textId="77777777" w:rsidTr="00831C8E">
        <w:tc>
          <w:tcPr>
            <w:tcW w:w="1923" w:type="dxa"/>
          </w:tcPr>
          <w:p w14:paraId="28E4DCAD" w14:textId="0EA5DC53"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ccj</w:t>
            </w:r>
            <w:proofErr w:type="spellEnd"/>
          </w:p>
        </w:tc>
        <w:tc>
          <w:tcPr>
            <w:tcW w:w="1858" w:type="dxa"/>
          </w:tcPr>
          <w:p w14:paraId="6EF29490" w14:textId="0ED5CC60"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6B3A4F99" w14:textId="3B0E4575"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370C8104" w14:textId="1EAD65AD"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生产厂家</w:t>
            </w:r>
          </w:p>
        </w:tc>
      </w:tr>
      <w:tr w:rsidR="00F61027" w14:paraId="4EFE2E09" w14:textId="77777777" w:rsidTr="00831C8E">
        <w:tc>
          <w:tcPr>
            <w:tcW w:w="1923" w:type="dxa"/>
          </w:tcPr>
          <w:p w14:paraId="77BFADB2" w14:textId="69A017D9"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D</w:t>
            </w:r>
            <w:r>
              <w:rPr>
                <w:rFonts w:ascii="微软雅黑" w:eastAsia="微软雅黑" w:hAnsi="微软雅黑" w:cs="宋体" w:hint="eastAsia"/>
                <w:color w:val="191B1F"/>
                <w:kern w:val="0"/>
                <w:szCs w:val="21"/>
                <w14:ligatures w14:val="none"/>
              </w:rPr>
              <w:t>bpl</w:t>
            </w:r>
            <w:proofErr w:type="spellEnd"/>
          </w:p>
        </w:tc>
        <w:tc>
          <w:tcPr>
            <w:tcW w:w="1858" w:type="dxa"/>
          </w:tcPr>
          <w:p w14:paraId="0F776C65" w14:textId="738C7A6B"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7386135D" w14:textId="6F41542D"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79A1CB38" w14:textId="2D6AB737"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代表批量</w:t>
            </w:r>
          </w:p>
        </w:tc>
      </w:tr>
      <w:tr w:rsidR="00F61027" w14:paraId="12753C1F" w14:textId="77777777" w:rsidTr="00831C8E">
        <w:tc>
          <w:tcPr>
            <w:tcW w:w="1923" w:type="dxa"/>
          </w:tcPr>
          <w:p w14:paraId="74731BE2" w14:textId="2FFF1518"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Q</w:t>
            </w:r>
            <w:r>
              <w:rPr>
                <w:rFonts w:ascii="微软雅黑" w:eastAsia="微软雅黑" w:hAnsi="微软雅黑" w:cs="宋体" w:hint="eastAsia"/>
                <w:color w:val="191B1F"/>
                <w:kern w:val="0"/>
                <w:szCs w:val="21"/>
                <w14:ligatures w14:val="none"/>
              </w:rPr>
              <w:t>ydd</w:t>
            </w:r>
            <w:proofErr w:type="spellEnd"/>
          </w:p>
        </w:tc>
        <w:tc>
          <w:tcPr>
            <w:tcW w:w="1858" w:type="dxa"/>
          </w:tcPr>
          <w:p w14:paraId="7F019972" w14:textId="2BA5692B"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7B689D6D" w14:textId="03C0611B"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776C57E7" w14:textId="0CF9616A"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取样地点</w:t>
            </w:r>
          </w:p>
        </w:tc>
      </w:tr>
      <w:tr w:rsidR="00F61027" w14:paraId="308F79A1" w14:textId="77777777" w:rsidTr="00831C8E">
        <w:tc>
          <w:tcPr>
            <w:tcW w:w="1923" w:type="dxa"/>
          </w:tcPr>
          <w:p w14:paraId="1281E655" w14:textId="17DE9D0E"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J</w:t>
            </w:r>
            <w:r>
              <w:rPr>
                <w:rFonts w:ascii="微软雅黑" w:eastAsia="微软雅黑" w:hAnsi="微软雅黑" w:cs="宋体" w:hint="eastAsia"/>
                <w:color w:val="191B1F"/>
                <w:kern w:val="0"/>
                <w:szCs w:val="21"/>
                <w14:ligatures w14:val="none"/>
              </w:rPr>
              <w:t>cyj</w:t>
            </w:r>
            <w:proofErr w:type="spellEnd"/>
          </w:p>
        </w:tc>
        <w:tc>
          <w:tcPr>
            <w:tcW w:w="1858" w:type="dxa"/>
          </w:tcPr>
          <w:p w14:paraId="1C6E155C" w14:textId="4AAE041B"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46363307" w14:textId="10E057DA"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28506DC2" w14:textId="61649D6D"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检测依据</w:t>
            </w:r>
          </w:p>
        </w:tc>
      </w:tr>
      <w:tr w:rsidR="00F61027" w14:paraId="01A4EB11" w14:textId="77777777" w:rsidTr="00831C8E">
        <w:tc>
          <w:tcPr>
            <w:tcW w:w="1923" w:type="dxa"/>
          </w:tcPr>
          <w:p w14:paraId="47DF1797" w14:textId="2095C163"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hint="eastAsia"/>
                <w:color w:val="191B1F"/>
                <w:kern w:val="0"/>
                <w:szCs w:val="21"/>
                <w14:ligatures w14:val="none"/>
              </w:rPr>
              <w:t>ppbz</w:t>
            </w:r>
            <w:proofErr w:type="spellEnd"/>
          </w:p>
        </w:tc>
        <w:tc>
          <w:tcPr>
            <w:tcW w:w="1858" w:type="dxa"/>
          </w:tcPr>
          <w:p w14:paraId="5498C50F" w14:textId="6F511E0B"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03CCBC0D" w14:textId="15FA884E"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6056EBE7" w14:textId="2F996FD5"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评判标准</w:t>
            </w:r>
          </w:p>
        </w:tc>
      </w:tr>
      <w:tr w:rsidR="00F61027" w14:paraId="4989BA30" w14:textId="77777777" w:rsidTr="00831C8E">
        <w:tc>
          <w:tcPr>
            <w:tcW w:w="1923" w:type="dxa"/>
          </w:tcPr>
          <w:p w14:paraId="040B6424" w14:textId="3518F054"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S</w:t>
            </w:r>
            <w:r>
              <w:rPr>
                <w:rFonts w:ascii="微软雅黑" w:eastAsia="微软雅黑" w:hAnsi="微软雅黑" w:cs="宋体" w:hint="eastAsia"/>
                <w:color w:val="191B1F"/>
                <w:kern w:val="0"/>
                <w:szCs w:val="21"/>
                <w14:ligatures w14:val="none"/>
              </w:rPr>
              <w:t>yhj</w:t>
            </w:r>
            <w:proofErr w:type="spellEnd"/>
          </w:p>
        </w:tc>
        <w:tc>
          <w:tcPr>
            <w:tcW w:w="1858" w:type="dxa"/>
          </w:tcPr>
          <w:p w14:paraId="440D7266" w14:textId="25E2642D"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52EA8B2B" w14:textId="7929EA9C"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0AE9E1D7" w14:textId="13085BCD"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试验环境</w:t>
            </w:r>
          </w:p>
        </w:tc>
      </w:tr>
      <w:tr w:rsidR="00F61027" w14:paraId="1BA62CF8" w14:textId="77777777" w:rsidTr="00831C8E">
        <w:tc>
          <w:tcPr>
            <w:tcW w:w="1923" w:type="dxa"/>
          </w:tcPr>
          <w:p w14:paraId="69BFDDF5" w14:textId="6AE982E7"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J</w:t>
            </w:r>
            <w:r>
              <w:rPr>
                <w:rFonts w:ascii="微软雅黑" w:eastAsia="微软雅黑" w:hAnsi="微软雅黑" w:cs="宋体" w:hint="eastAsia"/>
                <w:color w:val="191B1F"/>
                <w:kern w:val="0"/>
                <w:szCs w:val="21"/>
                <w14:ligatures w14:val="none"/>
              </w:rPr>
              <w:t>crq</w:t>
            </w:r>
            <w:proofErr w:type="spellEnd"/>
          </w:p>
        </w:tc>
        <w:tc>
          <w:tcPr>
            <w:tcW w:w="1858" w:type="dxa"/>
          </w:tcPr>
          <w:p w14:paraId="00B2F32C" w14:textId="73AF2D0E"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6C27996D" w14:textId="226070DE"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4635DE83" w14:textId="6DAE8CEA"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检测日期</w:t>
            </w:r>
          </w:p>
        </w:tc>
      </w:tr>
      <w:tr w:rsidR="00F61027" w14:paraId="648EB857" w14:textId="77777777" w:rsidTr="00831C8E">
        <w:tc>
          <w:tcPr>
            <w:tcW w:w="1923" w:type="dxa"/>
          </w:tcPr>
          <w:p w14:paraId="2AFDEF6F" w14:textId="3891F6EC"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B</w:t>
            </w:r>
            <w:r>
              <w:rPr>
                <w:rFonts w:ascii="微软雅黑" w:eastAsia="微软雅黑" w:hAnsi="微软雅黑" w:cs="宋体" w:hint="eastAsia"/>
                <w:color w:val="191B1F"/>
                <w:kern w:val="0"/>
                <w:szCs w:val="21"/>
                <w14:ligatures w14:val="none"/>
              </w:rPr>
              <w:t>cxx</w:t>
            </w:r>
            <w:proofErr w:type="spellEnd"/>
          </w:p>
        </w:tc>
        <w:tc>
          <w:tcPr>
            <w:tcW w:w="1858" w:type="dxa"/>
          </w:tcPr>
          <w:p w14:paraId="6AD743C6" w14:textId="1A020E8A"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5F4FE396" w14:textId="5BF48DF0"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16DAD79F" w14:textId="5BCECE12"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补充信息</w:t>
            </w:r>
          </w:p>
        </w:tc>
      </w:tr>
      <w:tr w:rsidR="00F61027" w14:paraId="05BF64B6" w14:textId="77777777" w:rsidTr="00831C8E">
        <w:tc>
          <w:tcPr>
            <w:tcW w:w="1923" w:type="dxa"/>
          </w:tcPr>
          <w:p w14:paraId="64DA0CE0" w14:textId="7836C2E1"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Z</w:t>
            </w:r>
            <w:r>
              <w:rPr>
                <w:rFonts w:ascii="微软雅黑" w:eastAsia="微软雅黑" w:hAnsi="微软雅黑" w:cs="宋体" w:hint="eastAsia"/>
                <w:color w:val="191B1F"/>
                <w:kern w:val="0"/>
                <w:szCs w:val="21"/>
                <w14:ligatures w14:val="none"/>
              </w:rPr>
              <w:t>yyq</w:t>
            </w:r>
            <w:proofErr w:type="spellEnd"/>
          </w:p>
        </w:tc>
        <w:tc>
          <w:tcPr>
            <w:tcW w:w="1858" w:type="dxa"/>
          </w:tcPr>
          <w:p w14:paraId="1C2CDDC5" w14:textId="0E117885"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004493BB" w14:textId="4F494B53"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61E41325" w14:textId="1838BD1D"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主要仪器</w:t>
            </w:r>
          </w:p>
        </w:tc>
      </w:tr>
      <w:tr w:rsidR="00F61027" w14:paraId="74C27A09" w14:textId="77777777" w:rsidTr="00831C8E">
        <w:tc>
          <w:tcPr>
            <w:tcW w:w="1923" w:type="dxa"/>
          </w:tcPr>
          <w:p w14:paraId="77452E01" w14:textId="55EB4705"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r>
              <w:rPr>
                <w:rFonts w:ascii="微软雅黑" w:eastAsia="微软雅黑" w:hAnsi="微软雅黑" w:cs="宋体"/>
                <w:color w:val="191B1F"/>
                <w:kern w:val="0"/>
                <w:szCs w:val="21"/>
                <w14:ligatures w14:val="none"/>
              </w:rPr>
              <w:t>J</w:t>
            </w:r>
            <w:r>
              <w:rPr>
                <w:rFonts w:ascii="微软雅黑" w:eastAsia="微软雅黑" w:hAnsi="微软雅黑" w:cs="宋体" w:hint="eastAsia"/>
                <w:color w:val="191B1F"/>
                <w:kern w:val="0"/>
                <w:szCs w:val="21"/>
                <w14:ligatures w14:val="none"/>
              </w:rPr>
              <w:t>cjl</w:t>
            </w:r>
            <w:proofErr w:type="spellEnd"/>
          </w:p>
        </w:tc>
        <w:tc>
          <w:tcPr>
            <w:tcW w:w="1858" w:type="dxa"/>
          </w:tcPr>
          <w:p w14:paraId="3402DBAB" w14:textId="345D4137"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color w:val="191B1F"/>
                <w:kern w:val="0"/>
                <w:szCs w:val="21"/>
                <w14:ligatures w14:val="none"/>
              </w:rPr>
              <w:t>V</w:t>
            </w:r>
            <w:r>
              <w:rPr>
                <w:rFonts w:ascii="微软雅黑" w:eastAsia="微软雅黑" w:hAnsi="微软雅黑" w:cs="宋体" w:hint="eastAsia"/>
                <w:color w:val="191B1F"/>
                <w:kern w:val="0"/>
                <w:szCs w:val="21"/>
                <w14:ligatures w14:val="none"/>
              </w:rPr>
              <w:t>archar（25）</w:t>
            </w:r>
          </w:p>
        </w:tc>
        <w:tc>
          <w:tcPr>
            <w:tcW w:w="1851" w:type="dxa"/>
          </w:tcPr>
          <w:p w14:paraId="6CB1F9F9" w14:textId="789BA010"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输入</w:t>
            </w:r>
          </w:p>
        </w:tc>
        <w:tc>
          <w:tcPr>
            <w:tcW w:w="3141" w:type="dxa"/>
          </w:tcPr>
          <w:p w14:paraId="02CFB0E9" w14:textId="66777F17" w:rsidR="00F61027"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检测结论</w:t>
            </w:r>
          </w:p>
        </w:tc>
      </w:tr>
      <w:tr w:rsidR="00F61027" w:rsidRPr="00F475EF" w14:paraId="021D889D" w14:textId="77777777" w:rsidTr="00831C8E">
        <w:tc>
          <w:tcPr>
            <w:tcW w:w="1923" w:type="dxa"/>
          </w:tcPr>
          <w:p w14:paraId="7AACBF3A" w14:textId="3A9ACFFD"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19" w:author="User" w:date="2024-06-18T14:57:00Z">
                  <w:rPr>
                    <w:rFonts w:ascii="微软雅黑" w:eastAsia="微软雅黑" w:hAnsi="微软雅黑" w:cs="宋体"/>
                    <w:color w:val="191B1F"/>
                    <w:kern w:val="0"/>
                    <w:szCs w:val="21"/>
                    <w:highlight w:val="cyan"/>
                    <w14:ligatures w14:val="none"/>
                  </w:rPr>
                </w:rPrChange>
              </w:rPr>
            </w:pPr>
            <w:proofErr w:type="spellStart"/>
            <w:r w:rsidRPr="00F475EF">
              <w:rPr>
                <w:rFonts w:ascii="微软雅黑" w:eastAsia="微软雅黑" w:hAnsi="微软雅黑" w:cs="宋体"/>
                <w:color w:val="191B1F"/>
                <w:kern w:val="0"/>
                <w:szCs w:val="21"/>
                <w14:ligatures w14:val="none"/>
                <w:rPrChange w:id="4920" w:author="User" w:date="2024-06-18T14:57:00Z">
                  <w:rPr>
                    <w:rFonts w:ascii="微软雅黑" w:eastAsia="微软雅黑" w:hAnsi="微软雅黑" w:cs="宋体"/>
                    <w:color w:val="191B1F"/>
                    <w:kern w:val="0"/>
                    <w:szCs w:val="21"/>
                    <w:highlight w:val="cyan"/>
                    <w14:ligatures w14:val="none"/>
                  </w:rPr>
                </w:rPrChange>
              </w:rPr>
              <w:t>Dwdz</w:t>
            </w:r>
            <w:proofErr w:type="spellEnd"/>
          </w:p>
        </w:tc>
        <w:tc>
          <w:tcPr>
            <w:tcW w:w="1858" w:type="dxa"/>
          </w:tcPr>
          <w:p w14:paraId="50310D87" w14:textId="18393D57"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21"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922" w:author="User" w:date="2024-06-18T14:57:00Z">
                  <w:rPr>
                    <w:rFonts w:ascii="微软雅黑" w:eastAsia="微软雅黑" w:hAnsi="微软雅黑" w:cs="宋体"/>
                    <w:color w:val="191B1F"/>
                    <w:kern w:val="0"/>
                    <w:szCs w:val="21"/>
                    <w:highlight w:val="cyan"/>
                    <w14:ligatures w14:val="none"/>
                  </w:rPr>
                </w:rPrChange>
              </w:rPr>
              <w:t>Varchar（25）</w:t>
            </w:r>
          </w:p>
        </w:tc>
        <w:tc>
          <w:tcPr>
            <w:tcW w:w="1851" w:type="dxa"/>
          </w:tcPr>
          <w:p w14:paraId="04E0DED2" w14:textId="66F2F7D6"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23"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24" w:author="User" w:date="2024-06-18T14:57:00Z">
                  <w:rPr>
                    <w:rFonts w:ascii="微软雅黑" w:eastAsia="微软雅黑" w:hAnsi="微软雅黑" w:cs="宋体" w:hint="eastAsia"/>
                    <w:color w:val="191B1F"/>
                    <w:kern w:val="0"/>
                    <w:szCs w:val="21"/>
                    <w:highlight w:val="cyan"/>
                    <w14:ligatures w14:val="none"/>
                  </w:rPr>
                </w:rPrChange>
              </w:rPr>
              <w:t>输入</w:t>
            </w:r>
          </w:p>
        </w:tc>
        <w:tc>
          <w:tcPr>
            <w:tcW w:w="3141" w:type="dxa"/>
          </w:tcPr>
          <w:p w14:paraId="41D0CB8C" w14:textId="4DDCC949"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25"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26" w:author="User" w:date="2024-06-18T14:57:00Z">
                  <w:rPr>
                    <w:rFonts w:ascii="微软雅黑" w:eastAsia="微软雅黑" w:hAnsi="微软雅黑" w:cs="宋体" w:hint="eastAsia"/>
                    <w:color w:val="191B1F"/>
                    <w:kern w:val="0"/>
                    <w:szCs w:val="21"/>
                    <w:highlight w:val="cyan"/>
                    <w14:ligatures w14:val="none"/>
                  </w:rPr>
                </w:rPrChange>
              </w:rPr>
              <w:t>单位地址</w:t>
            </w:r>
          </w:p>
        </w:tc>
      </w:tr>
      <w:tr w:rsidR="00F61027" w:rsidRPr="00F475EF" w14:paraId="1F02F423" w14:textId="77777777" w:rsidTr="00831C8E">
        <w:tc>
          <w:tcPr>
            <w:tcW w:w="1923" w:type="dxa"/>
          </w:tcPr>
          <w:p w14:paraId="45317400" w14:textId="3F3523FC"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27"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928" w:author="User" w:date="2024-06-18T14:57:00Z">
                  <w:rPr>
                    <w:rFonts w:ascii="微软雅黑" w:eastAsia="微软雅黑" w:hAnsi="微软雅黑" w:cs="宋体"/>
                    <w:color w:val="191B1F"/>
                    <w:kern w:val="0"/>
                    <w:szCs w:val="21"/>
                    <w:highlight w:val="cyan"/>
                    <w14:ligatures w14:val="none"/>
                  </w:rPr>
                </w:rPrChange>
              </w:rPr>
              <w:t>Dh</w:t>
            </w:r>
          </w:p>
        </w:tc>
        <w:tc>
          <w:tcPr>
            <w:tcW w:w="1858" w:type="dxa"/>
          </w:tcPr>
          <w:p w14:paraId="153BFC1E" w14:textId="4B9B74E7"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29"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930" w:author="User" w:date="2024-06-18T14:57:00Z">
                  <w:rPr>
                    <w:rFonts w:ascii="微软雅黑" w:eastAsia="微软雅黑" w:hAnsi="微软雅黑" w:cs="宋体"/>
                    <w:color w:val="191B1F"/>
                    <w:kern w:val="0"/>
                    <w:szCs w:val="21"/>
                    <w:highlight w:val="cyan"/>
                    <w14:ligatures w14:val="none"/>
                  </w:rPr>
                </w:rPrChange>
              </w:rPr>
              <w:t>Varchar（25）</w:t>
            </w:r>
          </w:p>
        </w:tc>
        <w:tc>
          <w:tcPr>
            <w:tcW w:w="1851" w:type="dxa"/>
          </w:tcPr>
          <w:p w14:paraId="3943D5C1" w14:textId="25E09EE8"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31"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32" w:author="User" w:date="2024-06-18T14:57:00Z">
                  <w:rPr>
                    <w:rFonts w:ascii="微软雅黑" w:eastAsia="微软雅黑" w:hAnsi="微软雅黑" w:cs="宋体" w:hint="eastAsia"/>
                    <w:color w:val="191B1F"/>
                    <w:kern w:val="0"/>
                    <w:szCs w:val="21"/>
                    <w:highlight w:val="cyan"/>
                    <w14:ligatures w14:val="none"/>
                  </w:rPr>
                </w:rPrChange>
              </w:rPr>
              <w:t>输入</w:t>
            </w:r>
          </w:p>
        </w:tc>
        <w:tc>
          <w:tcPr>
            <w:tcW w:w="3141" w:type="dxa"/>
          </w:tcPr>
          <w:p w14:paraId="7A6C1232" w14:textId="2A22D67A"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33"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34" w:author="User" w:date="2024-06-18T14:57:00Z">
                  <w:rPr>
                    <w:rFonts w:ascii="微软雅黑" w:eastAsia="微软雅黑" w:hAnsi="微软雅黑" w:cs="宋体" w:hint="eastAsia"/>
                    <w:color w:val="191B1F"/>
                    <w:kern w:val="0"/>
                    <w:szCs w:val="21"/>
                    <w:highlight w:val="cyan"/>
                    <w14:ligatures w14:val="none"/>
                  </w:rPr>
                </w:rPrChange>
              </w:rPr>
              <w:t>电话</w:t>
            </w:r>
          </w:p>
        </w:tc>
      </w:tr>
      <w:tr w:rsidR="00F61027" w:rsidRPr="00F475EF" w14:paraId="76A67802" w14:textId="77777777" w:rsidTr="00831C8E">
        <w:tc>
          <w:tcPr>
            <w:tcW w:w="1923" w:type="dxa"/>
          </w:tcPr>
          <w:p w14:paraId="05FA02A9" w14:textId="7A6D13D6"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35" w:author="User" w:date="2024-06-18T14:57:00Z">
                  <w:rPr>
                    <w:rFonts w:ascii="微软雅黑" w:eastAsia="微软雅黑" w:hAnsi="微软雅黑" w:cs="宋体"/>
                    <w:color w:val="191B1F"/>
                    <w:kern w:val="0"/>
                    <w:szCs w:val="21"/>
                    <w:highlight w:val="cyan"/>
                    <w14:ligatures w14:val="none"/>
                  </w:rPr>
                </w:rPrChange>
              </w:rPr>
            </w:pPr>
            <w:commentRangeStart w:id="4936"/>
            <w:proofErr w:type="spellStart"/>
            <w:r w:rsidRPr="00F475EF">
              <w:rPr>
                <w:rFonts w:ascii="微软雅黑" w:eastAsia="微软雅黑" w:hAnsi="微软雅黑" w:cs="宋体"/>
                <w:color w:val="191B1F"/>
                <w:kern w:val="0"/>
                <w:szCs w:val="21"/>
                <w14:ligatures w14:val="none"/>
                <w:rPrChange w:id="4937" w:author="User" w:date="2024-06-18T14:57:00Z">
                  <w:rPr>
                    <w:rFonts w:ascii="微软雅黑" w:eastAsia="微软雅黑" w:hAnsi="微软雅黑" w:cs="宋体"/>
                    <w:color w:val="191B1F"/>
                    <w:kern w:val="0"/>
                    <w:szCs w:val="21"/>
                    <w:highlight w:val="cyan"/>
                    <w14:ligatures w14:val="none"/>
                  </w:rPr>
                </w:rPrChange>
              </w:rPr>
              <w:t>bz</w:t>
            </w:r>
            <w:proofErr w:type="spellEnd"/>
          </w:p>
        </w:tc>
        <w:tc>
          <w:tcPr>
            <w:tcW w:w="1858" w:type="dxa"/>
          </w:tcPr>
          <w:p w14:paraId="6344D2A0" w14:textId="6F0E3875"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38"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color w:val="191B1F"/>
                <w:kern w:val="0"/>
                <w:szCs w:val="21"/>
                <w14:ligatures w14:val="none"/>
                <w:rPrChange w:id="4939" w:author="User" w:date="2024-06-18T14:57:00Z">
                  <w:rPr>
                    <w:rFonts w:ascii="微软雅黑" w:eastAsia="微软雅黑" w:hAnsi="微软雅黑" w:cs="宋体"/>
                    <w:color w:val="191B1F"/>
                    <w:kern w:val="0"/>
                    <w:szCs w:val="21"/>
                    <w:highlight w:val="cyan"/>
                    <w14:ligatures w14:val="none"/>
                  </w:rPr>
                </w:rPrChange>
              </w:rPr>
              <w:t>Varchar（25）</w:t>
            </w:r>
          </w:p>
        </w:tc>
        <w:tc>
          <w:tcPr>
            <w:tcW w:w="1851" w:type="dxa"/>
          </w:tcPr>
          <w:p w14:paraId="62513E08" w14:textId="2116C30C"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40" w:author="User" w:date="2024-06-18T14:57:00Z">
                  <w:rPr>
                    <w:rFonts w:ascii="微软雅黑" w:eastAsia="微软雅黑" w:hAnsi="微软雅黑" w:cs="宋体"/>
                    <w:color w:val="191B1F"/>
                    <w:kern w:val="0"/>
                    <w:szCs w:val="21"/>
                    <w:highlight w:val="cyan"/>
                    <w14:ligatures w14:val="none"/>
                  </w:rPr>
                </w:rPrChange>
              </w:rPr>
            </w:pPr>
            <w:del w:id="4941" w:author="User" w:date="2024-05-21T10:15:00Z">
              <w:r w:rsidRPr="00F475EF" w:rsidDel="002851C2">
                <w:rPr>
                  <w:rFonts w:ascii="微软雅黑" w:eastAsia="微软雅黑" w:hAnsi="微软雅黑" w:cs="宋体" w:hint="eastAsia"/>
                  <w:color w:val="191B1F"/>
                  <w:kern w:val="0"/>
                  <w:szCs w:val="21"/>
                  <w14:ligatures w14:val="none"/>
                  <w:rPrChange w:id="4942" w:author="User" w:date="2024-06-18T14:57:00Z">
                    <w:rPr>
                      <w:rFonts w:ascii="微软雅黑" w:eastAsia="微软雅黑" w:hAnsi="微软雅黑" w:cs="宋体" w:hint="eastAsia"/>
                      <w:color w:val="191B1F"/>
                      <w:kern w:val="0"/>
                      <w:szCs w:val="21"/>
                      <w:highlight w:val="cyan"/>
                      <w14:ligatures w14:val="none"/>
                    </w:rPr>
                  </w:rPrChange>
                </w:rPr>
                <w:delText>输入</w:delText>
              </w:r>
            </w:del>
            <w:ins w:id="4943" w:author="User" w:date="2024-05-21T10:15:00Z">
              <w:r w:rsidR="002851C2" w:rsidRPr="00F475EF">
                <w:rPr>
                  <w:rFonts w:ascii="微软雅黑" w:eastAsia="微软雅黑" w:hAnsi="微软雅黑" w:cs="宋体" w:hint="eastAsia"/>
                  <w:color w:val="191B1F"/>
                  <w:kern w:val="0"/>
                  <w:szCs w:val="21"/>
                  <w14:ligatures w14:val="none"/>
                  <w:rPrChange w:id="4944" w:author="User" w:date="2024-06-18T14:57:00Z">
                    <w:rPr>
                      <w:rFonts w:ascii="微软雅黑" w:eastAsia="微软雅黑" w:hAnsi="微软雅黑" w:cs="宋体" w:hint="eastAsia"/>
                      <w:color w:val="191B1F"/>
                      <w:kern w:val="0"/>
                      <w:szCs w:val="21"/>
                      <w:highlight w:val="cyan"/>
                      <w14:ligatures w14:val="none"/>
                    </w:rPr>
                  </w:rPrChange>
                </w:rPr>
                <w:t>默认</w:t>
              </w:r>
            </w:ins>
          </w:p>
        </w:tc>
        <w:tc>
          <w:tcPr>
            <w:tcW w:w="3141" w:type="dxa"/>
          </w:tcPr>
          <w:p w14:paraId="61C5A70D" w14:textId="158AE1D0" w:rsidR="00F61027" w:rsidRPr="00F475EF" w:rsidRDefault="00F61027" w:rsidP="00F61027">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Change w:id="4945" w:author="User" w:date="2024-06-18T14:57:00Z">
                  <w:rPr>
                    <w:rFonts w:ascii="微软雅黑" w:eastAsia="微软雅黑" w:hAnsi="微软雅黑" w:cs="宋体"/>
                    <w:color w:val="191B1F"/>
                    <w:kern w:val="0"/>
                    <w:szCs w:val="21"/>
                    <w:highlight w:val="cyan"/>
                    <w14:ligatures w14:val="none"/>
                  </w:rPr>
                </w:rPrChange>
              </w:rPr>
            </w:pPr>
            <w:r w:rsidRPr="00F475EF">
              <w:rPr>
                <w:rFonts w:ascii="微软雅黑" w:eastAsia="微软雅黑" w:hAnsi="微软雅黑" w:cs="宋体" w:hint="eastAsia"/>
                <w:color w:val="191B1F"/>
                <w:kern w:val="0"/>
                <w:szCs w:val="21"/>
                <w14:ligatures w14:val="none"/>
                <w:rPrChange w:id="4946" w:author="User" w:date="2024-06-18T14:57:00Z">
                  <w:rPr>
                    <w:rFonts w:ascii="微软雅黑" w:eastAsia="微软雅黑" w:hAnsi="微软雅黑" w:cs="宋体" w:hint="eastAsia"/>
                    <w:color w:val="191B1F"/>
                    <w:kern w:val="0"/>
                    <w:szCs w:val="21"/>
                    <w:highlight w:val="cyan"/>
                    <w14:ligatures w14:val="none"/>
                  </w:rPr>
                </w:rPrChange>
              </w:rPr>
              <w:t>备注</w:t>
            </w:r>
            <w:commentRangeEnd w:id="4936"/>
            <w:r w:rsidR="00FB4225" w:rsidRPr="00F475EF">
              <w:rPr>
                <w:rStyle w:val="ac"/>
                <w:rPrChange w:id="4947" w:author="User" w:date="2024-06-18T14:57:00Z">
                  <w:rPr>
                    <w:rStyle w:val="ac"/>
                    <w:highlight w:val="cyan"/>
                  </w:rPr>
                </w:rPrChange>
              </w:rPr>
              <w:commentReference w:id="4936"/>
            </w:r>
          </w:p>
        </w:tc>
      </w:tr>
    </w:tbl>
    <w:p w14:paraId="3253DF02" w14:textId="77777777"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color w:val="191B1F"/>
          <w:kern w:val="0"/>
          <w:szCs w:val="21"/>
          <w14:ligatures w14:val="none"/>
        </w:rPr>
        <w:t>CREATE TABLE report_list_</w:t>
      </w:r>
      <w:proofErr w:type="gramStart"/>
      <w:r w:rsidRPr="00F475EF">
        <w:rPr>
          <w:rFonts w:ascii="微软雅黑" w:eastAsia="微软雅黑" w:hAnsi="微软雅黑" w:cs="宋体"/>
          <w:color w:val="191B1F"/>
          <w:kern w:val="0"/>
          <w:szCs w:val="21"/>
          <w14:ligatures w14:val="none"/>
        </w:rPr>
        <w:t>1  (</w:t>
      </w:r>
      <w:proofErr w:type="gramEnd"/>
    </w:p>
    <w:p w14:paraId="569F25AB" w14:textId="03E30706"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Rp_no</w:t>
      </w:r>
      <w:proofErr w:type="spellEnd"/>
      <w:r w:rsidRPr="006E748A">
        <w:rPr>
          <w:rFonts w:ascii="微软雅黑" w:eastAsia="微软雅黑" w:hAnsi="微软雅黑" w:cs="宋体"/>
          <w:color w:val="191B1F"/>
          <w:kern w:val="0"/>
          <w:szCs w:val="21"/>
          <w14:ligatures w14:val="none"/>
        </w:rPr>
        <w:t>` varchar(</w:t>
      </w:r>
      <w:del w:id="4948" w:author="User" w:date="2024-05-21T15:11:00Z">
        <w:r w:rsidRPr="006E748A" w:rsidDel="00957C7F">
          <w:rPr>
            <w:rFonts w:ascii="微软雅黑" w:eastAsia="微软雅黑" w:hAnsi="微软雅黑" w:cs="宋体"/>
            <w:color w:val="191B1F"/>
            <w:kern w:val="0"/>
            <w:szCs w:val="21"/>
            <w14:ligatures w14:val="none"/>
          </w:rPr>
          <w:delText>255</w:delText>
        </w:r>
      </w:del>
      <w:ins w:id="494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NOT NULL COMMENT '报告编号\r\n',</w:t>
      </w:r>
    </w:p>
    <w:p w14:paraId="3274F813" w14:textId="37912901"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Gcmc</w:t>
      </w:r>
      <w:proofErr w:type="spellEnd"/>
      <w:r w:rsidRPr="006E748A">
        <w:rPr>
          <w:rFonts w:ascii="微软雅黑" w:eastAsia="微软雅黑" w:hAnsi="微软雅黑" w:cs="宋体"/>
          <w:color w:val="191B1F"/>
          <w:kern w:val="0"/>
          <w:szCs w:val="21"/>
          <w14:ligatures w14:val="none"/>
        </w:rPr>
        <w:t>` varchar(</w:t>
      </w:r>
      <w:del w:id="4950" w:author="User" w:date="2024-05-21T15:11:00Z">
        <w:r w:rsidRPr="006E748A" w:rsidDel="00957C7F">
          <w:rPr>
            <w:rFonts w:ascii="微软雅黑" w:eastAsia="微软雅黑" w:hAnsi="微软雅黑" w:cs="宋体"/>
            <w:color w:val="191B1F"/>
            <w:kern w:val="0"/>
            <w:szCs w:val="21"/>
            <w14:ligatures w14:val="none"/>
          </w:rPr>
          <w:delText>255</w:delText>
        </w:r>
      </w:del>
      <w:ins w:id="4951"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NOT NULL COMMENT '工程名称\r\n',</w:t>
      </w:r>
    </w:p>
    <w:p w14:paraId="4C5DBA68" w14:textId="56DECB33"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Jsdw</w:t>
      </w:r>
      <w:proofErr w:type="spellEnd"/>
      <w:r w:rsidRPr="006E748A">
        <w:rPr>
          <w:rFonts w:ascii="微软雅黑" w:eastAsia="微软雅黑" w:hAnsi="微软雅黑" w:cs="宋体"/>
          <w:color w:val="191B1F"/>
          <w:kern w:val="0"/>
          <w:szCs w:val="21"/>
          <w14:ligatures w14:val="none"/>
        </w:rPr>
        <w:t>` varchar(</w:t>
      </w:r>
      <w:del w:id="4952" w:author="User" w:date="2024-05-21T15:11:00Z">
        <w:r w:rsidRPr="006E748A" w:rsidDel="00957C7F">
          <w:rPr>
            <w:rFonts w:ascii="微软雅黑" w:eastAsia="微软雅黑" w:hAnsi="微软雅黑" w:cs="宋体"/>
            <w:color w:val="191B1F"/>
            <w:kern w:val="0"/>
            <w:szCs w:val="21"/>
            <w14:ligatures w14:val="none"/>
          </w:rPr>
          <w:delText>255</w:delText>
        </w:r>
      </w:del>
      <w:ins w:id="4953"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'建设单位\r\n',</w:t>
      </w:r>
    </w:p>
    <w:p w14:paraId="42C508E3" w14:textId="3C265A70"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Jldw</w:t>
      </w:r>
      <w:proofErr w:type="spellEnd"/>
      <w:r w:rsidRPr="006E748A">
        <w:rPr>
          <w:rFonts w:ascii="微软雅黑" w:eastAsia="微软雅黑" w:hAnsi="微软雅黑" w:cs="宋体"/>
          <w:color w:val="191B1F"/>
          <w:kern w:val="0"/>
          <w:szCs w:val="21"/>
          <w14:ligatures w14:val="none"/>
        </w:rPr>
        <w:t>` varchar(</w:t>
      </w:r>
      <w:del w:id="4954" w:author="User" w:date="2024-05-21T15:11:00Z">
        <w:r w:rsidRPr="006E748A" w:rsidDel="00957C7F">
          <w:rPr>
            <w:rFonts w:ascii="微软雅黑" w:eastAsia="微软雅黑" w:hAnsi="微软雅黑" w:cs="宋体"/>
            <w:color w:val="191B1F"/>
            <w:kern w:val="0"/>
            <w:szCs w:val="21"/>
            <w14:ligatures w14:val="none"/>
          </w:rPr>
          <w:delText>255</w:delText>
        </w:r>
      </w:del>
      <w:ins w:id="4955"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'委托单位\r\n',</w:t>
      </w:r>
    </w:p>
    <w:p w14:paraId="1BF2D5E4" w14:textId="26685EA5"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Lxdh</w:t>
      </w:r>
      <w:proofErr w:type="spellEnd"/>
      <w:r w:rsidRPr="006E748A">
        <w:rPr>
          <w:rFonts w:ascii="微软雅黑" w:eastAsia="微软雅黑" w:hAnsi="微软雅黑" w:cs="宋体"/>
          <w:color w:val="191B1F"/>
          <w:kern w:val="0"/>
          <w:szCs w:val="21"/>
          <w14:ligatures w14:val="none"/>
        </w:rPr>
        <w:t>` varchar(</w:t>
      </w:r>
      <w:del w:id="4956" w:author="User" w:date="2024-05-21T15:11:00Z">
        <w:r w:rsidRPr="006E748A" w:rsidDel="00957C7F">
          <w:rPr>
            <w:rFonts w:ascii="微软雅黑" w:eastAsia="微软雅黑" w:hAnsi="微软雅黑" w:cs="宋体"/>
            <w:color w:val="191B1F"/>
            <w:kern w:val="0"/>
            <w:szCs w:val="21"/>
            <w14:ligatures w14:val="none"/>
          </w:rPr>
          <w:delText>255</w:delText>
        </w:r>
      </w:del>
      <w:ins w:id="4957"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'联系电话\r\n',</w:t>
      </w:r>
    </w:p>
    <w:p w14:paraId="4E04551C" w14:textId="0D039F42"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lastRenderedPageBreak/>
        <w:t xml:space="preserve">  `</w:t>
      </w:r>
      <w:proofErr w:type="spellStart"/>
      <w:r w:rsidRPr="006E748A">
        <w:rPr>
          <w:rFonts w:ascii="微软雅黑" w:eastAsia="微软雅黑" w:hAnsi="微软雅黑" w:cs="宋体"/>
          <w:color w:val="191B1F"/>
          <w:kern w:val="0"/>
          <w:szCs w:val="21"/>
          <w14:ligatures w14:val="none"/>
        </w:rPr>
        <w:t>Lxdz</w:t>
      </w:r>
      <w:proofErr w:type="spellEnd"/>
      <w:r w:rsidRPr="006E748A">
        <w:rPr>
          <w:rFonts w:ascii="微软雅黑" w:eastAsia="微软雅黑" w:hAnsi="微软雅黑" w:cs="宋体"/>
          <w:color w:val="191B1F"/>
          <w:kern w:val="0"/>
          <w:szCs w:val="21"/>
          <w14:ligatures w14:val="none"/>
        </w:rPr>
        <w:t>` varchar(</w:t>
      </w:r>
      <w:del w:id="4958" w:author="User" w:date="2024-05-21T15:11:00Z">
        <w:r w:rsidRPr="006E748A" w:rsidDel="00957C7F">
          <w:rPr>
            <w:rFonts w:ascii="微软雅黑" w:eastAsia="微软雅黑" w:hAnsi="微软雅黑" w:cs="宋体"/>
            <w:color w:val="191B1F"/>
            <w:kern w:val="0"/>
            <w:szCs w:val="21"/>
            <w14:ligatures w14:val="none"/>
          </w:rPr>
          <w:delText>255</w:delText>
        </w:r>
      </w:del>
      <w:ins w:id="495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'联系地址\r\n',</w:t>
      </w:r>
    </w:p>
    <w:p w14:paraId="1741DF60" w14:textId="77777777"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Wtrq</w:t>
      </w:r>
      <w:proofErr w:type="spellEnd"/>
      <w:r w:rsidRPr="006E748A">
        <w:rPr>
          <w:rFonts w:ascii="微软雅黑" w:eastAsia="微软雅黑" w:hAnsi="微软雅黑" w:cs="宋体"/>
          <w:color w:val="191B1F"/>
          <w:kern w:val="0"/>
          <w:szCs w:val="21"/>
          <w14:ligatures w14:val="none"/>
        </w:rPr>
        <w:t>` date NULL COMMENT '委托日期\r\n',</w:t>
      </w:r>
    </w:p>
    <w:p w14:paraId="5523354C" w14:textId="5F016D1C"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Qyr</w:t>
      </w:r>
      <w:proofErr w:type="spellEnd"/>
      <w:r w:rsidRPr="006E748A">
        <w:rPr>
          <w:rFonts w:ascii="微软雅黑" w:eastAsia="微软雅黑" w:hAnsi="微软雅黑" w:cs="宋体"/>
          <w:color w:val="191B1F"/>
          <w:kern w:val="0"/>
          <w:szCs w:val="21"/>
          <w14:ligatures w14:val="none"/>
        </w:rPr>
        <w:t>` varchar(</w:t>
      </w:r>
      <w:del w:id="4960" w:author="User" w:date="2024-05-21T15:11:00Z">
        <w:r w:rsidRPr="006E748A" w:rsidDel="00957C7F">
          <w:rPr>
            <w:rFonts w:ascii="微软雅黑" w:eastAsia="微软雅黑" w:hAnsi="微软雅黑" w:cs="宋体"/>
            <w:color w:val="191B1F"/>
            <w:kern w:val="0"/>
            <w:szCs w:val="21"/>
            <w14:ligatures w14:val="none"/>
          </w:rPr>
          <w:delText>255</w:delText>
        </w:r>
      </w:del>
      <w:ins w:id="4961"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'取样人\r\n',</w:t>
      </w:r>
    </w:p>
    <w:p w14:paraId="42C09321" w14:textId="54C3A59C"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jzr</w:t>
      </w:r>
      <w:proofErr w:type="spellEnd"/>
      <w:r w:rsidRPr="006E748A">
        <w:rPr>
          <w:rFonts w:ascii="微软雅黑" w:eastAsia="微软雅黑" w:hAnsi="微软雅黑" w:cs="宋体"/>
          <w:color w:val="191B1F"/>
          <w:kern w:val="0"/>
          <w:szCs w:val="21"/>
          <w14:ligatures w14:val="none"/>
        </w:rPr>
        <w:t>` varchar(</w:t>
      </w:r>
      <w:del w:id="4962" w:author="User" w:date="2024-05-21T15:11:00Z">
        <w:r w:rsidRPr="006E748A" w:rsidDel="00957C7F">
          <w:rPr>
            <w:rFonts w:ascii="微软雅黑" w:eastAsia="微软雅黑" w:hAnsi="微软雅黑" w:cs="宋体"/>
            <w:color w:val="191B1F"/>
            <w:kern w:val="0"/>
            <w:szCs w:val="21"/>
            <w14:ligatures w14:val="none"/>
          </w:rPr>
          <w:delText>255</w:delText>
        </w:r>
      </w:del>
      <w:ins w:id="4963"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'见证人\r\n',</w:t>
      </w:r>
    </w:p>
    <w:p w14:paraId="70D92FC1" w14:textId="70B534B9"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`Syr` varchar(</w:t>
      </w:r>
      <w:del w:id="4964" w:author="User" w:date="2024-05-21T15:11:00Z">
        <w:r w:rsidRPr="006E748A" w:rsidDel="00957C7F">
          <w:rPr>
            <w:rFonts w:ascii="微软雅黑" w:eastAsia="微软雅黑" w:hAnsi="微软雅黑" w:cs="宋体"/>
            <w:color w:val="191B1F"/>
            <w:kern w:val="0"/>
            <w:szCs w:val="21"/>
            <w14:ligatures w14:val="none"/>
          </w:rPr>
          <w:delText>255</w:delText>
        </w:r>
      </w:del>
      <w:ins w:id="4965"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'送样人\r\n',</w:t>
      </w:r>
    </w:p>
    <w:p w14:paraId="5709E5FD" w14:textId="72B4A25A"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Ypmc</w:t>
      </w:r>
      <w:proofErr w:type="spellEnd"/>
      <w:r w:rsidRPr="006E748A">
        <w:rPr>
          <w:rFonts w:ascii="微软雅黑" w:eastAsia="微软雅黑" w:hAnsi="微软雅黑" w:cs="宋体"/>
          <w:color w:val="191B1F"/>
          <w:kern w:val="0"/>
          <w:szCs w:val="21"/>
          <w14:ligatures w14:val="none"/>
        </w:rPr>
        <w:t>` varchar(</w:t>
      </w:r>
      <w:del w:id="4966" w:author="User" w:date="2024-05-21T15:11:00Z">
        <w:r w:rsidRPr="006E748A" w:rsidDel="00957C7F">
          <w:rPr>
            <w:rFonts w:ascii="微软雅黑" w:eastAsia="微软雅黑" w:hAnsi="微软雅黑" w:cs="宋体"/>
            <w:color w:val="191B1F"/>
            <w:kern w:val="0"/>
            <w:szCs w:val="21"/>
            <w14:ligatures w14:val="none"/>
          </w:rPr>
          <w:delText>255</w:delText>
        </w:r>
      </w:del>
      <w:ins w:id="4967"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'样品名称\r\n',</w:t>
      </w:r>
    </w:p>
    <w:p w14:paraId="31C903E3" w14:textId="16C54E5C"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`Ggxh` varchar(</w:t>
      </w:r>
      <w:del w:id="4968" w:author="User" w:date="2024-05-21T15:11:00Z">
        <w:r w:rsidRPr="006E748A" w:rsidDel="00957C7F">
          <w:rPr>
            <w:rFonts w:ascii="微软雅黑" w:eastAsia="微软雅黑" w:hAnsi="微软雅黑" w:cs="宋体"/>
            <w:color w:val="191B1F"/>
            <w:kern w:val="0"/>
            <w:szCs w:val="21"/>
            <w14:ligatures w14:val="none"/>
          </w:rPr>
          <w:delText>255</w:delText>
        </w:r>
      </w:del>
      <w:ins w:id="496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'规格型号\r\n',</w:t>
      </w:r>
    </w:p>
    <w:p w14:paraId="07A6E14D" w14:textId="2A5BD60C"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Ypbh</w:t>
      </w:r>
      <w:proofErr w:type="spellEnd"/>
      <w:r w:rsidRPr="006E748A">
        <w:rPr>
          <w:rFonts w:ascii="微软雅黑" w:eastAsia="微软雅黑" w:hAnsi="微软雅黑" w:cs="宋体"/>
          <w:color w:val="191B1F"/>
          <w:kern w:val="0"/>
          <w:szCs w:val="21"/>
          <w14:ligatures w14:val="none"/>
        </w:rPr>
        <w:t>` varchar(</w:t>
      </w:r>
      <w:del w:id="4970" w:author="User" w:date="2024-05-21T15:11:00Z">
        <w:r w:rsidRPr="006E748A" w:rsidDel="00957C7F">
          <w:rPr>
            <w:rFonts w:ascii="微软雅黑" w:eastAsia="微软雅黑" w:hAnsi="微软雅黑" w:cs="宋体"/>
            <w:color w:val="191B1F"/>
            <w:kern w:val="0"/>
            <w:szCs w:val="21"/>
            <w14:ligatures w14:val="none"/>
          </w:rPr>
          <w:delText>255</w:delText>
        </w:r>
      </w:del>
      <w:ins w:id="4971"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'样品编号\r\n',</w:t>
      </w:r>
    </w:p>
    <w:p w14:paraId="281E058A" w14:textId="202F4DCC"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Sybw</w:t>
      </w:r>
      <w:proofErr w:type="spellEnd"/>
      <w:r w:rsidRPr="006E748A">
        <w:rPr>
          <w:rFonts w:ascii="微软雅黑" w:eastAsia="微软雅黑" w:hAnsi="微软雅黑" w:cs="宋体"/>
          <w:color w:val="191B1F"/>
          <w:kern w:val="0"/>
          <w:szCs w:val="21"/>
          <w14:ligatures w14:val="none"/>
        </w:rPr>
        <w:t>` varchar(</w:t>
      </w:r>
      <w:del w:id="4972" w:author="User" w:date="2024-05-21T15:11:00Z">
        <w:r w:rsidRPr="006E748A" w:rsidDel="00957C7F">
          <w:rPr>
            <w:rFonts w:ascii="微软雅黑" w:eastAsia="微软雅黑" w:hAnsi="微软雅黑" w:cs="宋体"/>
            <w:color w:val="191B1F"/>
            <w:kern w:val="0"/>
            <w:szCs w:val="21"/>
            <w14:ligatures w14:val="none"/>
          </w:rPr>
          <w:delText>255</w:delText>
        </w:r>
      </w:del>
      <w:ins w:id="4973"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'使用部位\r\n',</w:t>
      </w:r>
    </w:p>
    <w:p w14:paraId="22C74C50" w14:textId="51C850DE"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Ypzt</w:t>
      </w:r>
      <w:proofErr w:type="spellEnd"/>
      <w:r w:rsidRPr="006E748A">
        <w:rPr>
          <w:rFonts w:ascii="微软雅黑" w:eastAsia="微软雅黑" w:hAnsi="微软雅黑" w:cs="宋体"/>
          <w:color w:val="191B1F"/>
          <w:kern w:val="0"/>
          <w:szCs w:val="21"/>
          <w14:ligatures w14:val="none"/>
        </w:rPr>
        <w:t>` varchar(</w:t>
      </w:r>
      <w:del w:id="4974" w:author="User" w:date="2024-05-21T15:11:00Z">
        <w:r w:rsidRPr="006E748A" w:rsidDel="00957C7F">
          <w:rPr>
            <w:rFonts w:ascii="微软雅黑" w:eastAsia="微软雅黑" w:hAnsi="微软雅黑" w:cs="宋体"/>
            <w:color w:val="191B1F"/>
            <w:kern w:val="0"/>
            <w:szCs w:val="21"/>
            <w14:ligatures w14:val="none"/>
          </w:rPr>
          <w:delText>255</w:delText>
        </w:r>
      </w:del>
      <w:ins w:id="4975"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'样品状态\r\n',</w:t>
      </w:r>
    </w:p>
    <w:p w14:paraId="52C74FFC" w14:textId="0CD3329D"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Sccj</w:t>
      </w:r>
      <w:proofErr w:type="spellEnd"/>
      <w:r w:rsidRPr="006E748A">
        <w:rPr>
          <w:rFonts w:ascii="微软雅黑" w:eastAsia="微软雅黑" w:hAnsi="微软雅黑" w:cs="宋体"/>
          <w:color w:val="191B1F"/>
          <w:kern w:val="0"/>
          <w:szCs w:val="21"/>
          <w14:ligatures w14:val="none"/>
        </w:rPr>
        <w:t>` varchar(</w:t>
      </w:r>
      <w:del w:id="4976" w:author="User" w:date="2024-05-21T15:11:00Z">
        <w:r w:rsidRPr="006E748A" w:rsidDel="00957C7F">
          <w:rPr>
            <w:rFonts w:ascii="微软雅黑" w:eastAsia="微软雅黑" w:hAnsi="微软雅黑" w:cs="宋体"/>
            <w:color w:val="191B1F"/>
            <w:kern w:val="0"/>
            <w:szCs w:val="21"/>
            <w14:ligatures w14:val="none"/>
          </w:rPr>
          <w:delText>255</w:delText>
        </w:r>
      </w:del>
      <w:ins w:id="4977"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'生产厂家\r\n',</w:t>
      </w:r>
    </w:p>
    <w:p w14:paraId="435455DB" w14:textId="1D495BF9"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Dbpl</w:t>
      </w:r>
      <w:proofErr w:type="spellEnd"/>
      <w:r w:rsidRPr="006E748A">
        <w:rPr>
          <w:rFonts w:ascii="微软雅黑" w:eastAsia="微软雅黑" w:hAnsi="微软雅黑" w:cs="宋体"/>
          <w:color w:val="191B1F"/>
          <w:kern w:val="0"/>
          <w:szCs w:val="21"/>
          <w14:ligatures w14:val="none"/>
        </w:rPr>
        <w:t>` varchar(</w:t>
      </w:r>
      <w:del w:id="4978" w:author="User" w:date="2024-05-21T15:11:00Z">
        <w:r w:rsidRPr="006E748A" w:rsidDel="00957C7F">
          <w:rPr>
            <w:rFonts w:ascii="微软雅黑" w:eastAsia="微软雅黑" w:hAnsi="微软雅黑" w:cs="宋体"/>
            <w:color w:val="191B1F"/>
            <w:kern w:val="0"/>
            <w:szCs w:val="21"/>
            <w14:ligatures w14:val="none"/>
          </w:rPr>
          <w:delText>255</w:delText>
        </w:r>
      </w:del>
      <w:ins w:id="497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'代表批量\r\n',</w:t>
      </w:r>
    </w:p>
    <w:p w14:paraId="156E8E33" w14:textId="225A1602"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Qydd</w:t>
      </w:r>
      <w:proofErr w:type="spellEnd"/>
      <w:r w:rsidRPr="006E748A">
        <w:rPr>
          <w:rFonts w:ascii="微软雅黑" w:eastAsia="微软雅黑" w:hAnsi="微软雅黑" w:cs="宋体"/>
          <w:color w:val="191B1F"/>
          <w:kern w:val="0"/>
          <w:szCs w:val="21"/>
          <w14:ligatures w14:val="none"/>
        </w:rPr>
        <w:t>` varchar(</w:t>
      </w:r>
      <w:del w:id="4980" w:author="User" w:date="2024-05-21T15:11:00Z">
        <w:r w:rsidRPr="006E748A" w:rsidDel="00957C7F">
          <w:rPr>
            <w:rFonts w:ascii="微软雅黑" w:eastAsia="微软雅黑" w:hAnsi="微软雅黑" w:cs="宋体"/>
            <w:color w:val="191B1F"/>
            <w:kern w:val="0"/>
            <w:szCs w:val="21"/>
            <w14:ligatures w14:val="none"/>
          </w:rPr>
          <w:delText>255</w:delText>
        </w:r>
      </w:del>
      <w:ins w:id="4981"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'取样地点\r\n',</w:t>
      </w:r>
    </w:p>
    <w:p w14:paraId="4D51F39F" w14:textId="750B0731"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Jcyj</w:t>
      </w:r>
      <w:proofErr w:type="spellEnd"/>
      <w:r w:rsidRPr="006E748A">
        <w:rPr>
          <w:rFonts w:ascii="微软雅黑" w:eastAsia="微软雅黑" w:hAnsi="微软雅黑" w:cs="宋体"/>
          <w:color w:val="191B1F"/>
          <w:kern w:val="0"/>
          <w:szCs w:val="21"/>
          <w14:ligatures w14:val="none"/>
        </w:rPr>
        <w:t>` varchar(</w:t>
      </w:r>
      <w:del w:id="4982" w:author="User" w:date="2024-05-21T15:11:00Z">
        <w:r w:rsidRPr="006E748A" w:rsidDel="00957C7F">
          <w:rPr>
            <w:rFonts w:ascii="微软雅黑" w:eastAsia="微软雅黑" w:hAnsi="微软雅黑" w:cs="宋体"/>
            <w:color w:val="191B1F"/>
            <w:kern w:val="0"/>
            <w:szCs w:val="21"/>
            <w14:ligatures w14:val="none"/>
          </w:rPr>
          <w:delText>255</w:delText>
        </w:r>
      </w:del>
      <w:ins w:id="4983"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'检测依据\r\n',</w:t>
      </w:r>
    </w:p>
    <w:p w14:paraId="5BFC0456" w14:textId="431FD30B"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ppbz</w:t>
      </w:r>
      <w:proofErr w:type="spellEnd"/>
      <w:r w:rsidRPr="006E748A">
        <w:rPr>
          <w:rFonts w:ascii="微软雅黑" w:eastAsia="微软雅黑" w:hAnsi="微软雅黑" w:cs="宋体"/>
          <w:color w:val="191B1F"/>
          <w:kern w:val="0"/>
          <w:szCs w:val="21"/>
          <w14:ligatures w14:val="none"/>
        </w:rPr>
        <w:t>` varchar(</w:t>
      </w:r>
      <w:del w:id="4984" w:author="User" w:date="2024-05-21T15:11:00Z">
        <w:r w:rsidRPr="006E748A" w:rsidDel="00957C7F">
          <w:rPr>
            <w:rFonts w:ascii="微软雅黑" w:eastAsia="微软雅黑" w:hAnsi="微软雅黑" w:cs="宋体"/>
            <w:color w:val="191B1F"/>
            <w:kern w:val="0"/>
            <w:szCs w:val="21"/>
            <w14:ligatures w14:val="none"/>
          </w:rPr>
          <w:delText>255</w:delText>
        </w:r>
      </w:del>
      <w:ins w:id="4985"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'评判标准\r\n',</w:t>
      </w:r>
    </w:p>
    <w:p w14:paraId="6E3F2E75" w14:textId="36F02ABB"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lastRenderedPageBreak/>
        <w:t xml:space="preserve">  `</w:t>
      </w:r>
      <w:proofErr w:type="spellStart"/>
      <w:r w:rsidRPr="006E748A">
        <w:rPr>
          <w:rFonts w:ascii="微软雅黑" w:eastAsia="微软雅黑" w:hAnsi="微软雅黑" w:cs="宋体"/>
          <w:color w:val="191B1F"/>
          <w:kern w:val="0"/>
          <w:szCs w:val="21"/>
          <w14:ligatures w14:val="none"/>
        </w:rPr>
        <w:t>Syhj</w:t>
      </w:r>
      <w:proofErr w:type="spellEnd"/>
      <w:r w:rsidRPr="006E748A">
        <w:rPr>
          <w:rFonts w:ascii="微软雅黑" w:eastAsia="微软雅黑" w:hAnsi="微软雅黑" w:cs="宋体"/>
          <w:color w:val="191B1F"/>
          <w:kern w:val="0"/>
          <w:szCs w:val="21"/>
          <w14:ligatures w14:val="none"/>
        </w:rPr>
        <w:t>` varchar(</w:t>
      </w:r>
      <w:del w:id="4986" w:author="User" w:date="2024-05-21T15:11:00Z">
        <w:r w:rsidRPr="006E748A" w:rsidDel="00957C7F">
          <w:rPr>
            <w:rFonts w:ascii="微软雅黑" w:eastAsia="微软雅黑" w:hAnsi="微软雅黑" w:cs="宋体"/>
            <w:color w:val="191B1F"/>
            <w:kern w:val="0"/>
            <w:szCs w:val="21"/>
            <w14:ligatures w14:val="none"/>
          </w:rPr>
          <w:delText>255</w:delText>
        </w:r>
      </w:del>
      <w:ins w:id="4987"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'试验环境\r\n',</w:t>
      </w:r>
    </w:p>
    <w:p w14:paraId="08E628D5" w14:textId="77777777"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Jcrq</w:t>
      </w:r>
      <w:proofErr w:type="spellEnd"/>
      <w:r w:rsidRPr="006E748A">
        <w:rPr>
          <w:rFonts w:ascii="微软雅黑" w:eastAsia="微软雅黑" w:hAnsi="微软雅黑" w:cs="宋体"/>
          <w:color w:val="191B1F"/>
          <w:kern w:val="0"/>
          <w:szCs w:val="21"/>
          <w14:ligatures w14:val="none"/>
        </w:rPr>
        <w:t>` date NULL COMMENT '检测日期\r\n',</w:t>
      </w:r>
    </w:p>
    <w:p w14:paraId="00B91D45" w14:textId="36A42AB1"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Bcxx</w:t>
      </w:r>
      <w:proofErr w:type="spellEnd"/>
      <w:r w:rsidRPr="006E748A">
        <w:rPr>
          <w:rFonts w:ascii="微软雅黑" w:eastAsia="微软雅黑" w:hAnsi="微软雅黑" w:cs="宋体"/>
          <w:color w:val="191B1F"/>
          <w:kern w:val="0"/>
          <w:szCs w:val="21"/>
          <w14:ligatures w14:val="none"/>
        </w:rPr>
        <w:t>` varchar(</w:t>
      </w:r>
      <w:del w:id="4988" w:author="User" w:date="2024-05-21T15:11:00Z">
        <w:r w:rsidRPr="006E748A" w:rsidDel="00957C7F">
          <w:rPr>
            <w:rFonts w:ascii="微软雅黑" w:eastAsia="微软雅黑" w:hAnsi="微软雅黑" w:cs="宋体"/>
            <w:color w:val="191B1F"/>
            <w:kern w:val="0"/>
            <w:szCs w:val="21"/>
            <w14:ligatures w14:val="none"/>
          </w:rPr>
          <w:delText>255</w:delText>
        </w:r>
      </w:del>
      <w:ins w:id="498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'补充信息\r\n',</w:t>
      </w:r>
    </w:p>
    <w:p w14:paraId="58A481C8" w14:textId="53068B36"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Zyyq</w:t>
      </w:r>
      <w:proofErr w:type="spellEnd"/>
      <w:r w:rsidRPr="006E748A">
        <w:rPr>
          <w:rFonts w:ascii="微软雅黑" w:eastAsia="微软雅黑" w:hAnsi="微软雅黑" w:cs="宋体"/>
          <w:color w:val="191B1F"/>
          <w:kern w:val="0"/>
          <w:szCs w:val="21"/>
          <w14:ligatures w14:val="none"/>
        </w:rPr>
        <w:t>` varchar(</w:t>
      </w:r>
      <w:del w:id="4990" w:author="User" w:date="2024-05-21T15:11:00Z">
        <w:r w:rsidRPr="006E748A" w:rsidDel="00957C7F">
          <w:rPr>
            <w:rFonts w:ascii="微软雅黑" w:eastAsia="微软雅黑" w:hAnsi="微软雅黑" w:cs="宋体"/>
            <w:color w:val="191B1F"/>
            <w:kern w:val="0"/>
            <w:szCs w:val="21"/>
            <w14:ligatures w14:val="none"/>
          </w:rPr>
          <w:delText>255</w:delText>
        </w:r>
      </w:del>
      <w:ins w:id="4991"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'主要仪器\r\n',</w:t>
      </w:r>
    </w:p>
    <w:p w14:paraId="3A13CBD2" w14:textId="3D177853"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Jcjl</w:t>
      </w:r>
      <w:proofErr w:type="spellEnd"/>
      <w:r w:rsidRPr="006E748A">
        <w:rPr>
          <w:rFonts w:ascii="微软雅黑" w:eastAsia="微软雅黑" w:hAnsi="微软雅黑" w:cs="宋体"/>
          <w:color w:val="191B1F"/>
          <w:kern w:val="0"/>
          <w:szCs w:val="21"/>
          <w14:ligatures w14:val="none"/>
        </w:rPr>
        <w:t>` varchar(</w:t>
      </w:r>
      <w:del w:id="4992" w:author="User" w:date="2024-05-21T15:11:00Z">
        <w:r w:rsidRPr="006E748A" w:rsidDel="00957C7F">
          <w:rPr>
            <w:rFonts w:ascii="微软雅黑" w:eastAsia="微软雅黑" w:hAnsi="微软雅黑" w:cs="宋体"/>
            <w:color w:val="191B1F"/>
            <w:kern w:val="0"/>
            <w:szCs w:val="21"/>
            <w14:ligatures w14:val="none"/>
          </w:rPr>
          <w:delText>255</w:delText>
        </w:r>
      </w:del>
      <w:ins w:id="4993"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'检测结论\r\n',</w:t>
      </w:r>
    </w:p>
    <w:p w14:paraId="247F0764" w14:textId="486FDC99"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Dwdz</w:t>
      </w:r>
      <w:proofErr w:type="spellEnd"/>
      <w:r w:rsidRPr="006E748A">
        <w:rPr>
          <w:rFonts w:ascii="微软雅黑" w:eastAsia="微软雅黑" w:hAnsi="微软雅黑" w:cs="宋体"/>
          <w:color w:val="191B1F"/>
          <w:kern w:val="0"/>
          <w:szCs w:val="21"/>
          <w14:ligatures w14:val="none"/>
        </w:rPr>
        <w:t>` varchar(</w:t>
      </w:r>
      <w:del w:id="4994" w:author="User" w:date="2024-05-21T15:11:00Z">
        <w:r w:rsidRPr="006E748A" w:rsidDel="00957C7F">
          <w:rPr>
            <w:rFonts w:ascii="微软雅黑" w:eastAsia="微软雅黑" w:hAnsi="微软雅黑" w:cs="宋体"/>
            <w:color w:val="191B1F"/>
            <w:kern w:val="0"/>
            <w:szCs w:val="21"/>
            <w14:ligatures w14:val="none"/>
          </w:rPr>
          <w:delText>255</w:delText>
        </w:r>
      </w:del>
      <w:ins w:id="4995"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'单位地址\r\n',</w:t>
      </w:r>
    </w:p>
    <w:p w14:paraId="384B4179" w14:textId="066EA843"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`Dh` varchar(</w:t>
      </w:r>
      <w:del w:id="4996" w:author="User" w:date="2024-05-21T15:11:00Z">
        <w:r w:rsidRPr="006E748A" w:rsidDel="00957C7F">
          <w:rPr>
            <w:rFonts w:ascii="微软雅黑" w:eastAsia="微软雅黑" w:hAnsi="微软雅黑" w:cs="宋体"/>
            <w:color w:val="191B1F"/>
            <w:kern w:val="0"/>
            <w:szCs w:val="21"/>
            <w14:ligatures w14:val="none"/>
          </w:rPr>
          <w:delText>255</w:delText>
        </w:r>
      </w:del>
      <w:ins w:id="4997"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'电话\r\n',</w:t>
      </w:r>
    </w:p>
    <w:p w14:paraId="3A1B9700" w14:textId="5E39BB2D"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w:t>
      </w:r>
      <w:proofErr w:type="spellStart"/>
      <w:r w:rsidRPr="006E748A">
        <w:rPr>
          <w:rFonts w:ascii="微软雅黑" w:eastAsia="微软雅黑" w:hAnsi="微软雅黑" w:cs="宋体"/>
          <w:color w:val="191B1F"/>
          <w:kern w:val="0"/>
          <w:szCs w:val="21"/>
          <w14:ligatures w14:val="none"/>
        </w:rPr>
        <w:t>bz</w:t>
      </w:r>
      <w:proofErr w:type="spellEnd"/>
      <w:r w:rsidRPr="006E748A">
        <w:rPr>
          <w:rFonts w:ascii="微软雅黑" w:eastAsia="微软雅黑" w:hAnsi="微软雅黑" w:cs="宋体"/>
          <w:color w:val="191B1F"/>
          <w:kern w:val="0"/>
          <w:szCs w:val="21"/>
          <w14:ligatures w14:val="none"/>
        </w:rPr>
        <w:t>` varchar(</w:t>
      </w:r>
      <w:del w:id="4998" w:author="User" w:date="2024-05-21T15:11:00Z">
        <w:r w:rsidRPr="006E748A" w:rsidDel="00957C7F">
          <w:rPr>
            <w:rFonts w:ascii="微软雅黑" w:eastAsia="微软雅黑" w:hAnsi="微软雅黑" w:cs="宋体"/>
            <w:color w:val="191B1F"/>
            <w:kern w:val="0"/>
            <w:szCs w:val="21"/>
            <w14:ligatures w14:val="none"/>
          </w:rPr>
          <w:delText>255</w:delText>
        </w:r>
      </w:del>
      <w:ins w:id="499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'备注\r\n',</w:t>
      </w:r>
    </w:p>
    <w:p w14:paraId="4F7C9EE2" w14:textId="67CE86F6"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`attribute_1` varchar(</w:t>
      </w:r>
      <w:del w:id="5000" w:author="User" w:date="2024-05-21T15:11:00Z">
        <w:r w:rsidRPr="006E748A" w:rsidDel="00957C7F">
          <w:rPr>
            <w:rFonts w:ascii="微软雅黑" w:eastAsia="微软雅黑" w:hAnsi="微软雅黑" w:cs="宋体"/>
            <w:color w:val="191B1F"/>
            <w:kern w:val="0"/>
            <w:szCs w:val="21"/>
            <w14:ligatures w14:val="none"/>
          </w:rPr>
          <w:delText>255</w:delText>
        </w:r>
      </w:del>
      <w:ins w:id="5001"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'预留属性',</w:t>
      </w:r>
    </w:p>
    <w:p w14:paraId="7AE833AB" w14:textId="791C6E7F"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`attribute_2` varchar(</w:t>
      </w:r>
      <w:del w:id="5002" w:author="User" w:date="2024-05-21T15:11:00Z">
        <w:r w:rsidRPr="006E748A" w:rsidDel="00957C7F">
          <w:rPr>
            <w:rFonts w:ascii="微软雅黑" w:eastAsia="微软雅黑" w:hAnsi="微软雅黑" w:cs="宋体"/>
            <w:color w:val="191B1F"/>
            <w:kern w:val="0"/>
            <w:szCs w:val="21"/>
            <w14:ligatures w14:val="none"/>
          </w:rPr>
          <w:delText>255</w:delText>
        </w:r>
      </w:del>
      <w:ins w:id="5003"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'预留属性',</w:t>
      </w:r>
    </w:p>
    <w:p w14:paraId="391312B8" w14:textId="52C7E3E3"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`attribute_3` varchar(</w:t>
      </w:r>
      <w:del w:id="5004" w:author="User" w:date="2024-05-21T15:11:00Z">
        <w:r w:rsidRPr="006E748A" w:rsidDel="00957C7F">
          <w:rPr>
            <w:rFonts w:ascii="微软雅黑" w:eastAsia="微软雅黑" w:hAnsi="微软雅黑" w:cs="宋体"/>
            <w:color w:val="191B1F"/>
            <w:kern w:val="0"/>
            <w:szCs w:val="21"/>
            <w14:ligatures w14:val="none"/>
          </w:rPr>
          <w:delText>255</w:delText>
        </w:r>
      </w:del>
      <w:ins w:id="5005"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'预留属性',</w:t>
      </w:r>
    </w:p>
    <w:p w14:paraId="2BC1F064" w14:textId="597E6F14"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`attribute_4` varchar(</w:t>
      </w:r>
      <w:del w:id="5006" w:author="User" w:date="2024-05-21T15:11:00Z">
        <w:r w:rsidRPr="006E748A" w:rsidDel="00957C7F">
          <w:rPr>
            <w:rFonts w:ascii="微软雅黑" w:eastAsia="微软雅黑" w:hAnsi="微软雅黑" w:cs="宋体"/>
            <w:color w:val="191B1F"/>
            <w:kern w:val="0"/>
            <w:szCs w:val="21"/>
            <w14:ligatures w14:val="none"/>
          </w:rPr>
          <w:delText>255</w:delText>
        </w:r>
      </w:del>
      <w:ins w:id="5007"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'预留属性',</w:t>
      </w:r>
    </w:p>
    <w:p w14:paraId="4A2FF41C" w14:textId="62783685" w:rsidR="006E748A" w:rsidRP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`attribute_5` varchar(</w:t>
      </w:r>
      <w:del w:id="5008" w:author="User" w:date="2024-05-21T15:11:00Z">
        <w:r w:rsidRPr="006E748A" w:rsidDel="00957C7F">
          <w:rPr>
            <w:rFonts w:ascii="微软雅黑" w:eastAsia="微软雅黑" w:hAnsi="微软雅黑" w:cs="宋体"/>
            <w:color w:val="191B1F"/>
            <w:kern w:val="0"/>
            <w:szCs w:val="21"/>
            <w14:ligatures w14:val="none"/>
          </w:rPr>
          <w:delText>255</w:delText>
        </w:r>
      </w:del>
      <w:ins w:id="5009" w:author="User" w:date="2024-05-21T15:11:00Z">
        <w:r w:rsidR="00957C7F">
          <w:rPr>
            <w:rFonts w:ascii="微软雅黑" w:eastAsia="微软雅黑" w:hAnsi="微软雅黑" w:cs="宋体"/>
            <w:color w:val="191B1F"/>
            <w:kern w:val="0"/>
            <w:szCs w:val="21"/>
            <w14:ligatures w14:val="none"/>
          </w:rPr>
          <w:t>25</w:t>
        </w:r>
      </w:ins>
      <w:r w:rsidRPr="006E748A">
        <w:rPr>
          <w:rFonts w:ascii="微软雅黑" w:eastAsia="微软雅黑" w:hAnsi="微软雅黑" w:cs="宋体"/>
          <w:color w:val="191B1F"/>
          <w:kern w:val="0"/>
          <w:szCs w:val="21"/>
          <w14:ligatures w14:val="none"/>
        </w:rPr>
        <w:t>) NULL COMMENT '预留属性',</w:t>
      </w:r>
    </w:p>
    <w:p w14:paraId="2AF35FF9" w14:textId="2CB4B076" w:rsidR="006E748A" w:rsidRDefault="006E748A" w:rsidP="006E748A">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6E748A">
        <w:rPr>
          <w:rFonts w:ascii="微软雅黑" w:eastAsia="微软雅黑" w:hAnsi="微软雅黑" w:cs="宋体"/>
          <w:color w:val="191B1F"/>
          <w:kern w:val="0"/>
          <w:szCs w:val="21"/>
          <w14:ligatures w14:val="none"/>
        </w:rPr>
        <w:t xml:space="preserve">  PRIMARY KEY (`</w:t>
      </w:r>
      <w:proofErr w:type="spellStart"/>
      <w:r w:rsidRPr="006E748A">
        <w:rPr>
          <w:rFonts w:ascii="微软雅黑" w:eastAsia="微软雅黑" w:hAnsi="微软雅黑" w:cs="宋体"/>
          <w:color w:val="191B1F"/>
          <w:kern w:val="0"/>
          <w:szCs w:val="21"/>
          <w14:ligatures w14:val="none"/>
        </w:rPr>
        <w:t>Rp_no</w:t>
      </w:r>
      <w:proofErr w:type="spellEnd"/>
      <w:r w:rsidRPr="006E748A">
        <w:rPr>
          <w:rFonts w:ascii="微软雅黑" w:eastAsia="微软雅黑" w:hAnsi="微软雅黑" w:cs="宋体"/>
          <w:color w:val="191B1F"/>
          <w:kern w:val="0"/>
          <w:szCs w:val="21"/>
          <w14:ligatures w14:val="none"/>
        </w:rPr>
        <w:t>`)</w:t>
      </w:r>
    </w:p>
    <w:p w14:paraId="3592509C" w14:textId="77777777" w:rsidR="006E748A" w:rsidRDefault="006E748A" w:rsidP="0006667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p w14:paraId="38C9724F" w14:textId="55B5ABF2" w:rsidR="0006667F" w:rsidRDefault="0006667F" w:rsidP="0006667F">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lastRenderedPageBreak/>
        <w:t>report_list_2</w:t>
      </w:r>
    </w:p>
    <w:tbl>
      <w:tblPr>
        <w:tblStyle w:val="ad"/>
        <w:tblW w:w="8773" w:type="dxa"/>
        <w:tblInd w:w="720" w:type="dxa"/>
        <w:tblLook w:val="04A0" w:firstRow="1" w:lastRow="0" w:firstColumn="1" w:lastColumn="0" w:noHBand="0" w:noVBand="1"/>
      </w:tblPr>
      <w:tblGrid>
        <w:gridCol w:w="2453"/>
        <w:gridCol w:w="1834"/>
        <w:gridCol w:w="1644"/>
        <w:gridCol w:w="2842"/>
      </w:tblGrid>
      <w:tr w:rsidR="0006667F" w14:paraId="7C692D2F" w14:textId="77777777" w:rsidTr="00A4083D">
        <w:tc>
          <w:tcPr>
            <w:tcW w:w="2453" w:type="dxa"/>
          </w:tcPr>
          <w:p w14:paraId="51F26F38"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属性名称</w:t>
            </w:r>
          </w:p>
        </w:tc>
        <w:tc>
          <w:tcPr>
            <w:tcW w:w="1834" w:type="dxa"/>
          </w:tcPr>
          <w:p w14:paraId="5CA19873"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数据类型</w:t>
            </w:r>
          </w:p>
        </w:tc>
        <w:tc>
          <w:tcPr>
            <w:tcW w:w="1644" w:type="dxa"/>
          </w:tcPr>
          <w:p w14:paraId="3E625D34"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数据来源</w:t>
            </w:r>
          </w:p>
        </w:tc>
        <w:tc>
          <w:tcPr>
            <w:tcW w:w="2842" w:type="dxa"/>
          </w:tcPr>
          <w:p w14:paraId="5E9E5D2B" w14:textId="77777777" w:rsidR="0006667F" w:rsidRDefault="0006667F" w:rsidP="00831C8E">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Fonts w:ascii="微软雅黑" w:eastAsia="微软雅黑" w:hAnsi="微软雅黑" w:cs="宋体" w:hint="eastAsia"/>
                <w:color w:val="191B1F"/>
                <w:kern w:val="0"/>
                <w:szCs w:val="21"/>
                <w14:ligatures w14:val="none"/>
              </w:rPr>
              <w:t>属性介绍</w:t>
            </w:r>
          </w:p>
        </w:tc>
      </w:tr>
      <w:tr w:rsidR="00A4083D" w:rsidRPr="00F475EF" w14:paraId="67B0CD5F" w14:textId="77777777" w:rsidTr="00A4083D">
        <w:tc>
          <w:tcPr>
            <w:tcW w:w="2453" w:type="dxa"/>
          </w:tcPr>
          <w:p w14:paraId="69F759DC" w14:textId="5E080089"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5010" w:author="User" w:date="2024-05-29T09:34:00Z">
              <w:r w:rsidRPr="00F475EF">
                <w:rPr>
                  <w:rFonts w:ascii="微软雅黑" w:eastAsia="微软雅黑" w:hAnsi="微软雅黑" w:cs="宋体"/>
                  <w:color w:val="191B1F"/>
                  <w:kern w:val="0"/>
                  <w:szCs w:val="21"/>
                  <w14:ligatures w14:val="none"/>
                </w:rPr>
                <w:t>Rp_no</w:t>
              </w:r>
            </w:ins>
            <w:proofErr w:type="spellEnd"/>
            <w:del w:id="5011" w:author="User" w:date="2024-05-29T09:34:00Z">
              <w:r w:rsidRPr="00F475EF" w:rsidDel="00A4083D">
                <w:rPr>
                  <w:rFonts w:ascii="微软雅黑" w:eastAsia="微软雅黑" w:hAnsi="微软雅黑" w:cs="宋体"/>
                  <w:color w:val="191B1F"/>
                  <w:kern w:val="0"/>
                  <w:szCs w:val="21"/>
                  <w14:ligatures w14:val="none"/>
                </w:rPr>
                <w:delText>userno</w:delText>
              </w:r>
            </w:del>
          </w:p>
        </w:tc>
        <w:tc>
          <w:tcPr>
            <w:tcW w:w="1834" w:type="dxa"/>
          </w:tcPr>
          <w:p w14:paraId="513F3B71" w14:textId="0FFAEAD8"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12" w:author="User" w:date="2024-05-29T09:34:00Z">
              <w:r w:rsidRPr="00F475EF">
                <w:rPr>
                  <w:rFonts w:ascii="微软雅黑" w:eastAsia="微软雅黑" w:hAnsi="微软雅黑" w:cs="宋体"/>
                  <w:color w:val="191B1F"/>
                  <w:kern w:val="0"/>
                  <w:szCs w:val="21"/>
                  <w14:ligatures w14:val="none"/>
                </w:rPr>
                <w:t>Varchar（</w:t>
              </w:r>
            </w:ins>
            <w:ins w:id="5013" w:author="User" w:date="2024-05-30T09:30:00Z">
              <w:r w:rsidR="00FF2B46" w:rsidRPr="00F475EF">
                <w:rPr>
                  <w:rFonts w:ascii="微软雅黑" w:eastAsia="微软雅黑" w:hAnsi="微软雅黑" w:cs="宋体"/>
                  <w:color w:val="191B1F"/>
                  <w:kern w:val="0"/>
                  <w:szCs w:val="21"/>
                  <w14:ligatures w14:val="none"/>
                </w:rPr>
                <w:t>255</w:t>
              </w:r>
            </w:ins>
            <w:ins w:id="5014" w:author="User" w:date="2024-05-29T09:34:00Z">
              <w:r w:rsidRPr="00F475EF">
                <w:rPr>
                  <w:rFonts w:ascii="微软雅黑" w:eastAsia="微软雅黑" w:hAnsi="微软雅黑" w:cs="宋体" w:hint="eastAsia"/>
                  <w:color w:val="191B1F"/>
                  <w:kern w:val="0"/>
                  <w:szCs w:val="21"/>
                  <w14:ligatures w14:val="none"/>
                </w:rPr>
                <w:t>）</w:t>
              </w:r>
            </w:ins>
            <w:del w:id="5015" w:author="User" w:date="2024-05-29T09:34:00Z">
              <w:r w:rsidRPr="00F475EF" w:rsidDel="00E03D6A">
                <w:rPr>
                  <w:rFonts w:ascii="微软雅黑" w:eastAsia="微软雅黑" w:hAnsi="微软雅黑" w:cs="宋体"/>
                  <w:color w:val="191B1F"/>
                  <w:kern w:val="0"/>
                  <w:szCs w:val="21"/>
                  <w14:ligatures w14:val="none"/>
                </w:rPr>
                <w:delText>int</w:delText>
              </w:r>
            </w:del>
          </w:p>
        </w:tc>
        <w:tc>
          <w:tcPr>
            <w:tcW w:w="1644" w:type="dxa"/>
          </w:tcPr>
          <w:p w14:paraId="01D834D2" w14:textId="63C2BFC4" w:rsidR="00A4083D" w:rsidRPr="00F475EF" w:rsidRDefault="00FF2B46"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16" w:author="User" w:date="2024-05-30T09:30:00Z">
              <w:r w:rsidRPr="00F475EF">
                <w:rPr>
                  <w:rFonts w:ascii="微软雅黑" w:eastAsia="微软雅黑" w:hAnsi="微软雅黑" w:cs="宋体" w:hint="eastAsia"/>
                  <w:color w:val="191B1F"/>
                  <w:kern w:val="0"/>
                  <w:szCs w:val="21"/>
                  <w14:ligatures w14:val="none"/>
                </w:rPr>
                <w:t>输入</w:t>
              </w:r>
            </w:ins>
            <w:del w:id="5017" w:author="User" w:date="2024-05-29T09:34:00Z">
              <w:r w:rsidR="00A4083D" w:rsidRPr="00F475EF" w:rsidDel="00E03D6A">
                <w:rPr>
                  <w:rFonts w:ascii="微软雅黑" w:eastAsia="微软雅黑" w:hAnsi="微软雅黑" w:cs="宋体" w:hint="eastAsia"/>
                  <w:color w:val="191B1F"/>
                  <w:kern w:val="0"/>
                  <w:szCs w:val="21"/>
                  <w14:ligatures w14:val="none"/>
                </w:rPr>
                <w:delText>主键</w:delText>
              </w:r>
            </w:del>
          </w:p>
        </w:tc>
        <w:tc>
          <w:tcPr>
            <w:tcW w:w="2842" w:type="dxa"/>
          </w:tcPr>
          <w:p w14:paraId="5E6F1CCD" w14:textId="648D2667"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18" w:author="User" w:date="2024-05-29T09:34:00Z">
              <w:r w:rsidRPr="00F475EF">
                <w:rPr>
                  <w:rFonts w:ascii="微软雅黑" w:eastAsia="微软雅黑" w:hAnsi="微软雅黑" w:cs="宋体" w:hint="eastAsia"/>
                  <w:color w:val="191B1F"/>
                  <w:kern w:val="0"/>
                  <w:szCs w:val="21"/>
                  <w14:ligatures w14:val="none"/>
                </w:rPr>
                <w:t>报告编号</w:t>
              </w:r>
            </w:ins>
            <w:del w:id="5019" w:author="User" w:date="2024-05-29T09:34:00Z">
              <w:r w:rsidRPr="00F475EF" w:rsidDel="00E03D6A">
                <w:rPr>
                  <w:rFonts w:ascii="微软雅黑" w:eastAsia="微软雅黑" w:hAnsi="微软雅黑" w:cs="宋体"/>
                  <w:color w:val="191B1F"/>
                  <w:kern w:val="0"/>
                  <w:szCs w:val="21"/>
                  <w14:ligatures w14:val="none"/>
                </w:rPr>
                <w:delText>user表唯一标识</w:delText>
              </w:r>
            </w:del>
          </w:p>
        </w:tc>
      </w:tr>
      <w:tr w:rsidR="00A4083D" w:rsidRPr="00F475EF" w14:paraId="1D4BB38C" w14:textId="77777777" w:rsidTr="00A4083D">
        <w:tc>
          <w:tcPr>
            <w:tcW w:w="2453" w:type="dxa"/>
          </w:tcPr>
          <w:p w14:paraId="04C3B1BF" w14:textId="69BBA798"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5020" w:author="User" w:date="2024-05-29T09:36:00Z">
              <w:r w:rsidRPr="00F475EF" w:rsidDel="00A4083D">
                <w:rPr>
                  <w:rFonts w:ascii="微软雅黑" w:eastAsia="微软雅黑" w:hAnsi="微软雅黑" w:cs="宋体"/>
                  <w:color w:val="191B1F"/>
                  <w:kern w:val="0"/>
                  <w:szCs w:val="21"/>
                  <w14:ligatures w14:val="none"/>
                </w:rPr>
                <w:delText>usernam</w:delText>
              </w:r>
            </w:del>
            <w:proofErr w:type="spellStart"/>
            <w:ins w:id="5021" w:author="User" w:date="2024-05-29T09:36:00Z">
              <w:r w:rsidRPr="00F475EF">
                <w:rPr>
                  <w:rFonts w:ascii="微软雅黑" w:eastAsia="微软雅黑" w:hAnsi="微软雅黑" w:cs="宋体"/>
                  <w:color w:val="191B1F"/>
                  <w:kern w:val="0"/>
                  <w:szCs w:val="21"/>
                  <w14:ligatures w14:val="none"/>
                </w:rPr>
                <w:t>xmbh</w:t>
              </w:r>
            </w:ins>
            <w:proofErr w:type="spellEnd"/>
            <w:del w:id="5022" w:author="User" w:date="2024-05-29T09:36:00Z">
              <w:r w:rsidRPr="00F475EF" w:rsidDel="00A4083D">
                <w:rPr>
                  <w:rFonts w:ascii="微软雅黑" w:eastAsia="微软雅黑" w:hAnsi="微软雅黑" w:cs="宋体"/>
                  <w:color w:val="191B1F"/>
                  <w:kern w:val="0"/>
                  <w:szCs w:val="21"/>
                  <w14:ligatures w14:val="none"/>
                </w:rPr>
                <w:delText>e</w:delText>
              </w:r>
            </w:del>
          </w:p>
        </w:tc>
        <w:tc>
          <w:tcPr>
            <w:tcW w:w="1834" w:type="dxa"/>
          </w:tcPr>
          <w:p w14:paraId="6286A601" w14:textId="1495FB94"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color w:val="191B1F"/>
                <w:kern w:val="0"/>
                <w:szCs w:val="21"/>
                <w14:ligatures w14:val="none"/>
              </w:rPr>
              <w:t>Varchar</w:t>
            </w:r>
            <w:ins w:id="5023" w:author="User" w:date="2024-05-29T09:36:00Z">
              <w:r w:rsidRPr="00F475EF">
                <w:rPr>
                  <w:rFonts w:ascii="微软雅黑" w:eastAsia="微软雅黑" w:hAnsi="微软雅黑" w:cs="宋体"/>
                  <w:color w:val="191B1F"/>
                  <w:kern w:val="0"/>
                  <w:szCs w:val="21"/>
                  <w14:ligatures w14:val="none"/>
                </w:rPr>
                <w:t>(</w:t>
              </w:r>
              <w:proofErr w:type="gramEnd"/>
              <w:r w:rsidRPr="00F475EF">
                <w:rPr>
                  <w:rFonts w:ascii="微软雅黑" w:eastAsia="微软雅黑" w:hAnsi="微软雅黑" w:cs="宋体"/>
                  <w:color w:val="191B1F"/>
                  <w:kern w:val="0"/>
                  <w:szCs w:val="21"/>
                  <w14:ligatures w14:val="none"/>
                </w:rPr>
                <w:t>50)</w:t>
              </w:r>
            </w:ins>
          </w:p>
        </w:tc>
        <w:tc>
          <w:tcPr>
            <w:tcW w:w="1644" w:type="dxa"/>
          </w:tcPr>
          <w:p w14:paraId="629B685A" w14:textId="77777777"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842" w:type="dxa"/>
          </w:tcPr>
          <w:p w14:paraId="7EFF256D" w14:textId="3181EA8E"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24" w:author="User" w:date="2024-05-29T09:36:00Z">
              <w:r w:rsidRPr="00F475EF">
                <w:rPr>
                  <w:rFonts w:ascii="微软雅黑" w:eastAsia="微软雅黑" w:hAnsi="微软雅黑" w:cs="宋体" w:hint="eastAsia"/>
                  <w:color w:val="191B1F"/>
                  <w:kern w:val="0"/>
                  <w:szCs w:val="21"/>
                  <w14:ligatures w14:val="none"/>
                </w:rPr>
                <w:t>项目编号</w:t>
              </w:r>
            </w:ins>
            <w:del w:id="5025" w:author="User" w:date="2024-05-29T09:36:00Z">
              <w:r w:rsidRPr="00F475EF" w:rsidDel="00A4083D">
                <w:rPr>
                  <w:rFonts w:ascii="微软雅黑" w:eastAsia="微软雅黑" w:hAnsi="微软雅黑" w:cs="宋体" w:hint="eastAsia"/>
                  <w:color w:val="191B1F"/>
                  <w:kern w:val="0"/>
                  <w:szCs w:val="21"/>
                  <w14:ligatures w14:val="none"/>
                </w:rPr>
                <w:delText>用户名称</w:delText>
              </w:r>
            </w:del>
          </w:p>
        </w:tc>
      </w:tr>
      <w:tr w:rsidR="00A4083D" w:rsidRPr="00F475EF" w14:paraId="09FCE45C" w14:textId="77777777" w:rsidTr="00A4083D">
        <w:tc>
          <w:tcPr>
            <w:tcW w:w="2453" w:type="dxa"/>
          </w:tcPr>
          <w:p w14:paraId="7C33B987" w14:textId="7E674A00"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5026" w:author="User" w:date="2024-05-29T09:36:00Z">
              <w:r w:rsidRPr="00F475EF" w:rsidDel="00A4083D">
                <w:rPr>
                  <w:rFonts w:ascii="微软雅黑" w:eastAsia="微软雅黑" w:hAnsi="微软雅黑" w:cs="宋体" w:hint="eastAsia"/>
                  <w:color w:val="191B1F"/>
                  <w:kern w:val="0"/>
                  <w:szCs w:val="21"/>
                  <w14:ligatures w14:val="none"/>
                </w:rPr>
                <w:delText>typeno</w:delText>
              </w:r>
            </w:del>
            <w:proofErr w:type="spellStart"/>
            <w:ins w:id="5027" w:author="User" w:date="2024-05-29T09:36:00Z">
              <w:r w:rsidRPr="00F475EF">
                <w:rPr>
                  <w:rFonts w:ascii="微软雅黑" w:eastAsia="微软雅黑" w:hAnsi="微软雅黑" w:cs="宋体" w:hint="eastAsia"/>
                  <w:color w:val="191B1F"/>
                  <w:kern w:val="0"/>
                  <w:szCs w:val="21"/>
                  <w14:ligatures w14:val="none"/>
                </w:rPr>
                <w:t>xmmc</w:t>
              </w:r>
            </w:ins>
            <w:proofErr w:type="spellEnd"/>
          </w:p>
        </w:tc>
        <w:tc>
          <w:tcPr>
            <w:tcW w:w="1834" w:type="dxa"/>
          </w:tcPr>
          <w:p w14:paraId="67616EAB" w14:textId="06E968FC"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ins w:id="5028" w:author="User" w:date="2024-05-29T09:36:00Z">
              <w:r w:rsidRPr="00F475EF">
                <w:rPr>
                  <w:rFonts w:ascii="微软雅黑" w:eastAsia="微软雅黑" w:hAnsi="微软雅黑" w:cs="宋体" w:hint="eastAsia"/>
                  <w:color w:val="191B1F"/>
                  <w:kern w:val="0"/>
                  <w:szCs w:val="21"/>
                  <w14:ligatures w14:val="none"/>
                </w:rPr>
                <w:t>(</w:t>
              </w:r>
              <w:proofErr w:type="gramEnd"/>
              <w:r w:rsidRPr="00F475EF">
                <w:rPr>
                  <w:rFonts w:ascii="微软雅黑" w:eastAsia="微软雅黑" w:hAnsi="微软雅黑" w:cs="宋体" w:hint="eastAsia"/>
                  <w:color w:val="191B1F"/>
                  <w:kern w:val="0"/>
                  <w:szCs w:val="21"/>
                  <w14:ligatures w14:val="none"/>
                </w:rPr>
                <w:t>255)</w:t>
              </w:r>
            </w:ins>
          </w:p>
        </w:tc>
        <w:tc>
          <w:tcPr>
            <w:tcW w:w="1644" w:type="dxa"/>
          </w:tcPr>
          <w:p w14:paraId="1FDF956D" w14:textId="14BE9012"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842" w:type="dxa"/>
          </w:tcPr>
          <w:p w14:paraId="5F744160" w14:textId="17A63ED1"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5029" w:author="User" w:date="2024-05-29T09:37:00Z">
              <w:r w:rsidRPr="00F475EF" w:rsidDel="00A4083D">
                <w:rPr>
                  <w:rFonts w:ascii="微软雅黑" w:eastAsia="微软雅黑" w:hAnsi="微软雅黑" w:cs="宋体" w:hint="eastAsia"/>
                  <w:color w:val="191B1F"/>
                  <w:kern w:val="0"/>
                  <w:szCs w:val="21"/>
                  <w14:ligatures w14:val="none"/>
                </w:rPr>
                <w:delText>外键链接usertype表</w:delText>
              </w:r>
            </w:del>
            <w:ins w:id="5030" w:author="User" w:date="2024-05-29T09:37:00Z">
              <w:r w:rsidRPr="00F475EF">
                <w:rPr>
                  <w:rFonts w:ascii="微软雅黑" w:eastAsia="微软雅黑" w:hAnsi="微软雅黑" w:cs="宋体" w:hint="eastAsia"/>
                  <w:color w:val="191B1F"/>
                  <w:kern w:val="0"/>
                  <w:szCs w:val="21"/>
                  <w14:ligatures w14:val="none"/>
                </w:rPr>
                <w:t>检测项目名称</w:t>
              </w:r>
            </w:ins>
          </w:p>
        </w:tc>
      </w:tr>
      <w:tr w:rsidR="00A4083D" w:rsidRPr="00F475EF" w14:paraId="666F0436" w14:textId="77777777" w:rsidTr="00A4083D">
        <w:tc>
          <w:tcPr>
            <w:tcW w:w="2453" w:type="dxa"/>
          </w:tcPr>
          <w:p w14:paraId="45D140CA" w14:textId="2CACDA3C"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5031" w:author="User" w:date="2024-05-29T09:37:00Z">
              <w:r w:rsidRPr="00F475EF" w:rsidDel="00A4083D">
                <w:rPr>
                  <w:rFonts w:ascii="微软雅黑" w:eastAsia="微软雅黑" w:hAnsi="微软雅黑" w:cs="宋体" w:hint="eastAsia"/>
                  <w:color w:val="191B1F"/>
                  <w:kern w:val="0"/>
                  <w:szCs w:val="21"/>
                  <w14:ligatures w14:val="none"/>
                </w:rPr>
                <w:delText>部门</w:delText>
              </w:r>
            </w:del>
            <w:proofErr w:type="spellStart"/>
            <w:ins w:id="5032" w:author="User" w:date="2024-05-29T09:37:00Z">
              <w:r w:rsidRPr="00F475EF">
                <w:rPr>
                  <w:rFonts w:ascii="微软雅黑" w:eastAsia="微软雅黑" w:hAnsi="微软雅黑" w:cs="宋体" w:hint="eastAsia"/>
                  <w:color w:val="191B1F"/>
                  <w:kern w:val="0"/>
                  <w:szCs w:val="21"/>
                  <w14:ligatures w14:val="none"/>
                </w:rPr>
                <w:t>bzyq</w:t>
              </w:r>
            </w:ins>
            <w:proofErr w:type="spellEnd"/>
          </w:p>
        </w:tc>
        <w:tc>
          <w:tcPr>
            <w:tcW w:w="1834" w:type="dxa"/>
          </w:tcPr>
          <w:p w14:paraId="07AF5509" w14:textId="354341AE"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ins w:id="5033" w:author="User" w:date="2024-05-29T09:37:00Z">
              <w:r w:rsidRPr="00F475EF">
                <w:rPr>
                  <w:rFonts w:ascii="微软雅黑" w:eastAsia="微软雅黑" w:hAnsi="微软雅黑" w:cs="宋体" w:hint="eastAsia"/>
                  <w:color w:val="191B1F"/>
                  <w:kern w:val="0"/>
                  <w:szCs w:val="21"/>
                  <w14:ligatures w14:val="none"/>
                </w:rPr>
                <w:t>(</w:t>
              </w:r>
              <w:proofErr w:type="gramEnd"/>
              <w:r w:rsidRPr="00F475EF">
                <w:rPr>
                  <w:rFonts w:ascii="微软雅黑" w:eastAsia="微软雅黑" w:hAnsi="微软雅黑" w:cs="宋体" w:hint="eastAsia"/>
                  <w:color w:val="191B1F"/>
                  <w:kern w:val="0"/>
                  <w:szCs w:val="21"/>
                  <w14:ligatures w14:val="none"/>
                </w:rPr>
                <w:t>255)</w:t>
              </w:r>
            </w:ins>
          </w:p>
        </w:tc>
        <w:tc>
          <w:tcPr>
            <w:tcW w:w="1644" w:type="dxa"/>
          </w:tcPr>
          <w:p w14:paraId="6C5DF0F7" w14:textId="77777777"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输入</w:t>
            </w:r>
          </w:p>
        </w:tc>
        <w:tc>
          <w:tcPr>
            <w:tcW w:w="2842" w:type="dxa"/>
          </w:tcPr>
          <w:p w14:paraId="6AF2247F" w14:textId="7361FD7C"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del w:id="5034" w:author="User" w:date="2024-05-29T09:37:00Z">
              <w:r w:rsidRPr="00F475EF" w:rsidDel="00A4083D">
                <w:rPr>
                  <w:rFonts w:ascii="微软雅黑" w:eastAsia="微软雅黑" w:hAnsi="微软雅黑" w:cs="宋体" w:hint="eastAsia"/>
                  <w:color w:val="191B1F"/>
                  <w:kern w:val="0"/>
                  <w:szCs w:val="21"/>
                  <w14:ligatures w14:val="none"/>
                </w:rPr>
                <w:delText>预留属性2</w:delText>
              </w:r>
            </w:del>
            <w:ins w:id="5035" w:author="User" w:date="2024-05-29T09:37:00Z">
              <w:r w:rsidRPr="00F475EF">
                <w:rPr>
                  <w:rFonts w:ascii="微软雅黑" w:eastAsia="微软雅黑" w:hAnsi="微软雅黑" w:cs="宋体" w:hint="eastAsia"/>
                  <w:color w:val="191B1F"/>
                  <w:kern w:val="0"/>
                  <w:szCs w:val="21"/>
                  <w14:ligatures w14:val="none"/>
                </w:rPr>
                <w:t>标准（设计）</w:t>
              </w:r>
            </w:ins>
            <w:ins w:id="5036" w:author="User" w:date="2024-05-29T09:38:00Z">
              <w:r w:rsidRPr="00F475EF">
                <w:rPr>
                  <w:rFonts w:ascii="微软雅黑" w:eastAsia="微软雅黑" w:hAnsi="微软雅黑" w:cs="宋体" w:hint="eastAsia"/>
                  <w:color w:val="191B1F"/>
                  <w:kern w:val="0"/>
                  <w:szCs w:val="21"/>
                  <w14:ligatures w14:val="none"/>
                </w:rPr>
                <w:t>要求</w:t>
              </w:r>
            </w:ins>
          </w:p>
        </w:tc>
      </w:tr>
      <w:tr w:rsidR="00A4083D" w:rsidRPr="00F475EF" w14:paraId="1B2EA4EA" w14:textId="77777777" w:rsidTr="00A4083D">
        <w:tc>
          <w:tcPr>
            <w:tcW w:w="2453" w:type="dxa"/>
          </w:tcPr>
          <w:p w14:paraId="4C0170FF" w14:textId="74B7E797"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5037" w:author="User" w:date="2024-05-29T09:38:00Z">
              <w:r w:rsidRPr="00F475EF">
                <w:rPr>
                  <w:rFonts w:ascii="微软雅黑" w:eastAsia="微软雅黑" w:hAnsi="微软雅黑" w:cs="宋体" w:hint="eastAsia"/>
                  <w:color w:val="191B1F"/>
                  <w:kern w:val="0"/>
                  <w:szCs w:val="21"/>
                  <w14:ligatures w14:val="none"/>
                </w:rPr>
                <w:t>csz</w:t>
              </w:r>
            </w:ins>
            <w:proofErr w:type="spellEnd"/>
            <w:del w:id="5038" w:author="User" w:date="2024-05-29T09:38:00Z">
              <w:r w:rsidRPr="00F475EF" w:rsidDel="00A4083D">
                <w:rPr>
                  <w:rFonts w:ascii="微软雅黑" w:eastAsia="微软雅黑" w:hAnsi="微软雅黑" w:cs="宋体" w:hint="eastAsia"/>
                  <w:color w:val="191B1F"/>
                  <w:kern w:val="0"/>
                  <w:szCs w:val="21"/>
                  <w14:ligatures w14:val="none"/>
                </w:rPr>
                <w:delText>角色</w:delText>
              </w:r>
            </w:del>
          </w:p>
        </w:tc>
        <w:tc>
          <w:tcPr>
            <w:tcW w:w="1834" w:type="dxa"/>
          </w:tcPr>
          <w:p w14:paraId="6E58B742" w14:textId="33B632A1"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5039" w:author="User" w:date="2024-05-29T09:38: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proofErr w:type="gramEnd"/>
              <w:r w:rsidRPr="00F475EF">
                <w:rPr>
                  <w:rFonts w:ascii="微软雅黑" w:eastAsia="微软雅黑" w:hAnsi="微软雅黑" w:cs="宋体" w:hint="eastAsia"/>
                  <w:color w:val="191B1F"/>
                  <w:kern w:val="0"/>
                  <w:szCs w:val="21"/>
                  <w14:ligatures w14:val="none"/>
                </w:rPr>
                <w:t>255)</w:t>
              </w:r>
            </w:ins>
          </w:p>
        </w:tc>
        <w:tc>
          <w:tcPr>
            <w:tcW w:w="1644" w:type="dxa"/>
          </w:tcPr>
          <w:p w14:paraId="5C7B49E6" w14:textId="227A4127"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40" w:author="User" w:date="2024-05-29T09:38:00Z">
              <w:r w:rsidRPr="00F475EF">
                <w:rPr>
                  <w:rFonts w:ascii="微软雅黑" w:eastAsia="微软雅黑" w:hAnsi="微软雅黑" w:cs="宋体" w:hint="eastAsia"/>
                  <w:color w:val="191B1F"/>
                  <w:kern w:val="0"/>
                  <w:szCs w:val="21"/>
                  <w14:ligatures w14:val="none"/>
                </w:rPr>
                <w:t>输入</w:t>
              </w:r>
            </w:ins>
          </w:p>
        </w:tc>
        <w:tc>
          <w:tcPr>
            <w:tcW w:w="2842" w:type="dxa"/>
          </w:tcPr>
          <w:p w14:paraId="00CEDE31" w14:textId="192D50C3"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41" w:author="User" w:date="2024-05-29T09:38:00Z">
              <w:r w:rsidRPr="00F475EF">
                <w:rPr>
                  <w:rFonts w:ascii="微软雅黑" w:eastAsia="微软雅黑" w:hAnsi="微软雅黑" w:cs="宋体" w:hint="eastAsia"/>
                  <w:color w:val="191B1F"/>
                  <w:kern w:val="0"/>
                  <w:szCs w:val="21"/>
                  <w14:ligatures w14:val="none"/>
                </w:rPr>
                <w:t>测试值</w:t>
              </w:r>
            </w:ins>
          </w:p>
        </w:tc>
      </w:tr>
      <w:tr w:rsidR="00A4083D" w:rsidRPr="00F475EF" w14:paraId="303DFA5A" w14:textId="77777777" w:rsidTr="00A4083D">
        <w:tc>
          <w:tcPr>
            <w:tcW w:w="2453" w:type="dxa"/>
          </w:tcPr>
          <w:p w14:paraId="677977CD" w14:textId="700A8FB2"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spellStart"/>
            <w:ins w:id="5042" w:author="User" w:date="2024-05-29T09:38:00Z">
              <w:r w:rsidRPr="00F475EF">
                <w:rPr>
                  <w:rFonts w:ascii="微软雅黑" w:eastAsia="微软雅黑" w:hAnsi="微软雅黑" w:cs="宋体" w:hint="eastAsia"/>
                  <w:color w:val="191B1F"/>
                  <w:kern w:val="0"/>
                  <w:szCs w:val="21"/>
                  <w14:ligatures w14:val="none"/>
                </w:rPr>
                <w:t>fhx</w:t>
              </w:r>
            </w:ins>
            <w:proofErr w:type="spellEnd"/>
            <w:del w:id="5043" w:author="User" w:date="2024-05-29T09:38:00Z">
              <w:r w:rsidRPr="00F475EF" w:rsidDel="00A4083D">
                <w:rPr>
                  <w:rFonts w:ascii="微软雅黑" w:eastAsia="微软雅黑" w:hAnsi="微软雅黑" w:cs="宋体" w:hint="eastAsia"/>
                  <w:color w:val="191B1F"/>
                  <w:kern w:val="0"/>
                  <w:szCs w:val="21"/>
                  <w14:ligatures w14:val="none"/>
                </w:rPr>
                <w:delText>TXTno</w:delText>
              </w:r>
            </w:del>
          </w:p>
        </w:tc>
        <w:tc>
          <w:tcPr>
            <w:tcW w:w="1834" w:type="dxa"/>
          </w:tcPr>
          <w:p w14:paraId="39F5F42A" w14:textId="0EDE5959"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roofErr w:type="gramStart"/>
            <w:ins w:id="5044" w:author="User" w:date="2024-05-29T09:38: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proofErr w:type="gramEnd"/>
              <w:r w:rsidRPr="00F475EF">
                <w:rPr>
                  <w:rFonts w:ascii="微软雅黑" w:eastAsia="微软雅黑" w:hAnsi="微软雅黑" w:cs="宋体" w:hint="eastAsia"/>
                  <w:color w:val="191B1F"/>
                  <w:kern w:val="0"/>
                  <w:szCs w:val="21"/>
                  <w14:ligatures w14:val="none"/>
                </w:rPr>
                <w:t>255)</w:t>
              </w:r>
            </w:ins>
          </w:p>
        </w:tc>
        <w:tc>
          <w:tcPr>
            <w:tcW w:w="1644" w:type="dxa"/>
          </w:tcPr>
          <w:p w14:paraId="2BA4B4A5" w14:textId="472ABFA5"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45" w:author="User" w:date="2024-05-29T09:38:00Z">
              <w:r w:rsidRPr="00F475EF">
                <w:rPr>
                  <w:rFonts w:ascii="微软雅黑" w:eastAsia="微软雅黑" w:hAnsi="微软雅黑" w:cs="宋体" w:hint="eastAsia"/>
                  <w:color w:val="191B1F"/>
                  <w:kern w:val="0"/>
                  <w:szCs w:val="21"/>
                  <w14:ligatures w14:val="none"/>
                </w:rPr>
                <w:t>输入</w:t>
              </w:r>
            </w:ins>
          </w:p>
        </w:tc>
        <w:tc>
          <w:tcPr>
            <w:tcW w:w="2842" w:type="dxa"/>
          </w:tcPr>
          <w:p w14:paraId="68B2D90F" w14:textId="44B4024B"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46" w:author="User" w:date="2024-05-29T09:38:00Z">
              <w:r w:rsidRPr="00F475EF">
                <w:rPr>
                  <w:rFonts w:ascii="微软雅黑" w:eastAsia="微软雅黑" w:hAnsi="微软雅黑" w:cs="宋体" w:hint="eastAsia"/>
                  <w:color w:val="191B1F"/>
                  <w:kern w:val="0"/>
                  <w:szCs w:val="21"/>
                  <w14:ligatures w14:val="none"/>
                </w:rPr>
                <w:t>符合性</w:t>
              </w:r>
            </w:ins>
          </w:p>
        </w:tc>
      </w:tr>
      <w:tr w:rsidR="00B73453" w:rsidRPr="00F475EF" w14:paraId="52DFE045" w14:textId="77777777" w:rsidTr="00A4083D">
        <w:trPr>
          <w:ins w:id="5047" w:author="User" w:date="2024-05-30T09:33:00Z"/>
        </w:trPr>
        <w:tc>
          <w:tcPr>
            <w:tcW w:w="2453" w:type="dxa"/>
          </w:tcPr>
          <w:p w14:paraId="4BC3FA76" w14:textId="20F67217" w:rsidR="00B73453" w:rsidRPr="00F475EF" w:rsidRDefault="00B73453" w:rsidP="00A4083D">
            <w:pPr>
              <w:widowControl/>
              <w:tabs>
                <w:tab w:val="left" w:pos="720"/>
              </w:tabs>
              <w:spacing w:before="100" w:beforeAutospacing="1" w:after="100" w:afterAutospacing="1" w:line="240" w:lineRule="atLeast"/>
              <w:jc w:val="left"/>
              <w:rPr>
                <w:ins w:id="5048" w:author="User" w:date="2024-05-30T09:33:00Z"/>
                <w:rFonts w:ascii="微软雅黑" w:eastAsia="微软雅黑" w:hAnsi="微软雅黑" w:cs="宋体"/>
                <w:color w:val="191B1F"/>
                <w:kern w:val="0"/>
                <w:szCs w:val="21"/>
                <w14:ligatures w14:val="none"/>
              </w:rPr>
            </w:pPr>
            <w:proofErr w:type="spellStart"/>
            <w:ins w:id="5049" w:author="User" w:date="2024-05-30T09:33:00Z">
              <w:r w:rsidRPr="00F475EF">
                <w:rPr>
                  <w:rFonts w:ascii="微软雅黑" w:eastAsia="微软雅黑" w:hAnsi="微软雅黑" w:cs="宋体" w:hint="eastAsia"/>
                  <w:color w:val="191B1F"/>
                  <w:kern w:val="0"/>
                  <w:szCs w:val="21"/>
                  <w14:ligatures w14:val="none"/>
                </w:rPr>
                <w:t>tbrq</w:t>
              </w:r>
              <w:proofErr w:type="spellEnd"/>
            </w:ins>
          </w:p>
        </w:tc>
        <w:tc>
          <w:tcPr>
            <w:tcW w:w="1834" w:type="dxa"/>
          </w:tcPr>
          <w:p w14:paraId="386C692B" w14:textId="24B1CE82" w:rsidR="00B73453" w:rsidRPr="00F475EF" w:rsidRDefault="00B73453" w:rsidP="00A4083D">
            <w:pPr>
              <w:widowControl/>
              <w:tabs>
                <w:tab w:val="left" w:pos="720"/>
              </w:tabs>
              <w:spacing w:before="100" w:beforeAutospacing="1" w:after="100" w:afterAutospacing="1" w:line="240" w:lineRule="atLeast"/>
              <w:jc w:val="left"/>
              <w:rPr>
                <w:ins w:id="5050" w:author="User" w:date="2024-05-30T09:33:00Z"/>
                <w:rFonts w:ascii="微软雅黑" w:eastAsia="微软雅黑" w:hAnsi="微软雅黑" w:cs="宋体"/>
                <w:color w:val="191B1F"/>
                <w:kern w:val="0"/>
                <w:szCs w:val="21"/>
                <w14:ligatures w14:val="none"/>
              </w:rPr>
            </w:pPr>
            <w:ins w:id="5051" w:author="User" w:date="2024-05-30T09:33:00Z">
              <w:r w:rsidRPr="00F475EF">
                <w:rPr>
                  <w:rFonts w:ascii="微软雅黑" w:eastAsia="微软雅黑" w:hAnsi="微软雅黑" w:cs="宋体" w:hint="eastAsia"/>
                  <w:color w:val="191B1F"/>
                  <w:kern w:val="0"/>
                  <w:szCs w:val="21"/>
                  <w14:ligatures w14:val="none"/>
                </w:rPr>
                <w:t>date</w:t>
              </w:r>
            </w:ins>
          </w:p>
        </w:tc>
        <w:tc>
          <w:tcPr>
            <w:tcW w:w="1644" w:type="dxa"/>
          </w:tcPr>
          <w:p w14:paraId="320B6A78" w14:textId="21D71390" w:rsidR="00B73453" w:rsidRPr="00F475EF" w:rsidRDefault="00B73453" w:rsidP="00A4083D">
            <w:pPr>
              <w:widowControl/>
              <w:tabs>
                <w:tab w:val="left" w:pos="720"/>
              </w:tabs>
              <w:spacing w:before="100" w:beforeAutospacing="1" w:after="100" w:afterAutospacing="1" w:line="240" w:lineRule="atLeast"/>
              <w:jc w:val="left"/>
              <w:rPr>
                <w:ins w:id="5052" w:author="User" w:date="2024-05-30T09:33:00Z"/>
                <w:rFonts w:ascii="微软雅黑" w:eastAsia="微软雅黑" w:hAnsi="微软雅黑" w:cs="宋体"/>
                <w:color w:val="191B1F"/>
                <w:kern w:val="0"/>
                <w:szCs w:val="21"/>
                <w14:ligatures w14:val="none"/>
              </w:rPr>
            </w:pPr>
            <w:ins w:id="5053" w:author="User" w:date="2024-05-30T09:33:00Z">
              <w:r w:rsidRPr="00F475EF">
                <w:rPr>
                  <w:rFonts w:ascii="微软雅黑" w:eastAsia="微软雅黑" w:hAnsi="微软雅黑" w:cs="宋体" w:hint="eastAsia"/>
                  <w:color w:val="191B1F"/>
                  <w:kern w:val="0"/>
                  <w:szCs w:val="21"/>
                  <w14:ligatures w14:val="none"/>
                </w:rPr>
                <w:t>输入</w:t>
              </w:r>
            </w:ins>
          </w:p>
        </w:tc>
        <w:tc>
          <w:tcPr>
            <w:tcW w:w="2842" w:type="dxa"/>
          </w:tcPr>
          <w:p w14:paraId="7B003AE2" w14:textId="22497A27" w:rsidR="00B73453" w:rsidRPr="00F475EF" w:rsidRDefault="00B73453" w:rsidP="00A4083D">
            <w:pPr>
              <w:widowControl/>
              <w:tabs>
                <w:tab w:val="left" w:pos="720"/>
              </w:tabs>
              <w:spacing w:before="100" w:beforeAutospacing="1" w:after="100" w:afterAutospacing="1" w:line="240" w:lineRule="atLeast"/>
              <w:jc w:val="left"/>
              <w:rPr>
                <w:ins w:id="5054" w:author="User" w:date="2024-05-30T09:33:00Z"/>
                <w:rFonts w:ascii="微软雅黑" w:eastAsia="微软雅黑" w:hAnsi="微软雅黑" w:cs="宋体"/>
                <w:color w:val="191B1F"/>
                <w:kern w:val="0"/>
                <w:szCs w:val="21"/>
                <w14:ligatures w14:val="none"/>
              </w:rPr>
            </w:pPr>
            <w:ins w:id="5055" w:author="User" w:date="2024-05-30T09:33:00Z">
              <w:r w:rsidRPr="00F475EF">
                <w:rPr>
                  <w:rFonts w:ascii="微软雅黑" w:eastAsia="微软雅黑" w:hAnsi="微软雅黑" w:cs="宋体" w:hint="eastAsia"/>
                  <w:color w:val="191B1F"/>
                  <w:kern w:val="0"/>
                  <w:szCs w:val="21"/>
                  <w14:ligatures w14:val="none"/>
                </w:rPr>
                <w:t>填报日期</w:t>
              </w:r>
            </w:ins>
          </w:p>
        </w:tc>
      </w:tr>
      <w:tr w:rsidR="00A4083D" w:rsidRPr="00F475EF" w14:paraId="4A4BFB73" w14:textId="77777777" w:rsidTr="00A4083D">
        <w:tc>
          <w:tcPr>
            <w:tcW w:w="2453" w:type="dxa"/>
          </w:tcPr>
          <w:p w14:paraId="54BA29BB" w14:textId="2710442D"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56" w:author="User" w:date="2024-05-29T09:39:00Z">
              <w:r w:rsidRPr="00F475EF">
                <w:rPr>
                  <w:rFonts w:ascii="微软雅黑" w:eastAsia="微软雅黑" w:hAnsi="微软雅黑" w:cs="宋体"/>
                  <w:color w:val="191B1F"/>
                  <w:kern w:val="0"/>
                  <w:szCs w:val="21"/>
                  <w14:ligatures w14:val="none"/>
                </w:rPr>
                <w:t>A</w:t>
              </w:r>
              <w:r w:rsidRPr="00F475EF">
                <w:rPr>
                  <w:rFonts w:ascii="微软雅黑" w:eastAsia="微软雅黑" w:hAnsi="微软雅黑" w:cs="宋体" w:hint="eastAsia"/>
                  <w:color w:val="191B1F"/>
                  <w:kern w:val="0"/>
                  <w:szCs w:val="21"/>
                  <w14:ligatures w14:val="none"/>
                </w:rPr>
                <w:t>ttribute_1</w:t>
              </w:r>
            </w:ins>
            <w:del w:id="5057" w:author="User" w:date="2024-05-29T09:39:00Z">
              <w:r w:rsidRPr="00F475EF" w:rsidDel="00F240A2">
                <w:rPr>
                  <w:rFonts w:ascii="微软雅黑" w:eastAsia="微软雅黑" w:hAnsi="微软雅黑" w:cs="宋体" w:hint="eastAsia"/>
                  <w:color w:val="191B1F"/>
                  <w:kern w:val="0"/>
                  <w:szCs w:val="21"/>
                  <w14:ligatures w14:val="none"/>
                </w:rPr>
                <w:delText>sex</w:delText>
              </w:r>
            </w:del>
          </w:p>
        </w:tc>
        <w:tc>
          <w:tcPr>
            <w:tcW w:w="1834" w:type="dxa"/>
          </w:tcPr>
          <w:p w14:paraId="04DFDF60" w14:textId="36144332"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58" w:author="User" w:date="2024-05-29T09:39:00Z">
              <w:r w:rsidRPr="00F475EF">
                <w:rPr>
                  <w:rFonts w:ascii="微软雅黑" w:eastAsia="微软雅黑" w:hAnsi="微软雅黑" w:cs="宋体" w:hint="eastAsia"/>
                  <w:color w:val="191B1F"/>
                  <w:kern w:val="0"/>
                  <w:szCs w:val="21"/>
                  <w14:ligatures w14:val="none"/>
                </w:rPr>
                <w:t>varchar</w:t>
              </w:r>
            </w:ins>
          </w:p>
        </w:tc>
        <w:tc>
          <w:tcPr>
            <w:tcW w:w="1644" w:type="dxa"/>
          </w:tcPr>
          <w:p w14:paraId="1B8923B2" w14:textId="4262AEA1"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59" w:author="User" w:date="2024-05-29T09:39:00Z">
              <w:r w:rsidRPr="00F475EF">
                <w:rPr>
                  <w:rFonts w:ascii="微软雅黑" w:eastAsia="微软雅黑" w:hAnsi="微软雅黑" w:cs="宋体" w:hint="eastAsia"/>
                  <w:color w:val="191B1F"/>
                  <w:kern w:val="0"/>
                  <w:szCs w:val="21"/>
                  <w14:ligatures w14:val="none"/>
                </w:rPr>
                <w:t>输入</w:t>
              </w:r>
            </w:ins>
          </w:p>
        </w:tc>
        <w:tc>
          <w:tcPr>
            <w:tcW w:w="2842" w:type="dxa"/>
          </w:tcPr>
          <w:p w14:paraId="772B1184" w14:textId="5ED22BAE"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60" w:author="User" w:date="2024-05-29T09:39:00Z">
              <w:r w:rsidRPr="00F475EF">
                <w:rPr>
                  <w:rFonts w:ascii="微软雅黑" w:eastAsia="微软雅黑" w:hAnsi="微软雅黑" w:cs="宋体" w:hint="eastAsia"/>
                  <w:color w:val="191B1F"/>
                  <w:kern w:val="0"/>
                  <w:szCs w:val="21"/>
                  <w14:ligatures w14:val="none"/>
                </w:rPr>
                <w:t>预留属性1</w:t>
              </w:r>
            </w:ins>
          </w:p>
        </w:tc>
      </w:tr>
      <w:tr w:rsidR="00A4083D" w:rsidRPr="00F475EF" w14:paraId="7F16168B" w14:textId="77777777" w:rsidTr="00A4083D">
        <w:tc>
          <w:tcPr>
            <w:tcW w:w="2453" w:type="dxa"/>
          </w:tcPr>
          <w:p w14:paraId="5FFA466A" w14:textId="5ECA60AB"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61" w:author="User" w:date="2024-05-29T09:39:00Z">
              <w:r w:rsidRPr="00F475EF">
                <w:rPr>
                  <w:rFonts w:ascii="微软雅黑" w:eastAsia="微软雅黑" w:hAnsi="微软雅黑" w:cs="宋体" w:hint="eastAsia"/>
                  <w:color w:val="191B1F"/>
                  <w:kern w:val="0"/>
                  <w:szCs w:val="21"/>
                  <w14:ligatures w14:val="none"/>
                </w:rPr>
                <w:t>Attribute_2</w:t>
              </w:r>
            </w:ins>
            <w:del w:id="5062" w:author="User" w:date="2024-05-29T09:39:00Z">
              <w:r w:rsidRPr="00F475EF" w:rsidDel="00F240A2">
                <w:rPr>
                  <w:rFonts w:ascii="微软雅黑" w:eastAsia="微软雅黑" w:hAnsi="微软雅黑" w:cs="宋体"/>
                  <w:color w:val="191B1F"/>
                  <w:kern w:val="0"/>
                  <w:szCs w:val="21"/>
                  <w14:ligatures w14:val="none"/>
                </w:rPr>
                <w:delText>A</w:delText>
              </w:r>
              <w:r w:rsidRPr="00F475EF" w:rsidDel="00F240A2">
                <w:rPr>
                  <w:rFonts w:ascii="微软雅黑" w:eastAsia="微软雅黑" w:hAnsi="微软雅黑" w:cs="宋体" w:hint="eastAsia"/>
                  <w:color w:val="191B1F"/>
                  <w:kern w:val="0"/>
                  <w:szCs w:val="21"/>
                  <w14:ligatures w14:val="none"/>
                </w:rPr>
                <w:delText>ttribute_1</w:delText>
              </w:r>
            </w:del>
          </w:p>
        </w:tc>
        <w:tc>
          <w:tcPr>
            <w:tcW w:w="1834" w:type="dxa"/>
          </w:tcPr>
          <w:p w14:paraId="1F6C2FF8" w14:textId="25C9EE50"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63" w:author="User" w:date="2024-05-29T09:39:00Z">
              <w:r w:rsidRPr="00F475EF">
                <w:rPr>
                  <w:rFonts w:ascii="微软雅黑" w:eastAsia="微软雅黑" w:hAnsi="微软雅黑" w:cs="宋体" w:hint="eastAsia"/>
                  <w:color w:val="191B1F"/>
                  <w:kern w:val="0"/>
                  <w:szCs w:val="21"/>
                  <w14:ligatures w14:val="none"/>
                </w:rPr>
                <w:t>varchar</w:t>
              </w:r>
            </w:ins>
            <w:del w:id="5064" w:author="User" w:date="2024-05-29T09:39:00Z">
              <w:r w:rsidRPr="00F475EF" w:rsidDel="00F240A2">
                <w:rPr>
                  <w:rFonts w:ascii="微软雅黑" w:eastAsia="微软雅黑" w:hAnsi="微软雅黑" w:cs="宋体" w:hint="eastAsia"/>
                  <w:color w:val="191B1F"/>
                  <w:kern w:val="0"/>
                  <w:szCs w:val="21"/>
                  <w14:ligatures w14:val="none"/>
                </w:rPr>
                <w:delText>varchar</w:delText>
              </w:r>
            </w:del>
          </w:p>
        </w:tc>
        <w:tc>
          <w:tcPr>
            <w:tcW w:w="1644" w:type="dxa"/>
          </w:tcPr>
          <w:p w14:paraId="1479004F" w14:textId="74E4CF77"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65" w:author="User" w:date="2024-05-29T09:39:00Z">
              <w:r w:rsidRPr="00F475EF">
                <w:rPr>
                  <w:rFonts w:ascii="微软雅黑" w:eastAsia="微软雅黑" w:hAnsi="微软雅黑" w:cs="宋体" w:hint="eastAsia"/>
                  <w:color w:val="191B1F"/>
                  <w:kern w:val="0"/>
                  <w:szCs w:val="21"/>
                  <w14:ligatures w14:val="none"/>
                </w:rPr>
                <w:t>输入</w:t>
              </w:r>
            </w:ins>
            <w:del w:id="5066" w:author="User" w:date="2024-05-29T09:39:00Z">
              <w:r w:rsidRPr="00F475EF" w:rsidDel="00F240A2">
                <w:rPr>
                  <w:rFonts w:ascii="微软雅黑" w:eastAsia="微软雅黑" w:hAnsi="微软雅黑" w:cs="宋体" w:hint="eastAsia"/>
                  <w:color w:val="191B1F"/>
                  <w:kern w:val="0"/>
                  <w:szCs w:val="21"/>
                  <w14:ligatures w14:val="none"/>
                </w:rPr>
                <w:delText>输入</w:delText>
              </w:r>
            </w:del>
          </w:p>
        </w:tc>
        <w:tc>
          <w:tcPr>
            <w:tcW w:w="2842" w:type="dxa"/>
          </w:tcPr>
          <w:p w14:paraId="010D878E" w14:textId="7A55AB16"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67" w:author="User" w:date="2024-05-29T09:39:00Z">
              <w:r w:rsidRPr="00F475EF">
                <w:rPr>
                  <w:rFonts w:ascii="微软雅黑" w:eastAsia="微软雅黑" w:hAnsi="微软雅黑" w:cs="宋体" w:hint="eastAsia"/>
                  <w:color w:val="191B1F"/>
                  <w:kern w:val="0"/>
                  <w:szCs w:val="21"/>
                  <w14:ligatures w14:val="none"/>
                </w:rPr>
                <w:t>预留属性2</w:t>
              </w:r>
            </w:ins>
            <w:del w:id="5068" w:author="User" w:date="2024-05-29T09:39:00Z">
              <w:r w:rsidRPr="00F475EF" w:rsidDel="00F240A2">
                <w:rPr>
                  <w:rFonts w:ascii="微软雅黑" w:eastAsia="微软雅黑" w:hAnsi="微软雅黑" w:cs="宋体" w:hint="eastAsia"/>
                  <w:color w:val="191B1F"/>
                  <w:kern w:val="0"/>
                  <w:szCs w:val="21"/>
                  <w14:ligatures w14:val="none"/>
                </w:rPr>
                <w:delText>预留属性1</w:delText>
              </w:r>
            </w:del>
          </w:p>
        </w:tc>
      </w:tr>
      <w:tr w:rsidR="00A4083D" w:rsidRPr="00F475EF" w14:paraId="13E2D034" w14:textId="77777777" w:rsidTr="00A4083D">
        <w:tc>
          <w:tcPr>
            <w:tcW w:w="2453" w:type="dxa"/>
          </w:tcPr>
          <w:p w14:paraId="0D6BC90A" w14:textId="7EF47ADE"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69" w:author="User" w:date="2024-05-29T09:39:00Z">
              <w:r w:rsidRPr="00F475EF">
                <w:rPr>
                  <w:rFonts w:ascii="微软雅黑" w:eastAsia="微软雅黑" w:hAnsi="微软雅黑" w:cs="宋体" w:hint="eastAsia"/>
                  <w:color w:val="191B1F"/>
                  <w:kern w:val="0"/>
                  <w:szCs w:val="21"/>
                  <w14:ligatures w14:val="none"/>
                </w:rPr>
                <w:t>Attribute_3</w:t>
              </w:r>
            </w:ins>
            <w:del w:id="5070" w:author="User" w:date="2024-05-29T09:39:00Z">
              <w:r w:rsidRPr="00F475EF" w:rsidDel="007A55AE">
                <w:rPr>
                  <w:rFonts w:ascii="微软雅黑" w:eastAsia="微软雅黑" w:hAnsi="微软雅黑" w:cs="宋体" w:hint="eastAsia"/>
                  <w:color w:val="191B1F"/>
                  <w:kern w:val="0"/>
                  <w:szCs w:val="21"/>
                  <w14:ligatures w14:val="none"/>
                </w:rPr>
                <w:delText>Attribute_2</w:delText>
              </w:r>
            </w:del>
          </w:p>
        </w:tc>
        <w:tc>
          <w:tcPr>
            <w:tcW w:w="1834" w:type="dxa"/>
          </w:tcPr>
          <w:p w14:paraId="7B0C2AEB" w14:textId="38BBFF0C"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71" w:author="User" w:date="2024-05-29T09:39:00Z">
              <w:r w:rsidRPr="00F475EF">
                <w:rPr>
                  <w:rFonts w:ascii="微软雅黑" w:eastAsia="微软雅黑" w:hAnsi="微软雅黑" w:cs="宋体" w:hint="eastAsia"/>
                  <w:color w:val="191B1F"/>
                  <w:kern w:val="0"/>
                  <w:szCs w:val="21"/>
                  <w14:ligatures w14:val="none"/>
                </w:rPr>
                <w:t>varchar</w:t>
              </w:r>
            </w:ins>
            <w:del w:id="5072" w:author="User" w:date="2024-05-29T09:39:00Z">
              <w:r w:rsidRPr="00F475EF" w:rsidDel="007A55AE">
                <w:rPr>
                  <w:rFonts w:ascii="微软雅黑" w:eastAsia="微软雅黑" w:hAnsi="微软雅黑" w:cs="宋体" w:hint="eastAsia"/>
                  <w:color w:val="191B1F"/>
                  <w:kern w:val="0"/>
                  <w:szCs w:val="21"/>
                  <w14:ligatures w14:val="none"/>
                </w:rPr>
                <w:delText>varchar</w:delText>
              </w:r>
            </w:del>
          </w:p>
        </w:tc>
        <w:tc>
          <w:tcPr>
            <w:tcW w:w="1644" w:type="dxa"/>
          </w:tcPr>
          <w:p w14:paraId="1CD7729C" w14:textId="1F344F45"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73" w:author="User" w:date="2024-05-29T09:39:00Z">
              <w:r w:rsidRPr="00F475EF">
                <w:rPr>
                  <w:rFonts w:ascii="微软雅黑" w:eastAsia="微软雅黑" w:hAnsi="微软雅黑" w:cs="宋体" w:hint="eastAsia"/>
                  <w:color w:val="191B1F"/>
                  <w:kern w:val="0"/>
                  <w:szCs w:val="21"/>
                  <w14:ligatures w14:val="none"/>
                </w:rPr>
                <w:t>输入</w:t>
              </w:r>
            </w:ins>
            <w:del w:id="5074" w:author="User" w:date="2024-05-29T09:39:00Z">
              <w:r w:rsidRPr="00F475EF" w:rsidDel="007A55AE">
                <w:rPr>
                  <w:rFonts w:ascii="微软雅黑" w:eastAsia="微软雅黑" w:hAnsi="微软雅黑" w:cs="宋体" w:hint="eastAsia"/>
                  <w:color w:val="191B1F"/>
                  <w:kern w:val="0"/>
                  <w:szCs w:val="21"/>
                  <w14:ligatures w14:val="none"/>
                </w:rPr>
                <w:delText>输入</w:delText>
              </w:r>
            </w:del>
          </w:p>
        </w:tc>
        <w:tc>
          <w:tcPr>
            <w:tcW w:w="2842" w:type="dxa"/>
          </w:tcPr>
          <w:p w14:paraId="10547A41" w14:textId="24F2C118" w:rsidR="00A4083D" w:rsidRPr="00F475EF" w:rsidRDefault="00A4083D" w:rsidP="00A4083D">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ins w:id="5075" w:author="User" w:date="2024-05-29T09:39:00Z">
              <w:r w:rsidRPr="00F475EF">
                <w:rPr>
                  <w:rFonts w:ascii="微软雅黑" w:eastAsia="微软雅黑" w:hAnsi="微软雅黑" w:cs="宋体" w:hint="eastAsia"/>
                  <w:color w:val="191B1F"/>
                  <w:kern w:val="0"/>
                  <w:szCs w:val="21"/>
                  <w14:ligatures w14:val="none"/>
                </w:rPr>
                <w:t>预留属性3</w:t>
              </w:r>
            </w:ins>
            <w:del w:id="5076" w:author="User" w:date="2024-05-29T09:39:00Z">
              <w:r w:rsidRPr="00F475EF" w:rsidDel="007A55AE">
                <w:rPr>
                  <w:rFonts w:ascii="微软雅黑" w:eastAsia="微软雅黑" w:hAnsi="微软雅黑" w:cs="宋体" w:hint="eastAsia"/>
                  <w:color w:val="191B1F"/>
                  <w:kern w:val="0"/>
                  <w:szCs w:val="21"/>
                  <w14:ligatures w14:val="none"/>
                </w:rPr>
                <w:delText>预留属性2</w:delText>
              </w:r>
            </w:del>
          </w:p>
        </w:tc>
      </w:tr>
      <w:tr w:rsidR="00A4083D" w:rsidRPr="00F475EF" w14:paraId="1510DF7C" w14:textId="77777777" w:rsidTr="00A4083D">
        <w:trPr>
          <w:ins w:id="5077" w:author="User" w:date="2024-05-29T09:39:00Z"/>
        </w:trPr>
        <w:tc>
          <w:tcPr>
            <w:tcW w:w="2453" w:type="dxa"/>
          </w:tcPr>
          <w:p w14:paraId="3827D59B" w14:textId="3A3C0DB4" w:rsidR="00A4083D" w:rsidRPr="00F475EF" w:rsidDel="007A55AE" w:rsidRDefault="00A4083D" w:rsidP="00A4083D">
            <w:pPr>
              <w:widowControl/>
              <w:tabs>
                <w:tab w:val="left" w:pos="720"/>
              </w:tabs>
              <w:spacing w:before="100" w:beforeAutospacing="1" w:after="100" w:afterAutospacing="1" w:line="240" w:lineRule="atLeast"/>
              <w:jc w:val="left"/>
              <w:rPr>
                <w:ins w:id="5078" w:author="User" w:date="2024-05-29T09:39:00Z"/>
                <w:rFonts w:ascii="微软雅黑" w:eastAsia="微软雅黑" w:hAnsi="微软雅黑" w:cs="宋体"/>
                <w:color w:val="191B1F"/>
                <w:kern w:val="0"/>
                <w:szCs w:val="21"/>
                <w14:ligatures w14:val="none"/>
              </w:rPr>
            </w:pPr>
            <w:ins w:id="5079" w:author="User" w:date="2024-05-29T09:39:00Z">
              <w:r w:rsidRPr="00F475EF">
                <w:rPr>
                  <w:rFonts w:ascii="微软雅黑" w:eastAsia="微软雅黑" w:hAnsi="微软雅黑" w:cs="宋体" w:hint="eastAsia"/>
                  <w:color w:val="191B1F"/>
                  <w:kern w:val="0"/>
                  <w:szCs w:val="21"/>
                  <w14:ligatures w14:val="none"/>
                </w:rPr>
                <w:t>Attribute_4</w:t>
              </w:r>
            </w:ins>
          </w:p>
        </w:tc>
        <w:tc>
          <w:tcPr>
            <w:tcW w:w="1834" w:type="dxa"/>
          </w:tcPr>
          <w:p w14:paraId="6B3A78E4" w14:textId="5DFD6B69" w:rsidR="00A4083D" w:rsidRPr="00F475EF" w:rsidDel="007A55AE" w:rsidRDefault="00A4083D" w:rsidP="00A4083D">
            <w:pPr>
              <w:widowControl/>
              <w:tabs>
                <w:tab w:val="left" w:pos="720"/>
              </w:tabs>
              <w:spacing w:before="100" w:beforeAutospacing="1" w:after="100" w:afterAutospacing="1" w:line="240" w:lineRule="atLeast"/>
              <w:jc w:val="left"/>
              <w:rPr>
                <w:ins w:id="5080" w:author="User" w:date="2024-05-29T09:39:00Z"/>
                <w:rFonts w:ascii="微软雅黑" w:eastAsia="微软雅黑" w:hAnsi="微软雅黑" w:cs="宋体"/>
                <w:color w:val="191B1F"/>
                <w:kern w:val="0"/>
                <w:szCs w:val="21"/>
                <w14:ligatures w14:val="none"/>
              </w:rPr>
            </w:pPr>
            <w:ins w:id="5081" w:author="User" w:date="2024-05-29T09:39:00Z">
              <w:r w:rsidRPr="00F475EF">
                <w:rPr>
                  <w:rFonts w:ascii="微软雅黑" w:eastAsia="微软雅黑" w:hAnsi="微软雅黑" w:cs="宋体" w:hint="eastAsia"/>
                  <w:color w:val="191B1F"/>
                  <w:kern w:val="0"/>
                  <w:szCs w:val="21"/>
                  <w14:ligatures w14:val="none"/>
                </w:rPr>
                <w:t>varchar</w:t>
              </w:r>
            </w:ins>
          </w:p>
        </w:tc>
        <w:tc>
          <w:tcPr>
            <w:tcW w:w="1644" w:type="dxa"/>
          </w:tcPr>
          <w:p w14:paraId="3D3CBE03" w14:textId="5E0E75E2" w:rsidR="00A4083D" w:rsidRPr="00F475EF" w:rsidDel="007A55AE" w:rsidRDefault="00A4083D" w:rsidP="00A4083D">
            <w:pPr>
              <w:widowControl/>
              <w:tabs>
                <w:tab w:val="left" w:pos="720"/>
              </w:tabs>
              <w:spacing w:before="100" w:beforeAutospacing="1" w:after="100" w:afterAutospacing="1" w:line="240" w:lineRule="atLeast"/>
              <w:jc w:val="left"/>
              <w:rPr>
                <w:ins w:id="5082" w:author="User" w:date="2024-05-29T09:39:00Z"/>
                <w:rFonts w:ascii="微软雅黑" w:eastAsia="微软雅黑" w:hAnsi="微软雅黑" w:cs="宋体"/>
                <w:color w:val="191B1F"/>
                <w:kern w:val="0"/>
                <w:szCs w:val="21"/>
                <w14:ligatures w14:val="none"/>
              </w:rPr>
            </w:pPr>
            <w:ins w:id="5083" w:author="User" w:date="2024-05-29T09:39:00Z">
              <w:r w:rsidRPr="00F475EF">
                <w:rPr>
                  <w:rFonts w:ascii="微软雅黑" w:eastAsia="微软雅黑" w:hAnsi="微软雅黑" w:cs="宋体" w:hint="eastAsia"/>
                  <w:color w:val="191B1F"/>
                  <w:kern w:val="0"/>
                  <w:szCs w:val="21"/>
                  <w14:ligatures w14:val="none"/>
                </w:rPr>
                <w:t>输入</w:t>
              </w:r>
            </w:ins>
          </w:p>
        </w:tc>
        <w:tc>
          <w:tcPr>
            <w:tcW w:w="2842" w:type="dxa"/>
          </w:tcPr>
          <w:p w14:paraId="5E52443E" w14:textId="39FDCDFD" w:rsidR="00A4083D" w:rsidRPr="00F475EF" w:rsidDel="007A55AE" w:rsidRDefault="00A4083D" w:rsidP="00A4083D">
            <w:pPr>
              <w:widowControl/>
              <w:tabs>
                <w:tab w:val="left" w:pos="720"/>
              </w:tabs>
              <w:spacing w:before="100" w:beforeAutospacing="1" w:after="100" w:afterAutospacing="1" w:line="240" w:lineRule="atLeast"/>
              <w:jc w:val="left"/>
              <w:rPr>
                <w:ins w:id="5084" w:author="User" w:date="2024-05-29T09:39:00Z"/>
                <w:rFonts w:ascii="微软雅黑" w:eastAsia="微软雅黑" w:hAnsi="微软雅黑" w:cs="宋体"/>
                <w:color w:val="191B1F"/>
                <w:kern w:val="0"/>
                <w:szCs w:val="21"/>
                <w14:ligatures w14:val="none"/>
              </w:rPr>
            </w:pPr>
            <w:ins w:id="5085" w:author="User" w:date="2024-05-29T09:39:00Z">
              <w:r w:rsidRPr="00F475EF">
                <w:rPr>
                  <w:rFonts w:ascii="微软雅黑" w:eastAsia="微软雅黑" w:hAnsi="微软雅黑" w:cs="宋体" w:hint="eastAsia"/>
                  <w:color w:val="191B1F"/>
                  <w:kern w:val="0"/>
                  <w:szCs w:val="21"/>
                  <w14:ligatures w14:val="none"/>
                </w:rPr>
                <w:t>预留属性</w:t>
              </w:r>
            </w:ins>
            <w:ins w:id="5086" w:author="User" w:date="2024-05-29T09:40:00Z">
              <w:r w:rsidRPr="00F475EF">
                <w:rPr>
                  <w:rFonts w:ascii="微软雅黑" w:eastAsia="微软雅黑" w:hAnsi="微软雅黑" w:cs="宋体" w:hint="eastAsia"/>
                  <w:color w:val="191B1F"/>
                  <w:kern w:val="0"/>
                  <w:szCs w:val="21"/>
                  <w14:ligatures w14:val="none"/>
                </w:rPr>
                <w:t>4</w:t>
              </w:r>
            </w:ins>
          </w:p>
        </w:tc>
      </w:tr>
      <w:tr w:rsidR="00A4083D" w:rsidRPr="00F475EF" w14:paraId="10850A63" w14:textId="77777777" w:rsidTr="00A4083D">
        <w:trPr>
          <w:ins w:id="5087" w:author="User" w:date="2024-05-29T09:39:00Z"/>
        </w:trPr>
        <w:tc>
          <w:tcPr>
            <w:tcW w:w="2453" w:type="dxa"/>
          </w:tcPr>
          <w:p w14:paraId="1F5D43B4" w14:textId="5F040EB5" w:rsidR="00A4083D" w:rsidRPr="00F475EF" w:rsidDel="007A55AE" w:rsidRDefault="00A4083D" w:rsidP="00A4083D">
            <w:pPr>
              <w:widowControl/>
              <w:tabs>
                <w:tab w:val="left" w:pos="720"/>
              </w:tabs>
              <w:spacing w:before="100" w:beforeAutospacing="1" w:after="100" w:afterAutospacing="1" w:line="240" w:lineRule="atLeast"/>
              <w:jc w:val="left"/>
              <w:rPr>
                <w:ins w:id="5088" w:author="User" w:date="2024-05-29T09:39:00Z"/>
                <w:rFonts w:ascii="微软雅黑" w:eastAsia="微软雅黑" w:hAnsi="微软雅黑" w:cs="宋体"/>
                <w:color w:val="191B1F"/>
                <w:kern w:val="0"/>
                <w:szCs w:val="21"/>
                <w14:ligatures w14:val="none"/>
              </w:rPr>
            </w:pPr>
            <w:ins w:id="5089" w:author="User" w:date="2024-05-29T09:39:00Z">
              <w:r w:rsidRPr="00F475EF">
                <w:rPr>
                  <w:rFonts w:ascii="微软雅黑" w:eastAsia="微软雅黑" w:hAnsi="微软雅黑" w:cs="宋体" w:hint="eastAsia"/>
                  <w:color w:val="191B1F"/>
                  <w:kern w:val="0"/>
                  <w:szCs w:val="21"/>
                  <w14:ligatures w14:val="none"/>
                </w:rPr>
                <w:t>Attribute_5</w:t>
              </w:r>
            </w:ins>
          </w:p>
        </w:tc>
        <w:tc>
          <w:tcPr>
            <w:tcW w:w="1834" w:type="dxa"/>
          </w:tcPr>
          <w:p w14:paraId="57FB25A8" w14:textId="44E387DC" w:rsidR="00A4083D" w:rsidRPr="00F475EF" w:rsidDel="007A55AE" w:rsidRDefault="00A4083D" w:rsidP="00A4083D">
            <w:pPr>
              <w:widowControl/>
              <w:tabs>
                <w:tab w:val="left" w:pos="720"/>
              </w:tabs>
              <w:spacing w:before="100" w:beforeAutospacing="1" w:after="100" w:afterAutospacing="1" w:line="240" w:lineRule="atLeast"/>
              <w:jc w:val="left"/>
              <w:rPr>
                <w:ins w:id="5090" w:author="User" w:date="2024-05-29T09:39:00Z"/>
                <w:rFonts w:ascii="微软雅黑" w:eastAsia="微软雅黑" w:hAnsi="微软雅黑" w:cs="宋体"/>
                <w:color w:val="191B1F"/>
                <w:kern w:val="0"/>
                <w:szCs w:val="21"/>
                <w14:ligatures w14:val="none"/>
              </w:rPr>
            </w:pPr>
            <w:ins w:id="5091" w:author="User" w:date="2024-05-29T09:39:00Z">
              <w:r w:rsidRPr="00F475EF">
                <w:rPr>
                  <w:rFonts w:ascii="微软雅黑" w:eastAsia="微软雅黑" w:hAnsi="微软雅黑" w:cs="宋体" w:hint="eastAsia"/>
                  <w:color w:val="191B1F"/>
                  <w:kern w:val="0"/>
                  <w:szCs w:val="21"/>
                  <w14:ligatures w14:val="none"/>
                </w:rPr>
                <w:t>varchar</w:t>
              </w:r>
            </w:ins>
          </w:p>
        </w:tc>
        <w:tc>
          <w:tcPr>
            <w:tcW w:w="1644" w:type="dxa"/>
          </w:tcPr>
          <w:p w14:paraId="58E092FE" w14:textId="67DFD591" w:rsidR="00A4083D" w:rsidRPr="00F475EF" w:rsidDel="007A55AE" w:rsidRDefault="00A4083D" w:rsidP="00A4083D">
            <w:pPr>
              <w:widowControl/>
              <w:tabs>
                <w:tab w:val="left" w:pos="720"/>
              </w:tabs>
              <w:spacing w:before="100" w:beforeAutospacing="1" w:after="100" w:afterAutospacing="1" w:line="240" w:lineRule="atLeast"/>
              <w:jc w:val="left"/>
              <w:rPr>
                <w:ins w:id="5092" w:author="User" w:date="2024-05-29T09:39:00Z"/>
                <w:rFonts w:ascii="微软雅黑" w:eastAsia="微软雅黑" w:hAnsi="微软雅黑" w:cs="宋体"/>
                <w:color w:val="191B1F"/>
                <w:kern w:val="0"/>
                <w:szCs w:val="21"/>
                <w14:ligatures w14:val="none"/>
              </w:rPr>
            </w:pPr>
            <w:ins w:id="5093" w:author="User" w:date="2024-05-29T09:39:00Z">
              <w:r w:rsidRPr="00F475EF">
                <w:rPr>
                  <w:rFonts w:ascii="微软雅黑" w:eastAsia="微软雅黑" w:hAnsi="微软雅黑" w:cs="宋体" w:hint="eastAsia"/>
                  <w:color w:val="191B1F"/>
                  <w:kern w:val="0"/>
                  <w:szCs w:val="21"/>
                  <w14:ligatures w14:val="none"/>
                </w:rPr>
                <w:t>输入</w:t>
              </w:r>
            </w:ins>
          </w:p>
        </w:tc>
        <w:tc>
          <w:tcPr>
            <w:tcW w:w="2842" w:type="dxa"/>
          </w:tcPr>
          <w:p w14:paraId="3A7408DE" w14:textId="11BD7194" w:rsidR="00A4083D" w:rsidRPr="00F475EF" w:rsidDel="007A55AE" w:rsidRDefault="00A4083D" w:rsidP="00A4083D">
            <w:pPr>
              <w:widowControl/>
              <w:tabs>
                <w:tab w:val="left" w:pos="720"/>
              </w:tabs>
              <w:spacing w:before="100" w:beforeAutospacing="1" w:after="100" w:afterAutospacing="1" w:line="240" w:lineRule="atLeast"/>
              <w:jc w:val="left"/>
              <w:rPr>
                <w:ins w:id="5094" w:author="User" w:date="2024-05-29T09:39:00Z"/>
                <w:rFonts w:ascii="微软雅黑" w:eastAsia="微软雅黑" w:hAnsi="微软雅黑" w:cs="宋体"/>
                <w:color w:val="191B1F"/>
                <w:kern w:val="0"/>
                <w:szCs w:val="21"/>
                <w14:ligatures w14:val="none"/>
              </w:rPr>
            </w:pPr>
            <w:ins w:id="5095" w:author="User" w:date="2024-05-29T09:39:00Z">
              <w:r w:rsidRPr="00F475EF">
                <w:rPr>
                  <w:rFonts w:ascii="微软雅黑" w:eastAsia="微软雅黑" w:hAnsi="微软雅黑" w:cs="宋体" w:hint="eastAsia"/>
                  <w:color w:val="191B1F"/>
                  <w:kern w:val="0"/>
                  <w:szCs w:val="21"/>
                  <w14:ligatures w14:val="none"/>
                </w:rPr>
                <w:t>预留属性</w:t>
              </w:r>
            </w:ins>
            <w:ins w:id="5096" w:author="User" w:date="2024-05-29T09:40:00Z">
              <w:r w:rsidRPr="00F475EF">
                <w:rPr>
                  <w:rFonts w:ascii="微软雅黑" w:eastAsia="微软雅黑" w:hAnsi="微软雅黑" w:cs="宋体" w:hint="eastAsia"/>
                  <w:color w:val="191B1F"/>
                  <w:kern w:val="0"/>
                  <w:szCs w:val="21"/>
                  <w14:ligatures w14:val="none"/>
                </w:rPr>
                <w:t>5</w:t>
              </w:r>
            </w:ins>
          </w:p>
        </w:tc>
      </w:tr>
    </w:tbl>
    <w:p w14:paraId="0FE1122E" w14:textId="5845F058" w:rsidR="00F16F5E" w:rsidRPr="00F475EF" w:rsidRDefault="00F16F5E" w:rsidP="002154AA">
      <w:pPr>
        <w:widowControl/>
        <w:shd w:val="clear" w:color="auto" w:fill="FFFFFF"/>
        <w:tabs>
          <w:tab w:val="left" w:pos="720"/>
        </w:tabs>
        <w:spacing w:before="100" w:beforeAutospacing="1" w:after="100" w:afterAutospacing="1" w:line="240" w:lineRule="atLeast"/>
        <w:jc w:val="left"/>
        <w:rPr>
          <w:ins w:id="5097" w:author="User" w:date="2024-05-30T09:32:00Z"/>
          <w:rFonts w:ascii="微软雅黑" w:eastAsia="微软雅黑" w:hAnsi="微软雅黑" w:cs="宋体"/>
          <w:color w:val="191B1F"/>
          <w:kern w:val="0"/>
          <w:szCs w:val="21"/>
          <w14:ligatures w14:val="none"/>
        </w:rPr>
      </w:pPr>
      <w:ins w:id="5098" w:author="User" w:date="2024-05-30T09:32:00Z">
        <w:r w:rsidRPr="00F475EF">
          <w:rPr>
            <w:rFonts w:ascii="微软雅黑" w:eastAsia="微软雅黑" w:hAnsi="微软雅黑" w:cs="宋体" w:hint="eastAsia"/>
            <w:color w:val="191B1F"/>
            <w:kern w:val="0"/>
            <w:szCs w:val="21"/>
            <w14:ligatures w14:val="none"/>
          </w:rPr>
          <w:t>（</w:t>
        </w:r>
        <w:proofErr w:type="spellStart"/>
        <w:r w:rsidRPr="00F475EF">
          <w:rPr>
            <w:rFonts w:ascii="微软雅黑" w:eastAsia="微软雅黑" w:hAnsi="微软雅黑" w:cs="宋体"/>
            <w:color w:val="191B1F"/>
            <w:kern w:val="0"/>
            <w:szCs w:val="21"/>
            <w14:ligatures w14:val="none"/>
            <w:rPrChange w:id="5099" w:author="User" w:date="2024-06-18T14:58:00Z">
              <w:rPr>
                <w:rFonts w:ascii="微软雅黑" w:eastAsia="微软雅黑" w:hAnsi="微软雅黑" w:cs="宋体"/>
                <w:color w:val="191B1F"/>
                <w:kern w:val="0"/>
                <w:szCs w:val="21"/>
                <w:highlight w:val="yellow"/>
                <w14:ligatures w14:val="none"/>
              </w:rPr>
            </w:rPrChange>
          </w:rPr>
          <w:t>Rp_no</w:t>
        </w:r>
        <w:r w:rsidRPr="00F475EF">
          <w:rPr>
            <w:rFonts w:ascii="微软雅黑" w:eastAsia="微软雅黑" w:hAnsi="微软雅黑" w:cs="宋体" w:hint="eastAsia"/>
            <w:color w:val="191B1F"/>
            <w:kern w:val="0"/>
            <w:szCs w:val="21"/>
            <w14:ligatures w14:val="none"/>
          </w:rPr>
          <w:t>+</w:t>
        </w:r>
        <w:r w:rsidRPr="00F475EF">
          <w:rPr>
            <w:rFonts w:ascii="微软雅黑" w:eastAsia="微软雅黑" w:hAnsi="微软雅黑" w:cs="宋体"/>
            <w:color w:val="191B1F"/>
            <w:kern w:val="0"/>
            <w:szCs w:val="21"/>
            <w14:ligatures w14:val="none"/>
            <w:rPrChange w:id="5100" w:author="User" w:date="2024-06-18T14:58:00Z">
              <w:rPr>
                <w:rFonts w:ascii="微软雅黑" w:eastAsia="微软雅黑" w:hAnsi="微软雅黑" w:cs="宋体"/>
                <w:color w:val="191B1F"/>
                <w:kern w:val="0"/>
                <w:szCs w:val="21"/>
                <w:highlight w:val="yellow"/>
                <w14:ligatures w14:val="none"/>
              </w:rPr>
            </w:rPrChange>
          </w:rPr>
          <w:t>xmbh</w:t>
        </w:r>
        <w:proofErr w:type="spellEnd"/>
        <w:r w:rsidRPr="00F475EF">
          <w:rPr>
            <w:rFonts w:ascii="微软雅黑" w:eastAsia="微软雅黑" w:hAnsi="微软雅黑" w:cs="宋体" w:hint="eastAsia"/>
            <w:color w:val="191B1F"/>
            <w:kern w:val="0"/>
            <w:szCs w:val="21"/>
            <w14:ligatures w14:val="none"/>
          </w:rPr>
          <w:t>为组合主键）</w:t>
        </w:r>
      </w:ins>
    </w:p>
    <w:p w14:paraId="278FF642" w14:textId="3D7A176A"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01" w:author="User" w:date="2024-05-30T09:30:00Z"/>
          <w:rFonts w:ascii="微软雅黑" w:eastAsia="微软雅黑" w:hAnsi="微软雅黑" w:cs="宋体"/>
          <w:color w:val="191B1F"/>
          <w:kern w:val="0"/>
          <w:szCs w:val="21"/>
          <w14:ligatures w14:val="none"/>
        </w:rPr>
      </w:pPr>
      <w:ins w:id="5102" w:author="User" w:date="2024-05-29T09:40:00Z">
        <w:r w:rsidRPr="00F475EF">
          <w:rPr>
            <w:rFonts w:ascii="微软雅黑" w:eastAsia="微软雅黑" w:hAnsi="微软雅黑" w:cs="宋体"/>
            <w:color w:val="191B1F"/>
            <w:kern w:val="0"/>
            <w:szCs w:val="21"/>
            <w14:ligatures w14:val="none"/>
          </w:rPr>
          <w:t>CREATE TABLE report_list_</w:t>
        </w:r>
        <w:proofErr w:type="gramStart"/>
        <w:r w:rsidRPr="00F475EF">
          <w:rPr>
            <w:rFonts w:ascii="微软雅黑" w:eastAsia="微软雅黑" w:hAnsi="微软雅黑" w:cs="宋体" w:hint="eastAsia"/>
            <w:color w:val="191B1F"/>
            <w:kern w:val="0"/>
            <w:szCs w:val="21"/>
            <w14:ligatures w14:val="none"/>
          </w:rPr>
          <w:t>2</w:t>
        </w:r>
        <w:r w:rsidRPr="00F475EF">
          <w:rPr>
            <w:rFonts w:ascii="微软雅黑" w:eastAsia="微软雅黑" w:hAnsi="微软雅黑" w:cs="宋体"/>
            <w:color w:val="191B1F"/>
            <w:kern w:val="0"/>
            <w:szCs w:val="21"/>
            <w14:ligatures w14:val="none"/>
          </w:rPr>
          <w:t xml:space="preserve">  (</w:t>
        </w:r>
      </w:ins>
      <w:proofErr w:type="gramEnd"/>
    </w:p>
    <w:p w14:paraId="58E715F8" w14:textId="42841C20"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03" w:author="User" w:date="2024-05-29T09:40:00Z"/>
          <w:rFonts w:ascii="微软雅黑" w:eastAsia="微软雅黑" w:hAnsi="微软雅黑" w:cs="宋体"/>
          <w:color w:val="191B1F"/>
          <w:kern w:val="0"/>
          <w:szCs w:val="21"/>
          <w14:ligatures w14:val="none"/>
        </w:rPr>
      </w:pPr>
      <w:ins w:id="5104" w:author="User" w:date="2024-05-29T09:40:00Z">
        <w:r w:rsidRPr="00F475EF">
          <w:rPr>
            <w:rFonts w:ascii="微软雅黑" w:eastAsia="微软雅黑" w:hAnsi="微软雅黑" w:cs="宋体"/>
            <w:color w:val="191B1F"/>
            <w:kern w:val="0"/>
            <w:szCs w:val="21"/>
            <w14:ligatures w14:val="none"/>
          </w:rPr>
          <w:t xml:space="preserve">  `</w:t>
        </w:r>
        <w:proofErr w:type="spellStart"/>
        <w:r w:rsidRPr="00F475EF">
          <w:rPr>
            <w:rFonts w:ascii="微软雅黑" w:eastAsia="微软雅黑" w:hAnsi="微软雅黑" w:cs="宋体"/>
            <w:color w:val="191B1F"/>
            <w:kern w:val="0"/>
            <w:szCs w:val="21"/>
            <w14:ligatures w14:val="none"/>
          </w:rPr>
          <w:t>Rp_no</w:t>
        </w:r>
        <w:proofErr w:type="spellEnd"/>
        <w:r w:rsidRPr="00F475EF">
          <w:rPr>
            <w:rFonts w:ascii="微软雅黑" w:eastAsia="微软雅黑" w:hAnsi="微软雅黑" w:cs="宋体"/>
            <w:color w:val="191B1F"/>
            <w:kern w:val="0"/>
            <w:szCs w:val="21"/>
            <w14:ligatures w14:val="none"/>
          </w:rPr>
          <w:t>` varchar(</w:t>
        </w:r>
      </w:ins>
      <w:ins w:id="5105" w:author="User" w:date="2024-05-30T09:30:00Z">
        <w:r w:rsidR="00F16F5E" w:rsidRPr="00F475EF">
          <w:rPr>
            <w:rFonts w:ascii="微软雅黑" w:eastAsia="微软雅黑" w:hAnsi="微软雅黑" w:cs="宋体" w:hint="eastAsia"/>
            <w:color w:val="191B1F"/>
            <w:kern w:val="0"/>
            <w:szCs w:val="21"/>
            <w14:ligatures w14:val="none"/>
          </w:rPr>
          <w:t>255</w:t>
        </w:r>
      </w:ins>
      <w:ins w:id="5106" w:author="User" w:date="2024-05-29T09:40:00Z">
        <w:r w:rsidRPr="00F475EF">
          <w:rPr>
            <w:rFonts w:ascii="微软雅黑" w:eastAsia="微软雅黑" w:hAnsi="微软雅黑" w:cs="宋体"/>
            <w:color w:val="191B1F"/>
            <w:kern w:val="0"/>
            <w:szCs w:val="21"/>
            <w14:ligatures w14:val="none"/>
          </w:rPr>
          <w:t>) NOT NULL COMMENT '报告编号',</w:t>
        </w:r>
      </w:ins>
    </w:p>
    <w:p w14:paraId="3442BCB0" w14:textId="0DB2DBBE"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07" w:author="User" w:date="2024-05-29T09:40:00Z"/>
          <w:rFonts w:ascii="微软雅黑" w:eastAsia="微软雅黑" w:hAnsi="微软雅黑" w:cs="宋体"/>
          <w:color w:val="191B1F"/>
          <w:kern w:val="0"/>
          <w:szCs w:val="21"/>
          <w14:ligatures w14:val="none"/>
        </w:rPr>
      </w:pPr>
      <w:ins w:id="5108" w:author="User" w:date="2024-05-29T09:40:00Z">
        <w:r w:rsidRPr="00F475EF">
          <w:rPr>
            <w:rFonts w:ascii="微软雅黑" w:eastAsia="微软雅黑" w:hAnsi="微软雅黑" w:cs="宋体"/>
            <w:color w:val="191B1F"/>
            <w:kern w:val="0"/>
            <w:szCs w:val="21"/>
            <w14:ligatures w14:val="none"/>
          </w:rPr>
          <w:t xml:space="preserve">  `</w:t>
        </w:r>
        <w:proofErr w:type="spellStart"/>
        <w:r w:rsidRPr="00F475EF">
          <w:rPr>
            <w:rFonts w:ascii="微软雅黑" w:eastAsia="微软雅黑" w:hAnsi="微软雅黑" w:cs="宋体" w:hint="eastAsia"/>
            <w:color w:val="191B1F"/>
            <w:kern w:val="0"/>
            <w:szCs w:val="21"/>
            <w14:ligatures w14:val="none"/>
          </w:rPr>
          <w:t>xmbh</w:t>
        </w:r>
        <w:proofErr w:type="spellEnd"/>
        <w:r w:rsidRPr="00F475EF">
          <w:rPr>
            <w:rFonts w:ascii="微软雅黑" w:eastAsia="微软雅黑" w:hAnsi="微软雅黑" w:cs="宋体"/>
            <w:color w:val="191B1F"/>
            <w:kern w:val="0"/>
            <w:szCs w:val="21"/>
            <w14:ligatures w14:val="none"/>
          </w:rPr>
          <w:t>` varchar(</w:t>
        </w:r>
      </w:ins>
      <w:ins w:id="5109" w:author="User" w:date="2024-05-29T09:41:00Z">
        <w:r w:rsidRPr="00F475EF">
          <w:rPr>
            <w:rFonts w:ascii="微软雅黑" w:eastAsia="微软雅黑" w:hAnsi="微软雅黑" w:cs="宋体" w:hint="eastAsia"/>
            <w:color w:val="191B1F"/>
            <w:kern w:val="0"/>
            <w:szCs w:val="21"/>
            <w14:ligatures w14:val="none"/>
          </w:rPr>
          <w:t>50</w:t>
        </w:r>
      </w:ins>
      <w:ins w:id="5110" w:author="User" w:date="2024-05-29T09:40:00Z">
        <w:r w:rsidRPr="00F475EF">
          <w:rPr>
            <w:rFonts w:ascii="微软雅黑" w:eastAsia="微软雅黑" w:hAnsi="微软雅黑" w:cs="宋体"/>
            <w:color w:val="191B1F"/>
            <w:kern w:val="0"/>
            <w:szCs w:val="21"/>
            <w14:ligatures w14:val="none"/>
          </w:rPr>
          <w:t>) NOT NULL COMMENT '</w:t>
        </w:r>
        <w:r w:rsidRPr="00F475EF">
          <w:rPr>
            <w:rFonts w:ascii="微软雅黑" w:eastAsia="微软雅黑" w:hAnsi="微软雅黑" w:cs="宋体" w:hint="eastAsia"/>
            <w:color w:val="191B1F"/>
            <w:kern w:val="0"/>
            <w:szCs w:val="21"/>
            <w14:ligatures w14:val="none"/>
          </w:rPr>
          <w:t>项目编号</w:t>
        </w:r>
        <w:r w:rsidRPr="00F475EF">
          <w:rPr>
            <w:rFonts w:ascii="微软雅黑" w:eastAsia="微软雅黑" w:hAnsi="微软雅黑" w:cs="宋体"/>
            <w:color w:val="191B1F"/>
            <w:kern w:val="0"/>
            <w:szCs w:val="21"/>
            <w14:ligatures w14:val="none"/>
          </w:rPr>
          <w:t>',</w:t>
        </w:r>
      </w:ins>
    </w:p>
    <w:p w14:paraId="7F4D6D7F" w14:textId="13E62713"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11" w:author="User" w:date="2024-05-29T09:40:00Z"/>
          <w:rFonts w:ascii="微软雅黑" w:eastAsia="微软雅黑" w:hAnsi="微软雅黑" w:cs="宋体"/>
          <w:color w:val="191B1F"/>
          <w:kern w:val="0"/>
          <w:szCs w:val="21"/>
          <w14:ligatures w14:val="none"/>
        </w:rPr>
      </w:pPr>
      <w:ins w:id="5112" w:author="User" w:date="2024-05-29T09:40:00Z">
        <w:r w:rsidRPr="00F475EF">
          <w:rPr>
            <w:rFonts w:ascii="微软雅黑" w:eastAsia="微软雅黑" w:hAnsi="微软雅黑" w:cs="宋体"/>
            <w:color w:val="191B1F"/>
            <w:kern w:val="0"/>
            <w:szCs w:val="21"/>
            <w14:ligatures w14:val="none"/>
          </w:rPr>
          <w:t xml:space="preserve">  `</w:t>
        </w:r>
      </w:ins>
      <w:proofErr w:type="spellStart"/>
      <w:ins w:id="5113" w:author="User" w:date="2024-05-29T09:41:00Z">
        <w:r w:rsidRPr="00F475EF">
          <w:rPr>
            <w:rFonts w:ascii="微软雅黑" w:eastAsia="微软雅黑" w:hAnsi="微软雅黑" w:cs="宋体" w:hint="eastAsia"/>
            <w:color w:val="191B1F"/>
            <w:kern w:val="0"/>
            <w:szCs w:val="21"/>
            <w14:ligatures w14:val="none"/>
          </w:rPr>
          <w:t>xmmc</w:t>
        </w:r>
      </w:ins>
      <w:proofErr w:type="spellEnd"/>
      <w:ins w:id="5114" w:author="User" w:date="2024-05-29T09:40:00Z">
        <w:r w:rsidRPr="00F475EF">
          <w:rPr>
            <w:rFonts w:ascii="微软雅黑" w:eastAsia="微软雅黑" w:hAnsi="微软雅黑" w:cs="宋体"/>
            <w:color w:val="191B1F"/>
            <w:kern w:val="0"/>
            <w:szCs w:val="21"/>
            <w14:ligatures w14:val="none"/>
          </w:rPr>
          <w:t>` varchar(25</w:t>
        </w:r>
      </w:ins>
      <w:ins w:id="5115" w:author="User" w:date="2024-05-29T09:41:00Z">
        <w:r w:rsidRPr="00F475EF">
          <w:rPr>
            <w:rFonts w:ascii="微软雅黑" w:eastAsia="微软雅黑" w:hAnsi="微软雅黑" w:cs="宋体" w:hint="eastAsia"/>
            <w:color w:val="191B1F"/>
            <w:kern w:val="0"/>
            <w:szCs w:val="21"/>
            <w14:ligatures w14:val="none"/>
          </w:rPr>
          <w:t>5</w:t>
        </w:r>
      </w:ins>
      <w:ins w:id="5116" w:author="User" w:date="2024-05-29T09:40:00Z">
        <w:r w:rsidRPr="00F475EF">
          <w:rPr>
            <w:rFonts w:ascii="微软雅黑" w:eastAsia="微软雅黑" w:hAnsi="微软雅黑" w:cs="宋体"/>
            <w:color w:val="191B1F"/>
            <w:kern w:val="0"/>
            <w:szCs w:val="21"/>
            <w14:ligatures w14:val="none"/>
          </w:rPr>
          <w:t>) NULL COMMENT '</w:t>
        </w:r>
      </w:ins>
      <w:ins w:id="5117" w:author="User" w:date="2024-05-29T09:41:00Z">
        <w:r w:rsidRPr="00F475EF">
          <w:rPr>
            <w:rFonts w:ascii="微软雅黑" w:eastAsia="微软雅黑" w:hAnsi="微软雅黑" w:cs="宋体" w:hint="eastAsia"/>
            <w:color w:val="191B1F"/>
            <w:kern w:val="0"/>
            <w:szCs w:val="21"/>
            <w14:ligatures w14:val="none"/>
          </w:rPr>
          <w:t>检测项目名称</w:t>
        </w:r>
      </w:ins>
      <w:ins w:id="5118" w:author="User" w:date="2024-05-29T09:40:00Z">
        <w:r w:rsidRPr="00F475EF">
          <w:rPr>
            <w:rFonts w:ascii="微软雅黑" w:eastAsia="微软雅黑" w:hAnsi="微软雅黑" w:cs="宋体"/>
            <w:color w:val="191B1F"/>
            <w:kern w:val="0"/>
            <w:szCs w:val="21"/>
            <w14:ligatures w14:val="none"/>
          </w:rPr>
          <w:t>',</w:t>
        </w:r>
      </w:ins>
    </w:p>
    <w:p w14:paraId="586E9EDE" w14:textId="4E3DD60D"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19" w:author="User" w:date="2024-05-29T09:40:00Z"/>
          <w:rFonts w:ascii="微软雅黑" w:eastAsia="微软雅黑" w:hAnsi="微软雅黑" w:cs="宋体"/>
          <w:color w:val="191B1F"/>
          <w:kern w:val="0"/>
          <w:szCs w:val="21"/>
          <w14:ligatures w14:val="none"/>
        </w:rPr>
      </w:pPr>
      <w:ins w:id="5120" w:author="User" w:date="2024-05-29T09:40:00Z">
        <w:r w:rsidRPr="00F475EF">
          <w:rPr>
            <w:rFonts w:ascii="微软雅黑" w:eastAsia="微软雅黑" w:hAnsi="微软雅黑" w:cs="宋体"/>
            <w:color w:val="191B1F"/>
            <w:kern w:val="0"/>
            <w:szCs w:val="21"/>
            <w14:ligatures w14:val="none"/>
          </w:rPr>
          <w:t xml:space="preserve">  `</w:t>
        </w:r>
      </w:ins>
      <w:proofErr w:type="spellStart"/>
      <w:ins w:id="5121" w:author="User" w:date="2024-05-29T09:41:00Z">
        <w:r w:rsidRPr="00F475EF">
          <w:rPr>
            <w:rFonts w:ascii="微软雅黑" w:eastAsia="微软雅黑" w:hAnsi="微软雅黑" w:cs="宋体" w:hint="eastAsia"/>
            <w:color w:val="191B1F"/>
            <w:kern w:val="0"/>
            <w:szCs w:val="21"/>
            <w14:ligatures w14:val="none"/>
          </w:rPr>
          <w:t>bzyq</w:t>
        </w:r>
      </w:ins>
      <w:proofErr w:type="spellEnd"/>
      <w:ins w:id="5122" w:author="User" w:date="2024-05-29T09:40:00Z">
        <w:r w:rsidRPr="00F475EF">
          <w:rPr>
            <w:rFonts w:ascii="微软雅黑" w:eastAsia="微软雅黑" w:hAnsi="微软雅黑" w:cs="宋体"/>
            <w:color w:val="191B1F"/>
            <w:kern w:val="0"/>
            <w:szCs w:val="21"/>
            <w14:ligatures w14:val="none"/>
          </w:rPr>
          <w:t>` varchar(25) NULL COMMENT '</w:t>
        </w:r>
      </w:ins>
      <w:ins w:id="5123" w:author="User" w:date="2024-05-29T09:41:00Z">
        <w:r w:rsidRPr="00F475EF">
          <w:rPr>
            <w:rFonts w:ascii="微软雅黑" w:eastAsia="微软雅黑" w:hAnsi="微软雅黑" w:cs="宋体" w:hint="eastAsia"/>
            <w:color w:val="191B1F"/>
            <w:kern w:val="0"/>
            <w:szCs w:val="21"/>
            <w14:ligatures w14:val="none"/>
          </w:rPr>
          <w:t>标准（设计）要求</w:t>
        </w:r>
      </w:ins>
      <w:ins w:id="5124" w:author="User" w:date="2024-05-29T09:40:00Z">
        <w:r w:rsidRPr="00F475EF">
          <w:rPr>
            <w:rFonts w:ascii="微软雅黑" w:eastAsia="微软雅黑" w:hAnsi="微软雅黑" w:cs="宋体"/>
            <w:color w:val="191B1F"/>
            <w:kern w:val="0"/>
            <w:szCs w:val="21"/>
            <w14:ligatures w14:val="none"/>
          </w:rPr>
          <w:t>',</w:t>
        </w:r>
      </w:ins>
    </w:p>
    <w:p w14:paraId="26D17CB2" w14:textId="4DADE762"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25" w:author="User" w:date="2024-05-29T09:40:00Z"/>
          <w:rFonts w:ascii="微软雅黑" w:eastAsia="微软雅黑" w:hAnsi="微软雅黑" w:cs="宋体"/>
          <w:color w:val="191B1F"/>
          <w:kern w:val="0"/>
          <w:szCs w:val="21"/>
          <w14:ligatures w14:val="none"/>
        </w:rPr>
      </w:pPr>
      <w:ins w:id="5126" w:author="User" w:date="2024-05-29T09:40:00Z">
        <w:r w:rsidRPr="00F475EF">
          <w:rPr>
            <w:rFonts w:ascii="微软雅黑" w:eastAsia="微软雅黑" w:hAnsi="微软雅黑" w:cs="宋体"/>
            <w:color w:val="191B1F"/>
            <w:kern w:val="0"/>
            <w:szCs w:val="21"/>
            <w14:ligatures w14:val="none"/>
          </w:rPr>
          <w:t xml:space="preserve">  `</w:t>
        </w:r>
      </w:ins>
      <w:proofErr w:type="spellStart"/>
      <w:ins w:id="5127" w:author="User" w:date="2024-05-29T09:41:00Z">
        <w:r w:rsidRPr="00F475EF">
          <w:rPr>
            <w:rFonts w:ascii="微软雅黑" w:eastAsia="微软雅黑" w:hAnsi="微软雅黑" w:cs="宋体" w:hint="eastAsia"/>
            <w:color w:val="191B1F"/>
            <w:kern w:val="0"/>
            <w:szCs w:val="21"/>
            <w14:ligatures w14:val="none"/>
          </w:rPr>
          <w:t>csz</w:t>
        </w:r>
      </w:ins>
      <w:proofErr w:type="spellEnd"/>
      <w:ins w:id="5128" w:author="User" w:date="2024-05-29T09:40:00Z">
        <w:r w:rsidRPr="00F475EF">
          <w:rPr>
            <w:rFonts w:ascii="微软雅黑" w:eastAsia="微软雅黑" w:hAnsi="微软雅黑" w:cs="宋体"/>
            <w:color w:val="191B1F"/>
            <w:kern w:val="0"/>
            <w:szCs w:val="21"/>
            <w14:ligatures w14:val="none"/>
          </w:rPr>
          <w:t xml:space="preserve"> varchar(25) NULL COMMENT '</w:t>
        </w:r>
      </w:ins>
      <w:ins w:id="5129" w:author="User" w:date="2024-05-29T09:42:00Z">
        <w:r w:rsidRPr="00F475EF">
          <w:rPr>
            <w:rFonts w:ascii="微软雅黑" w:eastAsia="微软雅黑" w:hAnsi="微软雅黑" w:cs="宋体" w:hint="eastAsia"/>
            <w:color w:val="191B1F"/>
            <w:kern w:val="0"/>
            <w:szCs w:val="21"/>
            <w14:ligatures w14:val="none"/>
          </w:rPr>
          <w:t>测试值</w:t>
        </w:r>
      </w:ins>
      <w:ins w:id="5130" w:author="User" w:date="2024-05-29T09:40:00Z">
        <w:r w:rsidRPr="00F475EF">
          <w:rPr>
            <w:rFonts w:ascii="微软雅黑" w:eastAsia="微软雅黑" w:hAnsi="微软雅黑" w:cs="宋体"/>
            <w:color w:val="191B1F"/>
            <w:kern w:val="0"/>
            <w:szCs w:val="21"/>
            <w14:ligatures w14:val="none"/>
          </w:rPr>
          <w:t>',</w:t>
        </w:r>
      </w:ins>
    </w:p>
    <w:p w14:paraId="4DA98E88" w14:textId="4FB930EE"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31" w:author="User" w:date="2024-05-30T09:34:00Z"/>
          <w:rFonts w:ascii="微软雅黑" w:eastAsia="微软雅黑" w:hAnsi="微软雅黑" w:cs="宋体"/>
          <w:color w:val="191B1F"/>
          <w:kern w:val="0"/>
          <w:szCs w:val="21"/>
          <w14:ligatures w14:val="none"/>
        </w:rPr>
      </w:pPr>
      <w:ins w:id="5132" w:author="User" w:date="2024-05-29T09:40:00Z">
        <w:r w:rsidRPr="00F475EF">
          <w:rPr>
            <w:rFonts w:ascii="微软雅黑" w:eastAsia="微软雅黑" w:hAnsi="微软雅黑" w:cs="宋体"/>
            <w:color w:val="191B1F"/>
            <w:kern w:val="0"/>
            <w:szCs w:val="21"/>
            <w14:ligatures w14:val="none"/>
          </w:rPr>
          <w:t xml:space="preserve">  `</w:t>
        </w:r>
      </w:ins>
      <w:proofErr w:type="spellStart"/>
      <w:ins w:id="5133" w:author="User" w:date="2024-05-29T09:42:00Z">
        <w:r w:rsidRPr="00F475EF">
          <w:rPr>
            <w:rFonts w:ascii="微软雅黑" w:eastAsia="微软雅黑" w:hAnsi="微软雅黑" w:cs="宋体" w:hint="eastAsia"/>
            <w:color w:val="191B1F"/>
            <w:kern w:val="0"/>
            <w:szCs w:val="21"/>
            <w14:ligatures w14:val="none"/>
          </w:rPr>
          <w:t>fhx</w:t>
        </w:r>
      </w:ins>
      <w:proofErr w:type="spellEnd"/>
      <w:ins w:id="5134" w:author="User" w:date="2024-05-29T09:40:00Z">
        <w:r w:rsidRPr="00F475EF">
          <w:rPr>
            <w:rFonts w:ascii="微软雅黑" w:eastAsia="微软雅黑" w:hAnsi="微软雅黑" w:cs="宋体"/>
            <w:color w:val="191B1F"/>
            <w:kern w:val="0"/>
            <w:szCs w:val="21"/>
            <w14:ligatures w14:val="none"/>
          </w:rPr>
          <w:t>` varchar(25) NULL COMMENT '</w:t>
        </w:r>
      </w:ins>
      <w:ins w:id="5135" w:author="User" w:date="2024-05-29T09:42:00Z">
        <w:r w:rsidRPr="00F475EF">
          <w:rPr>
            <w:rFonts w:ascii="微软雅黑" w:eastAsia="微软雅黑" w:hAnsi="微软雅黑" w:cs="宋体" w:hint="eastAsia"/>
            <w:color w:val="191B1F"/>
            <w:kern w:val="0"/>
            <w:szCs w:val="21"/>
            <w14:ligatures w14:val="none"/>
          </w:rPr>
          <w:t>符合性</w:t>
        </w:r>
      </w:ins>
      <w:ins w:id="5136" w:author="User" w:date="2024-05-29T09:40:00Z">
        <w:r w:rsidRPr="00F475EF">
          <w:rPr>
            <w:rFonts w:ascii="微软雅黑" w:eastAsia="微软雅黑" w:hAnsi="微软雅黑" w:cs="宋体"/>
            <w:color w:val="191B1F"/>
            <w:kern w:val="0"/>
            <w:szCs w:val="21"/>
            <w14:ligatures w14:val="none"/>
          </w:rPr>
          <w:t>',</w:t>
        </w:r>
      </w:ins>
    </w:p>
    <w:p w14:paraId="00634236" w14:textId="1D6219D0" w:rsidR="00B73453" w:rsidRPr="00F475EF" w:rsidRDefault="00B73453" w:rsidP="002154AA">
      <w:pPr>
        <w:widowControl/>
        <w:shd w:val="clear" w:color="auto" w:fill="FFFFFF"/>
        <w:tabs>
          <w:tab w:val="left" w:pos="720"/>
        </w:tabs>
        <w:spacing w:before="100" w:beforeAutospacing="1" w:after="100" w:afterAutospacing="1" w:line="240" w:lineRule="atLeast"/>
        <w:jc w:val="left"/>
        <w:rPr>
          <w:ins w:id="5137" w:author="User" w:date="2024-05-29T09:40:00Z"/>
          <w:rFonts w:ascii="微软雅黑" w:eastAsia="微软雅黑" w:hAnsi="微软雅黑" w:cs="宋体"/>
          <w:color w:val="191B1F"/>
          <w:kern w:val="0"/>
          <w:szCs w:val="21"/>
          <w14:ligatures w14:val="none"/>
        </w:rPr>
      </w:pPr>
      <w:ins w:id="5138" w:author="User" w:date="2024-05-30T09:34:00Z">
        <w:r w:rsidRPr="00F475EF">
          <w:rPr>
            <w:rFonts w:ascii="微软雅黑" w:eastAsia="微软雅黑" w:hAnsi="微软雅黑" w:cs="宋体"/>
            <w:color w:val="191B1F"/>
            <w:kern w:val="0"/>
            <w:szCs w:val="21"/>
            <w14:ligatures w14:val="none"/>
          </w:rPr>
          <w:t>`</w:t>
        </w:r>
        <w:r w:rsidRPr="00F475EF">
          <w:rPr>
            <w:rFonts w:ascii="微软雅黑" w:eastAsia="微软雅黑" w:hAnsi="微软雅黑" w:cs="宋体" w:hint="eastAsia"/>
            <w:color w:val="191B1F"/>
            <w:kern w:val="0"/>
            <w:szCs w:val="21"/>
            <w14:ligatures w14:val="none"/>
          </w:rPr>
          <w:t xml:space="preserve"> </w:t>
        </w:r>
        <w:proofErr w:type="spellStart"/>
        <w:r w:rsidRPr="00F475EF">
          <w:rPr>
            <w:rFonts w:ascii="微软雅黑" w:eastAsia="微软雅黑" w:hAnsi="微软雅黑" w:cs="宋体" w:hint="eastAsia"/>
            <w:color w:val="191B1F"/>
            <w:kern w:val="0"/>
            <w:szCs w:val="21"/>
            <w14:ligatures w14:val="none"/>
          </w:rPr>
          <w:t>tbrq</w:t>
        </w:r>
        <w:proofErr w:type="spellEnd"/>
        <w:r w:rsidRPr="00F475EF">
          <w:rPr>
            <w:rFonts w:ascii="微软雅黑" w:eastAsia="微软雅黑" w:hAnsi="微软雅黑" w:cs="宋体"/>
            <w:color w:val="191B1F"/>
            <w:kern w:val="0"/>
            <w:szCs w:val="21"/>
            <w14:ligatures w14:val="none"/>
          </w:rPr>
          <w:t xml:space="preserve"> ` </w:t>
        </w:r>
        <w:r w:rsidRPr="00F475EF">
          <w:rPr>
            <w:rFonts w:ascii="微软雅黑" w:eastAsia="微软雅黑" w:hAnsi="微软雅黑" w:cs="宋体" w:hint="eastAsia"/>
            <w:color w:val="191B1F"/>
            <w:kern w:val="0"/>
            <w:szCs w:val="21"/>
            <w14:ligatures w14:val="none"/>
          </w:rPr>
          <w:t>date</w:t>
        </w:r>
        <w:r w:rsidRPr="00F475EF">
          <w:rPr>
            <w:rFonts w:ascii="微软雅黑" w:eastAsia="微软雅黑" w:hAnsi="微软雅黑" w:cs="宋体"/>
            <w:color w:val="191B1F"/>
            <w:kern w:val="0"/>
            <w:szCs w:val="21"/>
            <w14:ligatures w14:val="none"/>
          </w:rPr>
          <w:t xml:space="preserve"> NULL COMMENT '</w:t>
        </w:r>
        <w:r w:rsidR="00573160" w:rsidRPr="00F475EF">
          <w:rPr>
            <w:rFonts w:ascii="微软雅黑" w:eastAsia="微软雅黑" w:hAnsi="微软雅黑" w:cs="宋体" w:hint="eastAsia"/>
            <w:color w:val="191B1F"/>
            <w:kern w:val="0"/>
            <w:szCs w:val="21"/>
            <w14:ligatures w14:val="none"/>
          </w:rPr>
          <w:t>填报日期</w:t>
        </w:r>
        <w:r w:rsidRPr="00F475EF">
          <w:rPr>
            <w:rFonts w:ascii="微软雅黑" w:eastAsia="微软雅黑" w:hAnsi="微软雅黑" w:cs="宋体"/>
            <w:color w:val="191B1F"/>
            <w:kern w:val="0"/>
            <w:szCs w:val="21"/>
            <w14:ligatures w14:val="none"/>
          </w:rPr>
          <w:t>',</w:t>
        </w:r>
      </w:ins>
    </w:p>
    <w:p w14:paraId="71D4119A" w14:textId="7ED3AA2E"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39" w:author="User" w:date="2024-05-29T09:40:00Z"/>
          <w:rFonts w:ascii="微软雅黑" w:eastAsia="微软雅黑" w:hAnsi="微软雅黑" w:cs="宋体"/>
          <w:color w:val="191B1F"/>
          <w:kern w:val="0"/>
          <w:szCs w:val="21"/>
          <w14:ligatures w14:val="none"/>
        </w:rPr>
      </w:pPr>
      <w:ins w:id="5140" w:author="User" w:date="2024-05-29T09:40:00Z">
        <w:r w:rsidRPr="00F475EF">
          <w:rPr>
            <w:rFonts w:ascii="微软雅黑" w:eastAsia="微软雅黑" w:hAnsi="微软雅黑" w:cs="宋体"/>
            <w:color w:val="191B1F"/>
            <w:kern w:val="0"/>
            <w:szCs w:val="21"/>
            <w14:ligatures w14:val="none"/>
          </w:rPr>
          <w:lastRenderedPageBreak/>
          <w:t xml:space="preserve">  `attribute_1` varchar(25) NULL COMMENT '预留属性</w:t>
        </w:r>
      </w:ins>
      <w:ins w:id="5141" w:author="User" w:date="2024-05-29T09:42:00Z">
        <w:r w:rsidRPr="00F475EF">
          <w:rPr>
            <w:rFonts w:ascii="微软雅黑" w:eastAsia="微软雅黑" w:hAnsi="微软雅黑" w:cs="宋体" w:hint="eastAsia"/>
            <w:color w:val="191B1F"/>
            <w:kern w:val="0"/>
            <w:szCs w:val="21"/>
            <w14:ligatures w14:val="none"/>
          </w:rPr>
          <w:t>1</w:t>
        </w:r>
      </w:ins>
      <w:ins w:id="5142" w:author="User" w:date="2024-05-29T09:40:00Z">
        <w:r w:rsidRPr="00F475EF">
          <w:rPr>
            <w:rFonts w:ascii="微软雅黑" w:eastAsia="微软雅黑" w:hAnsi="微软雅黑" w:cs="宋体"/>
            <w:color w:val="191B1F"/>
            <w:kern w:val="0"/>
            <w:szCs w:val="21"/>
            <w14:ligatures w14:val="none"/>
          </w:rPr>
          <w:t>',</w:t>
        </w:r>
      </w:ins>
    </w:p>
    <w:p w14:paraId="6FB42A97" w14:textId="62DB7C00"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43" w:author="User" w:date="2024-05-29T09:40:00Z"/>
          <w:rFonts w:ascii="微软雅黑" w:eastAsia="微软雅黑" w:hAnsi="微软雅黑" w:cs="宋体"/>
          <w:color w:val="191B1F"/>
          <w:kern w:val="0"/>
          <w:szCs w:val="21"/>
          <w14:ligatures w14:val="none"/>
        </w:rPr>
      </w:pPr>
      <w:ins w:id="5144" w:author="User" w:date="2024-05-29T09:40:00Z">
        <w:r w:rsidRPr="00F475EF">
          <w:rPr>
            <w:rFonts w:ascii="微软雅黑" w:eastAsia="微软雅黑" w:hAnsi="微软雅黑" w:cs="宋体"/>
            <w:color w:val="191B1F"/>
            <w:kern w:val="0"/>
            <w:szCs w:val="21"/>
            <w14:ligatures w14:val="none"/>
          </w:rPr>
          <w:t xml:space="preserve">  `attribute_2` varchar(25) NULL COMMENT '预留属性</w:t>
        </w:r>
      </w:ins>
      <w:ins w:id="5145" w:author="User" w:date="2024-05-29T09:42:00Z">
        <w:r w:rsidRPr="00F475EF">
          <w:rPr>
            <w:rFonts w:ascii="微软雅黑" w:eastAsia="微软雅黑" w:hAnsi="微软雅黑" w:cs="宋体" w:hint="eastAsia"/>
            <w:color w:val="191B1F"/>
            <w:kern w:val="0"/>
            <w:szCs w:val="21"/>
            <w14:ligatures w14:val="none"/>
          </w:rPr>
          <w:t>2</w:t>
        </w:r>
      </w:ins>
      <w:ins w:id="5146" w:author="User" w:date="2024-05-29T09:40:00Z">
        <w:r w:rsidRPr="00F475EF">
          <w:rPr>
            <w:rFonts w:ascii="微软雅黑" w:eastAsia="微软雅黑" w:hAnsi="微软雅黑" w:cs="宋体"/>
            <w:color w:val="191B1F"/>
            <w:kern w:val="0"/>
            <w:szCs w:val="21"/>
            <w14:ligatures w14:val="none"/>
          </w:rPr>
          <w:t>',</w:t>
        </w:r>
      </w:ins>
    </w:p>
    <w:p w14:paraId="6DD2E78D" w14:textId="086FF255"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47" w:author="User" w:date="2024-05-29T09:40:00Z"/>
          <w:rFonts w:ascii="微软雅黑" w:eastAsia="微软雅黑" w:hAnsi="微软雅黑" w:cs="宋体"/>
          <w:color w:val="191B1F"/>
          <w:kern w:val="0"/>
          <w:szCs w:val="21"/>
          <w14:ligatures w14:val="none"/>
        </w:rPr>
      </w:pPr>
      <w:ins w:id="5148" w:author="User" w:date="2024-05-29T09:40:00Z">
        <w:r w:rsidRPr="00F475EF">
          <w:rPr>
            <w:rFonts w:ascii="微软雅黑" w:eastAsia="微软雅黑" w:hAnsi="微软雅黑" w:cs="宋体"/>
            <w:color w:val="191B1F"/>
            <w:kern w:val="0"/>
            <w:szCs w:val="21"/>
            <w14:ligatures w14:val="none"/>
          </w:rPr>
          <w:t xml:space="preserve">  `attribute_3` varchar(25) NULL COMMENT '预留属性</w:t>
        </w:r>
      </w:ins>
      <w:ins w:id="5149" w:author="User" w:date="2024-05-29T09:42:00Z">
        <w:r w:rsidRPr="00F475EF">
          <w:rPr>
            <w:rFonts w:ascii="微软雅黑" w:eastAsia="微软雅黑" w:hAnsi="微软雅黑" w:cs="宋体" w:hint="eastAsia"/>
            <w:color w:val="191B1F"/>
            <w:kern w:val="0"/>
            <w:szCs w:val="21"/>
            <w14:ligatures w14:val="none"/>
          </w:rPr>
          <w:t>3</w:t>
        </w:r>
      </w:ins>
      <w:ins w:id="5150" w:author="User" w:date="2024-05-29T09:40:00Z">
        <w:r w:rsidRPr="00F475EF">
          <w:rPr>
            <w:rFonts w:ascii="微软雅黑" w:eastAsia="微软雅黑" w:hAnsi="微软雅黑" w:cs="宋体"/>
            <w:color w:val="191B1F"/>
            <w:kern w:val="0"/>
            <w:szCs w:val="21"/>
            <w14:ligatures w14:val="none"/>
          </w:rPr>
          <w:t>',</w:t>
        </w:r>
      </w:ins>
    </w:p>
    <w:p w14:paraId="4F0A0070" w14:textId="1DCC96F6"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51" w:author="User" w:date="2024-05-29T09:40:00Z"/>
          <w:rFonts w:ascii="微软雅黑" w:eastAsia="微软雅黑" w:hAnsi="微软雅黑" w:cs="宋体"/>
          <w:color w:val="191B1F"/>
          <w:kern w:val="0"/>
          <w:szCs w:val="21"/>
          <w14:ligatures w14:val="none"/>
        </w:rPr>
      </w:pPr>
      <w:ins w:id="5152" w:author="User" w:date="2024-05-29T09:40:00Z">
        <w:r w:rsidRPr="00F475EF">
          <w:rPr>
            <w:rFonts w:ascii="微软雅黑" w:eastAsia="微软雅黑" w:hAnsi="微软雅黑" w:cs="宋体"/>
            <w:color w:val="191B1F"/>
            <w:kern w:val="0"/>
            <w:szCs w:val="21"/>
            <w14:ligatures w14:val="none"/>
          </w:rPr>
          <w:t xml:space="preserve">  `attribute_4` varchar(25) NULL COMMENT '预留属性</w:t>
        </w:r>
      </w:ins>
      <w:ins w:id="5153" w:author="User" w:date="2024-05-29T09:42:00Z">
        <w:r w:rsidRPr="00F475EF">
          <w:rPr>
            <w:rFonts w:ascii="微软雅黑" w:eastAsia="微软雅黑" w:hAnsi="微软雅黑" w:cs="宋体" w:hint="eastAsia"/>
            <w:color w:val="191B1F"/>
            <w:kern w:val="0"/>
            <w:szCs w:val="21"/>
            <w14:ligatures w14:val="none"/>
          </w:rPr>
          <w:t>4</w:t>
        </w:r>
      </w:ins>
      <w:ins w:id="5154" w:author="User" w:date="2024-05-29T09:40:00Z">
        <w:r w:rsidRPr="00F475EF">
          <w:rPr>
            <w:rFonts w:ascii="微软雅黑" w:eastAsia="微软雅黑" w:hAnsi="微软雅黑" w:cs="宋体"/>
            <w:color w:val="191B1F"/>
            <w:kern w:val="0"/>
            <w:szCs w:val="21"/>
            <w14:ligatures w14:val="none"/>
          </w:rPr>
          <w:t>',</w:t>
        </w:r>
      </w:ins>
    </w:p>
    <w:p w14:paraId="4DBF9809" w14:textId="0908D900"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55" w:author="User" w:date="2024-05-29T09:40:00Z"/>
          <w:rFonts w:ascii="微软雅黑" w:eastAsia="微软雅黑" w:hAnsi="微软雅黑" w:cs="宋体"/>
          <w:color w:val="191B1F"/>
          <w:kern w:val="0"/>
          <w:szCs w:val="21"/>
          <w14:ligatures w14:val="none"/>
        </w:rPr>
      </w:pPr>
      <w:ins w:id="5156" w:author="User" w:date="2024-05-29T09:40:00Z">
        <w:r w:rsidRPr="00F475EF">
          <w:rPr>
            <w:rFonts w:ascii="微软雅黑" w:eastAsia="微软雅黑" w:hAnsi="微软雅黑" w:cs="宋体"/>
            <w:color w:val="191B1F"/>
            <w:kern w:val="0"/>
            <w:szCs w:val="21"/>
            <w14:ligatures w14:val="none"/>
          </w:rPr>
          <w:t xml:space="preserve">  `attribute_5` varchar(25) NULL COMMENT '预留属性</w:t>
        </w:r>
      </w:ins>
      <w:ins w:id="5157" w:author="User" w:date="2024-05-29T09:42:00Z">
        <w:r w:rsidRPr="00F475EF">
          <w:rPr>
            <w:rFonts w:ascii="微软雅黑" w:eastAsia="微软雅黑" w:hAnsi="微软雅黑" w:cs="宋体" w:hint="eastAsia"/>
            <w:color w:val="191B1F"/>
            <w:kern w:val="0"/>
            <w:szCs w:val="21"/>
            <w14:ligatures w14:val="none"/>
          </w:rPr>
          <w:t>5</w:t>
        </w:r>
      </w:ins>
      <w:ins w:id="5158" w:author="User" w:date="2024-05-29T09:40:00Z">
        <w:r w:rsidRPr="00F475EF">
          <w:rPr>
            <w:rFonts w:ascii="微软雅黑" w:eastAsia="微软雅黑" w:hAnsi="微软雅黑" w:cs="宋体"/>
            <w:color w:val="191B1F"/>
            <w:kern w:val="0"/>
            <w:szCs w:val="21"/>
            <w14:ligatures w14:val="none"/>
          </w:rPr>
          <w:t>',</w:t>
        </w:r>
      </w:ins>
    </w:p>
    <w:p w14:paraId="4A3878D2" w14:textId="77777777" w:rsidR="002154AA" w:rsidRPr="00F475EF" w:rsidRDefault="002154AA" w:rsidP="002154AA">
      <w:pPr>
        <w:widowControl/>
        <w:shd w:val="clear" w:color="auto" w:fill="FFFFFF"/>
        <w:tabs>
          <w:tab w:val="left" w:pos="720"/>
        </w:tabs>
        <w:spacing w:before="100" w:beforeAutospacing="1" w:after="100" w:afterAutospacing="1" w:line="240" w:lineRule="atLeast"/>
        <w:jc w:val="left"/>
        <w:rPr>
          <w:ins w:id="5159" w:author="User" w:date="2024-05-29T09:40:00Z"/>
          <w:rFonts w:ascii="微软雅黑" w:eastAsia="微软雅黑" w:hAnsi="微软雅黑" w:cs="宋体"/>
          <w:color w:val="191B1F"/>
          <w:kern w:val="0"/>
          <w:szCs w:val="21"/>
          <w14:ligatures w14:val="none"/>
        </w:rPr>
      </w:pPr>
      <w:ins w:id="5160" w:author="User" w:date="2024-05-29T09:40:00Z">
        <w:r w:rsidRPr="00F475EF">
          <w:rPr>
            <w:rFonts w:ascii="微软雅黑" w:eastAsia="微软雅黑" w:hAnsi="微软雅黑" w:cs="宋体"/>
            <w:color w:val="191B1F"/>
            <w:kern w:val="0"/>
            <w:szCs w:val="21"/>
            <w14:ligatures w14:val="none"/>
          </w:rPr>
          <w:t xml:space="preserve">  PRIMARY KEY (`</w:t>
        </w:r>
        <w:proofErr w:type="spellStart"/>
        <w:r w:rsidRPr="00F475EF">
          <w:rPr>
            <w:rFonts w:ascii="微软雅黑" w:eastAsia="微软雅黑" w:hAnsi="微软雅黑" w:cs="宋体"/>
            <w:color w:val="191B1F"/>
            <w:kern w:val="0"/>
            <w:szCs w:val="21"/>
            <w14:ligatures w14:val="none"/>
          </w:rPr>
          <w:t>Rp_no</w:t>
        </w:r>
        <w:proofErr w:type="spellEnd"/>
        <w:r w:rsidRPr="00F475EF">
          <w:rPr>
            <w:rFonts w:ascii="微软雅黑" w:eastAsia="微软雅黑" w:hAnsi="微软雅黑" w:cs="宋体"/>
            <w:color w:val="191B1F"/>
            <w:kern w:val="0"/>
            <w:szCs w:val="21"/>
            <w14:ligatures w14:val="none"/>
          </w:rPr>
          <w:t>`)</w:t>
        </w:r>
      </w:ins>
    </w:p>
    <w:p w14:paraId="160C2474" w14:textId="77777777" w:rsidR="0006667F" w:rsidRPr="00F475EF" w:rsidRDefault="0006667F" w:rsidP="00E27F81">
      <w:pPr>
        <w:widowControl/>
        <w:shd w:val="clear" w:color="auto" w:fill="FFFFFF"/>
        <w:tabs>
          <w:tab w:val="left" w:pos="720"/>
        </w:tabs>
        <w:spacing w:before="100" w:beforeAutospacing="1" w:after="100" w:afterAutospacing="1" w:line="240" w:lineRule="atLeast"/>
        <w:jc w:val="left"/>
        <w:rPr>
          <w:ins w:id="5161" w:author="User" w:date="2024-05-21T11:12:00Z"/>
          <w:rFonts w:ascii="微软雅黑" w:eastAsia="微软雅黑" w:hAnsi="微软雅黑" w:cs="宋体"/>
          <w:color w:val="191B1F"/>
          <w:kern w:val="0"/>
          <w:szCs w:val="21"/>
          <w14:ligatures w14:val="none"/>
        </w:rPr>
      </w:pPr>
    </w:p>
    <w:p w14:paraId="6B2DC1B5" w14:textId="77777777" w:rsidR="00B25BF5" w:rsidRPr="00F475EF" w:rsidRDefault="00B25BF5" w:rsidP="00B25BF5">
      <w:pPr>
        <w:widowControl/>
        <w:shd w:val="clear" w:color="auto" w:fill="FFFFFF"/>
        <w:tabs>
          <w:tab w:val="left" w:pos="720"/>
        </w:tabs>
        <w:spacing w:before="100" w:beforeAutospacing="1" w:after="100" w:afterAutospacing="1" w:line="240" w:lineRule="atLeast"/>
        <w:ind w:left="720"/>
        <w:jc w:val="left"/>
        <w:rPr>
          <w:ins w:id="5162" w:author="User" w:date="2024-05-21T11:12:00Z"/>
          <w:rFonts w:ascii="微软雅黑" w:eastAsia="微软雅黑" w:hAnsi="微软雅黑" w:cs="宋体"/>
          <w:color w:val="191B1F"/>
          <w:kern w:val="0"/>
          <w:szCs w:val="21"/>
          <w14:ligatures w14:val="none"/>
          <w:rPrChange w:id="5163" w:author="User" w:date="2024-06-18T14:58:00Z">
            <w:rPr>
              <w:ins w:id="5164" w:author="User" w:date="2024-05-21T11:12:00Z"/>
              <w:rFonts w:ascii="微软雅黑" w:eastAsia="微软雅黑" w:hAnsi="微软雅黑" w:cs="宋体"/>
              <w:color w:val="191B1F"/>
              <w:kern w:val="0"/>
              <w:szCs w:val="21"/>
              <w:highlight w:val="magenta"/>
              <w14:ligatures w14:val="none"/>
            </w:rPr>
          </w:rPrChange>
        </w:rPr>
      </w:pPr>
      <w:proofErr w:type="spellStart"/>
      <w:ins w:id="5165" w:author="User" w:date="2024-05-21T11:12:00Z">
        <w:r w:rsidRPr="00F475EF">
          <w:rPr>
            <w:rFonts w:ascii="微软雅黑" w:eastAsia="微软雅黑" w:hAnsi="微软雅黑" w:cs="宋体"/>
            <w:color w:val="191B1F"/>
            <w:kern w:val="0"/>
            <w:szCs w:val="21"/>
            <w14:ligatures w14:val="none"/>
            <w:rPrChange w:id="5166" w:author="User" w:date="2024-06-18T14:58:00Z">
              <w:rPr>
                <w:rFonts w:ascii="微软雅黑" w:eastAsia="微软雅黑" w:hAnsi="微软雅黑" w:cs="宋体"/>
                <w:color w:val="191B1F"/>
                <w:kern w:val="0"/>
                <w:szCs w:val="21"/>
                <w:highlight w:val="magenta"/>
                <w14:ligatures w14:val="none"/>
              </w:rPr>
            </w:rPrChange>
          </w:rPr>
          <w:t>Report_list_ys</w:t>
        </w:r>
        <w:proofErr w:type="spellEnd"/>
      </w:ins>
    </w:p>
    <w:tbl>
      <w:tblPr>
        <w:tblStyle w:val="ad"/>
        <w:tblW w:w="8773" w:type="dxa"/>
        <w:tblInd w:w="720" w:type="dxa"/>
        <w:tblLook w:val="04A0" w:firstRow="1" w:lastRow="0" w:firstColumn="1" w:lastColumn="0" w:noHBand="0" w:noVBand="1"/>
      </w:tblPr>
      <w:tblGrid>
        <w:gridCol w:w="1923"/>
        <w:gridCol w:w="1858"/>
        <w:gridCol w:w="1851"/>
        <w:gridCol w:w="3141"/>
      </w:tblGrid>
      <w:tr w:rsidR="00B25BF5" w:rsidRPr="00F475EF" w14:paraId="16A520F4" w14:textId="77777777" w:rsidTr="00F5207C">
        <w:trPr>
          <w:ins w:id="5167" w:author="User" w:date="2024-05-21T11:13:00Z"/>
        </w:trPr>
        <w:tc>
          <w:tcPr>
            <w:tcW w:w="1923" w:type="dxa"/>
          </w:tcPr>
          <w:p w14:paraId="563EC6EF" w14:textId="77777777" w:rsidR="00B25BF5" w:rsidRPr="00F475EF" w:rsidRDefault="00B25BF5" w:rsidP="00F5207C">
            <w:pPr>
              <w:widowControl/>
              <w:tabs>
                <w:tab w:val="left" w:pos="720"/>
              </w:tabs>
              <w:spacing w:before="100" w:beforeAutospacing="1" w:after="100" w:afterAutospacing="1" w:line="240" w:lineRule="atLeast"/>
              <w:jc w:val="left"/>
              <w:rPr>
                <w:ins w:id="5168" w:author="User" w:date="2024-05-21T11:13:00Z"/>
                <w:rFonts w:ascii="微软雅黑" w:eastAsia="微软雅黑" w:hAnsi="微软雅黑" w:cs="宋体"/>
                <w:color w:val="191B1F"/>
                <w:kern w:val="0"/>
                <w:szCs w:val="21"/>
                <w14:ligatures w14:val="none"/>
              </w:rPr>
            </w:pPr>
            <w:ins w:id="5169" w:author="User" w:date="2024-05-21T11:13:00Z">
              <w:r w:rsidRPr="00F475EF">
                <w:rPr>
                  <w:rFonts w:ascii="微软雅黑" w:eastAsia="微软雅黑" w:hAnsi="微软雅黑" w:cs="宋体" w:hint="eastAsia"/>
                  <w:color w:val="191B1F"/>
                  <w:kern w:val="0"/>
                  <w:szCs w:val="21"/>
                  <w14:ligatures w14:val="none"/>
                </w:rPr>
                <w:t>属性名称</w:t>
              </w:r>
            </w:ins>
          </w:p>
        </w:tc>
        <w:tc>
          <w:tcPr>
            <w:tcW w:w="1858" w:type="dxa"/>
          </w:tcPr>
          <w:p w14:paraId="4162A241" w14:textId="77777777" w:rsidR="00B25BF5" w:rsidRPr="00F475EF" w:rsidRDefault="00B25BF5" w:rsidP="00F5207C">
            <w:pPr>
              <w:widowControl/>
              <w:tabs>
                <w:tab w:val="left" w:pos="720"/>
              </w:tabs>
              <w:spacing w:before="100" w:beforeAutospacing="1" w:after="100" w:afterAutospacing="1" w:line="240" w:lineRule="atLeast"/>
              <w:jc w:val="left"/>
              <w:rPr>
                <w:ins w:id="5170" w:author="User" w:date="2024-05-21T11:13:00Z"/>
                <w:rFonts w:ascii="微软雅黑" w:eastAsia="微软雅黑" w:hAnsi="微软雅黑" w:cs="宋体"/>
                <w:color w:val="191B1F"/>
                <w:kern w:val="0"/>
                <w:szCs w:val="21"/>
                <w14:ligatures w14:val="none"/>
              </w:rPr>
            </w:pPr>
            <w:ins w:id="5171" w:author="User" w:date="2024-05-21T11:13:00Z">
              <w:r w:rsidRPr="00F475EF">
                <w:rPr>
                  <w:rFonts w:ascii="微软雅黑" w:eastAsia="微软雅黑" w:hAnsi="微软雅黑" w:cs="宋体" w:hint="eastAsia"/>
                  <w:color w:val="191B1F"/>
                  <w:kern w:val="0"/>
                  <w:szCs w:val="21"/>
                  <w14:ligatures w14:val="none"/>
                </w:rPr>
                <w:t>数据类型</w:t>
              </w:r>
            </w:ins>
          </w:p>
        </w:tc>
        <w:tc>
          <w:tcPr>
            <w:tcW w:w="1851" w:type="dxa"/>
          </w:tcPr>
          <w:p w14:paraId="7FF772DF" w14:textId="77777777" w:rsidR="00B25BF5" w:rsidRPr="00F475EF" w:rsidRDefault="00B25BF5" w:rsidP="00F5207C">
            <w:pPr>
              <w:widowControl/>
              <w:tabs>
                <w:tab w:val="left" w:pos="720"/>
              </w:tabs>
              <w:spacing w:before="100" w:beforeAutospacing="1" w:after="100" w:afterAutospacing="1" w:line="240" w:lineRule="atLeast"/>
              <w:jc w:val="left"/>
              <w:rPr>
                <w:ins w:id="5172" w:author="User" w:date="2024-05-21T11:13:00Z"/>
                <w:rFonts w:ascii="微软雅黑" w:eastAsia="微软雅黑" w:hAnsi="微软雅黑" w:cs="宋体"/>
                <w:color w:val="191B1F"/>
                <w:kern w:val="0"/>
                <w:szCs w:val="21"/>
                <w14:ligatures w14:val="none"/>
              </w:rPr>
            </w:pPr>
            <w:ins w:id="5173" w:author="User" w:date="2024-05-21T11:13:00Z">
              <w:r w:rsidRPr="00F475EF">
                <w:rPr>
                  <w:rFonts w:ascii="微软雅黑" w:eastAsia="微软雅黑" w:hAnsi="微软雅黑" w:cs="宋体" w:hint="eastAsia"/>
                  <w:color w:val="191B1F"/>
                  <w:kern w:val="0"/>
                  <w:szCs w:val="21"/>
                  <w14:ligatures w14:val="none"/>
                </w:rPr>
                <w:t>数据来源</w:t>
              </w:r>
            </w:ins>
          </w:p>
        </w:tc>
        <w:tc>
          <w:tcPr>
            <w:tcW w:w="3141" w:type="dxa"/>
          </w:tcPr>
          <w:p w14:paraId="52FEDE5B" w14:textId="77777777" w:rsidR="00B25BF5" w:rsidRPr="00F475EF" w:rsidRDefault="00B25BF5" w:rsidP="00F5207C">
            <w:pPr>
              <w:widowControl/>
              <w:tabs>
                <w:tab w:val="left" w:pos="720"/>
              </w:tabs>
              <w:spacing w:before="100" w:beforeAutospacing="1" w:after="100" w:afterAutospacing="1" w:line="240" w:lineRule="atLeast"/>
              <w:jc w:val="left"/>
              <w:rPr>
                <w:ins w:id="5174" w:author="User" w:date="2024-05-21T11:13:00Z"/>
                <w:rFonts w:ascii="微软雅黑" w:eastAsia="微软雅黑" w:hAnsi="微软雅黑" w:cs="宋体"/>
                <w:color w:val="191B1F"/>
                <w:kern w:val="0"/>
                <w:szCs w:val="21"/>
                <w14:ligatures w14:val="none"/>
              </w:rPr>
            </w:pPr>
            <w:ins w:id="5175" w:author="User" w:date="2024-05-21T11:13:00Z">
              <w:r w:rsidRPr="00F475EF">
                <w:rPr>
                  <w:rFonts w:ascii="微软雅黑" w:eastAsia="微软雅黑" w:hAnsi="微软雅黑" w:cs="宋体" w:hint="eastAsia"/>
                  <w:color w:val="191B1F"/>
                  <w:kern w:val="0"/>
                  <w:szCs w:val="21"/>
                  <w14:ligatures w14:val="none"/>
                </w:rPr>
                <w:t>属性介绍</w:t>
              </w:r>
            </w:ins>
          </w:p>
        </w:tc>
      </w:tr>
      <w:tr w:rsidR="00B25BF5" w:rsidRPr="00F475EF" w14:paraId="5DCF605E" w14:textId="77777777" w:rsidTr="00F5207C">
        <w:trPr>
          <w:ins w:id="5176" w:author="User" w:date="2024-05-21T11:13:00Z"/>
        </w:trPr>
        <w:tc>
          <w:tcPr>
            <w:tcW w:w="1923" w:type="dxa"/>
          </w:tcPr>
          <w:p w14:paraId="57EDE696" w14:textId="77777777" w:rsidR="00B25BF5" w:rsidRPr="00F475EF" w:rsidRDefault="00B25BF5" w:rsidP="00F5207C">
            <w:pPr>
              <w:widowControl/>
              <w:tabs>
                <w:tab w:val="left" w:pos="720"/>
              </w:tabs>
              <w:spacing w:before="100" w:beforeAutospacing="1" w:after="100" w:afterAutospacing="1" w:line="240" w:lineRule="atLeast"/>
              <w:jc w:val="left"/>
              <w:rPr>
                <w:ins w:id="5177" w:author="User" w:date="2024-05-21T11:13:00Z"/>
                <w:rFonts w:ascii="微软雅黑" w:eastAsia="微软雅黑" w:hAnsi="微软雅黑" w:cs="宋体"/>
                <w:color w:val="191B1F"/>
                <w:kern w:val="0"/>
                <w:szCs w:val="21"/>
                <w14:ligatures w14:val="none"/>
              </w:rPr>
            </w:pPr>
            <w:proofErr w:type="spellStart"/>
            <w:ins w:id="5178" w:author="User" w:date="2024-05-21T11:13:00Z">
              <w:r w:rsidRPr="00F475EF">
                <w:rPr>
                  <w:rFonts w:ascii="微软雅黑" w:eastAsia="微软雅黑" w:hAnsi="微软雅黑" w:cs="宋体" w:hint="eastAsia"/>
                  <w:color w:val="191B1F"/>
                  <w:kern w:val="0"/>
                  <w:szCs w:val="21"/>
                  <w14:ligatures w14:val="none"/>
                </w:rPr>
                <w:t>cno</w:t>
              </w:r>
              <w:proofErr w:type="spellEnd"/>
            </w:ins>
          </w:p>
        </w:tc>
        <w:tc>
          <w:tcPr>
            <w:tcW w:w="1858" w:type="dxa"/>
          </w:tcPr>
          <w:p w14:paraId="5CB4004D" w14:textId="77777777" w:rsidR="00B25BF5" w:rsidRPr="00F475EF" w:rsidRDefault="00B25BF5" w:rsidP="00F5207C">
            <w:pPr>
              <w:widowControl/>
              <w:tabs>
                <w:tab w:val="left" w:pos="720"/>
              </w:tabs>
              <w:spacing w:before="100" w:beforeAutospacing="1" w:after="100" w:afterAutospacing="1" w:line="240" w:lineRule="atLeast"/>
              <w:jc w:val="left"/>
              <w:rPr>
                <w:ins w:id="5179" w:author="User" w:date="2024-05-21T11:13:00Z"/>
                <w:rFonts w:ascii="微软雅黑" w:eastAsia="微软雅黑" w:hAnsi="微软雅黑" w:cs="宋体"/>
                <w:color w:val="191B1F"/>
                <w:kern w:val="0"/>
                <w:szCs w:val="21"/>
                <w14:ligatures w14:val="none"/>
              </w:rPr>
            </w:pPr>
            <w:proofErr w:type="gramStart"/>
            <w:ins w:id="5180"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proofErr w:type="gramEnd"/>
              <w:r w:rsidRPr="00F475EF">
                <w:rPr>
                  <w:rFonts w:ascii="微软雅黑" w:eastAsia="微软雅黑" w:hAnsi="微软雅黑" w:cs="宋体" w:hint="eastAsia"/>
                  <w:color w:val="191B1F"/>
                  <w:kern w:val="0"/>
                  <w:szCs w:val="21"/>
                  <w14:ligatures w14:val="none"/>
                </w:rPr>
                <w:t>25)</w:t>
              </w:r>
            </w:ins>
          </w:p>
        </w:tc>
        <w:tc>
          <w:tcPr>
            <w:tcW w:w="1851" w:type="dxa"/>
          </w:tcPr>
          <w:p w14:paraId="007C74D3" w14:textId="77777777" w:rsidR="00B25BF5" w:rsidRPr="00F475EF" w:rsidRDefault="00B25BF5" w:rsidP="00F5207C">
            <w:pPr>
              <w:widowControl/>
              <w:tabs>
                <w:tab w:val="left" w:pos="720"/>
              </w:tabs>
              <w:spacing w:before="100" w:beforeAutospacing="1" w:after="100" w:afterAutospacing="1" w:line="240" w:lineRule="atLeast"/>
              <w:jc w:val="left"/>
              <w:rPr>
                <w:ins w:id="5181" w:author="User" w:date="2024-05-21T11:13:00Z"/>
                <w:rFonts w:ascii="微软雅黑" w:eastAsia="微软雅黑" w:hAnsi="微软雅黑" w:cs="宋体"/>
                <w:color w:val="191B1F"/>
                <w:kern w:val="0"/>
                <w:szCs w:val="21"/>
                <w14:ligatures w14:val="none"/>
              </w:rPr>
            </w:pPr>
            <w:ins w:id="5182"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419A76E1" w14:textId="77777777" w:rsidR="00B25BF5" w:rsidRPr="00F475EF" w:rsidRDefault="00B25BF5" w:rsidP="00F5207C">
            <w:pPr>
              <w:widowControl/>
              <w:tabs>
                <w:tab w:val="left" w:pos="720"/>
              </w:tabs>
              <w:spacing w:before="100" w:beforeAutospacing="1" w:after="100" w:afterAutospacing="1" w:line="240" w:lineRule="atLeast"/>
              <w:jc w:val="left"/>
              <w:rPr>
                <w:ins w:id="5183" w:author="User" w:date="2024-05-21T11:13:00Z"/>
                <w:rFonts w:ascii="微软雅黑" w:eastAsia="微软雅黑" w:hAnsi="微软雅黑" w:cs="宋体"/>
                <w:color w:val="191B1F"/>
                <w:kern w:val="0"/>
                <w:szCs w:val="21"/>
                <w14:ligatures w14:val="none"/>
              </w:rPr>
            </w:pPr>
            <w:ins w:id="5184" w:author="User" w:date="2024-05-21T11:13:00Z">
              <w:r w:rsidRPr="00F475EF">
                <w:rPr>
                  <w:rFonts w:ascii="微软雅黑" w:eastAsia="微软雅黑" w:hAnsi="微软雅黑" w:cs="宋体" w:hint="eastAsia"/>
                  <w:color w:val="191B1F"/>
                  <w:kern w:val="0"/>
                  <w:szCs w:val="21"/>
                  <w14:ligatures w14:val="none"/>
                </w:rPr>
                <w:t>任务单编号</w:t>
              </w:r>
            </w:ins>
          </w:p>
        </w:tc>
      </w:tr>
      <w:tr w:rsidR="00B25BF5" w:rsidRPr="00F475EF" w14:paraId="723F0482" w14:textId="77777777" w:rsidTr="00F5207C">
        <w:trPr>
          <w:ins w:id="5185" w:author="User" w:date="2024-05-21T11:13:00Z"/>
        </w:trPr>
        <w:tc>
          <w:tcPr>
            <w:tcW w:w="1923" w:type="dxa"/>
          </w:tcPr>
          <w:p w14:paraId="77B0D827" w14:textId="77777777" w:rsidR="00B25BF5" w:rsidRPr="00F475EF" w:rsidRDefault="00B25BF5" w:rsidP="00F5207C">
            <w:pPr>
              <w:widowControl/>
              <w:tabs>
                <w:tab w:val="left" w:pos="720"/>
              </w:tabs>
              <w:spacing w:before="100" w:beforeAutospacing="1" w:after="100" w:afterAutospacing="1" w:line="240" w:lineRule="atLeast"/>
              <w:jc w:val="left"/>
              <w:rPr>
                <w:ins w:id="5186" w:author="User" w:date="2024-05-21T11:13:00Z"/>
                <w:rFonts w:ascii="微软雅黑" w:eastAsia="微软雅黑" w:hAnsi="微软雅黑" w:cs="宋体"/>
                <w:color w:val="191B1F"/>
                <w:kern w:val="0"/>
                <w:szCs w:val="21"/>
                <w14:ligatures w14:val="none"/>
              </w:rPr>
            </w:pPr>
            <w:proofErr w:type="spellStart"/>
            <w:ins w:id="5187" w:author="User" w:date="2024-05-21T11:13:00Z">
              <w:r w:rsidRPr="00F475EF">
                <w:rPr>
                  <w:rFonts w:ascii="微软雅黑" w:eastAsia="微软雅黑" w:hAnsi="微软雅黑" w:cs="宋体"/>
                  <w:color w:val="191B1F"/>
                  <w:kern w:val="0"/>
                  <w:szCs w:val="21"/>
                  <w14:ligatures w14:val="none"/>
                </w:rPr>
                <w:t>G</w:t>
              </w:r>
              <w:r w:rsidRPr="00F475EF">
                <w:rPr>
                  <w:rFonts w:ascii="微软雅黑" w:eastAsia="微软雅黑" w:hAnsi="微软雅黑" w:cs="宋体" w:hint="eastAsia"/>
                  <w:color w:val="191B1F"/>
                  <w:kern w:val="0"/>
                  <w:szCs w:val="21"/>
                  <w14:ligatures w14:val="none"/>
                </w:rPr>
                <w:t>cmc</w:t>
              </w:r>
              <w:proofErr w:type="spellEnd"/>
            </w:ins>
          </w:p>
        </w:tc>
        <w:tc>
          <w:tcPr>
            <w:tcW w:w="1858" w:type="dxa"/>
          </w:tcPr>
          <w:p w14:paraId="5661407C" w14:textId="77777777" w:rsidR="00B25BF5" w:rsidRPr="00F475EF" w:rsidRDefault="00B25BF5" w:rsidP="00F5207C">
            <w:pPr>
              <w:widowControl/>
              <w:tabs>
                <w:tab w:val="left" w:pos="720"/>
              </w:tabs>
              <w:spacing w:before="100" w:beforeAutospacing="1" w:after="100" w:afterAutospacing="1" w:line="240" w:lineRule="atLeast"/>
              <w:jc w:val="left"/>
              <w:rPr>
                <w:ins w:id="5188" w:author="User" w:date="2024-05-21T11:13:00Z"/>
                <w:rFonts w:ascii="微软雅黑" w:eastAsia="微软雅黑" w:hAnsi="微软雅黑" w:cs="宋体"/>
                <w:color w:val="191B1F"/>
                <w:kern w:val="0"/>
                <w:szCs w:val="21"/>
                <w14:ligatures w14:val="none"/>
              </w:rPr>
            </w:pPr>
            <w:proofErr w:type="gramStart"/>
            <w:ins w:id="5189"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w:t>
              </w:r>
              <w:proofErr w:type="gramEnd"/>
              <w:r w:rsidRPr="00F475EF">
                <w:rPr>
                  <w:rFonts w:ascii="微软雅黑" w:eastAsia="微软雅黑" w:hAnsi="微软雅黑" w:cs="宋体" w:hint="eastAsia"/>
                  <w:color w:val="191B1F"/>
                  <w:kern w:val="0"/>
                  <w:szCs w:val="21"/>
                  <w14:ligatures w14:val="none"/>
                </w:rPr>
                <w:t>25)</w:t>
              </w:r>
            </w:ins>
          </w:p>
        </w:tc>
        <w:tc>
          <w:tcPr>
            <w:tcW w:w="1851" w:type="dxa"/>
          </w:tcPr>
          <w:p w14:paraId="6BF3B9AC" w14:textId="77777777" w:rsidR="00B25BF5" w:rsidRPr="00F475EF" w:rsidRDefault="00B25BF5" w:rsidP="00F5207C">
            <w:pPr>
              <w:widowControl/>
              <w:tabs>
                <w:tab w:val="left" w:pos="720"/>
              </w:tabs>
              <w:spacing w:before="100" w:beforeAutospacing="1" w:after="100" w:afterAutospacing="1" w:line="240" w:lineRule="atLeast"/>
              <w:jc w:val="left"/>
              <w:rPr>
                <w:ins w:id="5190" w:author="User" w:date="2024-05-21T11:13:00Z"/>
                <w:rFonts w:ascii="微软雅黑" w:eastAsia="微软雅黑" w:hAnsi="微软雅黑" w:cs="宋体"/>
                <w:color w:val="191B1F"/>
                <w:kern w:val="0"/>
                <w:szCs w:val="21"/>
                <w14:ligatures w14:val="none"/>
              </w:rPr>
            </w:pPr>
            <w:ins w:id="5191"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0026F985" w14:textId="77777777" w:rsidR="00B25BF5" w:rsidRPr="00F475EF" w:rsidRDefault="00B25BF5" w:rsidP="00F5207C">
            <w:pPr>
              <w:widowControl/>
              <w:tabs>
                <w:tab w:val="left" w:pos="720"/>
              </w:tabs>
              <w:spacing w:before="100" w:beforeAutospacing="1" w:after="100" w:afterAutospacing="1" w:line="240" w:lineRule="atLeast"/>
              <w:jc w:val="left"/>
              <w:rPr>
                <w:ins w:id="5192" w:author="User" w:date="2024-05-21T11:13:00Z"/>
                <w:rFonts w:ascii="微软雅黑" w:eastAsia="微软雅黑" w:hAnsi="微软雅黑" w:cs="宋体"/>
                <w:color w:val="191B1F"/>
                <w:kern w:val="0"/>
                <w:szCs w:val="21"/>
                <w14:ligatures w14:val="none"/>
              </w:rPr>
            </w:pPr>
            <w:ins w:id="5193" w:author="User" w:date="2024-05-21T11:13:00Z">
              <w:r w:rsidRPr="00F475EF">
                <w:rPr>
                  <w:rFonts w:ascii="微软雅黑" w:eastAsia="微软雅黑" w:hAnsi="微软雅黑" w:cs="宋体" w:hint="eastAsia"/>
                  <w:color w:val="191B1F"/>
                  <w:kern w:val="0"/>
                  <w:szCs w:val="21"/>
                  <w14:ligatures w14:val="none"/>
                </w:rPr>
                <w:t>工程名称</w:t>
              </w:r>
            </w:ins>
          </w:p>
        </w:tc>
      </w:tr>
      <w:tr w:rsidR="00B25BF5" w:rsidRPr="00F475EF" w14:paraId="1A554F42" w14:textId="77777777" w:rsidTr="00F5207C">
        <w:trPr>
          <w:ins w:id="5194" w:author="User" w:date="2024-05-21T11:13:00Z"/>
        </w:trPr>
        <w:tc>
          <w:tcPr>
            <w:tcW w:w="1923" w:type="dxa"/>
          </w:tcPr>
          <w:p w14:paraId="439F1B0E" w14:textId="77777777" w:rsidR="00B25BF5" w:rsidRPr="00F475EF" w:rsidRDefault="00B25BF5" w:rsidP="00F5207C">
            <w:pPr>
              <w:widowControl/>
              <w:tabs>
                <w:tab w:val="left" w:pos="720"/>
              </w:tabs>
              <w:spacing w:before="100" w:beforeAutospacing="1" w:after="100" w:afterAutospacing="1" w:line="240" w:lineRule="atLeast"/>
              <w:jc w:val="left"/>
              <w:rPr>
                <w:ins w:id="5195" w:author="User" w:date="2024-05-21T11:13:00Z"/>
                <w:rFonts w:ascii="微软雅黑" w:eastAsia="微软雅黑" w:hAnsi="微软雅黑" w:cs="宋体"/>
                <w:color w:val="191B1F"/>
                <w:kern w:val="0"/>
                <w:szCs w:val="21"/>
                <w14:ligatures w14:val="none"/>
              </w:rPr>
            </w:pPr>
            <w:proofErr w:type="spellStart"/>
            <w:ins w:id="5196" w:author="User" w:date="2024-05-21T11:13:00Z">
              <w:r w:rsidRPr="00F475EF">
                <w:rPr>
                  <w:rFonts w:ascii="微软雅黑" w:eastAsia="微软雅黑" w:hAnsi="微软雅黑" w:cs="宋体" w:hint="eastAsia"/>
                  <w:color w:val="191B1F"/>
                  <w:kern w:val="0"/>
                  <w:szCs w:val="21"/>
                  <w14:ligatures w14:val="none"/>
                </w:rPr>
                <w:t>SNno</w:t>
              </w:r>
              <w:proofErr w:type="spellEnd"/>
            </w:ins>
          </w:p>
        </w:tc>
        <w:tc>
          <w:tcPr>
            <w:tcW w:w="1858" w:type="dxa"/>
          </w:tcPr>
          <w:p w14:paraId="49DDC2AD" w14:textId="77777777" w:rsidR="00B25BF5" w:rsidRPr="00F475EF" w:rsidRDefault="00B25BF5" w:rsidP="00F5207C">
            <w:pPr>
              <w:widowControl/>
              <w:tabs>
                <w:tab w:val="left" w:pos="720"/>
              </w:tabs>
              <w:spacing w:before="100" w:beforeAutospacing="1" w:after="100" w:afterAutospacing="1" w:line="240" w:lineRule="atLeast"/>
              <w:jc w:val="left"/>
              <w:rPr>
                <w:ins w:id="5197" w:author="User" w:date="2024-05-21T11:13:00Z"/>
                <w:rFonts w:ascii="微软雅黑" w:eastAsia="微软雅黑" w:hAnsi="微软雅黑" w:cs="宋体"/>
                <w:color w:val="191B1F"/>
                <w:kern w:val="0"/>
                <w:szCs w:val="21"/>
                <w14:ligatures w14:val="none"/>
              </w:rPr>
            </w:pPr>
            <w:ins w:id="5198" w:author="User" w:date="2024-05-21T11:13:00Z">
              <w:r w:rsidRPr="00F475EF">
                <w:rPr>
                  <w:rFonts w:ascii="微软雅黑" w:eastAsia="微软雅黑" w:hAnsi="微软雅黑" w:cs="宋体"/>
                  <w:color w:val="191B1F"/>
                  <w:kern w:val="0"/>
                  <w:szCs w:val="21"/>
                  <w14:ligatures w14:val="none"/>
                </w:rPr>
                <w:t>I</w:t>
              </w:r>
              <w:r w:rsidRPr="00F475EF">
                <w:rPr>
                  <w:rFonts w:ascii="微软雅黑" w:eastAsia="微软雅黑" w:hAnsi="微软雅黑" w:cs="宋体" w:hint="eastAsia"/>
                  <w:color w:val="191B1F"/>
                  <w:kern w:val="0"/>
                  <w:szCs w:val="21"/>
                  <w14:ligatures w14:val="none"/>
                </w:rPr>
                <w:t>nt（8）</w:t>
              </w:r>
            </w:ins>
          </w:p>
        </w:tc>
        <w:tc>
          <w:tcPr>
            <w:tcW w:w="1851" w:type="dxa"/>
          </w:tcPr>
          <w:p w14:paraId="5B82317A" w14:textId="77777777" w:rsidR="00B25BF5" w:rsidRPr="00F475EF" w:rsidRDefault="00B25BF5" w:rsidP="00F5207C">
            <w:pPr>
              <w:widowControl/>
              <w:tabs>
                <w:tab w:val="left" w:pos="720"/>
              </w:tabs>
              <w:spacing w:before="100" w:beforeAutospacing="1" w:after="100" w:afterAutospacing="1" w:line="240" w:lineRule="atLeast"/>
              <w:jc w:val="left"/>
              <w:rPr>
                <w:ins w:id="5199" w:author="User" w:date="2024-05-21T11:13:00Z"/>
                <w:rFonts w:ascii="微软雅黑" w:eastAsia="微软雅黑" w:hAnsi="微软雅黑" w:cs="宋体"/>
                <w:color w:val="191B1F"/>
                <w:kern w:val="0"/>
                <w:szCs w:val="21"/>
                <w14:ligatures w14:val="none"/>
              </w:rPr>
            </w:pPr>
            <w:ins w:id="5200" w:author="User" w:date="2024-05-21T11:13:00Z">
              <w:r w:rsidRPr="00F475EF">
                <w:rPr>
                  <w:rFonts w:ascii="微软雅黑" w:eastAsia="微软雅黑" w:hAnsi="微软雅黑" w:cs="宋体" w:hint="eastAsia"/>
                  <w:color w:val="191B1F"/>
                  <w:kern w:val="0"/>
                  <w:szCs w:val="21"/>
                  <w14:ligatures w14:val="none"/>
                </w:rPr>
                <w:t>主键</w:t>
              </w:r>
            </w:ins>
          </w:p>
        </w:tc>
        <w:tc>
          <w:tcPr>
            <w:tcW w:w="3141" w:type="dxa"/>
          </w:tcPr>
          <w:p w14:paraId="2CB0EBDD" w14:textId="77777777" w:rsidR="00B25BF5" w:rsidRPr="00F475EF" w:rsidRDefault="00B25BF5" w:rsidP="00F5207C">
            <w:pPr>
              <w:widowControl/>
              <w:tabs>
                <w:tab w:val="left" w:pos="720"/>
              </w:tabs>
              <w:spacing w:before="100" w:beforeAutospacing="1" w:after="100" w:afterAutospacing="1" w:line="240" w:lineRule="atLeast"/>
              <w:jc w:val="left"/>
              <w:rPr>
                <w:ins w:id="5201" w:author="User" w:date="2024-05-21T11:13:00Z"/>
                <w:rFonts w:ascii="微软雅黑" w:eastAsia="微软雅黑" w:hAnsi="微软雅黑" w:cs="宋体"/>
                <w:color w:val="191B1F"/>
                <w:kern w:val="0"/>
                <w:szCs w:val="21"/>
                <w14:ligatures w14:val="none"/>
              </w:rPr>
            </w:pPr>
            <w:ins w:id="5202" w:author="User" w:date="2024-05-21T11:13:00Z">
              <w:r w:rsidRPr="00F475EF">
                <w:rPr>
                  <w:rFonts w:ascii="微软雅黑" w:eastAsia="微软雅黑" w:hAnsi="微软雅黑" w:cs="宋体" w:hint="eastAsia"/>
                  <w:color w:val="191B1F"/>
                  <w:kern w:val="0"/>
                  <w:szCs w:val="21"/>
                  <w14:ligatures w14:val="none"/>
                </w:rPr>
                <w:t>室内编号</w:t>
              </w:r>
            </w:ins>
          </w:p>
        </w:tc>
      </w:tr>
      <w:tr w:rsidR="00B25BF5" w:rsidRPr="00F475EF" w14:paraId="1027AC9B" w14:textId="77777777" w:rsidTr="00F5207C">
        <w:trPr>
          <w:ins w:id="5203" w:author="User" w:date="2024-05-21T11:13:00Z"/>
        </w:trPr>
        <w:tc>
          <w:tcPr>
            <w:tcW w:w="1923" w:type="dxa"/>
          </w:tcPr>
          <w:p w14:paraId="55CE65E0" w14:textId="77777777" w:rsidR="00B25BF5" w:rsidRPr="00F475EF" w:rsidRDefault="00B25BF5" w:rsidP="00F5207C">
            <w:pPr>
              <w:widowControl/>
              <w:tabs>
                <w:tab w:val="left" w:pos="720"/>
              </w:tabs>
              <w:spacing w:before="100" w:beforeAutospacing="1" w:after="100" w:afterAutospacing="1" w:line="240" w:lineRule="atLeast"/>
              <w:jc w:val="left"/>
              <w:rPr>
                <w:ins w:id="5204" w:author="User" w:date="2024-05-21T11:13:00Z"/>
                <w:rFonts w:ascii="微软雅黑" w:eastAsia="微软雅黑" w:hAnsi="微软雅黑" w:cs="宋体"/>
                <w:color w:val="191B1F"/>
                <w:kern w:val="0"/>
                <w:szCs w:val="21"/>
                <w14:ligatures w14:val="none"/>
              </w:rPr>
            </w:pPr>
            <w:proofErr w:type="spellStart"/>
            <w:ins w:id="5205" w:author="User" w:date="2024-05-21T11:13:00Z">
              <w:r w:rsidRPr="00F475EF">
                <w:rPr>
                  <w:rFonts w:ascii="微软雅黑" w:eastAsia="微软雅黑" w:hAnsi="微软雅黑" w:cs="宋体" w:hint="eastAsia"/>
                  <w:color w:val="191B1F"/>
                  <w:kern w:val="0"/>
                  <w:szCs w:val="21"/>
                  <w14:ligatures w14:val="none"/>
                </w:rPr>
                <w:t>YWno</w:t>
              </w:r>
              <w:proofErr w:type="spellEnd"/>
            </w:ins>
          </w:p>
        </w:tc>
        <w:tc>
          <w:tcPr>
            <w:tcW w:w="1858" w:type="dxa"/>
          </w:tcPr>
          <w:p w14:paraId="6A27267A" w14:textId="77777777" w:rsidR="00B25BF5" w:rsidRPr="00F475EF" w:rsidRDefault="00B25BF5" w:rsidP="00F5207C">
            <w:pPr>
              <w:widowControl/>
              <w:tabs>
                <w:tab w:val="left" w:pos="720"/>
              </w:tabs>
              <w:spacing w:before="100" w:beforeAutospacing="1" w:after="100" w:afterAutospacing="1" w:line="240" w:lineRule="atLeast"/>
              <w:jc w:val="left"/>
              <w:rPr>
                <w:ins w:id="5206" w:author="User" w:date="2024-05-21T11:13:00Z"/>
                <w:rFonts w:ascii="微软雅黑" w:eastAsia="微软雅黑" w:hAnsi="微软雅黑" w:cs="宋体"/>
                <w:color w:val="191B1F"/>
                <w:kern w:val="0"/>
                <w:szCs w:val="21"/>
                <w14:ligatures w14:val="none"/>
              </w:rPr>
            </w:pPr>
            <w:ins w:id="5207"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7AFC09EE" w14:textId="77777777" w:rsidR="00B25BF5" w:rsidRPr="00F475EF" w:rsidRDefault="00B25BF5" w:rsidP="00F5207C">
            <w:pPr>
              <w:widowControl/>
              <w:tabs>
                <w:tab w:val="left" w:pos="720"/>
              </w:tabs>
              <w:spacing w:before="100" w:beforeAutospacing="1" w:after="100" w:afterAutospacing="1" w:line="240" w:lineRule="atLeast"/>
              <w:jc w:val="left"/>
              <w:rPr>
                <w:ins w:id="5208" w:author="User" w:date="2024-05-21T11:13:00Z"/>
                <w:rFonts w:ascii="微软雅黑" w:eastAsia="微软雅黑" w:hAnsi="微软雅黑" w:cs="宋体"/>
                <w:color w:val="191B1F"/>
                <w:kern w:val="0"/>
                <w:szCs w:val="21"/>
                <w14:ligatures w14:val="none"/>
              </w:rPr>
            </w:pPr>
            <w:ins w:id="5209"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3215FA14" w14:textId="77777777" w:rsidR="00B25BF5" w:rsidRPr="00F475EF" w:rsidRDefault="00B25BF5" w:rsidP="00F5207C">
            <w:pPr>
              <w:widowControl/>
              <w:tabs>
                <w:tab w:val="left" w:pos="720"/>
              </w:tabs>
              <w:spacing w:before="100" w:beforeAutospacing="1" w:after="100" w:afterAutospacing="1" w:line="240" w:lineRule="atLeast"/>
              <w:jc w:val="left"/>
              <w:rPr>
                <w:ins w:id="5210" w:author="User" w:date="2024-05-21T11:13:00Z"/>
                <w:rFonts w:ascii="微软雅黑" w:eastAsia="微软雅黑" w:hAnsi="微软雅黑" w:cs="宋体"/>
                <w:color w:val="191B1F"/>
                <w:kern w:val="0"/>
                <w:szCs w:val="21"/>
                <w14:ligatures w14:val="none"/>
              </w:rPr>
            </w:pPr>
            <w:ins w:id="5211" w:author="User" w:date="2024-05-21T11:13:00Z">
              <w:r w:rsidRPr="00F475EF">
                <w:rPr>
                  <w:rFonts w:ascii="微软雅黑" w:eastAsia="微软雅黑" w:hAnsi="微软雅黑" w:cs="宋体" w:hint="eastAsia"/>
                  <w:color w:val="191B1F"/>
                  <w:kern w:val="0"/>
                  <w:szCs w:val="21"/>
                  <w14:ligatures w14:val="none"/>
                </w:rPr>
                <w:t>野外编号</w:t>
              </w:r>
            </w:ins>
          </w:p>
        </w:tc>
      </w:tr>
      <w:tr w:rsidR="00B25BF5" w:rsidRPr="00F475EF" w14:paraId="43146B21" w14:textId="77777777" w:rsidTr="00F5207C">
        <w:trPr>
          <w:ins w:id="5212" w:author="User" w:date="2024-05-21T11:13:00Z"/>
        </w:trPr>
        <w:tc>
          <w:tcPr>
            <w:tcW w:w="1923" w:type="dxa"/>
          </w:tcPr>
          <w:p w14:paraId="5D1579E4" w14:textId="77777777" w:rsidR="00B25BF5" w:rsidRPr="00F475EF" w:rsidRDefault="00B25BF5" w:rsidP="00F5207C">
            <w:pPr>
              <w:widowControl/>
              <w:tabs>
                <w:tab w:val="left" w:pos="720"/>
              </w:tabs>
              <w:spacing w:before="100" w:beforeAutospacing="1" w:after="100" w:afterAutospacing="1" w:line="240" w:lineRule="atLeast"/>
              <w:jc w:val="left"/>
              <w:rPr>
                <w:ins w:id="5213" w:author="User" w:date="2024-05-21T11:13:00Z"/>
                <w:rFonts w:ascii="微软雅黑" w:eastAsia="微软雅黑" w:hAnsi="微软雅黑" w:cs="宋体"/>
                <w:color w:val="191B1F"/>
                <w:kern w:val="0"/>
                <w:szCs w:val="21"/>
                <w14:ligatures w14:val="none"/>
              </w:rPr>
            </w:pPr>
            <w:proofErr w:type="spellStart"/>
            <w:ins w:id="5214" w:author="User" w:date="2024-05-21T11:13:00Z">
              <w:r w:rsidRPr="00F475EF">
                <w:rPr>
                  <w:rFonts w:ascii="微软雅黑" w:eastAsia="微软雅黑" w:hAnsi="微软雅黑" w:cs="宋体" w:hint="eastAsia"/>
                  <w:color w:val="191B1F"/>
                  <w:kern w:val="0"/>
                  <w:szCs w:val="21"/>
                  <w14:ligatures w14:val="none"/>
                </w:rPr>
                <w:t>ysmc</w:t>
              </w:r>
              <w:proofErr w:type="spellEnd"/>
            </w:ins>
          </w:p>
        </w:tc>
        <w:tc>
          <w:tcPr>
            <w:tcW w:w="1858" w:type="dxa"/>
          </w:tcPr>
          <w:p w14:paraId="1BF219E4" w14:textId="77777777" w:rsidR="00B25BF5" w:rsidRPr="00F475EF" w:rsidRDefault="00B25BF5" w:rsidP="00F5207C">
            <w:pPr>
              <w:widowControl/>
              <w:tabs>
                <w:tab w:val="left" w:pos="720"/>
              </w:tabs>
              <w:spacing w:before="100" w:beforeAutospacing="1" w:after="100" w:afterAutospacing="1" w:line="240" w:lineRule="atLeast"/>
              <w:jc w:val="left"/>
              <w:rPr>
                <w:ins w:id="5215" w:author="User" w:date="2024-05-21T11:13:00Z"/>
                <w:rFonts w:ascii="微软雅黑" w:eastAsia="微软雅黑" w:hAnsi="微软雅黑" w:cs="宋体"/>
                <w:color w:val="191B1F"/>
                <w:kern w:val="0"/>
                <w:szCs w:val="21"/>
                <w14:ligatures w14:val="none"/>
              </w:rPr>
            </w:pPr>
            <w:ins w:id="5216"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31D7EF2F" w14:textId="77777777" w:rsidR="00B25BF5" w:rsidRPr="00F475EF" w:rsidRDefault="00B25BF5" w:rsidP="00F5207C">
            <w:pPr>
              <w:widowControl/>
              <w:tabs>
                <w:tab w:val="left" w:pos="720"/>
              </w:tabs>
              <w:spacing w:before="100" w:beforeAutospacing="1" w:after="100" w:afterAutospacing="1" w:line="240" w:lineRule="atLeast"/>
              <w:jc w:val="left"/>
              <w:rPr>
                <w:ins w:id="5217" w:author="User" w:date="2024-05-21T11:13:00Z"/>
                <w:rFonts w:ascii="微软雅黑" w:eastAsia="微软雅黑" w:hAnsi="微软雅黑" w:cs="宋体"/>
                <w:color w:val="191B1F"/>
                <w:kern w:val="0"/>
                <w:szCs w:val="21"/>
                <w14:ligatures w14:val="none"/>
              </w:rPr>
            </w:pPr>
            <w:ins w:id="5218"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43FFB01F" w14:textId="77777777" w:rsidR="00B25BF5" w:rsidRPr="00F475EF" w:rsidRDefault="00B25BF5" w:rsidP="00F5207C">
            <w:pPr>
              <w:widowControl/>
              <w:tabs>
                <w:tab w:val="left" w:pos="720"/>
              </w:tabs>
              <w:spacing w:before="100" w:beforeAutospacing="1" w:after="100" w:afterAutospacing="1" w:line="240" w:lineRule="atLeast"/>
              <w:jc w:val="left"/>
              <w:rPr>
                <w:ins w:id="5219" w:author="User" w:date="2024-05-21T11:13:00Z"/>
                <w:rFonts w:ascii="微软雅黑" w:eastAsia="微软雅黑" w:hAnsi="微软雅黑" w:cs="宋体"/>
                <w:color w:val="191B1F"/>
                <w:kern w:val="0"/>
                <w:szCs w:val="21"/>
                <w14:ligatures w14:val="none"/>
              </w:rPr>
            </w:pPr>
            <w:ins w:id="5220" w:author="User" w:date="2024-05-21T11:13:00Z">
              <w:r w:rsidRPr="00F475EF">
                <w:rPr>
                  <w:rFonts w:ascii="微软雅黑" w:eastAsia="微软雅黑" w:hAnsi="微软雅黑" w:cs="宋体" w:hint="eastAsia"/>
                  <w:color w:val="191B1F"/>
                  <w:kern w:val="0"/>
                  <w:szCs w:val="21"/>
                  <w14:ligatures w14:val="none"/>
                </w:rPr>
                <w:t>岩石名称</w:t>
              </w:r>
            </w:ins>
          </w:p>
        </w:tc>
      </w:tr>
      <w:tr w:rsidR="00B25BF5" w:rsidRPr="00F475EF" w14:paraId="5E07336E" w14:textId="77777777" w:rsidTr="00F5207C">
        <w:trPr>
          <w:ins w:id="5221" w:author="User" w:date="2024-05-21T11:13:00Z"/>
        </w:trPr>
        <w:tc>
          <w:tcPr>
            <w:tcW w:w="1923" w:type="dxa"/>
          </w:tcPr>
          <w:p w14:paraId="678447E1" w14:textId="77777777" w:rsidR="00B25BF5" w:rsidRPr="00F475EF" w:rsidRDefault="00B25BF5" w:rsidP="00F5207C">
            <w:pPr>
              <w:widowControl/>
              <w:tabs>
                <w:tab w:val="left" w:pos="720"/>
              </w:tabs>
              <w:spacing w:before="100" w:beforeAutospacing="1" w:after="100" w:afterAutospacing="1" w:line="240" w:lineRule="atLeast"/>
              <w:jc w:val="left"/>
              <w:rPr>
                <w:ins w:id="5222" w:author="User" w:date="2024-05-21T11:13:00Z"/>
                <w:rFonts w:ascii="微软雅黑" w:eastAsia="微软雅黑" w:hAnsi="微软雅黑" w:cs="宋体"/>
                <w:color w:val="191B1F"/>
                <w:kern w:val="0"/>
                <w:szCs w:val="21"/>
                <w14:ligatures w14:val="none"/>
              </w:rPr>
            </w:pPr>
            <w:proofErr w:type="spellStart"/>
            <w:ins w:id="5223" w:author="User" w:date="2024-05-21T11:13:00Z">
              <w:r w:rsidRPr="00F475EF">
                <w:rPr>
                  <w:rFonts w:ascii="微软雅黑" w:eastAsia="微软雅黑" w:hAnsi="微软雅黑" w:cs="宋体" w:hint="eastAsia"/>
                  <w:color w:val="191B1F"/>
                  <w:kern w:val="0"/>
                  <w:szCs w:val="21"/>
                  <w14:ligatures w14:val="none"/>
                </w:rPr>
                <w:t>qysd</w:t>
              </w:r>
              <w:proofErr w:type="spellEnd"/>
            </w:ins>
          </w:p>
        </w:tc>
        <w:tc>
          <w:tcPr>
            <w:tcW w:w="1858" w:type="dxa"/>
          </w:tcPr>
          <w:p w14:paraId="58C665CB" w14:textId="77777777" w:rsidR="00B25BF5" w:rsidRPr="00F475EF" w:rsidRDefault="00B25BF5" w:rsidP="00F5207C">
            <w:pPr>
              <w:widowControl/>
              <w:tabs>
                <w:tab w:val="left" w:pos="720"/>
              </w:tabs>
              <w:spacing w:before="100" w:beforeAutospacing="1" w:after="100" w:afterAutospacing="1" w:line="240" w:lineRule="atLeast"/>
              <w:jc w:val="left"/>
              <w:rPr>
                <w:ins w:id="5224" w:author="User" w:date="2024-05-21T11:13:00Z"/>
                <w:rFonts w:ascii="微软雅黑" w:eastAsia="微软雅黑" w:hAnsi="微软雅黑" w:cs="宋体"/>
                <w:color w:val="191B1F"/>
                <w:kern w:val="0"/>
                <w:szCs w:val="21"/>
                <w14:ligatures w14:val="none"/>
              </w:rPr>
            </w:pPr>
            <w:ins w:id="5225"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4E3BFB88" w14:textId="77777777" w:rsidR="00B25BF5" w:rsidRPr="00F475EF" w:rsidRDefault="00B25BF5" w:rsidP="00F5207C">
            <w:pPr>
              <w:widowControl/>
              <w:tabs>
                <w:tab w:val="left" w:pos="720"/>
              </w:tabs>
              <w:spacing w:before="100" w:beforeAutospacing="1" w:after="100" w:afterAutospacing="1" w:line="240" w:lineRule="atLeast"/>
              <w:jc w:val="left"/>
              <w:rPr>
                <w:ins w:id="5226" w:author="User" w:date="2024-05-21T11:13:00Z"/>
                <w:rFonts w:ascii="微软雅黑" w:eastAsia="微软雅黑" w:hAnsi="微软雅黑" w:cs="宋体"/>
                <w:color w:val="191B1F"/>
                <w:kern w:val="0"/>
                <w:szCs w:val="21"/>
                <w14:ligatures w14:val="none"/>
              </w:rPr>
            </w:pPr>
            <w:ins w:id="5227"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6E2D61A0" w14:textId="77777777" w:rsidR="00B25BF5" w:rsidRPr="00F475EF" w:rsidRDefault="00B25BF5" w:rsidP="00F5207C">
            <w:pPr>
              <w:widowControl/>
              <w:tabs>
                <w:tab w:val="left" w:pos="720"/>
              </w:tabs>
              <w:spacing w:before="100" w:beforeAutospacing="1" w:after="100" w:afterAutospacing="1" w:line="240" w:lineRule="atLeast"/>
              <w:jc w:val="left"/>
              <w:rPr>
                <w:ins w:id="5228" w:author="User" w:date="2024-05-21T11:13:00Z"/>
                <w:rFonts w:ascii="微软雅黑" w:eastAsia="微软雅黑" w:hAnsi="微软雅黑" w:cs="宋体"/>
                <w:color w:val="191B1F"/>
                <w:kern w:val="0"/>
                <w:szCs w:val="21"/>
                <w14:ligatures w14:val="none"/>
              </w:rPr>
            </w:pPr>
            <w:ins w:id="5229" w:author="User" w:date="2024-05-21T11:13:00Z">
              <w:r w:rsidRPr="00F475EF">
                <w:rPr>
                  <w:rFonts w:ascii="微软雅黑" w:eastAsia="微软雅黑" w:hAnsi="微软雅黑" w:cs="宋体" w:hint="eastAsia"/>
                  <w:color w:val="191B1F"/>
                  <w:kern w:val="0"/>
                  <w:szCs w:val="21"/>
                  <w14:ligatures w14:val="none"/>
                </w:rPr>
                <w:t>取样深度</w:t>
              </w:r>
            </w:ins>
          </w:p>
        </w:tc>
      </w:tr>
      <w:tr w:rsidR="00B25BF5" w:rsidRPr="00F475EF" w14:paraId="779F3501" w14:textId="77777777" w:rsidTr="00F5207C">
        <w:trPr>
          <w:ins w:id="5230" w:author="User" w:date="2024-05-21T11:13:00Z"/>
        </w:trPr>
        <w:tc>
          <w:tcPr>
            <w:tcW w:w="1923" w:type="dxa"/>
          </w:tcPr>
          <w:p w14:paraId="554CE9FD" w14:textId="77777777" w:rsidR="00B25BF5" w:rsidRPr="00F475EF" w:rsidRDefault="00B25BF5" w:rsidP="00F5207C">
            <w:pPr>
              <w:widowControl/>
              <w:tabs>
                <w:tab w:val="left" w:pos="720"/>
              </w:tabs>
              <w:spacing w:before="100" w:beforeAutospacing="1" w:after="100" w:afterAutospacing="1" w:line="240" w:lineRule="atLeast"/>
              <w:jc w:val="left"/>
              <w:rPr>
                <w:ins w:id="5231" w:author="User" w:date="2024-05-21T11:13:00Z"/>
                <w:rFonts w:ascii="微软雅黑" w:eastAsia="微软雅黑" w:hAnsi="微软雅黑" w:cs="宋体"/>
                <w:color w:val="191B1F"/>
                <w:kern w:val="0"/>
                <w:szCs w:val="21"/>
                <w14:ligatures w14:val="none"/>
              </w:rPr>
            </w:pPr>
            <w:proofErr w:type="spellStart"/>
            <w:ins w:id="5232" w:author="User" w:date="2024-05-21T11:13:00Z">
              <w:r w:rsidRPr="00F475EF">
                <w:rPr>
                  <w:rFonts w:ascii="微软雅黑" w:eastAsia="微软雅黑" w:hAnsi="微软雅黑" w:cs="宋体"/>
                  <w:color w:val="191B1F"/>
                  <w:kern w:val="0"/>
                  <w:szCs w:val="21"/>
                  <w14:ligatures w14:val="none"/>
                </w:rPr>
                <w:t>F</w:t>
              </w:r>
              <w:r w:rsidRPr="00F475EF">
                <w:rPr>
                  <w:rFonts w:ascii="微软雅黑" w:eastAsia="微软雅黑" w:hAnsi="微软雅黑" w:cs="宋体" w:hint="eastAsia"/>
                  <w:color w:val="191B1F"/>
                  <w:kern w:val="0"/>
                  <w:szCs w:val="21"/>
                  <w14:ligatures w14:val="none"/>
                </w:rPr>
                <w:t>hcd</w:t>
              </w:r>
              <w:proofErr w:type="spellEnd"/>
            </w:ins>
          </w:p>
        </w:tc>
        <w:tc>
          <w:tcPr>
            <w:tcW w:w="1858" w:type="dxa"/>
          </w:tcPr>
          <w:p w14:paraId="02B95F63" w14:textId="77777777" w:rsidR="00B25BF5" w:rsidRPr="00F475EF" w:rsidRDefault="00B25BF5" w:rsidP="00F5207C">
            <w:pPr>
              <w:widowControl/>
              <w:tabs>
                <w:tab w:val="left" w:pos="720"/>
              </w:tabs>
              <w:spacing w:before="100" w:beforeAutospacing="1" w:after="100" w:afterAutospacing="1" w:line="240" w:lineRule="atLeast"/>
              <w:jc w:val="left"/>
              <w:rPr>
                <w:ins w:id="5233" w:author="User" w:date="2024-05-21T11:13:00Z"/>
                <w:rFonts w:ascii="微软雅黑" w:eastAsia="微软雅黑" w:hAnsi="微软雅黑" w:cs="宋体"/>
                <w:color w:val="191B1F"/>
                <w:kern w:val="0"/>
                <w:szCs w:val="21"/>
                <w14:ligatures w14:val="none"/>
              </w:rPr>
            </w:pPr>
            <w:ins w:id="5234"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1C8D0F97" w14:textId="77777777" w:rsidR="00B25BF5" w:rsidRPr="00F475EF" w:rsidRDefault="00B25BF5" w:rsidP="00F5207C">
            <w:pPr>
              <w:widowControl/>
              <w:tabs>
                <w:tab w:val="left" w:pos="720"/>
              </w:tabs>
              <w:spacing w:before="100" w:beforeAutospacing="1" w:after="100" w:afterAutospacing="1" w:line="240" w:lineRule="atLeast"/>
              <w:jc w:val="left"/>
              <w:rPr>
                <w:ins w:id="5235" w:author="User" w:date="2024-05-21T11:13:00Z"/>
                <w:rFonts w:ascii="微软雅黑" w:eastAsia="微软雅黑" w:hAnsi="微软雅黑" w:cs="宋体"/>
                <w:color w:val="191B1F"/>
                <w:kern w:val="0"/>
                <w:szCs w:val="21"/>
                <w14:ligatures w14:val="none"/>
              </w:rPr>
            </w:pPr>
            <w:ins w:id="5236"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6A9BD74A" w14:textId="77777777" w:rsidR="00B25BF5" w:rsidRPr="00F475EF" w:rsidRDefault="00B25BF5" w:rsidP="00F5207C">
            <w:pPr>
              <w:widowControl/>
              <w:tabs>
                <w:tab w:val="left" w:pos="720"/>
              </w:tabs>
              <w:spacing w:before="100" w:beforeAutospacing="1" w:after="100" w:afterAutospacing="1" w:line="240" w:lineRule="atLeast"/>
              <w:jc w:val="left"/>
              <w:rPr>
                <w:ins w:id="5237" w:author="User" w:date="2024-05-21T11:13:00Z"/>
                <w:rFonts w:ascii="微软雅黑" w:eastAsia="微软雅黑" w:hAnsi="微软雅黑" w:cs="宋体"/>
                <w:color w:val="191B1F"/>
                <w:kern w:val="0"/>
                <w:szCs w:val="21"/>
                <w14:ligatures w14:val="none"/>
              </w:rPr>
            </w:pPr>
            <w:ins w:id="5238" w:author="User" w:date="2024-05-21T11:13:00Z">
              <w:r w:rsidRPr="00F475EF">
                <w:rPr>
                  <w:rFonts w:ascii="微软雅黑" w:eastAsia="微软雅黑" w:hAnsi="微软雅黑" w:cs="宋体" w:hint="eastAsia"/>
                  <w:color w:val="191B1F"/>
                  <w:kern w:val="0"/>
                  <w:szCs w:val="21"/>
                  <w14:ligatures w14:val="none"/>
                </w:rPr>
                <w:t>风化程度</w:t>
              </w:r>
            </w:ins>
          </w:p>
        </w:tc>
      </w:tr>
      <w:tr w:rsidR="00B25BF5" w:rsidRPr="00F475EF" w14:paraId="3059FCED" w14:textId="77777777" w:rsidTr="00F5207C">
        <w:trPr>
          <w:ins w:id="5239" w:author="User" w:date="2024-05-21T11:13:00Z"/>
        </w:trPr>
        <w:tc>
          <w:tcPr>
            <w:tcW w:w="1923" w:type="dxa"/>
          </w:tcPr>
          <w:p w14:paraId="31C1629F" w14:textId="77777777" w:rsidR="00B25BF5" w:rsidRPr="00F475EF" w:rsidRDefault="00B25BF5" w:rsidP="00F5207C">
            <w:pPr>
              <w:widowControl/>
              <w:tabs>
                <w:tab w:val="left" w:pos="720"/>
              </w:tabs>
              <w:spacing w:before="100" w:beforeAutospacing="1" w:after="100" w:afterAutospacing="1" w:line="240" w:lineRule="atLeast"/>
              <w:jc w:val="left"/>
              <w:rPr>
                <w:ins w:id="5240" w:author="User" w:date="2024-05-21T11:13:00Z"/>
                <w:rFonts w:ascii="微软雅黑" w:eastAsia="微软雅黑" w:hAnsi="微软雅黑" w:cs="宋体"/>
                <w:color w:val="191B1F"/>
                <w:kern w:val="0"/>
                <w:szCs w:val="21"/>
                <w14:ligatures w14:val="none"/>
              </w:rPr>
            </w:pPr>
            <w:proofErr w:type="spellStart"/>
            <w:ins w:id="5241" w:author="User" w:date="2024-05-21T11:13:00Z">
              <w:r w:rsidRPr="00F475EF">
                <w:rPr>
                  <w:rFonts w:ascii="微软雅黑" w:eastAsia="微软雅黑" w:hAnsi="微软雅黑" w:cs="宋体"/>
                  <w:color w:val="191B1F"/>
                  <w:kern w:val="0"/>
                  <w:szCs w:val="21"/>
                  <w14:ligatures w14:val="none"/>
                </w:rPr>
                <w:t>Y</w:t>
              </w:r>
              <w:r w:rsidRPr="00F475EF">
                <w:rPr>
                  <w:rFonts w:ascii="微软雅黑" w:eastAsia="微软雅黑" w:hAnsi="微软雅黑" w:cs="宋体" w:hint="eastAsia"/>
                  <w:color w:val="191B1F"/>
                  <w:kern w:val="0"/>
                  <w:szCs w:val="21"/>
                  <w14:ligatures w14:val="none"/>
                </w:rPr>
                <w:t>psl</w:t>
              </w:r>
              <w:proofErr w:type="spellEnd"/>
            </w:ins>
          </w:p>
        </w:tc>
        <w:tc>
          <w:tcPr>
            <w:tcW w:w="1858" w:type="dxa"/>
          </w:tcPr>
          <w:p w14:paraId="62F13FF5" w14:textId="77777777" w:rsidR="00B25BF5" w:rsidRPr="00F475EF" w:rsidRDefault="00B25BF5" w:rsidP="00F5207C">
            <w:pPr>
              <w:widowControl/>
              <w:tabs>
                <w:tab w:val="left" w:pos="720"/>
              </w:tabs>
              <w:spacing w:before="100" w:beforeAutospacing="1" w:after="100" w:afterAutospacing="1" w:line="240" w:lineRule="atLeast"/>
              <w:jc w:val="left"/>
              <w:rPr>
                <w:ins w:id="5242" w:author="User" w:date="2024-05-21T11:13:00Z"/>
                <w:rFonts w:ascii="微软雅黑" w:eastAsia="微软雅黑" w:hAnsi="微软雅黑" w:cs="宋体"/>
                <w:color w:val="191B1F"/>
                <w:kern w:val="0"/>
                <w:szCs w:val="21"/>
                <w14:ligatures w14:val="none"/>
              </w:rPr>
            </w:pPr>
            <w:ins w:id="5243"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5C2F7DCF" w14:textId="77777777" w:rsidR="00B25BF5" w:rsidRPr="00F475EF" w:rsidRDefault="00B25BF5" w:rsidP="00F5207C">
            <w:pPr>
              <w:widowControl/>
              <w:tabs>
                <w:tab w:val="left" w:pos="720"/>
              </w:tabs>
              <w:spacing w:before="100" w:beforeAutospacing="1" w:after="100" w:afterAutospacing="1" w:line="240" w:lineRule="atLeast"/>
              <w:jc w:val="left"/>
              <w:rPr>
                <w:ins w:id="5244" w:author="User" w:date="2024-05-21T11:13:00Z"/>
                <w:rFonts w:ascii="微软雅黑" w:eastAsia="微软雅黑" w:hAnsi="微软雅黑" w:cs="宋体"/>
                <w:color w:val="191B1F"/>
                <w:kern w:val="0"/>
                <w:szCs w:val="21"/>
                <w14:ligatures w14:val="none"/>
              </w:rPr>
            </w:pPr>
            <w:ins w:id="5245"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24FA45F1" w14:textId="77777777" w:rsidR="00B25BF5" w:rsidRPr="00F475EF" w:rsidRDefault="00B25BF5" w:rsidP="00F5207C">
            <w:pPr>
              <w:widowControl/>
              <w:tabs>
                <w:tab w:val="left" w:pos="720"/>
              </w:tabs>
              <w:spacing w:before="100" w:beforeAutospacing="1" w:after="100" w:afterAutospacing="1" w:line="240" w:lineRule="atLeast"/>
              <w:jc w:val="left"/>
              <w:rPr>
                <w:ins w:id="5246" w:author="User" w:date="2024-05-21T11:13:00Z"/>
                <w:rFonts w:ascii="微软雅黑" w:eastAsia="微软雅黑" w:hAnsi="微软雅黑" w:cs="宋体"/>
                <w:color w:val="191B1F"/>
                <w:kern w:val="0"/>
                <w:szCs w:val="21"/>
                <w14:ligatures w14:val="none"/>
              </w:rPr>
            </w:pPr>
            <w:ins w:id="5247" w:author="User" w:date="2024-05-21T11:13:00Z">
              <w:r w:rsidRPr="00F475EF">
                <w:rPr>
                  <w:rFonts w:ascii="微软雅黑" w:eastAsia="微软雅黑" w:hAnsi="微软雅黑" w:cs="宋体" w:hint="eastAsia"/>
                  <w:color w:val="191B1F"/>
                  <w:kern w:val="0"/>
                  <w:szCs w:val="21"/>
                  <w14:ligatures w14:val="none"/>
                </w:rPr>
                <w:t>样品数量</w:t>
              </w:r>
            </w:ins>
          </w:p>
        </w:tc>
      </w:tr>
      <w:tr w:rsidR="00B25BF5" w:rsidRPr="00F475EF" w14:paraId="11B92CE7" w14:textId="77777777" w:rsidTr="00F5207C">
        <w:trPr>
          <w:ins w:id="5248" w:author="User" w:date="2024-05-21T11:13:00Z"/>
        </w:trPr>
        <w:tc>
          <w:tcPr>
            <w:tcW w:w="1923" w:type="dxa"/>
          </w:tcPr>
          <w:p w14:paraId="0748E9CA" w14:textId="77777777" w:rsidR="00B25BF5" w:rsidRPr="00F475EF" w:rsidRDefault="00B25BF5" w:rsidP="00F5207C">
            <w:pPr>
              <w:widowControl/>
              <w:tabs>
                <w:tab w:val="left" w:pos="720"/>
              </w:tabs>
              <w:spacing w:before="100" w:beforeAutospacing="1" w:after="100" w:afterAutospacing="1" w:line="240" w:lineRule="atLeast"/>
              <w:jc w:val="left"/>
              <w:rPr>
                <w:ins w:id="5249" w:author="User" w:date="2024-05-21T11:13:00Z"/>
                <w:rFonts w:ascii="微软雅黑" w:eastAsia="微软雅黑" w:hAnsi="微软雅黑" w:cs="宋体"/>
                <w:color w:val="191B1F"/>
                <w:kern w:val="0"/>
                <w:szCs w:val="21"/>
                <w14:ligatures w14:val="none"/>
              </w:rPr>
            </w:pPr>
            <w:proofErr w:type="spellStart"/>
            <w:ins w:id="5250" w:author="User" w:date="2024-05-21T11:13:00Z">
              <w:r w:rsidRPr="00F475EF">
                <w:rPr>
                  <w:rFonts w:ascii="微软雅黑" w:eastAsia="微软雅黑" w:hAnsi="微软雅黑" w:cs="宋体"/>
                  <w:color w:val="191B1F"/>
                  <w:kern w:val="0"/>
                  <w:szCs w:val="21"/>
                  <w14:ligatures w14:val="none"/>
                </w:rPr>
                <w:t>B</w:t>
              </w:r>
              <w:r w:rsidRPr="00F475EF">
                <w:rPr>
                  <w:rFonts w:ascii="微软雅黑" w:eastAsia="微软雅黑" w:hAnsi="微软雅黑" w:cs="宋体" w:hint="eastAsia"/>
                  <w:color w:val="191B1F"/>
                  <w:kern w:val="0"/>
                  <w:szCs w:val="21"/>
                  <w14:ligatures w14:val="none"/>
                </w:rPr>
                <w:t>z</w:t>
              </w:r>
              <w:proofErr w:type="spellEnd"/>
            </w:ins>
          </w:p>
        </w:tc>
        <w:tc>
          <w:tcPr>
            <w:tcW w:w="1858" w:type="dxa"/>
          </w:tcPr>
          <w:p w14:paraId="133DAE1F" w14:textId="77777777" w:rsidR="00B25BF5" w:rsidRPr="00F475EF" w:rsidRDefault="00B25BF5" w:rsidP="00F5207C">
            <w:pPr>
              <w:widowControl/>
              <w:tabs>
                <w:tab w:val="left" w:pos="720"/>
              </w:tabs>
              <w:spacing w:before="100" w:beforeAutospacing="1" w:after="100" w:afterAutospacing="1" w:line="240" w:lineRule="atLeast"/>
              <w:jc w:val="left"/>
              <w:rPr>
                <w:ins w:id="5251" w:author="User" w:date="2024-05-21T11:13:00Z"/>
                <w:rFonts w:ascii="微软雅黑" w:eastAsia="微软雅黑" w:hAnsi="微软雅黑" w:cs="宋体"/>
                <w:color w:val="191B1F"/>
                <w:kern w:val="0"/>
                <w:szCs w:val="21"/>
                <w14:ligatures w14:val="none"/>
              </w:rPr>
            </w:pPr>
            <w:ins w:id="5252"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404D9688" w14:textId="77777777" w:rsidR="00B25BF5" w:rsidRPr="00F475EF" w:rsidRDefault="00B25BF5" w:rsidP="00F5207C">
            <w:pPr>
              <w:widowControl/>
              <w:tabs>
                <w:tab w:val="left" w:pos="720"/>
              </w:tabs>
              <w:spacing w:before="100" w:beforeAutospacing="1" w:after="100" w:afterAutospacing="1" w:line="240" w:lineRule="atLeast"/>
              <w:jc w:val="left"/>
              <w:rPr>
                <w:ins w:id="5253" w:author="User" w:date="2024-05-21T11:13:00Z"/>
                <w:rFonts w:ascii="微软雅黑" w:eastAsia="微软雅黑" w:hAnsi="微软雅黑" w:cs="宋体"/>
                <w:color w:val="191B1F"/>
                <w:kern w:val="0"/>
                <w:szCs w:val="21"/>
                <w14:ligatures w14:val="none"/>
              </w:rPr>
            </w:pPr>
            <w:ins w:id="5254"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7B94ACE1" w14:textId="77777777" w:rsidR="00B25BF5" w:rsidRPr="00F475EF" w:rsidRDefault="00B25BF5" w:rsidP="00F5207C">
            <w:pPr>
              <w:widowControl/>
              <w:tabs>
                <w:tab w:val="left" w:pos="720"/>
              </w:tabs>
              <w:spacing w:before="100" w:beforeAutospacing="1" w:after="100" w:afterAutospacing="1" w:line="240" w:lineRule="atLeast"/>
              <w:jc w:val="left"/>
              <w:rPr>
                <w:ins w:id="5255" w:author="User" w:date="2024-05-21T11:13:00Z"/>
                <w:rFonts w:ascii="微软雅黑" w:eastAsia="微软雅黑" w:hAnsi="微软雅黑" w:cs="宋体"/>
                <w:color w:val="191B1F"/>
                <w:kern w:val="0"/>
                <w:szCs w:val="21"/>
                <w14:ligatures w14:val="none"/>
              </w:rPr>
            </w:pPr>
            <w:ins w:id="5256" w:author="User" w:date="2024-05-21T11:13:00Z">
              <w:r w:rsidRPr="00F475EF">
                <w:rPr>
                  <w:rFonts w:ascii="微软雅黑" w:eastAsia="微软雅黑" w:hAnsi="微软雅黑" w:cs="宋体" w:hint="eastAsia"/>
                  <w:color w:val="191B1F"/>
                  <w:kern w:val="0"/>
                  <w:szCs w:val="21"/>
                  <w14:ligatures w14:val="none"/>
                </w:rPr>
                <w:t>比重</w:t>
              </w:r>
            </w:ins>
          </w:p>
        </w:tc>
      </w:tr>
      <w:tr w:rsidR="00B25BF5" w:rsidRPr="00F475EF" w14:paraId="37DB2D27" w14:textId="77777777" w:rsidTr="00F5207C">
        <w:trPr>
          <w:ins w:id="5257" w:author="User" w:date="2024-05-21T11:13:00Z"/>
        </w:trPr>
        <w:tc>
          <w:tcPr>
            <w:tcW w:w="1923" w:type="dxa"/>
          </w:tcPr>
          <w:p w14:paraId="07FC4275" w14:textId="77777777" w:rsidR="00B25BF5" w:rsidRPr="00F475EF" w:rsidRDefault="00B25BF5" w:rsidP="00F5207C">
            <w:pPr>
              <w:widowControl/>
              <w:tabs>
                <w:tab w:val="left" w:pos="720"/>
              </w:tabs>
              <w:spacing w:before="100" w:beforeAutospacing="1" w:after="100" w:afterAutospacing="1" w:line="240" w:lineRule="atLeast"/>
              <w:jc w:val="left"/>
              <w:rPr>
                <w:ins w:id="5258" w:author="User" w:date="2024-05-21T11:13:00Z"/>
                <w:rFonts w:ascii="微软雅黑" w:eastAsia="微软雅黑" w:hAnsi="微软雅黑" w:cs="宋体"/>
                <w:color w:val="191B1F"/>
                <w:kern w:val="0"/>
                <w:szCs w:val="21"/>
                <w14:ligatures w14:val="none"/>
              </w:rPr>
            </w:pPr>
            <w:proofErr w:type="spellStart"/>
            <w:ins w:id="5259" w:author="User" w:date="2024-05-21T11:13:00Z">
              <w:r w:rsidRPr="00F475EF">
                <w:rPr>
                  <w:rFonts w:ascii="微软雅黑" w:eastAsia="微软雅黑" w:hAnsi="微软雅黑" w:cs="宋体" w:hint="eastAsia"/>
                  <w:color w:val="191B1F"/>
                  <w:kern w:val="0"/>
                  <w:szCs w:val="21"/>
                  <w14:ligatures w14:val="none"/>
                </w:rPr>
                <w:t>gmd</w:t>
              </w:r>
              <w:proofErr w:type="spellEnd"/>
            </w:ins>
          </w:p>
        </w:tc>
        <w:tc>
          <w:tcPr>
            <w:tcW w:w="1858" w:type="dxa"/>
          </w:tcPr>
          <w:p w14:paraId="738E403E" w14:textId="77777777" w:rsidR="00B25BF5" w:rsidRPr="00F475EF" w:rsidRDefault="00B25BF5" w:rsidP="00F5207C">
            <w:pPr>
              <w:widowControl/>
              <w:tabs>
                <w:tab w:val="left" w:pos="720"/>
              </w:tabs>
              <w:spacing w:before="100" w:beforeAutospacing="1" w:after="100" w:afterAutospacing="1" w:line="240" w:lineRule="atLeast"/>
              <w:jc w:val="left"/>
              <w:rPr>
                <w:ins w:id="5260" w:author="User" w:date="2024-05-21T11:13:00Z"/>
                <w:rFonts w:ascii="微软雅黑" w:eastAsia="微软雅黑" w:hAnsi="微软雅黑" w:cs="宋体"/>
                <w:color w:val="191B1F"/>
                <w:kern w:val="0"/>
                <w:szCs w:val="21"/>
                <w14:ligatures w14:val="none"/>
              </w:rPr>
            </w:pPr>
            <w:ins w:id="5261"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33437E24" w14:textId="77777777" w:rsidR="00B25BF5" w:rsidRPr="00F475EF" w:rsidRDefault="00B25BF5" w:rsidP="00F5207C">
            <w:pPr>
              <w:widowControl/>
              <w:tabs>
                <w:tab w:val="left" w:pos="720"/>
              </w:tabs>
              <w:spacing w:before="100" w:beforeAutospacing="1" w:after="100" w:afterAutospacing="1" w:line="240" w:lineRule="atLeast"/>
              <w:jc w:val="left"/>
              <w:rPr>
                <w:ins w:id="5262" w:author="User" w:date="2024-05-21T11:13:00Z"/>
                <w:rFonts w:ascii="微软雅黑" w:eastAsia="微软雅黑" w:hAnsi="微软雅黑" w:cs="宋体"/>
                <w:color w:val="191B1F"/>
                <w:kern w:val="0"/>
                <w:szCs w:val="21"/>
                <w14:ligatures w14:val="none"/>
              </w:rPr>
            </w:pPr>
            <w:ins w:id="5263"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3F4AE90B" w14:textId="77777777" w:rsidR="00B25BF5" w:rsidRPr="00F475EF" w:rsidRDefault="00B25BF5" w:rsidP="00F5207C">
            <w:pPr>
              <w:widowControl/>
              <w:tabs>
                <w:tab w:val="left" w:pos="720"/>
              </w:tabs>
              <w:spacing w:before="100" w:beforeAutospacing="1" w:after="100" w:afterAutospacing="1" w:line="240" w:lineRule="atLeast"/>
              <w:jc w:val="left"/>
              <w:rPr>
                <w:ins w:id="5264" w:author="User" w:date="2024-05-21T11:13:00Z"/>
                <w:rFonts w:ascii="微软雅黑" w:eastAsia="微软雅黑" w:hAnsi="微软雅黑" w:cs="宋体"/>
                <w:color w:val="191B1F"/>
                <w:kern w:val="0"/>
                <w:szCs w:val="21"/>
                <w14:ligatures w14:val="none"/>
              </w:rPr>
            </w:pPr>
            <w:ins w:id="5265" w:author="User" w:date="2024-05-21T11:13:00Z">
              <w:r w:rsidRPr="00F475EF">
                <w:rPr>
                  <w:rFonts w:ascii="微软雅黑" w:eastAsia="微软雅黑" w:hAnsi="微软雅黑" w:cs="宋体" w:hint="eastAsia"/>
                  <w:color w:val="191B1F"/>
                  <w:kern w:val="0"/>
                  <w:szCs w:val="21"/>
                  <w14:ligatures w14:val="none"/>
                </w:rPr>
                <w:t>干密度</w:t>
              </w:r>
            </w:ins>
          </w:p>
        </w:tc>
      </w:tr>
      <w:tr w:rsidR="00B25BF5" w:rsidRPr="00F475EF" w14:paraId="461819AF" w14:textId="77777777" w:rsidTr="00F5207C">
        <w:trPr>
          <w:ins w:id="5266" w:author="User" w:date="2024-05-21T11:13:00Z"/>
        </w:trPr>
        <w:tc>
          <w:tcPr>
            <w:tcW w:w="1923" w:type="dxa"/>
          </w:tcPr>
          <w:p w14:paraId="6E60090E" w14:textId="77777777" w:rsidR="00B25BF5" w:rsidRPr="00F475EF" w:rsidRDefault="00B25BF5" w:rsidP="00F5207C">
            <w:pPr>
              <w:widowControl/>
              <w:tabs>
                <w:tab w:val="left" w:pos="720"/>
              </w:tabs>
              <w:spacing w:before="100" w:beforeAutospacing="1" w:after="100" w:afterAutospacing="1" w:line="240" w:lineRule="atLeast"/>
              <w:jc w:val="left"/>
              <w:rPr>
                <w:ins w:id="5267" w:author="User" w:date="2024-05-21T11:13:00Z"/>
                <w:rFonts w:ascii="微软雅黑" w:eastAsia="微软雅黑" w:hAnsi="微软雅黑" w:cs="宋体"/>
                <w:color w:val="191B1F"/>
                <w:kern w:val="0"/>
                <w:szCs w:val="21"/>
                <w14:ligatures w14:val="none"/>
              </w:rPr>
            </w:pPr>
            <w:proofErr w:type="spellStart"/>
            <w:ins w:id="5268" w:author="User" w:date="2024-05-21T11:13:00Z">
              <w:r w:rsidRPr="00F475EF">
                <w:rPr>
                  <w:rFonts w:ascii="微软雅黑" w:eastAsia="微软雅黑" w:hAnsi="微软雅黑" w:cs="宋体"/>
                  <w:color w:val="191B1F"/>
                  <w:kern w:val="0"/>
                  <w:szCs w:val="21"/>
                  <w14:ligatures w14:val="none"/>
                </w:rPr>
                <w:t>B</w:t>
              </w:r>
              <w:r w:rsidRPr="00F475EF">
                <w:rPr>
                  <w:rFonts w:ascii="微软雅黑" w:eastAsia="微软雅黑" w:hAnsi="微软雅黑" w:cs="宋体" w:hint="eastAsia"/>
                  <w:color w:val="191B1F"/>
                  <w:kern w:val="0"/>
                  <w:szCs w:val="21"/>
                  <w14:ligatures w14:val="none"/>
                </w:rPr>
                <w:t>hmd</w:t>
              </w:r>
              <w:proofErr w:type="spellEnd"/>
            </w:ins>
          </w:p>
        </w:tc>
        <w:tc>
          <w:tcPr>
            <w:tcW w:w="1858" w:type="dxa"/>
          </w:tcPr>
          <w:p w14:paraId="754860C2" w14:textId="77777777" w:rsidR="00B25BF5" w:rsidRPr="00F475EF" w:rsidRDefault="00B25BF5" w:rsidP="00F5207C">
            <w:pPr>
              <w:widowControl/>
              <w:tabs>
                <w:tab w:val="left" w:pos="720"/>
              </w:tabs>
              <w:spacing w:before="100" w:beforeAutospacing="1" w:after="100" w:afterAutospacing="1" w:line="240" w:lineRule="atLeast"/>
              <w:jc w:val="left"/>
              <w:rPr>
                <w:ins w:id="5269" w:author="User" w:date="2024-05-21T11:13:00Z"/>
                <w:rFonts w:ascii="微软雅黑" w:eastAsia="微软雅黑" w:hAnsi="微软雅黑" w:cs="宋体"/>
                <w:color w:val="191B1F"/>
                <w:kern w:val="0"/>
                <w:szCs w:val="21"/>
                <w14:ligatures w14:val="none"/>
              </w:rPr>
            </w:pPr>
            <w:ins w:id="5270"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74B4EA49" w14:textId="77777777" w:rsidR="00B25BF5" w:rsidRPr="00F475EF" w:rsidRDefault="00B25BF5" w:rsidP="00F5207C">
            <w:pPr>
              <w:widowControl/>
              <w:tabs>
                <w:tab w:val="left" w:pos="720"/>
              </w:tabs>
              <w:spacing w:before="100" w:beforeAutospacing="1" w:after="100" w:afterAutospacing="1" w:line="240" w:lineRule="atLeast"/>
              <w:jc w:val="left"/>
              <w:rPr>
                <w:ins w:id="5271" w:author="User" w:date="2024-05-21T11:13:00Z"/>
                <w:rFonts w:ascii="微软雅黑" w:eastAsia="微软雅黑" w:hAnsi="微软雅黑" w:cs="宋体"/>
                <w:color w:val="191B1F"/>
                <w:kern w:val="0"/>
                <w:szCs w:val="21"/>
                <w14:ligatures w14:val="none"/>
              </w:rPr>
            </w:pPr>
            <w:ins w:id="5272"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5B8CDD71" w14:textId="77777777" w:rsidR="00B25BF5" w:rsidRPr="00F475EF" w:rsidRDefault="00B25BF5" w:rsidP="00F5207C">
            <w:pPr>
              <w:widowControl/>
              <w:tabs>
                <w:tab w:val="left" w:pos="720"/>
              </w:tabs>
              <w:spacing w:before="100" w:beforeAutospacing="1" w:after="100" w:afterAutospacing="1" w:line="240" w:lineRule="atLeast"/>
              <w:jc w:val="left"/>
              <w:rPr>
                <w:ins w:id="5273" w:author="User" w:date="2024-05-21T11:13:00Z"/>
                <w:rFonts w:ascii="微软雅黑" w:eastAsia="微软雅黑" w:hAnsi="微软雅黑" w:cs="宋体"/>
                <w:color w:val="191B1F"/>
                <w:kern w:val="0"/>
                <w:szCs w:val="21"/>
                <w14:ligatures w14:val="none"/>
              </w:rPr>
            </w:pPr>
            <w:ins w:id="5274" w:author="User" w:date="2024-05-21T11:13:00Z">
              <w:r w:rsidRPr="00F475EF">
                <w:rPr>
                  <w:rFonts w:ascii="微软雅黑" w:eastAsia="微软雅黑" w:hAnsi="微软雅黑" w:cs="宋体" w:hint="eastAsia"/>
                  <w:color w:val="191B1F"/>
                  <w:kern w:val="0"/>
                  <w:szCs w:val="21"/>
                  <w14:ligatures w14:val="none"/>
                </w:rPr>
                <w:t>饱和密度</w:t>
              </w:r>
            </w:ins>
          </w:p>
        </w:tc>
      </w:tr>
      <w:tr w:rsidR="00B25BF5" w:rsidRPr="00F475EF" w14:paraId="654B235A" w14:textId="77777777" w:rsidTr="00F5207C">
        <w:trPr>
          <w:ins w:id="5275" w:author="User" w:date="2024-05-21T11:13:00Z"/>
        </w:trPr>
        <w:tc>
          <w:tcPr>
            <w:tcW w:w="1923" w:type="dxa"/>
          </w:tcPr>
          <w:p w14:paraId="259E1C0D" w14:textId="77777777" w:rsidR="00B25BF5" w:rsidRPr="00F475EF" w:rsidRDefault="00B25BF5" w:rsidP="00F5207C">
            <w:pPr>
              <w:widowControl/>
              <w:tabs>
                <w:tab w:val="left" w:pos="720"/>
              </w:tabs>
              <w:spacing w:before="100" w:beforeAutospacing="1" w:after="100" w:afterAutospacing="1" w:line="240" w:lineRule="atLeast"/>
              <w:jc w:val="left"/>
              <w:rPr>
                <w:ins w:id="5276" w:author="User" w:date="2024-05-21T11:13:00Z"/>
                <w:rFonts w:ascii="微软雅黑" w:eastAsia="微软雅黑" w:hAnsi="微软雅黑" w:cs="宋体"/>
                <w:color w:val="191B1F"/>
                <w:kern w:val="0"/>
                <w:szCs w:val="21"/>
                <w14:ligatures w14:val="none"/>
              </w:rPr>
            </w:pPr>
            <w:proofErr w:type="spellStart"/>
            <w:ins w:id="5277" w:author="User" w:date="2024-05-21T11:13:00Z">
              <w:r w:rsidRPr="00F475EF">
                <w:rPr>
                  <w:rFonts w:ascii="微软雅黑" w:eastAsia="微软雅黑" w:hAnsi="微软雅黑" w:cs="宋体" w:hint="eastAsia"/>
                  <w:color w:val="191B1F"/>
                  <w:kern w:val="0"/>
                  <w:szCs w:val="21"/>
                  <w14:ligatures w14:val="none"/>
                </w:rPr>
                <w:t>xsl</w:t>
              </w:r>
              <w:proofErr w:type="spellEnd"/>
            </w:ins>
          </w:p>
        </w:tc>
        <w:tc>
          <w:tcPr>
            <w:tcW w:w="1858" w:type="dxa"/>
          </w:tcPr>
          <w:p w14:paraId="3DA6F185" w14:textId="77777777" w:rsidR="00B25BF5" w:rsidRPr="00F475EF" w:rsidRDefault="00B25BF5" w:rsidP="00F5207C">
            <w:pPr>
              <w:widowControl/>
              <w:tabs>
                <w:tab w:val="left" w:pos="720"/>
              </w:tabs>
              <w:spacing w:before="100" w:beforeAutospacing="1" w:after="100" w:afterAutospacing="1" w:line="240" w:lineRule="atLeast"/>
              <w:jc w:val="left"/>
              <w:rPr>
                <w:ins w:id="5278" w:author="User" w:date="2024-05-21T11:13:00Z"/>
                <w:rFonts w:ascii="微软雅黑" w:eastAsia="微软雅黑" w:hAnsi="微软雅黑" w:cs="宋体"/>
                <w:color w:val="191B1F"/>
                <w:kern w:val="0"/>
                <w:szCs w:val="21"/>
                <w14:ligatures w14:val="none"/>
              </w:rPr>
            </w:pPr>
            <w:ins w:id="5279"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488C4A24" w14:textId="77777777" w:rsidR="00B25BF5" w:rsidRPr="00F475EF" w:rsidRDefault="00B25BF5" w:rsidP="00F5207C">
            <w:pPr>
              <w:widowControl/>
              <w:tabs>
                <w:tab w:val="left" w:pos="720"/>
              </w:tabs>
              <w:spacing w:before="100" w:beforeAutospacing="1" w:after="100" w:afterAutospacing="1" w:line="240" w:lineRule="atLeast"/>
              <w:jc w:val="left"/>
              <w:rPr>
                <w:ins w:id="5280" w:author="User" w:date="2024-05-21T11:13:00Z"/>
                <w:rFonts w:ascii="微软雅黑" w:eastAsia="微软雅黑" w:hAnsi="微软雅黑" w:cs="宋体"/>
                <w:color w:val="191B1F"/>
                <w:kern w:val="0"/>
                <w:szCs w:val="21"/>
                <w14:ligatures w14:val="none"/>
              </w:rPr>
            </w:pPr>
            <w:ins w:id="5281"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49052437" w14:textId="77777777" w:rsidR="00B25BF5" w:rsidRPr="00F475EF" w:rsidRDefault="00B25BF5" w:rsidP="00F5207C">
            <w:pPr>
              <w:widowControl/>
              <w:tabs>
                <w:tab w:val="left" w:pos="720"/>
              </w:tabs>
              <w:spacing w:before="100" w:beforeAutospacing="1" w:after="100" w:afterAutospacing="1" w:line="240" w:lineRule="atLeast"/>
              <w:jc w:val="left"/>
              <w:rPr>
                <w:ins w:id="5282" w:author="User" w:date="2024-05-21T11:13:00Z"/>
                <w:rFonts w:ascii="微软雅黑" w:eastAsia="微软雅黑" w:hAnsi="微软雅黑" w:cs="宋体"/>
                <w:color w:val="191B1F"/>
                <w:kern w:val="0"/>
                <w:szCs w:val="21"/>
                <w14:ligatures w14:val="none"/>
              </w:rPr>
            </w:pPr>
            <w:ins w:id="5283" w:author="User" w:date="2024-05-21T11:13:00Z">
              <w:r w:rsidRPr="00F475EF">
                <w:rPr>
                  <w:rFonts w:ascii="微软雅黑" w:eastAsia="微软雅黑" w:hAnsi="微软雅黑" w:cs="宋体" w:hint="eastAsia"/>
                  <w:color w:val="191B1F"/>
                  <w:kern w:val="0"/>
                  <w:szCs w:val="21"/>
                  <w14:ligatures w14:val="none"/>
                </w:rPr>
                <w:t>吸水率</w:t>
              </w:r>
            </w:ins>
          </w:p>
        </w:tc>
      </w:tr>
      <w:tr w:rsidR="00B25BF5" w:rsidRPr="00F475EF" w14:paraId="7DBD15DC" w14:textId="77777777" w:rsidTr="00F5207C">
        <w:trPr>
          <w:ins w:id="5284" w:author="User" w:date="2024-05-21T11:13:00Z"/>
        </w:trPr>
        <w:tc>
          <w:tcPr>
            <w:tcW w:w="1923" w:type="dxa"/>
          </w:tcPr>
          <w:p w14:paraId="0E981794" w14:textId="77777777" w:rsidR="00B25BF5" w:rsidRPr="00F475EF" w:rsidRDefault="00B25BF5" w:rsidP="00F5207C">
            <w:pPr>
              <w:widowControl/>
              <w:tabs>
                <w:tab w:val="left" w:pos="720"/>
              </w:tabs>
              <w:spacing w:before="100" w:beforeAutospacing="1" w:after="100" w:afterAutospacing="1" w:line="240" w:lineRule="atLeast"/>
              <w:jc w:val="left"/>
              <w:rPr>
                <w:ins w:id="5285" w:author="User" w:date="2024-05-21T11:13:00Z"/>
                <w:rFonts w:ascii="微软雅黑" w:eastAsia="微软雅黑" w:hAnsi="微软雅黑" w:cs="宋体"/>
                <w:color w:val="191B1F"/>
                <w:kern w:val="0"/>
                <w:szCs w:val="21"/>
                <w14:ligatures w14:val="none"/>
              </w:rPr>
            </w:pPr>
            <w:proofErr w:type="spellStart"/>
            <w:ins w:id="5286" w:author="User" w:date="2024-05-21T11:13:00Z">
              <w:r w:rsidRPr="00F475EF">
                <w:rPr>
                  <w:rFonts w:ascii="微软雅黑" w:eastAsia="微软雅黑" w:hAnsi="微软雅黑" w:cs="宋体"/>
                  <w:color w:val="191B1F"/>
                  <w:kern w:val="0"/>
                  <w:szCs w:val="21"/>
                  <w14:ligatures w14:val="none"/>
                </w:rPr>
                <w:t>B</w:t>
              </w:r>
              <w:r w:rsidRPr="00F475EF">
                <w:rPr>
                  <w:rFonts w:ascii="微软雅黑" w:eastAsia="微软雅黑" w:hAnsi="微软雅黑" w:cs="宋体" w:hint="eastAsia"/>
                  <w:color w:val="191B1F"/>
                  <w:kern w:val="0"/>
                  <w:szCs w:val="21"/>
                  <w14:ligatures w14:val="none"/>
                </w:rPr>
                <w:t>hxsl</w:t>
              </w:r>
              <w:proofErr w:type="spellEnd"/>
            </w:ins>
          </w:p>
        </w:tc>
        <w:tc>
          <w:tcPr>
            <w:tcW w:w="1858" w:type="dxa"/>
          </w:tcPr>
          <w:p w14:paraId="7BCD411C" w14:textId="77777777" w:rsidR="00B25BF5" w:rsidRPr="00F475EF" w:rsidRDefault="00B25BF5" w:rsidP="00F5207C">
            <w:pPr>
              <w:widowControl/>
              <w:tabs>
                <w:tab w:val="left" w:pos="720"/>
              </w:tabs>
              <w:spacing w:before="100" w:beforeAutospacing="1" w:after="100" w:afterAutospacing="1" w:line="240" w:lineRule="atLeast"/>
              <w:jc w:val="left"/>
              <w:rPr>
                <w:ins w:id="5287" w:author="User" w:date="2024-05-21T11:13:00Z"/>
                <w:rFonts w:ascii="微软雅黑" w:eastAsia="微软雅黑" w:hAnsi="微软雅黑" w:cs="宋体"/>
                <w:color w:val="191B1F"/>
                <w:kern w:val="0"/>
                <w:szCs w:val="21"/>
                <w14:ligatures w14:val="none"/>
              </w:rPr>
            </w:pPr>
            <w:ins w:id="5288"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0C47BFCB" w14:textId="77777777" w:rsidR="00B25BF5" w:rsidRPr="00F475EF" w:rsidRDefault="00B25BF5" w:rsidP="00F5207C">
            <w:pPr>
              <w:widowControl/>
              <w:tabs>
                <w:tab w:val="left" w:pos="720"/>
              </w:tabs>
              <w:spacing w:before="100" w:beforeAutospacing="1" w:after="100" w:afterAutospacing="1" w:line="240" w:lineRule="atLeast"/>
              <w:jc w:val="left"/>
              <w:rPr>
                <w:ins w:id="5289" w:author="User" w:date="2024-05-21T11:13:00Z"/>
                <w:rFonts w:ascii="微软雅黑" w:eastAsia="微软雅黑" w:hAnsi="微软雅黑" w:cs="宋体"/>
                <w:color w:val="191B1F"/>
                <w:kern w:val="0"/>
                <w:szCs w:val="21"/>
                <w14:ligatures w14:val="none"/>
              </w:rPr>
            </w:pPr>
            <w:ins w:id="5290"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37958286" w14:textId="77777777" w:rsidR="00B25BF5" w:rsidRPr="00F475EF" w:rsidRDefault="00B25BF5" w:rsidP="00F5207C">
            <w:pPr>
              <w:widowControl/>
              <w:tabs>
                <w:tab w:val="left" w:pos="720"/>
              </w:tabs>
              <w:spacing w:before="100" w:beforeAutospacing="1" w:after="100" w:afterAutospacing="1" w:line="240" w:lineRule="atLeast"/>
              <w:jc w:val="left"/>
              <w:rPr>
                <w:ins w:id="5291" w:author="User" w:date="2024-05-21T11:13:00Z"/>
                <w:rFonts w:ascii="微软雅黑" w:eastAsia="微软雅黑" w:hAnsi="微软雅黑" w:cs="宋体"/>
                <w:color w:val="191B1F"/>
                <w:kern w:val="0"/>
                <w:szCs w:val="21"/>
                <w14:ligatures w14:val="none"/>
              </w:rPr>
            </w:pPr>
            <w:ins w:id="5292" w:author="User" w:date="2024-05-21T11:13:00Z">
              <w:r w:rsidRPr="00F475EF">
                <w:rPr>
                  <w:rFonts w:ascii="微软雅黑" w:eastAsia="微软雅黑" w:hAnsi="微软雅黑" w:cs="宋体" w:hint="eastAsia"/>
                  <w:color w:val="191B1F"/>
                  <w:kern w:val="0"/>
                  <w:szCs w:val="21"/>
                  <w14:ligatures w14:val="none"/>
                </w:rPr>
                <w:t>饱和吸水率</w:t>
              </w:r>
            </w:ins>
          </w:p>
        </w:tc>
      </w:tr>
      <w:tr w:rsidR="00B25BF5" w:rsidRPr="00F475EF" w14:paraId="167760B6" w14:textId="77777777" w:rsidTr="00F5207C">
        <w:trPr>
          <w:ins w:id="5293" w:author="User" w:date="2024-05-21T11:13:00Z"/>
        </w:trPr>
        <w:tc>
          <w:tcPr>
            <w:tcW w:w="1923" w:type="dxa"/>
          </w:tcPr>
          <w:p w14:paraId="59FC8830" w14:textId="77777777" w:rsidR="00B25BF5" w:rsidRPr="00F475EF" w:rsidRDefault="00B25BF5" w:rsidP="00F5207C">
            <w:pPr>
              <w:widowControl/>
              <w:tabs>
                <w:tab w:val="left" w:pos="720"/>
              </w:tabs>
              <w:spacing w:before="100" w:beforeAutospacing="1" w:after="100" w:afterAutospacing="1" w:line="240" w:lineRule="atLeast"/>
              <w:jc w:val="left"/>
              <w:rPr>
                <w:ins w:id="5294" w:author="User" w:date="2024-05-21T11:13:00Z"/>
                <w:rFonts w:ascii="微软雅黑" w:eastAsia="微软雅黑" w:hAnsi="微软雅黑" w:cs="宋体"/>
                <w:color w:val="191B1F"/>
                <w:kern w:val="0"/>
                <w:szCs w:val="21"/>
                <w14:ligatures w14:val="none"/>
              </w:rPr>
            </w:pPr>
            <w:ins w:id="5295" w:author="User" w:date="2024-05-21T11:13:00Z">
              <w:r w:rsidRPr="00F475EF">
                <w:rPr>
                  <w:rFonts w:ascii="微软雅黑" w:eastAsia="微软雅黑" w:hAnsi="微软雅黑" w:cs="宋体"/>
                  <w:color w:val="191B1F"/>
                  <w:kern w:val="0"/>
                  <w:szCs w:val="21"/>
                  <w14:ligatures w14:val="none"/>
                </w:rPr>
                <w:t>B</w:t>
              </w:r>
              <w:r w:rsidRPr="00F475EF">
                <w:rPr>
                  <w:rFonts w:ascii="微软雅黑" w:eastAsia="微软雅黑" w:hAnsi="微软雅黑" w:cs="宋体" w:hint="eastAsia"/>
                  <w:color w:val="191B1F"/>
                  <w:kern w:val="0"/>
                  <w:szCs w:val="21"/>
                  <w14:ligatures w14:val="none"/>
                </w:rPr>
                <w:t>hxs</w:t>
              </w:r>
            </w:ins>
          </w:p>
        </w:tc>
        <w:tc>
          <w:tcPr>
            <w:tcW w:w="1858" w:type="dxa"/>
          </w:tcPr>
          <w:p w14:paraId="48018F99" w14:textId="77777777" w:rsidR="00B25BF5" w:rsidRPr="00F475EF" w:rsidRDefault="00B25BF5" w:rsidP="00F5207C">
            <w:pPr>
              <w:widowControl/>
              <w:tabs>
                <w:tab w:val="left" w:pos="720"/>
              </w:tabs>
              <w:spacing w:before="100" w:beforeAutospacing="1" w:after="100" w:afterAutospacing="1" w:line="240" w:lineRule="atLeast"/>
              <w:jc w:val="left"/>
              <w:rPr>
                <w:ins w:id="5296" w:author="User" w:date="2024-05-21T11:13:00Z"/>
                <w:rFonts w:ascii="微软雅黑" w:eastAsia="微软雅黑" w:hAnsi="微软雅黑" w:cs="宋体"/>
                <w:color w:val="191B1F"/>
                <w:kern w:val="0"/>
                <w:szCs w:val="21"/>
                <w14:ligatures w14:val="none"/>
              </w:rPr>
            </w:pPr>
            <w:ins w:id="5297"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7EEECB93" w14:textId="77777777" w:rsidR="00B25BF5" w:rsidRPr="00F475EF" w:rsidRDefault="00B25BF5" w:rsidP="00F5207C">
            <w:pPr>
              <w:widowControl/>
              <w:tabs>
                <w:tab w:val="left" w:pos="720"/>
              </w:tabs>
              <w:spacing w:before="100" w:beforeAutospacing="1" w:after="100" w:afterAutospacing="1" w:line="240" w:lineRule="atLeast"/>
              <w:jc w:val="left"/>
              <w:rPr>
                <w:ins w:id="5298" w:author="User" w:date="2024-05-21T11:13:00Z"/>
                <w:rFonts w:ascii="微软雅黑" w:eastAsia="微软雅黑" w:hAnsi="微软雅黑" w:cs="宋体"/>
                <w:color w:val="191B1F"/>
                <w:kern w:val="0"/>
                <w:szCs w:val="21"/>
                <w14:ligatures w14:val="none"/>
              </w:rPr>
            </w:pPr>
            <w:ins w:id="5299"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2A04D54B" w14:textId="77777777" w:rsidR="00B25BF5" w:rsidRPr="00F475EF" w:rsidRDefault="00B25BF5" w:rsidP="00F5207C">
            <w:pPr>
              <w:widowControl/>
              <w:tabs>
                <w:tab w:val="left" w:pos="720"/>
              </w:tabs>
              <w:spacing w:before="100" w:beforeAutospacing="1" w:after="100" w:afterAutospacing="1" w:line="240" w:lineRule="atLeast"/>
              <w:jc w:val="left"/>
              <w:rPr>
                <w:ins w:id="5300" w:author="User" w:date="2024-05-21T11:13:00Z"/>
                <w:rFonts w:ascii="微软雅黑" w:eastAsia="微软雅黑" w:hAnsi="微软雅黑" w:cs="宋体"/>
                <w:color w:val="191B1F"/>
                <w:kern w:val="0"/>
                <w:szCs w:val="21"/>
                <w14:ligatures w14:val="none"/>
              </w:rPr>
            </w:pPr>
            <w:ins w:id="5301" w:author="User" w:date="2024-05-21T11:13:00Z">
              <w:r w:rsidRPr="00F475EF">
                <w:rPr>
                  <w:rFonts w:ascii="微软雅黑" w:eastAsia="微软雅黑" w:hAnsi="微软雅黑" w:cs="宋体" w:hint="eastAsia"/>
                  <w:color w:val="191B1F"/>
                  <w:kern w:val="0"/>
                  <w:szCs w:val="21"/>
                  <w14:ligatures w14:val="none"/>
                </w:rPr>
                <w:t>饱和系数</w:t>
              </w:r>
            </w:ins>
          </w:p>
        </w:tc>
      </w:tr>
      <w:tr w:rsidR="00B25BF5" w:rsidRPr="00F475EF" w14:paraId="4CBF2874" w14:textId="77777777" w:rsidTr="00F5207C">
        <w:trPr>
          <w:ins w:id="5302" w:author="User" w:date="2024-05-21T11:13:00Z"/>
        </w:trPr>
        <w:tc>
          <w:tcPr>
            <w:tcW w:w="1923" w:type="dxa"/>
          </w:tcPr>
          <w:p w14:paraId="7CC5DE03" w14:textId="77777777" w:rsidR="00B25BF5" w:rsidRPr="00F475EF" w:rsidRDefault="00B25BF5" w:rsidP="00F5207C">
            <w:pPr>
              <w:widowControl/>
              <w:tabs>
                <w:tab w:val="left" w:pos="720"/>
              </w:tabs>
              <w:spacing w:before="100" w:beforeAutospacing="1" w:after="100" w:afterAutospacing="1" w:line="240" w:lineRule="atLeast"/>
              <w:jc w:val="left"/>
              <w:rPr>
                <w:ins w:id="5303" w:author="User" w:date="2024-05-21T11:13:00Z"/>
                <w:rFonts w:ascii="微软雅黑" w:eastAsia="微软雅黑" w:hAnsi="微软雅黑" w:cs="宋体"/>
                <w:color w:val="191B1F"/>
                <w:kern w:val="0"/>
                <w:szCs w:val="21"/>
                <w14:ligatures w14:val="none"/>
              </w:rPr>
            </w:pPr>
            <w:proofErr w:type="spellStart"/>
            <w:ins w:id="5304" w:author="User" w:date="2024-05-21T11:13:00Z">
              <w:r w:rsidRPr="00F475EF">
                <w:rPr>
                  <w:rFonts w:ascii="微软雅黑" w:eastAsia="微软雅黑" w:hAnsi="微软雅黑" w:cs="宋体"/>
                  <w:color w:val="191B1F"/>
                  <w:kern w:val="0"/>
                  <w:szCs w:val="21"/>
                  <w14:ligatures w14:val="none"/>
                </w:rPr>
                <w:t>X</w:t>
              </w:r>
              <w:r w:rsidRPr="00F475EF">
                <w:rPr>
                  <w:rFonts w:ascii="微软雅黑" w:eastAsia="微软雅黑" w:hAnsi="微软雅黑" w:cs="宋体" w:hint="eastAsia"/>
                  <w:color w:val="191B1F"/>
                  <w:kern w:val="0"/>
                  <w:szCs w:val="21"/>
                  <w14:ligatures w14:val="none"/>
                </w:rPr>
                <w:t>kxl</w:t>
              </w:r>
              <w:proofErr w:type="spellEnd"/>
            </w:ins>
          </w:p>
        </w:tc>
        <w:tc>
          <w:tcPr>
            <w:tcW w:w="1858" w:type="dxa"/>
          </w:tcPr>
          <w:p w14:paraId="4DE30643" w14:textId="77777777" w:rsidR="00B25BF5" w:rsidRPr="00F475EF" w:rsidRDefault="00B25BF5" w:rsidP="00F5207C">
            <w:pPr>
              <w:widowControl/>
              <w:tabs>
                <w:tab w:val="left" w:pos="720"/>
              </w:tabs>
              <w:spacing w:before="100" w:beforeAutospacing="1" w:after="100" w:afterAutospacing="1" w:line="240" w:lineRule="atLeast"/>
              <w:jc w:val="left"/>
              <w:rPr>
                <w:ins w:id="5305" w:author="User" w:date="2024-05-21T11:13:00Z"/>
                <w:rFonts w:ascii="微软雅黑" w:eastAsia="微软雅黑" w:hAnsi="微软雅黑" w:cs="宋体"/>
                <w:color w:val="191B1F"/>
                <w:kern w:val="0"/>
                <w:szCs w:val="21"/>
                <w14:ligatures w14:val="none"/>
              </w:rPr>
            </w:pPr>
            <w:ins w:id="5306"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197404D8" w14:textId="77777777" w:rsidR="00B25BF5" w:rsidRPr="00F475EF" w:rsidRDefault="00B25BF5" w:rsidP="00F5207C">
            <w:pPr>
              <w:widowControl/>
              <w:tabs>
                <w:tab w:val="left" w:pos="720"/>
              </w:tabs>
              <w:spacing w:before="100" w:beforeAutospacing="1" w:after="100" w:afterAutospacing="1" w:line="240" w:lineRule="atLeast"/>
              <w:jc w:val="left"/>
              <w:rPr>
                <w:ins w:id="5307" w:author="User" w:date="2024-05-21T11:13:00Z"/>
                <w:rFonts w:ascii="微软雅黑" w:eastAsia="微软雅黑" w:hAnsi="微软雅黑" w:cs="宋体"/>
                <w:color w:val="191B1F"/>
                <w:kern w:val="0"/>
                <w:szCs w:val="21"/>
                <w14:ligatures w14:val="none"/>
              </w:rPr>
            </w:pPr>
            <w:ins w:id="5308"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12EA9768" w14:textId="77777777" w:rsidR="00B25BF5" w:rsidRPr="00F475EF" w:rsidRDefault="00B25BF5" w:rsidP="00F5207C">
            <w:pPr>
              <w:widowControl/>
              <w:tabs>
                <w:tab w:val="left" w:pos="720"/>
              </w:tabs>
              <w:spacing w:before="100" w:beforeAutospacing="1" w:after="100" w:afterAutospacing="1" w:line="240" w:lineRule="atLeast"/>
              <w:jc w:val="left"/>
              <w:rPr>
                <w:ins w:id="5309" w:author="User" w:date="2024-05-21T11:13:00Z"/>
                <w:rFonts w:ascii="微软雅黑" w:eastAsia="微软雅黑" w:hAnsi="微软雅黑" w:cs="宋体"/>
                <w:color w:val="191B1F"/>
                <w:kern w:val="0"/>
                <w:szCs w:val="21"/>
                <w14:ligatures w14:val="none"/>
              </w:rPr>
            </w:pPr>
            <w:ins w:id="5310" w:author="User" w:date="2024-05-21T11:13:00Z">
              <w:r w:rsidRPr="00F475EF">
                <w:rPr>
                  <w:rFonts w:ascii="微软雅黑" w:eastAsia="微软雅黑" w:hAnsi="微软雅黑" w:cs="宋体" w:hint="eastAsia"/>
                  <w:color w:val="191B1F"/>
                  <w:kern w:val="0"/>
                  <w:szCs w:val="21"/>
                  <w14:ligatures w14:val="none"/>
                </w:rPr>
                <w:t>显孔隙率</w:t>
              </w:r>
            </w:ins>
          </w:p>
        </w:tc>
      </w:tr>
      <w:tr w:rsidR="00B25BF5" w:rsidRPr="00F475EF" w14:paraId="062BA0DF" w14:textId="77777777" w:rsidTr="00F5207C">
        <w:trPr>
          <w:ins w:id="5311" w:author="User" w:date="2024-05-21T11:13:00Z"/>
        </w:trPr>
        <w:tc>
          <w:tcPr>
            <w:tcW w:w="1923" w:type="dxa"/>
          </w:tcPr>
          <w:p w14:paraId="5C7FC268" w14:textId="77777777" w:rsidR="00B25BF5" w:rsidRPr="00F475EF" w:rsidRDefault="00B25BF5" w:rsidP="00F5207C">
            <w:pPr>
              <w:widowControl/>
              <w:tabs>
                <w:tab w:val="left" w:pos="720"/>
              </w:tabs>
              <w:spacing w:before="100" w:beforeAutospacing="1" w:after="100" w:afterAutospacing="1" w:line="240" w:lineRule="atLeast"/>
              <w:jc w:val="left"/>
              <w:rPr>
                <w:ins w:id="5312" w:author="User" w:date="2024-05-21T11:13:00Z"/>
                <w:rFonts w:ascii="微软雅黑" w:eastAsia="微软雅黑" w:hAnsi="微软雅黑" w:cs="宋体"/>
                <w:color w:val="191B1F"/>
                <w:kern w:val="0"/>
                <w:szCs w:val="21"/>
                <w14:ligatures w14:val="none"/>
              </w:rPr>
            </w:pPr>
            <w:proofErr w:type="spellStart"/>
            <w:ins w:id="5313" w:author="User" w:date="2024-05-21T11:13:00Z">
              <w:r w:rsidRPr="00F475EF">
                <w:rPr>
                  <w:rFonts w:ascii="微软雅黑" w:eastAsia="微软雅黑" w:hAnsi="微软雅黑" w:cs="宋体"/>
                  <w:color w:val="191B1F"/>
                  <w:kern w:val="0"/>
                  <w:szCs w:val="21"/>
                  <w14:ligatures w14:val="none"/>
                </w:rPr>
                <w:t>Y</w:t>
              </w:r>
              <w:r w:rsidRPr="00F475EF">
                <w:rPr>
                  <w:rFonts w:ascii="微软雅黑" w:eastAsia="微软雅黑" w:hAnsi="微软雅黑" w:cs="宋体" w:hint="eastAsia"/>
                  <w:color w:val="191B1F"/>
                  <w:kern w:val="0"/>
                  <w:szCs w:val="21"/>
                  <w14:ligatures w14:val="none"/>
                </w:rPr>
                <w:t>lyclgx</w:t>
              </w:r>
              <w:proofErr w:type="spellEnd"/>
            </w:ins>
          </w:p>
        </w:tc>
        <w:tc>
          <w:tcPr>
            <w:tcW w:w="1858" w:type="dxa"/>
          </w:tcPr>
          <w:p w14:paraId="2C51E893" w14:textId="77777777" w:rsidR="00B25BF5" w:rsidRPr="00F475EF" w:rsidRDefault="00B25BF5" w:rsidP="00F5207C">
            <w:pPr>
              <w:widowControl/>
              <w:tabs>
                <w:tab w:val="left" w:pos="720"/>
              </w:tabs>
              <w:spacing w:before="100" w:beforeAutospacing="1" w:after="100" w:afterAutospacing="1" w:line="240" w:lineRule="atLeast"/>
              <w:jc w:val="left"/>
              <w:rPr>
                <w:ins w:id="5314" w:author="User" w:date="2024-05-21T11:13:00Z"/>
                <w:rFonts w:ascii="微软雅黑" w:eastAsia="微软雅黑" w:hAnsi="微软雅黑" w:cs="宋体"/>
                <w:color w:val="191B1F"/>
                <w:kern w:val="0"/>
                <w:szCs w:val="21"/>
                <w14:ligatures w14:val="none"/>
              </w:rPr>
            </w:pPr>
            <w:ins w:id="5315"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5D540C3E" w14:textId="77777777" w:rsidR="00B25BF5" w:rsidRPr="00F475EF" w:rsidRDefault="00B25BF5" w:rsidP="00F5207C">
            <w:pPr>
              <w:widowControl/>
              <w:tabs>
                <w:tab w:val="left" w:pos="720"/>
              </w:tabs>
              <w:spacing w:before="100" w:beforeAutospacing="1" w:after="100" w:afterAutospacing="1" w:line="240" w:lineRule="atLeast"/>
              <w:jc w:val="left"/>
              <w:rPr>
                <w:ins w:id="5316" w:author="User" w:date="2024-05-21T11:13:00Z"/>
                <w:rFonts w:ascii="微软雅黑" w:eastAsia="微软雅黑" w:hAnsi="微软雅黑" w:cs="宋体"/>
                <w:color w:val="191B1F"/>
                <w:kern w:val="0"/>
                <w:szCs w:val="21"/>
                <w14:ligatures w14:val="none"/>
              </w:rPr>
            </w:pPr>
            <w:ins w:id="5317"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7C66933E" w14:textId="77777777" w:rsidR="00B25BF5" w:rsidRPr="00F475EF" w:rsidRDefault="00B25BF5" w:rsidP="00F5207C">
            <w:pPr>
              <w:widowControl/>
              <w:tabs>
                <w:tab w:val="left" w:pos="720"/>
              </w:tabs>
              <w:spacing w:before="100" w:beforeAutospacing="1" w:after="100" w:afterAutospacing="1" w:line="240" w:lineRule="atLeast"/>
              <w:jc w:val="left"/>
              <w:rPr>
                <w:ins w:id="5318" w:author="User" w:date="2024-05-21T11:13:00Z"/>
                <w:rFonts w:ascii="微软雅黑" w:eastAsia="微软雅黑" w:hAnsi="微软雅黑" w:cs="宋体"/>
                <w:color w:val="191B1F"/>
                <w:kern w:val="0"/>
                <w:szCs w:val="21"/>
                <w14:ligatures w14:val="none"/>
              </w:rPr>
            </w:pPr>
            <w:ins w:id="5319" w:author="User" w:date="2024-05-21T11:13:00Z">
              <w:r w:rsidRPr="00F475EF">
                <w:rPr>
                  <w:rFonts w:ascii="微软雅黑" w:eastAsia="微软雅黑" w:hAnsi="微软雅黑" w:cs="宋体" w:hint="eastAsia"/>
                  <w:color w:val="191B1F"/>
                  <w:kern w:val="0"/>
                  <w:szCs w:val="21"/>
                  <w14:ligatures w14:val="none"/>
                </w:rPr>
                <w:t>压力与层理关系</w:t>
              </w:r>
            </w:ins>
          </w:p>
        </w:tc>
      </w:tr>
      <w:tr w:rsidR="00B25BF5" w:rsidRPr="00F475EF" w14:paraId="1C20F6FE" w14:textId="77777777" w:rsidTr="00F5207C">
        <w:trPr>
          <w:ins w:id="5320" w:author="User" w:date="2024-05-21T11:13:00Z"/>
        </w:trPr>
        <w:tc>
          <w:tcPr>
            <w:tcW w:w="1923" w:type="dxa"/>
          </w:tcPr>
          <w:p w14:paraId="52C73B7D" w14:textId="77777777" w:rsidR="00B25BF5" w:rsidRPr="00F475EF" w:rsidRDefault="00B25BF5" w:rsidP="00F5207C">
            <w:pPr>
              <w:widowControl/>
              <w:tabs>
                <w:tab w:val="left" w:pos="720"/>
              </w:tabs>
              <w:spacing w:before="100" w:beforeAutospacing="1" w:after="100" w:afterAutospacing="1" w:line="240" w:lineRule="atLeast"/>
              <w:jc w:val="left"/>
              <w:rPr>
                <w:ins w:id="5321" w:author="User" w:date="2024-05-21T11:13:00Z"/>
                <w:rFonts w:ascii="微软雅黑" w:eastAsia="微软雅黑" w:hAnsi="微软雅黑" w:cs="宋体"/>
                <w:color w:val="191B1F"/>
                <w:kern w:val="0"/>
                <w:szCs w:val="21"/>
                <w14:ligatures w14:val="none"/>
              </w:rPr>
            </w:pPr>
            <w:proofErr w:type="spellStart"/>
            <w:ins w:id="5322" w:author="User" w:date="2024-05-21T11:13:00Z">
              <w:r w:rsidRPr="00F475EF">
                <w:rPr>
                  <w:rFonts w:ascii="微软雅黑" w:eastAsia="微软雅黑" w:hAnsi="微软雅黑" w:cs="宋体"/>
                  <w:color w:val="191B1F"/>
                  <w:kern w:val="0"/>
                  <w:szCs w:val="21"/>
                  <w14:ligatures w14:val="none"/>
                </w:rPr>
                <w:t>G</w:t>
              </w:r>
              <w:r w:rsidRPr="00F475EF">
                <w:rPr>
                  <w:rFonts w:ascii="微软雅黑" w:eastAsia="微软雅黑" w:hAnsi="微软雅黑" w:cs="宋体" w:hint="eastAsia"/>
                  <w:color w:val="191B1F"/>
                  <w:kern w:val="0"/>
                  <w:szCs w:val="21"/>
                  <w14:ligatures w14:val="none"/>
                </w:rPr>
                <w:t>zdzkyqd</w:t>
              </w:r>
              <w:proofErr w:type="spellEnd"/>
            </w:ins>
          </w:p>
        </w:tc>
        <w:tc>
          <w:tcPr>
            <w:tcW w:w="1858" w:type="dxa"/>
          </w:tcPr>
          <w:p w14:paraId="40421841" w14:textId="77777777" w:rsidR="00B25BF5" w:rsidRPr="00F475EF" w:rsidRDefault="00B25BF5" w:rsidP="00F5207C">
            <w:pPr>
              <w:widowControl/>
              <w:tabs>
                <w:tab w:val="left" w:pos="720"/>
              </w:tabs>
              <w:spacing w:before="100" w:beforeAutospacing="1" w:after="100" w:afterAutospacing="1" w:line="240" w:lineRule="atLeast"/>
              <w:jc w:val="left"/>
              <w:rPr>
                <w:ins w:id="5323" w:author="User" w:date="2024-05-21T11:13:00Z"/>
                <w:rFonts w:ascii="微软雅黑" w:eastAsia="微软雅黑" w:hAnsi="微软雅黑" w:cs="宋体"/>
                <w:color w:val="191B1F"/>
                <w:kern w:val="0"/>
                <w:szCs w:val="21"/>
                <w14:ligatures w14:val="none"/>
              </w:rPr>
            </w:pPr>
            <w:ins w:id="5324"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42A95A64" w14:textId="77777777" w:rsidR="00B25BF5" w:rsidRPr="00F475EF" w:rsidRDefault="00B25BF5" w:rsidP="00F5207C">
            <w:pPr>
              <w:widowControl/>
              <w:tabs>
                <w:tab w:val="left" w:pos="720"/>
              </w:tabs>
              <w:spacing w:before="100" w:beforeAutospacing="1" w:after="100" w:afterAutospacing="1" w:line="240" w:lineRule="atLeast"/>
              <w:jc w:val="left"/>
              <w:rPr>
                <w:ins w:id="5325" w:author="User" w:date="2024-05-21T11:13:00Z"/>
                <w:rFonts w:ascii="微软雅黑" w:eastAsia="微软雅黑" w:hAnsi="微软雅黑" w:cs="宋体"/>
                <w:color w:val="191B1F"/>
                <w:kern w:val="0"/>
                <w:szCs w:val="21"/>
                <w14:ligatures w14:val="none"/>
              </w:rPr>
            </w:pPr>
            <w:ins w:id="5326"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75FD93EE" w14:textId="77777777" w:rsidR="00B25BF5" w:rsidRPr="00F475EF" w:rsidRDefault="00B25BF5" w:rsidP="00F5207C">
            <w:pPr>
              <w:widowControl/>
              <w:tabs>
                <w:tab w:val="left" w:pos="720"/>
              </w:tabs>
              <w:spacing w:before="100" w:beforeAutospacing="1" w:after="100" w:afterAutospacing="1" w:line="240" w:lineRule="atLeast"/>
              <w:jc w:val="left"/>
              <w:rPr>
                <w:ins w:id="5327" w:author="User" w:date="2024-05-21T11:13:00Z"/>
                <w:rFonts w:ascii="微软雅黑" w:eastAsia="微软雅黑" w:hAnsi="微软雅黑" w:cs="宋体"/>
                <w:color w:val="191B1F"/>
                <w:kern w:val="0"/>
                <w:szCs w:val="21"/>
                <w14:ligatures w14:val="none"/>
              </w:rPr>
            </w:pPr>
            <w:ins w:id="5328" w:author="User" w:date="2024-05-21T11:13:00Z">
              <w:r w:rsidRPr="00F475EF">
                <w:rPr>
                  <w:rFonts w:ascii="Calibri" w:eastAsia="宋体" w:hAnsi="Calibri" w:cs="Times New Roman" w:hint="eastAsia"/>
                </w:rPr>
                <w:t>单轴抗压强度试验</w:t>
              </w:r>
              <w:r w:rsidRPr="00F475EF">
                <w:rPr>
                  <w:rFonts w:ascii="Calibri" w:eastAsia="宋体" w:hAnsi="Calibri" w:cs="Times New Roman" w:hint="eastAsia"/>
                </w:rPr>
                <w:t>-</w:t>
              </w:r>
              <w:r w:rsidRPr="00F475EF">
                <w:rPr>
                  <w:rFonts w:ascii="Calibri" w:eastAsia="宋体" w:hAnsi="Calibri" w:cs="Times New Roman" w:hint="eastAsia"/>
                </w:rPr>
                <w:t>干燥单轴抗</w:t>
              </w:r>
              <w:r w:rsidRPr="00F475EF">
                <w:rPr>
                  <w:rFonts w:ascii="Calibri" w:eastAsia="宋体" w:hAnsi="Calibri" w:cs="Times New Roman" w:hint="eastAsia"/>
                </w:rPr>
                <w:lastRenderedPageBreak/>
                <w:t>压强度</w:t>
              </w:r>
            </w:ins>
          </w:p>
        </w:tc>
      </w:tr>
      <w:tr w:rsidR="00B25BF5" w:rsidRPr="00F475EF" w14:paraId="34ECD3EF" w14:textId="77777777" w:rsidTr="00F5207C">
        <w:trPr>
          <w:ins w:id="5329" w:author="User" w:date="2024-05-21T11:13:00Z"/>
        </w:trPr>
        <w:tc>
          <w:tcPr>
            <w:tcW w:w="1923" w:type="dxa"/>
          </w:tcPr>
          <w:p w14:paraId="37B0268C" w14:textId="77777777" w:rsidR="00B25BF5" w:rsidRPr="00F475EF" w:rsidRDefault="00B25BF5" w:rsidP="00F5207C">
            <w:pPr>
              <w:widowControl/>
              <w:tabs>
                <w:tab w:val="left" w:pos="720"/>
              </w:tabs>
              <w:spacing w:before="100" w:beforeAutospacing="1" w:after="100" w:afterAutospacing="1" w:line="240" w:lineRule="atLeast"/>
              <w:jc w:val="left"/>
              <w:rPr>
                <w:ins w:id="5330" w:author="User" w:date="2024-05-21T11:13:00Z"/>
                <w:rFonts w:ascii="微软雅黑" w:eastAsia="微软雅黑" w:hAnsi="微软雅黑" w:cs="宋体"/>
                <w:color w:val="191B1F"/>
                <w:kern w:val="0"/>
                <w:szCs w:val="21"/>
                <w14:ligatures w14:val="none"/>
              </w:rPr>
            </w:pPr>
            <w:proofErr w:type="spellStart"/>
            <w:ins w:id="5331" w:author="User" w:date="2024-05-21T11:13:00Z">
              <w:r w:rsidRPr="00F475EF">
                <w:rPr>
                  <w:rFonts w:ascii="微软雅黑" w:eastAsia="微软雅黑" w:hAnsi="微软雅黑" w:cs="宋体"/>
                  <w:color w:val="191B1F"/>
                  <w:kern w:val="0"/>
                  <w:szCs w:val="21"/>
                  <w14:ligatures w14:val="none"/>
                </w:rPr>
                <w:lastRenderedPageBreak/>
                <w:t>B</w:t>
              </w:r>
              <w:r w:rsidRPr="00F475EF">
                <w:rPr>
                  <w:rFonts w:ascii="微软雅黑" w:eastAsia="微软雅黑" w:hAnsi="微软雅黑" w:cs="宋体" w:hint="eastAsia"/>
                  <w:color w:val="191B1F"/>
                  <w:kern w:val="0"/>
                  <w:szCs w:val="21"/>
                  <w14:ligatures w14:val="none"/>
                </w:rPr>
                <w:t>hdzkyqd</w:t>
              </w:r>
              <w:proofErr w:type="spellEnd"/>
            </w:ins>
          </w:p>
        </w:tc>
        <w:tc>
          <w:tcPr>
            <w:tcW w:w="1858" w:type="dxa"/>
          </w:tcPr>
          <w:p w14:paraId="7BC38C24" w14:textId="77777777" w:rsidR="00B25BF5" w:rsidRPr="00F475EF" w:rsidRDefault="00B25BF5" w:rsidP="00F5207C">
            <w:pPr>
              <w:widowControl/>
              <w:tabs>
                <w:tab w:val="left" w:pos="720"/>
              </w:tabs>
              <w:spacing w:before="100" w:beforeAutospacing="1" w:after="100" w:afterAutospacing="1" w:line="240" w:lineRule="atLeast"/>
              <w:jc w:val="left"/>
              <w:rPr>
                <w:ins w:id="5332" w:author="User" w:date="2024-05-21T11:13:00Z"/>
                <w:rFonts w:ascii="微软雅黑" w:eastAsia="微软雅黑" w:hAnsi="微软雅黑" w:cs="宋体"/>
                <w:color w:val="191B1F"/>
                <w:kern w:val="0"/>
                <w:szCs w:val="21"/>
                <w14:ligatures w14:val="none"/>
              </w:rPr>
            </w:pPr>
            <w:ins w:id="5333"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17E445A1" w14:textId="77777777" w:rsidR="00B25BF5" w:rsidRPr="00F475EF" w:rsidRDefault="00B25BF5" w:rsidP="00F5207C">
            <w:pPr>
              <w:widowControl/>
              <w:tabs>
                <w:tab w:val="left" w:pos="720"/>
              </w:tabs>
              <w:spacing w:before="100" w:beforeAutospacing="1" w:after="100" w:afterAutospacing="1" w:line="240" w:lineRule="atLeast"/>
              <w:jc w:val="left"/>
              <w:rPr>
                <w:ins w:id="5334" w:author="User" w:date="2024-05-21T11:13:00Z"/>
                <w:rFonts w:ascii="微软雅黑" w:eastAsia="微软雅黑" w:hAnsi="微软雅黑" w:cs="宋体"/>
                <w:color w:val="191B1F"/>
                <w:kern w:val="0"/>
                <w:szCs w:val="21"/>
                <w14:ligatures w14:val="none"/>
              </w:rPr>
            </w:pPr>
            <w:ins w:id="5335"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2B4FF167" w14:textId="77777777" w:rsidR="00B25BF5" w:rsidRPr="00F475EF" w:rsidRDefault="00B25BF5" w:rsidP="00F5207C">
            <w:pPr>
              <w:widowControl/>
              <w:tabs>
                <w:tab w:val="left" w:pos="720"/>
              </w:tabs>
              <w:spacing w:before="100" w:beforeAutospacing="1" w:after="100" w:afterAutospacing="1" w:line="240" w:lineRule="atLeast"/>
              <w:jc w:val="left"/>
              <w:rPr>
                <w:ins w:id="5336" w:author="User" w:date="2024-05-21T11:13:00Z"/>
                <w:rFonts w:ascii="微软雅黑" w:eastAsia="微软雅黑" w:hAnsi="微软雅黑" w:cs="宋体"/>
                <w:color w:val="191B1F"/>
                <w:kern w:val="0"/>
                <w:szCs w:val="21"/>
                <w14:ligatures w14:val="none"/>
              </w:rPr>
            </w:pPr>
            <w:ins w:id="5337" w:author="User" w:date="2024-05-21T11:13:00Z">
              <w:r w:rsidRPr="00F475EF">
                <w:rPr>
                  <w:rFonts w:ascii="Calibri" w:eastAsia="宋体" w:hAnsi="Calibri" w:cs="Times New Roman" w:hint="eastAsia"/>
                </w:rPr>
                <w:t>单轴抗压强度试验</w:t>
              </w:r>
              <w:r w:rsidRPr="00F475EF">
                <w:rPr>
                  <w:rFonts w:ascii="Calibri" w:eastAsia="宋体" w:hAnsi="Calibri" w:cs="Times New Roman" w:hint="eastAsia"/>
                </w:rPr>
                <w:t>-</w:t>
              </w:r>
              <w:r w:rsidRPr="00F475EF">
                <w:rPr>
                  <w:rFonts w:ascii="Calibri" w:eastAsia="宋体" w:hAnsi="Calibri" w:cs="Times New Roman" w:hint="eastAsia"/>
                </w:rPr>
                <w:t>饱和单轴抗压强度</w:t>
              </w:r>
            </w:ins>
          </w:p>
        </w:tc>
      </w:tr>
      <w:tr w:rsidR="00B25BF5" w:rsidRPr="00F475EF" w14:paraId="44FD81CA" w14:textId="77777777" w:rsidTr="00F5207C">
        <w:trPr>
          <w:ins w:id="5338" w:author="User" w:date="2024-05-21T11:13:00Z"/>
        </w:trPr>
        <w:tc>
          <w:tcPr>
            <w:tcW w:w="1923" w:type="dxa"/>
          </w:tcPr>
          <w:p w14:paraId="7C8B57A7" w14:textId="77777777" w:rsidR="00B25BF5" w:rsidRPr="00F475EF" w:rsidRDefault="00B25BF5" w:rsidP="00F5207C">
            <w:pPr>
              <w:widowControl/>
              <w:tabs>
                <w:tab w:val="left" w:pos="720"/>
              </w:tabs>
              <w:spacing w:before="100" w:beforeAutospacing="1" w:after="100" w:afterAutospacing="1" w:line="240" w:lineRule="atLeast"/>
              <w:jc w:val="left"/>
              <w:rPr>
                <w:ins w:id="5339" w:author="User" w:date="2024-05-21T11:13:00Z"/>
                <w:rFonts w:ascii="微软雅黑" w:eastAsia="微软雅黑" w:hAnsi="微软雅黑" w:cs="宋体"/>
                <w:color w:val="191B1F"/>
                <w:kern w:val="0"/>
                <w:szCs w:val="21"/>
                <w14:ligatures w14:val="none"/>
              </w:rPr>
            </w:pPr>
            <w:proofErr w:type="spellStart"/>
            <w:ins w:id="5340" w:author="User" w:date="2024-05-21T11:13:00Z">
              <w:r w:rsidRPr="00F475EF">
                <w:rPr>
                  <w:rFonts w:ascii="微软雅黑" w:eastAsia="微软雅黑" w:hAnsi="微软雅黑" w:cs="宋体" w:hint="eastAsia"/>
                  <w:color w:val="191B1F"/>
                  <w:kern w:val="0"/>
                  <w:szCs w:val="21"/>
                  <w14:ligatures w14:val="none"/>
                </w:rPr>
                <w:t>rhxs</w:t>
              </w:r>
              <w:proofErr w:type="spellEnd"/>
            </w:ins>
          </w:p>
        </w:tc>
        <w:tc>
          <w:tcPr>
            <w:tcW w:w="1858" w:type="dxa"/>
          </w:tcPr>
          <w:p w14:paraId="08AEAE16" w14:textId="77777777" w:rsidR="00B25BF5" w:rsidRPr="00F475EF" w:rsidRDefault="00B25BF5" w:rsidP="00F5207C">
            <w:pPr>
              <w:widowControl/>
              <w:tabs>
                <w:tab w:val="left" w:pos="720"/>
              </w:tabs>
              <w:spacing w:before="100" w:beforeAutospacing="1" w:after="100" w:afterAutospacing="1" w:line="240" w:lineRule="atLeast"/>
              <w:jc w:val="left"/>
              <w:rPr>
                <w:ins w:id="5341" w:author="User" w:date="2024-05-21T11:13:00Z"/>
                <w:rFonts w:ascii="微软雅黑" w:eastAsia="微软雅黑" w:hAnsi="微软雅黑" w:cs="宋体"/>
                <w:color w:val="191B1F"/>
                <w:kern w:val="0"/>
                <w:szCs w:val="21"/>
                <w14:ligatures w14:val="none"/>
              </w:rPr>
            </w:pPr>
            <w:ins w:id="5342"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305944C1" w14:textId="77777777" w:rsidR="00B25BF5" w:rsidRPr="00F475EF" w:rsidRDefault="00B25BF5" w:rsidP="00F5207C">
            <w:pPr>
              <w:widowControl/>
              <w:tabs>
                <w:tab w:val="left" w:pos="720"/>
              </w:tabs>
              <w:spacing w:before="100" w:beforeAutospacing="1" w:after="100" w:afterAutospacing="1" w:line="240" w:lineRule="atLeast"/>
              <w:jc w:val="left"/>
              <w:rPr>
                <w:ins w:id="5343" w:author="User" w:date="2024-05-21T11:13:00Z"/>
                <w:rFonts w:ascii="微软雅黑" w:eastAsia="微软雅黑" w:hAnsi="微软雅黑" w:cs="宋体"/>
                <w:color w:val="191B1F"/>
                <w:kern w:val="0"/>
                <w:szCs w:val="21"/>
                <w14:ligatures w14:val="none"/>
              </w:rPr>
            </w:pPr>
            <w:ins w:id="5344"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6BAF73E1" w14:textId="77777777" w:rsidR="00B25BF5" w:rsidRPr="00F475EF" w:rsidRDefault="00B25BF5" w:rsidP="00F5207C">
            <w:pPr>
              <w:widowControl/>
              <w:tabs>
                <w:tab w:val="left" w:pos="720"/>
              </w:tabs>
              <w:spacing w:before="100" w:beforeAutospacing="1" w:after="100" w:afterAutospacing="1" w:line="240" w:lineRule="atLeast"/>
              <w:jc w:val="left"/>
              <w:rPr>
                <w:ins w:id="5345" w:author="User" w:date="2024-05-21T11:13:00Z"/>
                <w:rFonts w:ascii="微软雅黑" w:eastAsia="微软雅黑" w:hAnsi="微软雅黑" w:cs="宋体"/>
                <w:color w:val="191B1F"/>
                <w:kern w:val="0"/>
                <w:szCs w:val="21"/>
                <w14:ligatures w14:val="none"/>
              </w:rPr>
            </w:pPr>
            <w:ins w:id="5346" w:author="User" w:date="2024-05-21T11:13:00Z">
              <w:r w:rsidRPr="00F475EF">
                <w:rPr>
                  <w:rFonts w:ascii="Calibri" w:eastAsia="宋体" w:hAnsi="Calibri" w:cs="Times New Roman" w:hint="eastAsia"/>
                </w:rPr>
                <w:t>单轴抗压强度试验</w:t>
              </w:r>
              <w:r w:rsidRPr="00F475EF">
                <w:rPr>
                  <w:rFonts w:ascii="Calibri" w:eastAsia="宋体" w:hAnsi="Calibri" w:cs="Times New Roman" w:hint="eastAsia"/>
                </w:rPr>
                <w:t>-</w:t>
              </w:r>
              <w:r w:rsidRPr="00F475EF">
                <w:rPr>
                  <w:rFonts w:ascii="Calibri" w:eastAsia="宋体" w:hAnsi="Calibri" w:cs="Times New Roman" w:hint="eastAsia"/>
                </w:rPr>
                <w:t>软化系数</w:t>
              </w:r>
            </w:ins>
          </w:p>
        </w:tc>
      </w:tr>
      <w:tr w:rsidR="00B25BF5" w:rsidRPr="00F475EF" w14:paraId="23E31BCE" w14:textId="77777777" w:rsidTr="00F5207C">
        <w:trPr>
          <w:ins w:id="5347" w:author="User" w:date="2024-05-21T11:13:00Z"/>
        </w:trPr>
        <w:tc>
          <w:tcPr>
            <w:tcW w:w="1923" w:type="dxa"/>
          </w:tcPr>
          <w:p w14:paraId="4C68F062" w14:textId="77777777" w:rsidR="00B25BF5" w:rsidRPr="00F475EF" w:rsidRDefault="00B25BF5" w:rsidP="00F5207C">
            <w:pPr>
              <w:widowControl/>
              <w:tabs>
                <w:tab w:val="left" w:pos="720"/>
              </w:tabs>
              <w:spacing w:before="100" w:beforeAutospacing="1" w:after="100" w:afterAutospacing="1" w:line="240" w:lineRule="atLeast"/>
              <w:jc w:val="left"/>
              <w:rPr>
                <w:ins w:id="5348" w:author="User" w:date="2024-05-21T11:13:00Z"/>
                <w:rFonts w:ascii="微软雅黑" w:eastAsia="微软雅黑" w:hAnsi="微软雅黑" w:cs="宋体"/>
                <w:color w:val="191B1F"/>
                <w:kern w:val="0"/>
                <w:szCs w:val="21"/>
                <w14:ligatures w14:val="none"/>
              </w:rPr>
            </w:pPr>
            <w:proofErr w:type="spellStart"/>
            <w:ins w:id="5349" w:author="User" w:date="2024-05-21T11:13:00Z">
              <w:r w:rsidRPr="00F475EF">
                <w:rPr>
                  <w:rFonts w:ascii="微软雅黑" w:eastAsia="微软雅黑" w:hAnsi="微软雅黑" w:cs="宋体" w:hint="eastAsia"/>
                  <w:color w:val="191B1F"/>
                  <w:kern w:val="0"/>
                  <w:szCs w:val="21"/>
                  <w14:ligatures w14:val="none"/>
                </w:rPr>
                <w:t>drbhdzkyqd</w:t>
              </w:r>
              <w:proofErr w:type="spellEnd"/>
            </w:ins>
          </w:p>
        </w:tc>
        <w:tc>
          <w:tcPr>
            <w:tcW w:w="1858" w:type="dxa"/>
          </w:tcPr>
          <w:p w14:paraId="70DABCCF" w14:textId="77777777" w:rsidR="00B25BF5" w:rsidRPr="00F475EF" w:rsidRDefault="00B25BF5" w:rsidP="00F5207C">
            <w:pPr>
              <w:widowControl/>
              <w:tabs>
                <w:tab w:val="left" w:pos="720"/>
              </w:tabs>
              <w:spacing w:before="100" w:beforeAutospacing="1" w:after="100" w:afterAutospacing="1" w:line="240" w:lineRule="atLeast"/>
              <w:jc w:val="left"/>
              <w:rPr>
                <w:ins w:id="5350" w:author="User" w:date="2024-05-21T11:13:00Z"/>
                <w:rFonts w:ascii="微软雅黑" w:eastAsia="微软雅黑" w:hAnsi="微软雅黑" w:cs="宋体"/>
                <w:color w:val="191B1F"/>
                <w:kern w:val="0"/>
                <w:szCs w:val="21"/>
                <w14:ligatures w14:val="none"/>
              </w:rPr>
            </w:pPr>
            <w:ins w:id="5351"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128A4FE8" w14:textId="77777777" w:rsidR="00B25BF5" w:rsidRPr="00F475EF" w:rsidRDefault="00B25BF5" w:rsidP="00F5207C">
            <w:pPr>
              <w:widowControl/>
              <w:tabs>
                <w:tab w:val="left" w:pos="720"/>
              </w:tabs>
              <w:spacing w:before="100" w:beforeAutospacing="1" w:after="100" w:afterAutospacing="1" w:line="240" w:lineRule="atLeast"/>
              <w:jc w:val="left"/>
              <w:rPr>
                <w:ins w:id="5352" w:author="User" w:date="2024-05-21T11:13:00Z"/>
                <w:rFonts w:ascii="微软雅黑" w:eastAsia="微软雅黑" w:hAnsi="微软雅黑" w:cs="宋体"/>
                <w:color w:val="191B1F"/>
                <w:kern w:val="0"/>
                <w:szCs w:val="21"/>
                <w14:ligatures w14:val="none"/>
              </w:rPr>
            </w:pPr>
            <w:ins w:id="5353"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5F2830C0" w14:textId="77777777" w:rsidR="00B25BF5" w:rsidRPr="00F475EF" w:rsidRDefault="00B25BF5" w:rsidP="00F5207C">
            <w:pPr>
              <w:widowControl/>
              <w:tabs>
                <w:tab w:val="left" w:pos="720"/>
              </w:tabs>
              <w:spacing w:before="100" w:beforeAutospacing="1" w:after="100" w:afterAutospacing="1" w:line="240" w:lineRule="atLeast"/>
              <w:jc w:val="left"/>
              <w:rPr>
                <w:ins w:id="5354" w:author="User" w:date="2024-05-21T11:13:00Z"/>
                <w:rFonts w:ascii="微软雅黑" w:eastAsia="微软雅黑" w:hAnsi="微软雅黑" w:cs="宋体"/>
                <w:color w:val="191B1F"/>
                <w:kern w:val="0"/>
                <w:szCs w:val="21"/>
                <w14:ligatures w14:val="none"/>
              </w:rPr>
            </w:pPr>
            <w:ins w:id="5355" w:author="User" w:date="2024-05-21T11:13:00Z">
              <w:r w:rsidRPr="00F475EF">
                <w:rPr>
                  <w:rFonts w:ascii="Calibri" w:eastAsia="宋体" w:hAnsi="Calibri" w:cs="Times New Roman" w:hint="eastAsia"/>
                </w:rPr>
                <w:t>抗冻性试验</w:t>
              </w:r>
              <w:r w:rsidRPr="00F475EF">
                <w:rPr>
                  <w:rFonts w:ascii="Calibri" w:eastAsia="宋体" w:hAnsi="Calibri" w:cs="Times New Roman" w:hint="eastAsia"/>
                </w:rPr>
                <w:t>-</w:t>
              </w:r>
              <w:r w:rsidRPr="00F475EF">
                <w:rPr>
                  <w:rFonts w:ascii="Calibri" w:eastAsia="宋体" w:hAnsi="Calibri" w:cs="Times New Roman" w:hint="eastAsia"/>
                </w:rPr>
                <w:t>冻融后饱和单轴抗压强度</w:t>
              </w:r>
            </w:ins>
          </w:p>
        </w:tc>
      </w:tr>
      <w:tr w:rsidR="00B25BF5" w:rsidRPr="00F475EF" w14:paraId="5EC5C17E" w14:textId="77777777" w:rsidTr="00F5207C">
        <w:trPr>
          <w:ins w:id="5356" w:author="User" w:date="2024-05-21T11:13:00Z"/>
        </w:trPr>
        <w:tc>
          <w:tcPr>
            <w:tcW w:w="1923" w:type="dxa"/>
          </w:tcPr>
          <w:p w14:paraId="5AAE7072" w14:textId="77777777" w:rsidR="00B25BF5" w:rsidRPr="00F475EF" w:rsidRDefault="00B25BF5" w:rsidP="00F5207C">
            <w:pPr>
              <w:widowControl/>
              <w:tabs>
                <w:tab w:val="left" w:pos="720"/>
              </w:tabs>
              <w:spacing w:before="100" w:beforeAutospacing="1" w:after="100" w:afterAutospacing="1" w:line="240" w:lineRule="atLeast"/>
              <w:jc w:val="left"/>
              <w:rPr>
                <w:ins w:id="5357" w:author="User" w:date="2024-05-21T11:13:00Z"/>
                <w:rFonts w:ascii="微软雅黑" w:eastAsia="微软雅黑" w:hAnsi="微软雅黑" w:cs="宋体"/>
                <w:color w:val="191B1F"/>
                <w:kern w:val="0"/>
                <w:szCs w:val="21"/>
                <w14:ligatures w14:val="none"/>
              </w:rPr>
            </w:pPr>
            <w:proofErr w:type="spellStart"/>
            <w:ins w:id="5358" w:author="User" w:date="2024-05-21T11:13:00Z">
              <w:r w:rsidRPr="00F475EF">
                <w:rPr>
                  <w:rFonts w:ascii="微软雅黑" w:eastAsia="微软雅黑" w:hAnsi="微软雅黑" w:cs="宋体" w:hint="eastAsia"/>
                  <w:color w:val="191B1F"/>
                  <w:kern w:val="0"/>
                  <w:szCs w:val="21"/>
                  <w14:ligatures w14:val="none"/>
                </w:rPr>
                <w:t>drxs</w:t>
              </w:r>
              <w:proofErr w:type="spellEnd"/>
            </w:ins>
          </w:p>
        </w:tc>
        <w:tc>
          <w:tcPr>
            <w:tcW w:w="1858" w:type="dxa"/>
          </w:tcPr>
          <w:p w14:paraId="711CB19C" w14:textId="77777777" w:rsidR="00B25BF5" w:rsidRPr="00F475EF" w:rsidRDefault="00B25BF5" w:rsidP="00F5207C">
            <w:pPr>
              <w:widowControl/>
              <w:tabs>
                <w:tab w:val="left" w:pos="720"/>
              </w:tabs>
              <w:spacing w:before="100" w:beforeAutospacing="1" w:after="100" w:afterAutospacing="1" w:line="240" w:lineRule="atLeast"/>
              <w:jc w:val="left"/>
              <w:rPr>
                <w:ins w:id="5359" w:author="User" w:date="2024-05-21T11:13:00Z"/>
                <w:rFonts w:ascii="微软雅黑" w:eastAsia="微软雅黑" w:hAnsi="微软雅黑" w:cs="宋体"/>
                <w:color w:val="191B1F"/>
                <w:kern w:val="0"/>
                <w:szCs w:val="21"/>
                <w14:ligatures w14:val="none"/>
              </w:rPr>
            </w:pPr>
            <w:ins w:id="5360"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74D69299" w14:textId="77777777" w:rsidR="00B25BF5" w:rsidRPr="00F475EF" w:rsidRDefault="00B25BF5" w:rsidP="00F5207C">
            <w:pPr>
              <w:widowControl/>
              <w:tabs>
                <w:tab w:val="left" w:pos="720"/>
              </w:tabs>
              <w:spacing w:before="100" w:beforeAutospacing="1" w:after="100" w:afterAutospacing="1" w:line="240" w:lineRule="atLeast"/>
              <w:jc w:val="left"/>
              <w:rPr>
                <w:ins w:id="5361" w:author="User" w:date="2024-05-21T11:13:00Z"/>
                <w:rFonts w:ascii="微软雅黑" w:eastAsia="微软雅黑" w:hAnsi="微软雅黑" w:cs="宋体"/>
                <w:color w:val="191B1F"/>
                <w:kern w:val="0"/>
                <w:szCs w:val="21"/>
                <w14:ligatures w14:val="none"/>
              </w:rPr>
            </w:pPr>
            <w:ins w:id="5362"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66C2EB32" w14:textId="77777777" w:rsidR="00B25BF5" w:rsidRPr="00F475EF" w:rsidRDefault="00B25BF5" w:rsidP="00F5207C">
            <w:pPr>
              <w:rPr>
                <w:ins w:id="5363" w:author="User" w:date="2024-05-21T11:13:00Z"/>
                <w:rFonts w:ascii="Calibri" w:eastAsia="宋体" w:hAnsi="Calibri" w:cs="Times New Roman"/>
              </w:rPr>
            </w:pPr>
            <w:ins w:id="5364" w:author="User" w:date="2024-05-21T11:13:00Z">
              <w:r w:rsidRPr="00F475EF">
                <w:rPr>
                  <w:rFonts w:ascii="Calibri" w:eastAsia="宋体" w:hAnsi="Calibri" w:cs="Times New Roman" w:hint="eastAsia"/>
                </w:rPr>
                <w:t>抗冻性试验</w:t>
              </w:r>
              <w:r w:rsidRPr="00F475EF">
                <w:rPr>
                  <w:rFonts w:ascii="Calibri" w:eastAsia="宋体" w:hAnsi="Calibri" w:cs="Times New Roman" w:hint="eastAsia"/>
                </w:rPr>
                <w:t>-</w:t>
              </w:r>
              <w:r w:rsidRPr="00F475EF">
                <w:rPr>
                  <w:rFonts w:ascii="Calibri" w:eastAsia="宋体" w:hAnsi="Calibri" w:cs="Times New Roman" w:hint="eastAsia"/>
                </w:rPr>
                <w:t>冻融系数</w:t>
              </w:r>
            </w:ins>
          </w:p>
        </w:tc>
      </w:tr>
      <w:tr w:rsidR="00B25BF5" w:rsidRPr="00F475EF" w14:paraId="0865B3D6" w14:textId="77777777" w:rsidTr="00F5207C">
        <w:trPr>
          <w:ins w:id="5365" w:author="User" w:date="2024-05-21T11:13:00Z"/>
        </w:trPr>
        <w:tc>
          <w:tcPr>
            <w:tcW w:w="1923" w:type="dxa"/>
          </w:tcPr>
          <w:p w14:paraId="639CE0ED" w14:textId="77777777" w:rsidR="00B25BF5" w:rsidRPr="00F475EF" w:rsidRDefault="00B25BF5" w:rsidP="00F5207C">
            <w:pPr>
              <w:widowControl/>
              <w:tabs>
                <w:tab w:val="left" w:pos="720"/>
              </w:tabs>
              <w:spacing w:before="100" w:beforeAutospacing="1" w:after="100" w:afterAutospacing="1" w:line="240" w:lineRule="atLeast"/>
              <w:jc w:val="left"/>
              <w:rPr>
                <w:ins w:id="5366" w:author="User" w:date="2024-05-21T11:13:00Z"/>
                <w:rFonts w:ascii="微软雅黑" w:eastAsia="微软雅黑" w:hAnsi="微软雅黑" w:cs="宋体"/>
                <w:color w:val="191B1F"/>
                <w:kern w:val="0"/>
                <w:szCs w:val="21"/>
                <w14:ligatures w14:val="none"/>
              </w:rPr>
            </w:pPr>
            <w:proofErr w:type="spellStart"/>
            <w:ins w:id="5367" w:author="User" w:date="2024-05-21T11:13:00Z">
              <w:r w:rsidRPr="00F475EF">
                <w:rPr>
                  <w:rFonts w:ascii="微软雅黑" w:eastAsia="微软雅黑" w:hAnsi="微软雅黑" w:cs="宋体" w:hint="eastAsia"/>
                  <w:color w:val="191B1F"/>
                  <w:kern w:val="0"/>
                  <w:szCs w:val="21"/>
                  <w14:ligatures w14:val="none"/>
                </w:rPr>
                <w:t>drzlssl</w:t>
              </w:r>
              <w:proofErr w:type="spellEnd"/>
            </w:ins>
          </w:p>
        </w:tc>
        <w:tc>
          <w:tcPr>
            <w:tcW w:w="1858" w:type="dxa"/>
          </w:tcPr>
          <w:p w14:paraId="146DE25B" w14:textId="77777777" w:rsidR="00B25BF5" w:rsidRPr="00F475EF" w:rsidRDefault="00B25BF5" w:rsidP="00F5207C">
            <w:pPr>
              <w:widowControl/>
              <w:tabs>
                <w:tab w:val="left" w:pos="720"/>
              </w:tabs>
              <w:spacing w:before="100" w:beforeAutospacing="1" w:after="100" w:afterAutospacing="1" w:line="240" w:lineRule="atLeast"/>
              <w:jc w:val="left"/>
              <w:rPr>
                <w:ins w:id="5368" w:author="User" w:date="2024-05-21T11:13:00Z"/>
                <w:rFonts w:ascii="微软雅黑" w:eastAsia="微软雅黑" w:hAnsi="微软雅黑" w:cs="宋体"/>
                <w:color w:val="191B1F"/>
                <w:kern w:val="0"/>
                <w:szCs w:val="21"/>
                <w14:ligatures w14:val="none"/>
              </w:rPr>
            </w:pPr>
            <w:ins w:id="5369"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56917302" w14:textId="77777777" w:rsidR="00B25BF5" w:rsidRPr="00F475EF" w:rsidRDefault="00B25BF5" w:rsidP="00F5207C">
            <w:pPr>
              <w:widowControl/>
              <w:tabs>
                <w:tab w:val="left" w:pos="720"/>
              </w:tabs>
              <w:spacing w:before="100" w:beforeAutospacing="1" w:after="100" w:afterAutospacing="1" w:line="240" w:lineRule="atLeast"/>
              <w:jc w:val="left"/>
              <w:rPr>
                <w:ins w:id="5370" w:author="User" w:date="2024-05-21T11:13:00Z"/>
                <w:rFonts w:ascii="微软雅黑" w:eastAsia="微软雅黑" w:hAnsi="微软雅黑" w:cs="宋体"/>
                <w:color w:val="191B1F"/>
                <w:kern w:val="0"/>
                <w:szCs w:val="21"/>
                <w14:ligatures w14:val="none"/>
              </w:rPr>
            </w:pPr>
            <w:ins w:id="5371"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24F5E52D" w14:textId="77777777" w:rsidR="00B25BF5" w:rsidRPr="00F475EF" w:rsidRDefault="00B25BF5" w:rsidP="00F5207C">
            <w:pPr>
              <w:widowControl/>
              <w:tabs>
                <w:tab w:val="left" w:pos="720"/>
              </w:tabs>
              <w:spacing w:before="100" w:beforeAutospacing="1" w:after="100" w:afterAutospacing="1" w:line="240" w:lineRule="atLeast"/>
              <w:jc w:val="left"/>
              <w:rPr>
                <w:ins w:id="5372" w:author="User" w:date="2024-05-21T11:13:00Z"/>
                <w:rFonts w:ascii="微软雅黑" w:eastAsia="微软雅黑" w:hAnsi="微软雅黑" w:cs="宋体"/>
                <w:color w:val="191B1F"/>
                <w:kern w:val="0"/>
                <w:szCs w:val="21"/>
                <w14:ligatures w14:val="none"/>
              </w:rPr>
            </w:pPr>
            <w:ins w:id="5373" w:author="User" w:date="2024-05-21T11:13:00Z">
              <w:r w:rsidRPr="00F475EF">
                <w:rPr>
                  <w:rFonts w:ascii="Calibri" w:eastAsia="宋体" w:hAnsi="Calibri" w:cs="Times New Roman" w:hint="eastAsia"/>
                </w:rPr>
                <w:t>抗冻性试验</w:t>
              </w:r>
              <w:r w:rsidRPr="00F475EF">
                <w:rPr>
                  <w:rFonts w:ascii="Calibri" w:eastAsia="宋体" w:hAnsi="Calibri" w:cs="Times New Roman" w:hint="eastAsia"/>
                </w:rPr>
                <w:t>-</w:t>
              </w:r>
              <w:r w:rsidRPr="00F475EF">
                <w:rPr>
                  <w:rFonts w:ascii="Calibri" w:eastAsia="宋体" w:hAnsi="Calibri" w:cs="Times New Roman" w:hint="eastAsia"/>
                </w:rPr>
                <w:t>冻融质量损失率</w:t>
              </w:r>
            </w:ins>
          </w:p>
        </w:tc>
      </w:tr>
      <w:tr w:rsidR="00B25BF5" w:rsidRPr="00F475EF" w14:paraId="381DFA42" w14:textId="77777777" w:rsidTr="00F5207C">
        <w:trPr>
          <w:ins w:id="5374" w:author="User" w:date="2024-05-21T11:13:00Z"/>
        </w:trPr>
        <w:tc>
          <w:tcPr>
            <w:tcW w:w="1923" w:type="dxa"/>
          </w:tcPr>
          <w:p w14:paraId="40B0CCF8" w14:textId="77777777" w:rsidR="00B25BF5" w:rsidRPr="00F475EF" w:rsidRDefault="00B25BF5" w:rsidP="00F5207C">
            <w:pPr>
              <w:widowControl/>
              <w:tabs>
                <w:tab w:val="left" w:pos="720"/>
              </w:tabs>
              <w:spacing w:before="100" w:beforeAutospacing="1" w:after="100" w:afterAutospacing="1" w:line="240" w:lineRule="atLeast"/>
              <w:jc w:val="left"/>
              <w:rPr>
                <w:ins w:id="5375" w:author="User" w:date="2024-05-21T11:13:00Z"/>
                <w:rFonts w:ascii="微软雅黑" w:eastAsia="微软雅黑" w:hAnsi="微软雅黑" w:cs="宋体"/>
                <w:color w:val="191B1F"/>
                <w:kern w:val="0"/>
                <w:szCs w:val="21"/>
                <w14:ligatures w14:val="none"/>
              </w:rPr>
            </w:pPr>
            <w:proofErr w:type="spellStart"/>
            <w:ins w:id="5376" w:author="User" w:date="2024-05-21T11:13:00Z">
              <w:r w:rsidRPr="00F475EF">
                <w:rPr>
                  <w:rFonts w:ascii="微软雅黑" w:eastAsia="微软雅黑" w:hAnsi="微软雅黑" w:cs="宋体" w:hint="eastAsia"/>
                  <w:color w:val="191B1F"/>
                  <w:kern w:val="0"/>
                  <w:szCs w:val="21"/>
                  <w14:ligatures w14:val="none"/>
                </w:rPr>
                <w:t>syhszt</w:t>
              </w:r>
              <w:proofErr w:type="spellEnd"/>
            </w:ins>
          </w:p>
        </w:tc>
        <w:tc>
          <w:tcPr>
            <w:tcW w:w="1858" w:type="dxa"/>
          </w:tcPr>
          <w:p w14:paraId="59B410B9" w14:textId="77777777" w:rsidR="00B25BF5" w:rsidRPr="00F475EF" w:rsidRDefault="00B25BF5" w:rsidP="00F5207C">
            <w:pPr>
              <w:widowControl/>
              <w:tabs>
                <w:tab w:val="left" w:pos="720"/>
              </w:tabs>
              <w:spacing w:before="100" w:beforeAutospacing="1" w:after="100" w:afterAutospacing="1" w:line="240" w:lineRule="atLeast"/>
              <w:jc w:val="left"/>
              <w:rPr>
                <w:ins w:id="5377" w:author="User" w:date="2024-05-21T11:13:00Z"/>
                <w:rFonts w:ascii="微软雅黑" w:eastAsia="微软雅黑" w:hAnsi="微软雅黑" w:cs="宋体"/>
                <w:color w:val="191B1F"/>
                <w:kern w:val="0"/>
                <w:szCs w:val="21"/>
                <w14:ligatures w14:val="none"/>
              </w:rPr>
            </w:pPr>
            <w:ins w:id="5378"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6BF25FBF" w14:textId="77777777" w:rsidR="00B25BF5" w:rsidRPr="00F475EF" w:rsidRDefault="00B25BF5" w:rsidP="00F5207C">
            <w:pPr>
              <w:widowControl/>
              <w:tabs>
                <w:tab w:val="left" w:pos="720"/>
              </w:tabs>
              <w:spacing w:before="100" w:beforeAutospacing="1" w:after="100" w:afterAutospacing="1" w:line="240" w:lineRule="atLeast"/>
              <w:jc w:val="left"/>
              <w:rPr>
                <w:ins w:id="5379" w:author="User" w:date="2024-05-21T11:13:00Z"/>
                <w:rFonts w:ascii="微软雅黑" w:eastAsia="微软雅黑" w:hAnsi="微软雅黑" w:cs="宋体"/>
                <w:color w:val="191B1F"/>
                <w:kern w:val="0"/>
                <w:szCs w:val="21"/>
                <w14:ligatures w14:val="none"/>
              </w:rPr>
            </w:pPr>
            <w:ins w:id="5380"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4C501AB9" w14:textId="77777777" w:rsidR="00B25BF5" w:rsidRPr="00F475EF" w:rsidRDefault="00B25BF5" w:rsidP="00F5207C">
            <w:pPr>
              <w:widowControl/>
              <w:tabs>
                <w:tab w:val="left" w:pos="720"/>
              </w:tabs>
              <w:spacing w:before="100" w:beforeAutospacing="1" w:after="100" w:afterAutospacing="1" w:line="240" w:lineRule="atLeast"/>
              <w:jc w:val="left"/>
              <w:rPr>
                <w:ins w:id="5381" w:author="User" w:date="2024-05-21T11:13:00Z"/>
                <w:rFonts w:ascii="微软雅黑" w:eastAsia="微软雅黑" w:hAnsi="微软雅黑" w:cs="宋体"/>
                <w:color w:val="191B1F"/>
                <w:kern w:val="0"/>
                <w:szCs w:val="21"/>
                <w14:ligatures w14:val="none"/>
              </w:rPr>
            </w:pPr>
            <w:ins w:id="5382" w:author="User" w:date="2024-05-21T11:13:00Z">
              <w:r w:rsidRPr="00F475EF">
                <w:rPr>
                  <w:rFonts w:ascii="Calibri" w:eastAsia="宋体" w:hAnsi="Calibri" w:cs="Times New Roman" w:hint="eastAsia"/>
                </w:rPr>
                <w:t>单轴压缩变形试验</w:t>
              </w:r>
              <w:r w:rsidRPr="00F475EF">
                <w:rPr>
                  <w:rFonts w:ascii="Calibri" w:eastAsia="宋体" w:hAnsi="Calibri" w:cs="Times New Roman" w:hint="eastAsia"/>
                </w:rPr>
                <w:t>-</w:t>
              </w:r>
              <w:r w:rsidRPr="00F475EF">
                <w:rPr>
                  <w:rFonts w:ascii="Calibri" w:eastAsia="宋体" w:hAnsi="Calibri" w:cs="Times New Roman" w:hint="eastAsia"/>
                </w:rPr>
                <w:t>试样含水状态</w:t>
              </w:r>
            </w:ins>
          </w:p>
        </w:tc>
      </w:tr>
      <w:tr w:rsidR="00B25BF5" w:rsidRPr="00F475EF" w14:paraId="0BC4387B" w14:textId="77777777" w:rsidTr="00F5207C">
        <w:trPr>
          <w:ins w:id="5383" w:author="User" w:date="2024-05-21T11:13:00Z"/>
        </w:trPr>
        <w:tc>
          <w:tcPr>
            <w:tcW w:w="1923" w:type="dxa"/>
          </w:tcPr>
          <w:p w14:paraId="711681A7" w14:textId="77777777" w:rsidR="00B25BF5" w:rsidRPr="00F475EF" w:rsidRDefault="00B25BF5" w:rsidP="00F5207C">
            <w:pPr>
              <w:widowControl/>
              <w:tabs>
                <w:tab w:val="left" w:pos="720"/>
              </w:tabs>
              <w:spacing w:before="100" w:beforeAutospacing="1" w:after="100" w:afterAutospacing="1" w:line="240" w:lineRule="atLeast"/>
              <w:jc w:val="left"/>
              <w:rPr>
                <w:ins w:id="5384" w:author="User" w:date="2024-05-21T11:13:00Z"/>
                <w:rFonts w:ascii="微软雅黑" w:eastAsia="微软雅黑" w:hAnsi="微软雅黑" w:cs="宋体"/>
                <w:color w:val="191B1F"/>
                <w:kern w:val="0"/>
                <w:szCs w:val="21"/>
                <w14:ligatures w14:val="none"/>
              </w:rPr>
            </w:pPr>
            <w:proofErr w:type="spellStart"/>
            <w:ins w:id="5385" w:author="User" w:date="2024-05-21T11:13:00Z">
              <w:r w:rsidRPr="00F475EF">
                <w:rPr>
                  <w:rFonts w:ascii="微软雅黑" w:eastAsia="微软雅黑" w:hAnsi="微软雅黑" w:cs="宋体" w:hint="eastAsia"/>
                  <w:color w:val="191B1F"/>
                  <w:kern w:val="0"/>
                  <w:szCs w:val="21"/>
                  <w14:ligatures w14:val="none"/>
                </w:rPr>
                <w:t>bxml</w:t>
              </w:r>
              <w:proofErr w:type="spellEnd"/>
            </w:ins>
          </w:p>
        </w:tc>
        <w:tc>
          <w:tcPr>
            <w:tcW w:w="1858" w:type="dxa"/>
          </w:tcPr>
          <w:p w14:paraId="0778CF0B" w14:textId="77777777" w:rsidR="00B25BF5" w:rsidRPr="00F475EF" w:rsidRDefault="00B25BF5" w:rsidP="00F5207C">
            <w:pPr>
              <w:widowControl/>
              <w:tabs>
                <w:tab w:val="left" w:pos="720"/>
              </w:tabs>
              <w:spacing w:before="100" w:beforeAutospacing="1" w:after="100" w:afterAutospacing="1" w:line="240" w:lineRule="atLeast"/>
              <w:jc w:val="left"/>
              <w:rPr>
                <w:ins w:id="5386" w:author="User" w:date="2024-05-21T11:13:00Z"/>
                <w:rFonts w:ascii="微软雅黑" w:eastAsia="微软雅黑" w:hAnsi="微软雅黑" w:cs="宋体"/>
                <w:color w:val="191B1F"/>
                <w:kern w:val="0"/>
                <w:szCs w:val="21"/>
                <w14:ligatures w14:val="none"/>
              </w:rPr>
            </w:pPr>
            <w:ins w:id="5387"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40AB97B6" w14:textId="77777777" w:rsidR="00B25BF5" w:rsidRPr="00F475EF" w:rsidRDefault="00B25BF5" w:rsidP="00F5207C">
            <w:pPr>
              <w:widowControl/>
              <w:tabs>
                <w:tab w:val="left" w:pos="720"/>
              </w:tabs>
              <w:spacing w:before="100" w:beforeAutospacing="1" w:after="100" w:afterAutospacing="1" w:line="240" w:lineRule="atLeast"/>
              <w:jc w:val="left"/>
              <w:rPr>
                <w:ins w:id="5388" w:author="User" w:date="2024-05-21T11:13:00Z"/>
                <w:rFonts w:ascii="微软雅黑" w:eastAsia="微软雅黑" w:hAnsi="微软雅黑" w:cs="宋体"/>
                <w:color w:val="191B1F"/>
                <w:kern w:val="0"/>
                <w:szCs w:val="21"/>
                <w14:ligatures w14:val="none"/>
              </w:rPr>
            </w:pPr>
            <w:ins w:id="5389"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11E7FC3C" w14:textId="77777777" w:rsidR="00B25BF5" w:rsidRPr="00F475EF" w:rsidRDefault="00B25BF5" w:rsidP="00F5207C">
            <w:pPr>
              <w:rPr>
                <w:ins w:id="5390" w:author="User" w:date="2024-05-21T11:13:00Z"/>
                <w:rFonts w:ascii="Calibri" w:eastAsia="宋体" w:hAnsi="Calibri" w:cs="Times New Roman"/>
              </w:rPr>
            </w:pPr>
            <w:ins w:id="5391" w:author="User" w:date="2024-05-21T11:13:00Z">
              <w:r w:rsidRPr="00F475EF">
                <w:rPr>
                  <w:rFonts w:ascii="Calibri" w:eastAsia="宋体" w:hAnsi="Calibri" w:cs="Times New Roman" w:hint="eastAsia"/>
                </w:rPr>
                <w:t>单轴压缩变形试验</w:t>
              </w:r>
              <w:r w:rsidRPr="00F475EF">
                <w:rPr>
                  <w:rFonts w:ascii="Calibri" w:eastAsia="宋体" w:hAnsi="Calibri" w:cs="Times New Roman" w:hint="eastAsia"/>
                </w:rPr>
                <w:t>-</w:t>
              </w:r>
              <w:r w:rsidRPr="00F475EF">
                <w:rPr>
                  <w:rFonts w:ascii="Calibri" w:eastAsia="宋体" w:hAnsi="Calibri" w:cs="Times New Roman" w:hint="eastAsia"/>
                </w:rPr>
                <w:t>变形模量</w:t>
              </w:r>
            </w:ins>
          </w:p>
        </w:tc>
      </w:tr>
      <w:tr w:rsidR="00B25BF5" w:rsidRPr="00F475EF" w14:paraId="3480B4F7" w14:textId="77777777" w:rsidTr="00F5207C">
        <w:trPr>
          <w:ins w:id="5392" w:author="User" w:date="2024-05-21T11:13:00Z"/>
        </w:trPr>
        <w:tc>
          <w:tcPr>
            <w:tcW w:w="1923" w:type="dxa"/>
          </w:tcPr>
          <w:p w14:paraId="01B78062" w14:textId="77777777" w:rsidR="00B25BF5" w:rsidRPr="00F475EF" w:rsidRDefault="00B25BF5" w:rsidP="00F5207C">
            <w:pPr>
              <w:widowControl/>
              <w:tabs>
                <w:tab w:val="left" w:pos="720"/>
              </w:tabs>
              <w:spacing w:before="100" w:beforeAutospacing="1" w:after="100" w:afterAutospacing="1" w:line="240" w:lineRule="atLeast"/>
              <w:jc w:val="left"/>
              <w:rPr>
                <w:ins w:id="5393" w:author="User" w:date="2024-05-21T11:13:00Z"/>
                <w:rFonts w:ascii="微软雅黑" w:eastAsia="微软雅黑" w:hAnsi="微软雅黑" w:cs="宋体"/>
                <w:color w:val="191B1F"/>
                <w:kern w:val="0"/>
                <w:szCs w:val="21"/>
                <w14:ligatures w14:val="none"/>
              </w:rPr>
            </w:pPr>
            <w:proofErr w:type="spellStart"/>
            <w:ins w:id="5394" w:author="User" w:date="2024-05-21T11:13:00Z">
              <w:r w:rsidRPr="00F475EF">
                <w:rPr>
                  <w:rFonts w:ascii="微软雅黑" w:eastAsia="微软雅黑" w:hAnsi="微软雅黑" w:cs="宋体" w:hint="eastAsia"/>
                  <w:color w:val="191B1F"/>
                  <w:kern w:val="0"/>
                  <w:szCs w:val="21"/>
                  <w14:ligatures w14:val="none"/>
                </w:rPr>
                <w:t>psb</w:t>
              </w:r>
              <w:proofErr w:type="spellEnd"/>
            </w:ins>
          </w:p>
        </w:tc>
        <w:tc>
          <w:tcPr>
            <w:tcW w:w="1858" w:type="dxa"/>
          </w:tcPr>
          <w:p w14:paraId="77C4DDD4" w14:textId="77777777" w:rsidR="00B25BF5" w:rsidRPr="00F475EF" w:rsidRDefault="00B25BF5" w:rsidP="00F5207C">
            <w:pPr>
              <w:widowControl/>
              <w:tabs>
                <w:tab w:val="left" w:pos="720"/>
              </w:tabs>
              <w:spacing w:before="100" w:beforeAutospacing="1" w:after="100" w:afterAutospacing="1" w:line="240" w:lineRule="atLeast"/>
              <w:jc w:val="left"/>
              <w:rPr>
                <w:ins w:id="5395" w:author="User" w:date="2024-05-21T11:13:00Z"/>
                <w:rFonts w:ascii="微软雅黑" w:eastAsia="微软雅黑" w:hAnsi="微软雅黑" w:cs="宋体"/>
                <w:color w:val="191B1F"/>
                <w:kern w:val="0"/>
                <w:szCs w:val="21"/>
                <w14:ligatures w14:val="none"/>
              </w:rPr>
            </w:pPr>
            <w:ins w:id="5396"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567F10FE" w14:textId="77777777" w:rsidR="00B25BF5" w:rsidRPr="00F475EF" w:rsidRDefault="00B25BF5" w:rsidP="00F5207C">
            <w:pPr>
              <w:widowControl/>
              <w:tabs>
                <w:tab w:val="left" w:pos="720"/>
              </w:tabs>
              <w:spacing w:before="100" w:beforeAutospacing="1" w:after="100" w:afterAutospacing="1" w:line="240" w:lineRule="atLeast"/>
              <w:jc w:val="left"/>
              <w:rPr>
                <w:ins w:id="5397" w:author="User" w:date="2024-05-21T11:13:00Z"/>
                <w:rFonts w:ascii="微软雅黑" w:eastAsia="微软雅黑" w:hAnsi="微软雅黑" w:cs="宋体"/>
                <w:color w:val="191B1F"/>
                <w:kern w:val="0"/>
                <w:szCs w:val="21"/>
                <w14:ligatures w14:val="none"/>
              </w:rPr>
            </w:pPr>
            <w:ins w:id="5398"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63BBBE4E" w14:textId="77777777" w:rsidR="00B25BF5" w:rsidRPr="00F475EF" w:rsidRDefault="00B25BF5" w:rsidP="00F5207C">
            <w:pPr>
              <w:jc w:val="center"/>
              <w:rPr>
                <w:ins w:id="5399" w:author="User" w:date="2024-05-21T11:13:00Z"/>
                <w:rFonts w:ascii="Calibri" w:eastAsia="宋体" w:hAnsi="Calibri" w:cs="Times New Roman"/>
              </w:rPr>
            </w:pPr>
            <w:ins w:id="5400" w:author="User" w:date="2024-05-21T11:13:00Z">
              <w:r w:rsidRPr="00F475EF">
                <w:rPr>
                  <w:rFonts w:ascii="Calibri" w:eastAsia="宋体" w:hAnsi="Calibri" w:cs="Times New Roman" w:hint="eastAsia"/>
                </w:rPr>
                <w:t>单轴压缩变形试验</w:t>
              </w:r>
              <w:r w:rsidRPr="00F475EF">
                <w:rPr>
                  <w:rFonts w:ascii="Calibri" w:eastAsia="宋体" w:hAnsi="Calibri" w:cs="Times New Roman" w:hint="eastAsia"/>
                </w:rPr>
                <w:t>-</w:t>
              </w:r>
              <w:proofErr w:type="gramStart"/>
              <w:r w:rsidRPr="00F475EF">
                <w:rPr>
                  <w:rFonts w:ascii="Calibri" w:eastAsia="宋体" w:hAnsi="Calibri" w:cs="Times New Roman" w:hint="eastAsia"/>
                </w:rPr>
                <w:t>泊桑比</w:t>
              </w:r>
              <w:proofErr w:type="gramEnd"/>
            </w:ins>
          </w:p>
        </w:tc>
      </w:tr>
      <w:tr w:rsidR="00B25BF5" w:rsidRPr="00F475EF" w14:paraId="29FDAD99" w14:textId="77777777" w:rsidTr="00F5207C">
        <w:trPr>
          <w:ins w:id="5401" w:author="User" w:date="2024-05-21T11:13:00Z"/>
        </w:trPr>
        <w:tc>
          <w:tcPr>
            <w:tcW w:w="1923" w:type="dxa"/>
          </w:tcPr>
          <w:p w14:paraId="48AB4085" w14:textId="77777777" w:rsidR="00B25BF5" w:rsidRPr="00F475EF" w:rsidRDefault="00B25BF5" w:rsidP="00F5207C">
            <w:pPr>
              <w:widowControl/>
              <w:tabs>
                <w:tab w:val="left" w:pos="720"/>
              </w:tabs>
              <w:spacing w:before="100" w:beforeAutospacing="1" w:after="100" w:afterAutospacing="1" w:line="240" w:lineRule="atLeast"/>
              <w:jc w:val="left"/>
              <w:rPr>
                <w:ins w:id="5402" w:author="User" w:date="2024-05-21T11:13:00Z"/>
                <w:rFonts w:ascii="微软雅黑" w:eastAsia="微软雅黑" w:hAnsi="微软雅黑" w:cs="宋体"/>
                <w:color w:val="191B1F"/>
                <w:kern w:val="0"/>
                <w:szCs w:val="21"/>
                <w14:ligatures w14:val="none"/>
              </w:rPr>
            </w:pPr>
            <w:proofErr w:type="spellStart"/>
            <w:ins w:id="5403" w:author="User" w:date="2024-05-21T11:13:00Z">
              <w:r w:rsidRPr="00F475EF">
                <w:rPr>
                  <w:rFonts w:ascii="微软雅黑" w:eastAsia="微软雅黑" w:hAnsi="微软雅黑" w:cs="宋体" w:hint="eastAsia"/>
                  <w:color w:val="191B1F"/>
                  <w:kern w:val="0"/>
                  <w:szCs w:val="21"/>
                  <w14:ligatures w14:val="none"/>
                </w:rPr>
                <w:t>kjd</w:t>
              </w:r>
              <w:proofErr w:type="spellEnd"/>
            </w:ins>
          </w:p>
        </w:tc>
        <w:tc>
          <w:tcPr>
            <w:tcW w:w="1858" w:type="dxa"/>
          </w:tcPr>
          <w:p w14:paraId="6CD71185" w14:textId="77777777" w:rsidR="00B25BF5" w:rsidRPr="00F475EF" w:rsidRDefault="00B25BF5" w:rsidP="00F5207C">
            <w:pPr>
              <w:widowControl/>
              <w:tabs>
                <w:tab w:val="left" w:pos="720"/>
              </w:tabs>
              <w:spacing w:before="100" w:beforeAutospacing="1" w:after="100" w:afterAutospacing="1" w:line="240" w:lineRule="atLeast"/>
              <w:jc w:val="left"/>
              <w:rPr>
                <w:ins w:id="5404" w:author="User" w:date="2024-05-21T11:13:00Z"/>
                <w:rFonts w:ascii="微软雅黑" w:eastAsia="微软雅黑" w:hAnsi="微软雅黑" w:cs="宋体"/>
                <w:color w:val="191B1F"/>
                <w:kern w:val="0"/>
                <w:szCs w:val="21"/>
                <w14:ligatures w14:val="none"/>
              </w:rPr>
            </w:pPr>
            <w:ins w:id="5405"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11C8080A" w14:textId="77777777" w:rsidR="00B25BF5" w:rsidRPr="00F475EF" w:rsidRDefault="00B25BF5" w:rsidP="00F5207C">
            <w:pPr>
              <w:widowControl/>
              <w:tabs>
                <w:tab w:val="left" w:pos="720"/>
              </w:tabs>
              <w:spacing w:before="100" w:beforeAutospacing="1" w:after="100" w:afterAutospacing="1" w:line="240" w:lineRule="atLeast"/>
              <w:jc w:val="left"/>
              <w:rPr>
                <w:ins w:id="5406" w:author="User" w:date="2024-05-21T11:13:00Z"/>
                <w:rFonts w:ascii="微软雅黑" w:eastAsia="微软雅黑" w:hAnsi="微软雅黑" w:cs="宋体"/>
                <w:color w:val="191B1F"/>
                <w:kern w:val="0"/>
                <w:szCs w:val="21"/>
                <w14:ligatures w14:val="none"/>
              </w:rPr>
            </w:pPr>
            <w:ins w:id="5407"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41E930B0" w14:textId="77777777" w:rsidR="00B25BF5" w:rsidRPr="00F475EF" w:rsidRDefault="00B25BF5" w:rsidP="00F5207C">
            <w:pPr>
              <w:widowControl/>
              <w:tabs>
                <w:tab w:val="left" w:pos="720"/>
              </w:tabs>
              <w:spacing w:before="100" w:beforeAutospacing="1" w:after="100" w:afterAutospacing="1" w:line="240" w:lineRule="atLeast"/>
              <w:jc w:val="left"/>
              <w:rPr>
                <w:ins w:id="5408" w:author="User" w:date="2024-05-21T11:13:00Z"/>
                <w:rFonts w:ascii="微软雅黑" w:eastAsia="微软雅黑" w:hAnsi="微软雅黑" w:cs="宋体"/>
                <w:color w:val="191B1F"/>
                <w:kern w:val="0"/>
                <w:szCs w:val="21"/>
                <w14:ligatures w14:val="none"/>
              </w:rPr>
            </w:pPr>
            <w:proofErr w:type="gramStart"/>
            <w:ins w:id="5409" w:author="User" w:date="2024-05-21T11:13:00Z">
              <w:r w:rsidRPr="00F475EF">
                <w:rPr>
                  <w:rFonts w:ascii="Calibri" w:eastAsia="宋体" w:hAnsi="Calibri" w:cs="Times New Roman" w:hint="eastAsia"/>
                </w:rPr>
                <w:t>直剪强度试验</w:t>
              </w:r>
              <w:proofErr w:type="gramEnd"/>
              <w:r w:rsidRPr="00F475EF">
                <w:rPr>
                  <w:rFonts w:ascii="Calibri" w:eastAsia="宋体" w:hAnsi="Calibri" w:cs="Times New Roman" w:hint="eastAsia"/>
                </w:rPr>
                <w:t>-</w:t>
              </w:r>
              <w:r w:rsidRPr="00F475EF">
                <w:rPr>
                  <w:rFonts w:ascii="Calibri" w:eastAsia="宋体" w:hAnsi="Calibri" w:cs="Times New Roman" w:hint="eastAsia"/>
                </w:rPr>
                <w:t>抗剪断</w:t>
              </w:r>
            </w:ins>
          </w:p>
        </w:tc>
      </w:tr>
      <w:tr w:rsidR="00B25BF5" w:rsidRPr="00F475EF" w14:paraId="5E819A76" w14:textId="77777777" w:rsidTr="00F5207C">
        <w:trPr>
          <w:ins w:id="5410" w:author="User" w:date="2024-05-21T11:13:00Z"/>
        </w:trPr>
        <w:tc>
          <w:tcPr>
            <w:tcW w:w="1923" w:type="dxa"/>
          </w:tcPr>
          <w:p w14:paraId="03F9A260" w14:textId="77777777" w:rsidR="00B25BF5" w:rsidRPr="00F475EF" w:rsidRDefault="00B25BF5" w:rsidP="00F5207C">
            <w:pPr>
              <w:widowControl/>
              <w:tabs>
                <w:tab w:val="left" w:pos="720"/>
              </w:tabs>
              <w:spacing w:before="100" w:beforeAutospacing="1" w:after="100" w:afterAutospacing="1" w:line="240" w:lineRule="atLeast"/>
              <w:jc w:val="left"/>
              <w:rPr>
                <w:ins w:id="5411" w:author="User" w:date="2024-05-21T11:13:00Z"/>
                <w:rFonts w:ascii="微软雅黑" w:eastAsia="微软雅黑" w:hAnsi="微软雅黑" w:cs="宋体"/>
                <w:color w:val="191B1F"/>
                <w:kern w:val="0"/>
                <w:szCs w:val="21"/>
                <w14:ligatures w14:val="none"/>
              </w:rPr>
            </w:pPr>
            <w:proofErr w:type="spellStart"/>
            <w:ins w:id="5412" w:author="User" w:date="2024-05-21T11:13:00Z">
              <w:r w:rsidRPr="00F475EF">
                <w:rPr>
                  <w:rFonts w:ascii="微软雅黑" w:eastAsia="微软雅黑" w:hAnsi="微软雅黑" w:cs="宋体" w:hint="eastAsia"/>
                  <w:color w:val="191B1F"/>
                  <w:kern w:val="0"/>
                  <w:szCs w:val="21"/>
                  <w14:ligatures w14:val="none"/>
                </w:rPr>
                <w:t>kj</w:t>
              </w:r>
              <w:proofErr w:type="spellEnd"/>
            </w:ins>
          </w:p>
        </w:tc>
        <w:tc>
          <w:tcPr>
            <w:tcW w:w="1858" w:type="dxa"/>
          </w:tcPr>
          <w:p w14:paraId="1AD6DD8C" w14:textId="77777777" w:rsidR="00B25BF5" w:rsidRPr="00F475EF" w:rsidRDefault="00B25BF5" w:rsidP="00F5207C">
            <w:pPr>
              <w:widowControl/>
              <w:tabs>
                <w:tab w:val="left" w:pos="720"/>
              </w:tabs>
              <w:spacing w:before="100" w:beforeAutospacing="1" w:after="100" w:afterAutospacing="1" w:line="240" w:lineRule="atLeast"/>
              <w:jc w:val="left"/>
              <w:rPr>
                <w:ins w:id="5413" w:author="User" w:date="2024-05-21T11:13:00Z"/>
                <w:rFonts w:ascii="微软雅黑" w:eastAsia="微软雅黑" w:hAnsi="微软雅黑" w:cs="宋体"/>
                <w:color w:val="191B1F"/>
                <w:kern w:val="0"/>
                <w:szCs w:val="21"/>
                <w14:ligatures w14:val="none"/>
              </w:rPr>
            </w:pPr>
            <w:ins w:id="5414"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3FFDFED4" w14:textId="77777777" w:rsidR="00B25BF5" w:rsidRPr="00F475EF" w:rsidRDefault="00B25BF5" w:rsidP="00F5207C">
            <w:pPr>
              <w:widowControl/>
              <w:tabs>
                <w:tab w:val="left" w:pos="720"/>
              </w:tabs>
              <w:spacing w:before="100" w:beforeAutospacing="1" w:after="100" w:afterAutospacing="1" w:line="240" w:lineRule="atLeast"/>
              <w:jc w:val="left"/>
              <w:rPr>
                <w:ins w:id="5415" w:author="User" w:date="2024-05-21T11:13:00Z"/>
                <w:rFonts w:ascii="微软雅黑" w:eastAsia="微软雅黑" w:hAnsi="微软雅黑" w:cs="宋体"/>
                <w:color w:val="191B1F"/>
                <w:kern w:val="0"/>
                <w:szCs w:val="21"/>
                <w14:ligatures w14:val="none"/>
              </w:rPr>
            </w:pPr>
            <w:ins w:id="5416"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0E25E2FC" w14:textId="77777777" w:rsidR="00B25BF5" w:rsidRPr="00F475EF" w:rsidRDefault="00B25BF5" w:rsidP="00F5207C">
            <w:pPr>
              <w:widowControl/>
              <w:tabs>
                <w:tab w:val="left" w:pos="720"/>
              </w:tabs>
              <w:spacing w:before="100" w:beforeAutospacing="1" w:after="100" w:afterAutospacing="1" w:line="240" w:lineRule="atLeast"/>
              <w:jc w:val="left"/>
              <w:rPr>
                <w:ins w:id="5417" w:author="User" w:date="2024-05-21T11:13:00Z"/>
                <w:rFonts w:ascii="微软雅黑" w:eastAsia="微软雅黑" w:hAnsi="微软雅黑" w:cs="宋体"/>
                <w:color w:val="191B1F"/>
                <w:kern w:val="0"/>
                <w:szCs w:val="21"/>
                <w14:ligatures w14:val="none"/>
              </w:rPr>
            </w:pPr>
            <w:proofErr w:type="gramStart"/>
            <w:ins w:id="5418" w:author="User" w:date="2024-05-21T11:13:00Z">
              <w:r w:rsidRPr="00F475EF">
                <w:rPr>
                  <w:rFonts w:ascii="Calibri" w:eastAsia="宋体" w:hAnsi="Calibri" w:cs="Times New Roman" w:hint="eastAsia"/>
                </w:rPr>
                <w:t>直剪强度试验</w:t>
              </w:r>
              <w:proofErr w:type="gramEnd"/>
              <w:r w:rsidRPr="00F475EF">
                <w:rPr>
                  <w:rFonts w:ascii="Calibri" w:eastAsia="宋体" w:hAnsi="Calibri" w:cs="Times New Roman" w:hint="eastAsia"/>
                </w:rPr>
                <w:t>-</w:t>
              </w:r>
              <w:proofErr w:type="gramStart"/>
              <w:r w:rsidRPr="00F475EF">
                <w:rPr>
                  <w:rFonts w:ascii="Calibri" w:eastAsia="宋体" w:hAnsi="Calibri" w:cs="Times New Roman" w:hint="eastAsia"/>
                </w:rPr>
                <w:t>抗</w:t>
              </w:r>
              <w:proofErr w:type="gramEnd"/>
              <w:r w:rsidRPr="00F475EF">
                <w:rPr>
                  <w:rFonts w:ascii="Calibri" w:eastAsia="宋体" w:hAnsi="Calibri" w:cs="Times New Roman" w:hint="eastAsia"/>
                </w:rPr>
                <w:t>剪</w:t>
              </w:r>
            </w:ins>
          </w:p>
        </w:tc>
      </w:tr>
      <w:tr w:rsidR="00B25BF5" w:rsidRPr="00F475EF" w14:paraId="3C388DC5" w14:textId="77777777" w:rsidTr="00F5207C">
        <w:trPr>
          <w:ins w:id="5419" w:author="User" w:date="2024-05-21T11:13:00Z"/>
        </w:trPr>
        <w:tc>
          <w:tcPr>
            <w:tcW w:w="1923" w:type="dxa"/>
          </w:tcPr>
          <w:p w14:paraId="2D0F948F" w14:textId="77777777" w:rsidR="00B25BF5" w:rsidRPr="00F475EF" w:rsidRDefault="00B25BF5" w:rsidP="00F5207C">
            <w:pPr>
              <w:widowControl/>
              <w:tabs>
                <w:tab w:val="left" w:pos="720"/>
              </w:tabs>
              <w:spacing w:before="100" w:beforeAutospacing="1" w:after="100" w:afterAutospacing="1" w:line="240" w:lineRule="atLeast"/>
              <w:jc w:val="left"/>
              <w:rPr>
                <w:ins w:id="5420" w:author="User" w:date="2024-05-21T11:13:00Z"/>
                <w:rFonts w:ascii="微软雅黑" w:eastAsia="微软雅黑" w:hAnsi="微软雅黑" w:cs="宋体"/>
                <w:color w:val="191B1F"/>
                <w:kern w:val="0"/>
                <w:szCs w:val="21"/>
                <w14:ligatures w14:val="none"/>
              </w:rPr>
            </w:pPr>
            <w:proofErr w:type="spellStart"/>
            <w:ins w:id="5421" w:author="User" w:date="2024-05-21T11:13:00Z">
              <w:r w:rsidRPr="00F475EF">
                <w:rPr>
                  <w:rFonts w:ascii="微软雅黑" w:eastAsia="微软雅黑" w:hAnsi="微软雅黑" w:cs="宋体" w:hint="eastAsia"/>
                  <w:color w:val="191B1F"/>
                  <w:kern w:val="0"/>
                  <w:szCs w:val="21"/>
                  <w14:ligatures w14:val="none"/>
                </w:rPr>
                <w:t>ssyjlhw</w:t>
              </w:r>
              <w:proofErr w:type="spellEnd"/>
            </w:ins>
          </w:p>
        </w:tc>
        <w:tc>
          <w:tcPr>
            <w:tcW w:w="1858" w:type="dxa"/>
          </w:tcPr>
          <w:p w14:paraId="49C2F6CF" w14:textId="77777777" w:rsidR="00B25BF5" w:rsidRPr="00F475EF" w:rsidRDefault="00B25BF5" w:rsidP="00F5207C">
            <w:pPr>
              <w:widowControl/>
              <w:tabs>
                <w:tab w:val="left" w:pos="720"/>
              </w:tabs>
              <w:spacing w:before="100" w:beforeAutospacing="1" w:after="100" w:afterAutospacing="1" w:line="240" w:lineRule="atLeast"/>
              <w:jc w:val="left"/>
              <w:rPr>
                <w:ins w:id="5422" w:author="User" w:date="2024-05-21T11:13:00Z"/>
                <w:rFonts w:ascii="微软雅黑" w:eastAsia="微软雅黑" w:hAnsi="微软雅黑" w:cs="宋体"/>
                <w:color w:val="191B1F"/>
                <w:kern w:val="0"/>
                <w:szCs w:val="21"/>
                <w14:ligatures w14:val="none"/>
              </w:rPr>
            </w:pPr>
            <w:ins w:id="5423"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57833A44" w14:textId="77777777" w:rsidR="00B25BF5" w:rsidRPr="00F475EF" w:rsidRDefault="00B25BF5" w:rsidP="00F5207C">
            <w:pPr>
              <w:widowControl/>
              <w:tabs>
                <w:tab w:val="left" w:pos="720"/>
              </w:tabs>
              <w:spacing w:before="100" w:beforeAutospacing="1" w:after="100" w:afterAutospacing="1" w:line="240" w:lineRule="atLeast"/>
              <w:jc w:val="left"/>
              <w:rPr>
                <w:ins w:id="5424" w:author="User" w:date="2024-05-21T11:13:00Z"/>
                <w:rFonts w:ascii="微软雅黑" w:eastAsia="微软雅黑" w:hAnsi="微软雅黑" w:cs="宋体"/>
                <w:color w:val="191B1F"/>
                <w:kern w:val="0"/>
                <w:szCs w:val="21"/>
                <w14:ligatures w14:val="none"/>
              </w:rPr>
            </w:pPr>
            <w:ins w:id="5425"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605F1F17" w14:textId="77777777" w:rsidR="00B25BF5" w:rsidRPr="00F475EF" w:rsidRDefault="00B25BF5" w:rsidP="00F5207C">
            <w:pPr>
              <w:widowControl/>
              <w:tabs>
                <w:tab w:val="left" w:pos="720"/>
              </w:tabs>
              <w:spacing w:before="100" w:beforeAutospacing="1" w:after="100" w:afterAutospacing="1" w:line="240" w:lineRule="atLeast"/>
              <w:jc w:val="left"/>
              <w:rPr>
                <w:ins w:id="5426" w:author="User" w:date="2024-05-21T11:13:00Z"/>
                <w:rFonts w:ascii="微软雅黑" w:eastAsia="微软雅黑" w:hAnsi="微软雅黑" w:cs="宋体"/>
                <w:color w:val="191B1F"/>
                <w:kern w:val="0"/>
                <w:szCs w:val="21"/>
                <w14:ligatures w14:val="none"/>
              </w:rPr>
            </w:pPr>
            <w:ins w:id="5427" w:author="User" w:date="2024-05-21T11:13:00Z">
              <w:r w:rsidRPr="00F475EF">
                <w:rPr>
                  <w:rFonts w:ascii="Calibri" w:eastAsia="宋体" w:hAnsi="Calibri" w:cs="Times New Roman" w:hint="eastAsia"/>
                </w:rPr>
                <w:t>硫酸盐及硫化物含量</w:t>
              </w:r>
            </w:ins>
          </w:p>
        </w:tc>
      </w:tr>
      <w:tr w:rsidR="00B25BF5" w:rsidRPr="00F475EF" w14:paraId="4D465289" w14:textId="77777777" w:rsidTr="00F5207C">
        <w:trPr>
          <w:ins w:id="5428" w:author="User" w:date="2024-05-21T11:13:00Z"/>
        </w:trPr>
        <w:tc>
          <w:tcPr>
            <w:tcW w:w="1923" w:type="dxa"/>
          </w:tcPr>
          <w:p w14:paraId="60A3A54B" w14:textId="77777777" w:rsidR="00B25BF5" w:rsidRPr="00F475EF" w:rsidRDefault="00B25BF5" w:rsidP="00F5207C">
            <w:pPr>
              <w:widowControl/>
              <w:tabs>
                <w:tab w:val="left" w:pos="720"/>
              </w:tabs>
              <w:spacing w:before="100" w:beforeAutospacing="1" w:after="100" w:afterAutospacing="1" w:line="240" w:lineRule="atLeast"/>
              <w:jc w:val="left"/>
              <w:rPr>
                <w:ins w:id="5429" w:author="User" w:date="2024-05-21T11:13:00Z"/>
                <w:rFonts w:ascii="微软雅黑" w:eastAsia="微软雅黑" w:hAnsi="微软雅黑" w:cs="宋体"/>
                <w:color w:val="191B1F"/>
                <w:kern w:val="0"/>
                <w:szCs w:val="21"/>
                <w14:ligatures w14:val="none"/>
              </w:rPr>
            </w:pPr>
            <w:proofErr w:type="spellStart"/>
            <w:ins w:id="5430" w:author="User" w:date="2024-05-21T11:13:00Z">
              <w:r w:rsidRPr="00F475EF">
                <w:rPr>
                  <w:rFonts w:ascii="微软雅黑" w:eastAsia="微软雅黑" w:hAnsi="微软雅黑" w:cs="宋体"/>
                  <w:color w:val="191B1F"/>
                  <w:kern w:val="0"/>
                  <w:szCs w:val="21"/>
                  <w14:ligatures w14:val="none"/>
                </w:rPr>
                <w:t>K</w:t>
              </w:r>
              <w:r w:rsidRPr="00F475EF">
                <w:rPr>
                  <w:rFonts w:ascii="微软雅黑" w:eastAsia="微软雅黑" w:hAnsi="微软雅黑" w:cs="宋体" w:hint="eastAsia"/>
                  <w:color w:val="191B1F"/>
                  <w:kern w:val="0"/>
                  <w:szCs w:val="21"/>
                  <w14:ligatures w14:val="none"/>
                </w:rPr>
                <w:t>lqd</w:t>
              </w:r>
              <w:proofErr w:type="spellEnd"/>
            </w:ins>
          </w:p>
        </w:tc>
        <w:tc>
          <w:tcPr>
            <w:tcW w:w="1858" w:type="dxa"/>
          </w:tcPr>
          <w:p w14:paraId="01090937" w14:textId="77777777" w:rsidR="00B25BF5" w:rsidRPr="00F475EF" w:rsidRDefault="00B25BF5" w:rsidP="00F5207C">
            <w:pPr>
              <w:widowControl/>
              <w:tabs>
                <w:tab w:val="left" w:pos="720"/>
              </w:tabs>
              <w:spacing w:before="100" w:beforeAutospacing="1" w:after="100" w:afterAutospacing="1" w:line="240" w:lineRule="atLeast"/>
              <w:jc w:val="left"/>
              <w:rPr>
                <w:ins w:id="5431" w:author="User" w:date="2024-05-21T11:13:00Z"/>
                <w:rFonts w:ascii="微软雅黑" w:eastAsia="微软雅黑" w:hAnsi="微软雅黑" w:cs="宋体"/>
                <w:color w:val="191B1F"/>
                <w:kern w:val="0"/>
                <w:szCs w:val="21"/>
                <w14:ligatures w14:val="none"/>
              </w:rPr>
            </w:pPr>
            <w:ins w:id="5432"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52B323B9" w14:textId="77777777" w:rsidR="00B25BF5" w:rsidRPr="00F475EF" w:rsidRDefault="00B25BF5" w:rsidP="00F5207C">
            <w:pPr>
              <w:widowControl/>
              <w:tabs>
                <w:tab w:val="left" w:pos="720"/>
              </w:tabs>
              <w:spacing w:before="100" w:beforeAutospacing="1" w:after="100" w:afterAutospacing="1" w:line="240" w:lineRule="atLeast"/>
              <w:jc w:val="left"/>
              <w:rPr>
                <w:ins w:id="5433" w:author="User" w:date="2024-05-21T11:13:00Z"/>
                <w:rFonts w:ascii="微软雅黑" w:eastAsia="微软雅黑" w:hAnsi="微软雅黑" w:cs="宋体"/>
                <w:color w:val="191B1F"/>
                <w:kern w:val="0"/>
                <w:szCs w:val="21"/>
                <w14:ligatures w14:val="none"/>
              </w:rPr>
            </w:pPr>
            <w:ins w:id="5434"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3D6E5882" w14:textId="77777777" w:rsidR="00B25BF5" w:rsidRPr="00F475EF" w:rsidRDefault="00B25BF5" w:rsidP="00F5207C">
            <w:pPr>
              <w:rPr>
                <w:ins w:id="5435" w:author="User" w:date="2024-05-21T11:13:00Z"/>
                <w:rFonts w:ascii="Calibri" w:eastAsia="宋体" w:hAnsi="Calibri" w:cs="Times New Roman"/>
              </w:rPr>
            </w:pPr>
            <w:ins w:id="5436" w:author="User" w:date="2024-05-21T11:13:00Z">
              <w:r w:rsidRPr="00F475EF">
                <w:rPr>
                  <w:rFonts w:ascii="Calibri" w:eastAsia="宋体" w:hAnsi="Calibri" w:cs="Times New Roman" w:hint="eastAsia"/>
                </w:rPr>
                <w:t>抗拉强度</w:t>
              </w:r>
            </w:ins>
          </w:p>
        </w:tc>
      </w:tr>
      <w:tr w:rsidR="00B25BF5" w:rsidRPr="00F475EF" w14:paraId="5FC0DDE9" w14:textId="77777777" w:rsidTr="00F5207C">
        <w:trPr>
          <w:ins w:id="5437" w:author="User" w:date="2024-05-21T11:13:00Z"/>
        </w:trPr>
        <w:tc>
          <w:tcPr>
            <w:tcW w:w="1923" w:type="dxa"/>
          </w:tcPr>
          <w:p w14:paraId="1DD92D69" w14:textId="77777777" w:rsidR="00B25BF5" w:rsidRPr="00F475EF" w:rsidRDefault="00B25BF5" w:rsidP="00F5207C">
            <w:pPr>
              <w:widowControl/>
              <w:tabs>
                <w:tab w:val="left" w:pos="720"/>
              </w:tabs>
              <w:spacing w:before="100" w:beforeAutospacing="1" w:after="100" w:afterAutospacing="1" w:line="240" w:lineRule="atLeast"/>
              <w:jc w:val="left"/>
              <w:rPr>
                <w:ins w:id="5438" w:author="User" w:date="2024-05-21T11:13:00Z"/>
                <w:rFonts w:ascii="微软雅黑" w:eastAsia="微软雅黑" w:hAnsi="微软雅黑" w:cs="宋体"/>
                <w:color w:val="191B1F"/>
                <w:kern w:val="0"/>
                <w:szCs w:val="21"/>
                <w14:ligatures w14:val="none"/>
              </w:rPr>
            </w:pPr>
            <w:proofErr w:type="spellStart"/>
            <w:ins w:id="5439" w:author="User" w:date="2024-05-21T11:13:00Z">
              <w:r w:rsidRPr="00F475EF">
                <w:rPr>
                  <w:rFonts w:ascii="微软雅黑" w:eastAsia="微软雅黑" w:hAnsi="微软雅黑" w:cs="宋体" w:hint="eastAsia"/>
                  <w:color w:val="191B1F"/>
                  <w:kern w:val="0"/>
                  <w:szCs w:val="21"/>
                  <w14:ligatures w14:val="none"/>
                </w:rPr>
                <w:t>dhzqd</w:t>
              </w:r>
              <w:proofErr w:type="spellEnd"/>
            </w:ins>
          </w:p>
        </w:tc>
        <w:tc>
          <w:tcPr>
            <w:tcW w:w="1858" w:type="dxa"/>
          </w:tcPr>
          <w:p w14:paraId="2FAFCE3E" w14:textId="77777777" w:rsidR="00B25BF5" w:rsidRPr="00F475EF" w:rsidRDefault="00B25BF5" w:rsidP="00F5207C">
            <w:pPr>
              <w:widowControl/>
              <w:tabs>
                <w:tab w:val="left" w:pos="720"/>
              </w:tabs>
              <w:spacing w:before="100" w:beforeAutospacing="1" w:after="100" w:afterAutospacing="1" w:line="240" w:lineRule="atLeast"/>
              <w:jc w:val="left"/>
              <w:rPr>
                <w:ins w:id="5440" w:author="User" w:date="2024-05-21T11:13:00Z"/>
                <w:rFonts w:ascii="微软雅黑" w:eastAsia="微软雅黑" w:hAnsi="微软雅黑" w:cs="宋体"/>
                <w:color w:val="191B1F"/>
                <w:kern w:val="0"/>
                <w:szCs w:val="21"/>
                <w14:ligatures w14:val="none"/>
              </w:rPr>
            </w:pPr>
            <w:ins w:id="5441" w:author="User" w:date="2024-05-21T11:13:00Z">
              <w:r w:rsidRPr="00F475EF">
                <w:rPr>
                  <w:rFonts w:ascii="微软雅黑" w:eastAsia="微软雅黑" w:hAnsi="微软雅黑" w:cs="宋体"/>
                  <w:color w:val="191B1F"/>
                  <w:kern w:val="0"/>
                  <w:szCs w:val="21"/>
                  <w14:ligatures w14:val="none"/>
                </w:rPr>
                <w:t>V</w:t>
              </w:r>
              <w:r w:rsidRPr="00F475EF">
                <w:rPr>
                  <w:rFonts w:ascii="微软雅黑" w:eastAsia="微软雅黑" w:hAnsi="微软雅黑" w:cs="宋体" w:hint="eastAsia"/>
                  <w:color w:val="191B1F"/>
                  <w:kern w:val="0"/>
                  <w:szCs w:val="21"/>
                  <w14:ligatures w14:val="none"/>
                </w:rPr>
                <w:t>archar（25）</w:t>
              </w:r>
            </w:ins>
          </w:p>
        </w:tc>
        <w:tc>
          <w:tcPr>
            <w:tcW w:w="1851" w:type="dxa"/>
          </w:tcPr>
          <w:p w14:paraId="0687E3BD" w14:textId="77777777" w:rsidR="00B25BF5" w:rsidRPr="00F475EF" w:rsidRDefault="00B25BF5" w:rsidP="00F5207C">
            <w:pPr>
              <w:widowControl/>
              <w:tabs>
                <w:tab w:val="left" w:pos="720"/>
              </w:tabs>
              <w:spacing w:before="100" w:beforeAutospacing="1" w:after="100" w:afterAutospacing="1" w:line="240" w:lineRule="atLeast"/>
              <w:jc w:val="left"/>
              <w:rPr>
                <w:ins w:id="5442" w:author="User" w:date="2024-05-21T11:13:00Z"/>
                <w:rFonts w:ascii="微软雅黑" w:eastAsia="微软雅黑" w:hAnsi="微软雅黑" w:cs="宋体"/>
                <w:color w:val="191B1F"/>
                <w:kern w:val="0"/>
                <w:szCs w:val="21"/>
                <w14:ligatures w14:val="none"/>
              </w:rPr>
            </w:pPr>
            <w:ins w:id="5443" w:author="User" w:date="2024-05-21T11:13:00Z">
              <w:r w:rsidRPr="00F475EF">
                <w:rPr>
                  <w:rFonts w:ascii="微软雅黑" w:eastAsia="微软雅黑" w:hAnsi="微软雅黑" w:cs="宋体" w:hint="eastAsia"/>
                  <w:color w:val="191B1F"/>
                  <w:kern w:val="0"/>
                  <w:szCs w:val="21"/>
                  <w14:ligatures w14:val="none"/>
                </w:rPr>
                <w:t>输入</w:t>
              </w:r>
            </w:ins>
          </w:p>
        </w:tc>
        <w:tc>
          <w:tcPr>
            <w:tcW w:w="3141" w:type="dxa"/>
          </w:tcPr>
          <w:p w14:paraId="26387A84" w14:textId="77777777" w:rsidR="00B25BF5" w:rsidRPr="00F475EF" w:rsidRDefault="00B25BF5" w:rsidP="00F5207C">
            <w:pPr>
              <w:widowControl/>
              <w:tabs>
                <w:tab w:val="left" w:pos="720"/>
              </w:tabs>
              <w:spacing w:before="100" w:beforeAutospacing="1" w:after="100" w:afterAutospacing="1" w:line="240" w:lineRule="atLeast"/>
              <w:jc w:val="left"/>
              <w:rPr>
                <w:ins w:id="5444" w:author="User" w:date="2024-05-21T11:13:00Z"/>
                <w:rFonts w:ascii="微软雅黑" w:eastAsia="微软雅黑" w:hAnsi="微软雅黑" w:cs="宋体"/>
                <w:color w:val="191B1F"/>
                <w:kern w:val="0"/>
                <w:szCs w:val="21"/>
                <w14:ligatures w14:val="none"/>
              </w:rPr>
            </w:pPr>
            <w:ins w:id="5445" w:author="User" w:date="2024-05-21T11:13:00Z">
              <w:r w:rsidRPr="00F475EF">
                <w:rPr>
                  <w:rFonts w:ascii="Calibri" w:eastAsia="宋体" w:hAnsi="Calibri" w:cs="Times New Roman" w:hint="eastAsia"/>
                </w:rPr>
                <w:t>点荷载强度</w:t>
              </w:r>
            </w:ins>
          </w:p>
        </w:tc>
      </w:tr>
    </w:tbl>
    <w:p w14:paraId="01473063" w14:textId="77777777" w:rsidR="00B25BF5" w:rsidRPr="00F475EF" w:rsidRDefault="00B25BF5" w:rsidP="00E27F81">
      <w:pPr>
        <w:widowControl/>
        <w:shd w:val="clear" w:color="auto" w:fill="FFFFFF"/>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p>
    <w:p w14:paraId="34A018E6" w14:textId="77777777" w:rsidR="00A513FD" w:rsidRPr="00F475EF" w:rsidRDefault="00831C8E">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物理结构设计</w:t>
      </w:r>
    </w:p>
    <w:p w14:paraId="7CE7F828" w14:textId="77777777" w:rsidR="00A513FD" w:rsidRPr="00F475EF" w:rsidRDefault="00831C8E">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数据库实施</w:t>
      </w:r>
    </w:p>
    <w:p w14:paraId="6A28171B" w14:textId="77777777" w:rsidR="00A513FD" w:rsidRPr="00F475EF" w:rsidRDefault="00831C8E">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Cs w:val="21"/>
          <w14:ligatures w14:val="none"/>
        </w:rPr>
      </w:pPr>
      <w:r w:rsidRPr="00F475EF">
        <w:rPr>
          <w:rFonts w:ascii="微软雅黑" w:eastAsia="微软雅黑" w:hAnsi="微软雅黑" w:cs="宋体" w:hint="eastAsia"/>
          <w:color w:val="191B1F"/>
          <w:kern w:val="0"/>
          <w:szCs w:val="21"/>
          <w14:ligatures w14:val="none"/>
        </w:rPr>
        <w:t>数据库运行和维护</w:t>
      </w:r>
    </w:p>
    <w:p w14:paraId="1F0B5B53" w14:textId="4E92D169" w:rsidR="00A513FD" w:rsidRPr="00F475EF" w:rsidRDefault="009B0DF7" w:rsidP="009B0DF7">
      <w:pPr>
        <w:pStyle w:val="3"/>
      </w:pPr>
      <w:r w:rsidRPr="00F475EF">
        <w:rPr>
          <w:rFonts w:hint="eastAsia"/>
        </w:rPr>
        <w:t>三 编号要求</w:t>
      </w:r>
    </w:p>
    <w:p w14:paraId="11BB43F1" w14:textId="77777777" w:rsidR="00A513FD" w:rsidRPr="00F475EF" w:rsidRDefault="00831C8E">
      <w:pPr>
        <w:rPr>
          <w:sz w:val="16"/>
          <w:szCs w:val="18"/>
          <w:rPrChange w:id="5446" w:author="User" w:date="2024-06-18T14:58:00Z">
            <w:rPr>
              <w:sz w:val="16"/>
              <w:szCs w:val="18"/>
              <w:highlight w:val="green"/>
            </w:rPr>
          </w:rPrChange>
        </w:rPr>
      </w:pPr>
      <w:r w:rsidRPr="00F475EF">
        <w:rPr>
          <w:rFonts w:hint="eastAsia"/>
          <w:sz w:val="16"/>
          <w:szCs w:val="18"/>
          <w:rPrChange w:id="5447" w:author="User" w:date="2024-06-18T14:58:00Z">
            <w:rPr>
              <w:rFonts w:hint="eastAsia"/>
              <w:sz w:val="16"/>
              <w:szCs w:val="18"/>
              <w:highlight w:val="green"/>
            </w:rPr>
          </w:rPrChange>
        </w:rPr>
        <w:t>补充</w:t>
      </w:r>
      <w:r w:rsidRPr="00F475EF">
        <w:rPr>
          <w:sz w:val="16"/>
          <w:szCs w:val="18"/>
          <w:rPrChange w:id="5448" w:author="User" w:date="2024-06-18T14:58:00Z">
            <w:rPr>
              <w:sz w:val="16"/>
              <w:szCs w:val="18"/>
              <w:highlight w:val="green"/>
            </w:rPr>
          </w:rPrChange>
        </w:rPr>
        <w:t>1：</w:t>
      </w:r>
    </w:p>
    <w:p w14:paraId="582A1E49" w14:textId="77777777" w:rsidR="00A513FD" w:rsidRPr="00F475EF" w:rsidRDefault="00831C8E">
      <w:pPr>
        <w:ind w:firstLineChars="100" w:firstLine="160"/>
        <w:rPr>
          <w:sz w:val="16"/>
          <w:szCs w:val="18"/>
        </w:rPr>
      </w:pPr>
      <w:r w:rsidRPr="00F475EF">
        <w:rPr>
          <w:rFonts w:hint="eastAsia"/>
          <w:sz w:val="16"/>
          <w:szCs w:val="18"/>
        </w:rPr>
        <w:t>室内编号（样品编号）</w:t>
      </w:r>
    </w:p>
    <w:p w14:paraId="62D8B706" w14:textId="77777777" w:rsidR="00A513FD" w:rsidRPr="00F475EF" w:rsidRDefault="00831C8E">
      <w:pPr>
        <w:rPr>
          <w:sz w:val="16"/>
          <w:szCs w:val="18"/>
        </w:rPr>
      </w:pPr>
      <w:r w:rsidRPr="00F475EF">
        <w:rPr>
          <w:rFonts w:hint="eastAsia"/>
          <w:sz w:val="16"/>
          <w:szCs w:val="18"/>
        </w:rPr>
        <w:t>样品编码由类别代码-年份-顺序号组成，</w:t>
      </w:r>
      <w:proofErr w:type="gramStart"/>
      <w:r w:rsidRPr="00F475EF">
        <w:rPr>
          <w:rFonts w:hint="eastAsia"/>
          <w:sz w:val="16"/>
          <w:szCs w:val="18"/>
        </w:rPr>
        <w:t>我机构</w:t>
      </w:r>
      <w:proofErr w:type="gramEnd"/>
      <w:r w:rsidRPr="00F475EF">
        <w:rPr>
          <w:rFonts w:hint="eastAsia"/>
          <w:sz w:val="16"/>
          <w:szCs w:val="18"/>
        </w:rPr>
        <w:t>检测样品共20类，代码如下：</w:t>
      </w:r>
    </w:p>
    <w:p w14:paraId="2EF25F96" w14:textId="77777777" w:rsidR="00A513FD" w:rsidRPr="00F475EF" w:rsidRDefault="00831C8E">
      <w:pPr>
        <w:rPr>
          <w:sz w:val="16"/>
          <w:szCs w:val="18"/>
        </w:rPr>
      </w:pPr>
      <w:r w:rsidRPr="00F475EF">
        <w:rPr>
          <w:rFonts w:hint="eastAsia"/>
          <w:sz w:val="16"/>
          <w:szCs w:val="18"/>
        </w:rPr>
        <w:t>1.土（T）； 2.岩石（Y）；3.水（S）；4.石灰（SH）；5.水泥（SN）；6.混凝土骨料(HL)； 7.粉煤灰(F)；8.金属材料（G）；9. 外加剂（W）；10.砖（Z）；11.砂浆（SJ）；12.混凝土（H）；13.土工合成材料（TH）；14.防水材料（FS）；15.地基及基础工程（DJ）；16.混凝土结构工程（HJ）；17工程测量与监测（LC）；18.沥青及混合料（LQ）；19.金属结构（JJ）；20.管材（GC）。</w:t>
      </w:r>
    </w:p>
    <w:p w14:paraId="2349C161" w14:textId="77777777" w:rsidR="00A513FD" w:rsidRPr="00F475EF" w:rsidRDefault="00831C8E">
      <w:pPr>
        <w:rPr>
          <w:sz w:val="16"/>
          <w:szCs w:val="18"/>
        </w:rPr>
      </w:pPr>
      <w:r w:rsidRPr="00F475EF">
        <w:rPr>
          <w:rFonts w:hint="eastAsia"/>
          <w:sz w:val="16"/>
          <w:szCs w:val="18"/>
        </w:rPr>
        <w:t>注：1.化学分析样品编号在本代码后再加字母“H”（比如：岩石硫化物样品代码——YH）；2.非本机构下达岩土检测样品编号在其后用字母Z加以标注（土——TZ，岩石——YZ）。</w:t>
      </w:r>
    </w:p>
    <w:p w14:paraId="5F8C6F71" w14:textId="77777777" w:rsidR="00A513FD" w:rsidRPr="00F475EF" w:rsidRDefault="00831C8E">
      <w:pPr>
        <w:rPr>
          <w:sz w:val="16"/>
          <w:szCs w:val="18"/>
        </w:rPr>
      </w:pPr>
      <w:r w:rsidRPr="00F475EF">
        <w:rPr>
          <w:rFonts w:hint="eastAsia"/>
          <w:sz w:val="16"/>
          <w:szCs w:val="18"/>
        </w:rPr>
        <w:t>例如：SN2020-001代表2020年第1个水泥检测样品。</w:t>
      </w:r>
    </w:p>
    <w:p w14:paraId="299C2DA6" w14:textId="77777777" w:rsidR="00A513FD" w:rsidRPr="00F475EF" w:rsidRDefault="00A513FD">
      <w:pPr>
        <w:rPr>
          <w:sz w:val="16"/>
          <w:szCs w:val="18"/>
        </w:rPr>
      </w:pPr>
    </w:p>
    <w:p w14:paraId="67900CD9" w14:textId="77777777" w:rsidR="00A513FD" w:rsidRPr="00F475EF" w:rsidRDefault="00831C8E">
      <w:pPr>
        <w:rPr>
          <w:sz w:val="16"/>
          <w:szCs w:val="18"/>
        </w:rPr>
      </w:pPr>
      <w:r w:rsidRPr="00F475EF">
        <w:rPr>
          <w:rFonts w:hint="eastAsia"/>
          <w:sz w:val="16"/>
          <w:szCs w:val="18"/>
          <w:rPrChange w:id="5449" w:author="User" w:date="2024-06-18T14:58:00Z">
            <w:rPr>
              <w:rFonts w:hint="eastAsia"/>
              <w:sz w:val="16"/>
              <w:szCs w:val="18"/>
              <w:highlight w:val="green"/>
            </w:rPr>
          </w:rPrChange>
        </w:rPr>
        <w:t>补充</w:t>
      </w:r>
      <w:r w:rsidRPr="00F475EF">
        <w:rPr>
          <w:sz w:val="16"/>
          <w:szCs w:val="18"/>
          <w:rPrChange w:id="5450" w:author="User" w:date="2024-06-18T14:58:00Z">
            <w:rPr>
              <w:sz w:val="16"/>
              <w:szCs w:val="18"/>
              <w:highlight w:val="green"/>
            </w:rPr>
          </w:rPrChange>
        </w:rPr>
        <w:t>2：</w:t>
      </w:r>
      <w:r w:rsidRPr="00F475EF">
        <w:rPr>
          <w:rFonts w:hint="eastAsia"/>
          <w:sz w:val="16"/>
          <w:szCs w:val="18"/>
        </w:rPr>
        <w:t>检测报告编码规则：</w:t>
      </w:r>
    </w:p>
    <w:p w14:paraId="1C49CEFB" w14:textId="77777777" w:rsidR="00A513FD" w:rsidRPr="00F475EF" w:rsidRDefault="00831C8E">
      <w:pPr>
        <w:rPr>
          <w:sz w:val="16"/>
          <w:szCs w:val="18"/>
        </w:rPr>
      </w:pPr>
      <w:r w:rsidRPr="00F475EF">
        <w:rPr>
          <w:sz w:val="16"/>
          <w:szCs w:val="18"/>
        </w:rPr>
        <w:t>检测报告编号原则：按单个工程项目同批次委托单编号（即同一个工程项目委托时间相同者为一个报告编号）。</w:t>
      </w:r>
    </w:p>
    <w:p w14:paraId="5696271C" w14:textId="77777777" w:rsidR="00A513FD" w:rsidRPr="00F475EF" w:rsidRDefault="00831C8E">
      <w:pPr>
        <w:rPr>
          <w:sz w:val="16"/>
          <w:szCs w:val="18"/>
        </w:rPr>
      </w:pPr>
      <w:r w:rsidRPr="00F475EF">
        <w:rPr>
          <w:sz w:val="16"/>
          <w:szCs w:val="18"/>
        </w:rPr>
        <w:lastRenderedPageBreak/>
        <w:t>报告编号原则如下（中间不带间隔）：</w:t>
      </w:r>
    </w:p>
    <w:p w14:paraId="5967324A" w14:textId="77777777" w:rsidR="00A513FD" w:rsidRPr="00F475EF" w:rsidRDefault="00831C8E">
      <w:pPr>
        <w:rPr>
          <w:sz w:val="16"/>
          <w:szCs w:val="18"/>
        </w:rPr>
      </w:pPr>
      <w:r w:rsidRPr="00F475EF">
        <w:rPr>
          <w:sz w:val="16"/>
          <w:szCs w:val="18"/>
        </w:rPr>
        <w:t>CS—**—****—***</w:t>
      </w:r>
    </w:p>
    <w:p w14:paraId="670127E8" w14:textId="77777777" w:rsidR="00A513FD" w:rsidRPr="00F475EF" w:rsidRDefault="00831C8E">
      <w:pPr>
        <w:rPr>
          <w:sz w:val="16"/>
          <w:szCs w:val="18"/>
        </w:rPr>
      </w:pPr>
      <w:r w:rsidRPr="00F475EF">
        <w:rPr>
          <w:sz w:val="16"/>
          <w:szCs w:val="18"/>
        </w:rPr>
        <w:t xml:space="preserve">                                </w:t>
      </w:r>
    </w:p>
    <w:p w14:paraId="3264E61E" w14:textId="77777777" w:rsidR="00A513FD" w:rsidRPr="00F475EF" w:rsidRDefault="00831C8E">
      <w:pPr>
        <w:rPr>
          <w:sz w:val="16"/>
          <w:szCs w:val="18"/>
        </w:rPr>
      </w:pPr>
      <w:r w:rsidRPr="00F475EF">
        <w:rPr>
          <w:sz w:val="16"/>
          <w:szCs w:val="18"/>
        </w:rPr>
        <w:t xml:space="preserve">                                报告流水号</w:t>
      </w:r>
    </w:p>
    <w:p w14:paraId="63DCE9E2" w14:textId="77777777" w:rsidR="00A513FD" w:rsidRPr="00F475EF" w:rsidRDefault="00831C8E">
      <w:pPr>
        <w:rPr>
          <w:sz w:val="16"/>
          <w:szCs w:val="18"/>
        </w:rPr>
      </w:pPr>
      <w:r w:rsidRPr="00F475EF">
        <w:rPr>
          <w:sz w:val="16"/>
          <w:szCs w:val="18"/>
        </w:rPr>
        <w:t xml:space="preserve">                                报告年份</w:t>
      </w:r>
    </w:p>
    <w:p w14:paraId="2D056CE7" w14:textId="77777777" w:rsidR="00A513FD" w:rsidRPr="00F475EF" w:rsidRDefault="00831C8E">
      <w:pPr>
        <w:rPr>
          <w:sz w:val="16"/>
          <w:szCs w:val="18"/>
        </w:rPr>
      </w:pPr>
      <w:r w:rsidRPr="00F475EF">
        <w:rPr>
          <w:sz w:val="16"/>
          <w:szCs w:val="18"/>
        </w:rPr>
        <w:t xml:space="preserve">                                检测报告类别代码</w:t>
      </w:r>
    </w:p>
    <w:p w14:paraId="442F9FAD" w14:textId="77777777" w:rsidR="00A513FD" w:rsidRPr="00F475EF" w:rsidRDefault="00831C8E">
      <w:pPr>
        <w:rPr>
          <w:sz w:val="16"/>
          <w:szCs w:val="18"/>
        </w:rPr>
      </w:pPr>
      <w:r w:rsidRPr="00F475EF">
        <w:rPr>
          <w:sz w:val="16"/>
          <w:szCs w:val="18"/>
        </w:rPr>
        <w:t xml:space="preserve">                                代码</w:t>
      </w:r>
    </w:p>
    <w:p w14:paraId="720D8DCE" w14:textId="77777777" w:rsidR="00A513FD" w:rsidRPr="00F475EF" w:rsidRDefault="00831C8E">
      <w:pPr>
        <w:rPr>
          <w:sz w:val="16"/>
          <w:szCs w:val="18"/>
        </w:rPr>
      </w:pPr>
      <w:r w:rsidRPr="00F475EF">
        <w:rPr>
          <w:sz w:val="16"/>
          <w:szCs w:val="18"/>
        </w:rPr>
        <w:t>报告流水号：流水编号，从001开始；</w:t>
      </w:r>
    </w:p>
    <w:p w14:paraId="0D060F80" w14:textId="77777777" w:rsidR="00A513FD" w:rsidRPr="00F475EF" w:rsidRDefault="00831C8E">
      <w:pPr>
        <w:rPr>
          <w:sz w:val="16"/>
          <w:szCs w:val="18"/>
        </w:rPr>
      </w:pPr>
      <w:r w:rsidRPr="00F475EF">
        <w:rPr>
          <w:sz w:val="16"/>
          <w:szCs w:val="18"/>
        </w:rPr>
        <w:t>报告年份：如2019；</w:t>
      </w:r>
    </w:p>
    <w:p w14:paraId="3C8D5820" w14:textId="77777777" w:rsidR="00A513FD" w:rsidRPr="00F475EF" w:rsidRDefault="00831C8E">
      <w:pPr>
        <w:rPr>
          <w:sz w:val="16"/>
          <w:szCs w:val="18"/>
        </w:rPr>
      </w:pPr>
      <w:r w:rsidRPr="00F475EF">
        <w:rPr>
          <w:sz w:val="16"/>
          <w:szCs w:val="18"/>
        </w:rPr>
        <w:t xml:space="preserve">检测报告类别代码：对不同检测报告的归类共有六类，即土工检测报告、岩石检测报告、化学分析报告、材料检测报告、外业检测报告、专项检测报告。它们的代码分别为TG、YS、HX、CL、WY、JC；代码：CS； </w:t>
      </w:r>
    </w:p>
    <w:p w14:paraId="157A8710" w14:textId="77777777" w:rsidR="00A513FD" w:rsidRPr="00F475EF" w:rsidRDefault="00831C8E">
      <w:pPr>
        <w:rPr>
          <w:sz w:val="16"/>
          <w:szCs w:val="18"/>
        </w:rPr>
      </w:pPr>
      <w:r w:rsidRPr="00F475EF">
        <w:rPr>
          <w:sz w:val="16"/>
          <w:szCs w:val="18"/>
        </w:rPr>
        <w:t>例如：CSCL2020001代表2020年度第1份材料类检测报告。</w:t>
      </w:r>
    </w:p>
    <w:p w14:paraId="189C3693" w14:textId="77777777" w:rsidR="00A513FD" w:rsidRPr="00F475EF" w:rsidRDefault="00831C8E">
      <w:pPr>
        <w:rPr>
          <w:sz w:val="16"/>
          <w:szCs w:val="18"/>
        </w:rPr>
      </w:pPr>
      <w:r w:rsidRPr="00F475EF">
        <w:rPr>
          <w:sz w:val="16"/>
          <w:szCs w:val="18"/>
        </w:rPr>
        <w:t>注：若为与土工、岩石、材料类检测同时委托的化学分析类检测（同一委托单），且不需要单独出具化学分析报告的，则其报告编号引用委托单所对应的土工、岩石、材料</w:t>
      </w:r>
      <w:proofErr w:type="gramStart"/>
      <w:r w:rsidRPr="00F475EF">
        <w:rPr>
          <w:sz w:val="16"/>
          <w:szCs w:val="18"/>
        </w:rPr>
        <w:t>类报告</w:t>
      </w:r>
      <w:proofErr w:type="gramEnd"/>
      <w:r w:rsidRPr="00F475EF">
        <w:rPr>
          <w:sz w:val="16"/>
          <w:szCs w:val="18"/>
        </w:rPr>
        <w:t>编号（须在化学分析样品登记时注明所引用的报告编号）；外业检测报告根据项目名称按合同顺序编号（例如：CSWY012020001代表外业检测2020年度第1个合同项目第1份外业检测报告）；专项检测报告（包括但不限于专项检测报告、第三方检测报告、</w:t>
      </w:r>
      <w:proofErr w:type="gramStart"/>
      <w:r w:rsidRPr="00F475EF">
        <w:rPr>
          <w:sz w:val="16"/>
          <w:szCs w:val="18"/>
        </w:rPr>
        <w:t>飞检报告</w:t>
      </w:r>
      <w:proofErr w:type="gramEnd"/>
      <w:r w:rsidRPr="00F475EF">
        <w:rPr>
          <w:sz w:val="16"/>
          <w:szCs w:val="18"/>
        </w:rPr>
        <w:t>等）按出具专项检测报告时间顺序编号（例如；CSJC2020001代表2020年度第1份专项检测报告）；非本机构下达岩土检测报告类别代码（土工——TZ，岩石——YZ）。</w:t>
      </w:r>
      <w:r w:rsidRPr="00F475EF">
        <w:rPr>
          <w:rFonts w:hint="eastAsia"/>
          <w:sz w:val="16"/>
          <w:szCs w:val="18"/>
        </w:rPr>
        <w:t>详细如下两图：</w:t>
      </w:r>
    </w:p>
    <w:p w14:paraId="3BE65D00" w14:textId="77777777" w:rsidR="00A513FD" w:rsidRPr="00F475EF" w:rsidRDefault="00831C8E">
      <w:pPr>
        <w:rPr>
          <w:sz w:val="16"/>
          <w:szCs w:val="18"/>
        </w:rPr>
      </w:pPr>
      <w:r w:rsidRPr="00F475EF">
        <w:rPr>
          <w:noProof/>
          <w:sz w:val="16"/>
          <w:szCs w:val="18"/>
        </w:rPr>
        <w:drawing>
          <wp:inline distT="0" distB="0" distL="114300" distR="114300" wp14:anchorId="6A049630" wp14:editId="4D029112">
            <wp:extent cx="5269230" cy="3421380"/>
            <wp:effectExtent l="0" t="0" r="7620" b="7620"/>
            <wp:docPr id="1" name="图片 1" descr="e969e26106244a8a7b9602b9c53c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969e26106244a8a7b9602b9c53c0f3"/>
                    <pic:cNvPicPr>
                      <a:picLocks noChangeAspect="1"/>
                    </pic:cNvPicPr>
                  </pic:nvPicPr>
                  <pic:blipFill>
                    <a:blip r:embed="rId14"/>
                    <a:stretch>
                      <a:fillRect/>
                    </a:stretch>
                  </pic:blipFill>
                  <pic:spPr>
                    <a:xfrm>
                      <a:off x="0" y="0"/>
                      <a:ext cx="5269230" cy="3421380"/>
                    </a:xfrm>
                    <a:prstGeom prst="rect">
                      <a:avLst/>
                    </a:prstGeom>
                  </pic:spPr>
                </pic:pic>
              </a:graphicData>
            </a:graphic>
          </wp:inline>
        </w:drawing>
      </w:r>
    </w:p>
    <w:p w14:paraId="0F8A9A4D" w14:textId="77777777" w:rsidR="00A513FD" w:rsidRPr="00F475EF" w:rsidRDefault="00831C8E">
      <w:pPr>
        <w:rPr>
          <w:sz w:val="16"/>
          <w:szCs w:val="18"/>
        </w:rPr>
      </w:pPr>
      <w:r w:rsidRPr="00F475EF">
        <w:rPr>
          <w:noProof/>
          <w:sz w:val="16"/>
          <w:szCs w:val="18"/>
        </w:rPr>
        <w:lastRenderedPageBreak/>
        <w:drawing>
          <wp:inline distT="0" distB="0" distL="114300" distR="114300" wp14:anchorId="76842D03" wp14:editId="47BFC540">
            <wp:extent cx="5268595" cy="2018030"/>
            <wp:effectExtent l="0" t="0" r="8255" b="1270"/>
            <wp:docPr id="2" name="图片 2" descr="c5f48aba5fa0f6fadb1e0839bef4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5f48aba5fa0f6fadb1e0839bef4ffe"/>
                    <pic:cNvPicPr>
                      <a:picLocks noChangeAspect="1"/>
                    </pic:cNvPicPr>
                  </pic:nvPicPr>
                  <pic:blipFill>
                    <a:blip r:embed="rId15"/>
                    <a:stretch>
                      <a:fillRect/>
                    </a:stretch>
                  </pic:blipFill>
                  <pic:spPr>
                    <a:xfrm>
                      <a:off x="0" y="0"/>
                      <a:ext cx="5268595" cy="2018030"/>
                    </a:xfrm>
                    <a:prstGeom prst="rect">
                      <a:avLst/>
                    </a:prstGeom>
                  </pic:spPr>
                </pic:pic>
              </a:graphicData>
            </a:graphic>
          </wp:inline>
        </w:drawing>
      </w:r>
    </w:p>
    <w:p w14:paraId="534E3285" w14:textId="77777777" w:rsidR="00A513FD" w:rsidRPr="00F475EF" w:rsidRDefault="00A513FD">
      <w:pPr>
        <w:rPr>
          <w:sz w:val="16"/>
          <w:szCs w:val="18"/>
        </w:rPr>
      </w:pPr>
    </w:p>
    <w:p w14:paraId="79F4FB25" w14:textId="77777777" w:rsidR="00A513FD" w:rsidRPr="00F475EF" w:rsidRDefault="00831C8E">
      <w:pPr>
        <w:rPr>
          <w:b/>
          <w:bCs/>
          <w:sz w:val="16"/>
          <w:szCs w:val="18"/>
          <w:rPrChange w:id="5451" w:author="User" w:date="2024-06-18T14:58:00Z">
            <w:rPr>
              <w:b/>
              <w:bCs/>
              <w:sz w:val="16"/>
              <w:szCs w:val="18"/>
              <w:highlight w:val="green"/>
            </w:rPr>
          </w:rPrChange>
        </w:rPr>
      </w:pPr>
      <w:r w:rsidRPr="00F475EF">
        <w:rPr>
          <w:rFonts w:hint="eastAsia"/>
          <w:b/>
          <w:bCs/>
          <w:sz w:val="16"/>
          <w:szCs w:val="18"/>
          <w:rPrChange w:id="5452" w:author="User" w:date="2024-06-18T14:58:00Z">
            <w:rPr>
              <w:rFonts w:hint="eastAsia"/>
              <w:b/>
              <w:bCs/>
              <w:sz w:val="16"/>
              <w:szCs w:val="18"/>
              <w:highlight w:val="green"/>
            </w:rPr>
          </w:rPrChange>
        </w:rPr>
        <w:t>补充</w:t>
      </w:r>
      <w:r w:rsidRPr="00F475EF">
        <w:rPr>
          <w:b/>
          <w:bCs/>
          <w:sz w:val="16"/>
          <w:szCs w:val="18"/>
          <w:rPrChange w:id="5453" w:author="User" w:date="2024-06-18T14:58:00Z">
            <w:rPr>
              <w:b/>
              <w:bCs/>
              <w:sz w:val="16"/>
              <w:szCs w:val="18"/>
              <w:highlight w:val="green"/>
            </w:rPr>
          </w:rPrChange>
        </w:rPr>
        <w:t>3：</w:t>
      </w:r>
    </w:p>
    <w:p w14:paraId="4653AAAF" w14:textId="77777777" w:rsidR="00A513FD" w:rsidRPr="00F475EF" w:rsidRDefault="00831C8E">
      <w:pPr>
        <w:rPr>
          <w:sz w:val="16"/>
          <w:szCs w:val="18"/>
        </w:rPr>
      </w:pPr>
      <w:r w:rsidRPr="00F475EF">
        <w:rPr>
          <w:sz w:val="16"/>
          <w:szCs w:val="18"/>
        </w:rPr>
        <w:t>委托</w:t>
      </w:r>
      <w:proofErr w:type="gramStart"/>
      <w:r w:rsidRPr="00F475EF">
        <w:rPr>
          <w:sz w:val="16"/>
          <w:szCs w:val="18"/>
        </w:rPr>
        <w:t>单没有</w:t>
      </w:r>
      <w:proofErr w:type="gramEnd"/>
      <w:r w:rsidRPr="00F475EF">
        <w:rPr>
          <w:sz w:val="16"/>
          <w:szCs w:val="18"/>
        </w:rPr>
        <w:t>编号，委托单上要写上任务单编号。任务单编号按照科室走，例如：CLRW2024001、TGRW2024001，任务单上有样品编号。例如T2024001。报告上有样品编号。是这样的逻辑和编号规则</w:t>
      </w:r>
    </w:p>
    <w:p w14:paraId="12C7D950" w14:textId="77777777" w:rsidR="00A513FD" w:rsidRPr="00F475EF" w:rsidRDefault="00A513FD">
      <w:pPr>
        <w:rPr>
          <w:sz w:val="16"/>
          <w:szCs w:val="18"/>
        </w:rPr>
      </w:pPr>
    </w:p>
    <w:p w14:paraId="17E88E75" w14:textId="77777777" w:rsidR="00A513FD" w:rsidRPr="00F475EF" w:rsidRDefault="00A513FD">
      <w:pPr>
        <w:rPr>
          <w:sz w:val="16"/>
          <w:szCs w:val="18"/>
        </w:rPr>
      </w:pPr>
    </w:p>
    <w:p w14:paraId="4FADE16A" w14:textId="77777777" w:rsidR="00A513FD" w:rsidRPr="00F475EF" w:rsidRDefault="00A513FD">
      <w:pPr>
        <w:rPr>
          <w:sz w:val="16"/>
          <w:szCs w:val="18"/>
        </w:rPr>
      </w:pPr>
    </w:p>
    <w:p w14:paraId="5CAD8136" w14:textId="77777777" w:rsidR="00A513FD" w:rsidRPr="00F475EF" w:rsidRDefault="00A513FD">
      <w:pPr>
        <w:rPr>
          <w:sz w:val="16"/>
          <w:szCs w:val="18"/>
        </w:rPr>
      </w:pPr>
    </w:p>
    <w:p w14:paraId="0742EF6E" w14:textId="77777777" w:rsidR="00A513FD" w:rsidRPr="00F475EF" w:rsidRDefault="00A513FD">
      <w:pPr>
        <w:rPr>
          <w:sz w:val="16"/>
          <w:szCs w:val="18"/>
        </w:rPr>
      </w:pPr>
    </w:p>
    <w:p w14:paraId="2DE7F746" w14:textId="77777777" w:rsidR="00A513FD" w:rsidRPr="00F475EF" w:rsidRDefault="00A513FD">
      <w:pPr>
        <w:rPr>
          <w:sz w:val="16"/>
          <w:szCs w:val="18"/>
        </w:rPr>
      </w:pPr>
    </w:p>
    <w:p w14:paraId="370607A1" w14:textId="77777777" w:rsidR="00A513FD" w:rsidRPr="00F475EF" w:rsidRDefault="00A513FD">
      <w:pPr>
        <w:rPr>
          <w:sz w:val="16"/>
          <w:szCs w:val="18"/>
        </w:rPr>
      </w:pPr>
    </w:p>
    <w:p w14:paraId="7D5F8519" w14:textId="77777777" w:rsidR="00A513FD" w:rsidRPr="00F475EF" w:rsidRDefault="00A513FD">
      <w:pPr>
        <w:rPr>
          <w:sz w:val="16"/>
          <w:szCs w:val="18"/>
        </w:rPr>
      </w:pPr>
    </w:p>
    <w:p w14:paraId="54821993" w14:textId="77777777" w:rsidR="00A513FD" w:rsidRPr="00F475EF" w:rsidRDefault="00A513FD">
      <w:pPr>
        <w:rPr>
          <w:sz w:val="16"/>
          <w:szCs w:val="18"/>
        </w:rPr>
      </w:pPr>
    </w:p>
    <w:p w14:paraId="1E1C023B" w14:textId="77777777" w:rsidR="00A513FD" w:rsidRPr="00F475EF" w:rsidRDefault="00A513FD">
      <w:pPr>
        <w:rPr>
          <w:sz w:val="16"/>
          <w:szCs w:val="18"/>
        </w:rPr>
      </w:pPr>
    </w:p>
    <w:p w14:paraId="338E6581" w14:textId="77777777" w:rsidR="00A513FD" w:rsidRPr="00F475EF" w:rsidRDefault="00A513FD">
      <w:pPr>
        <w:rPr>
          <w:sz w:val="16"/>
          <w:szCs w:val="18"/>
        </w:rPr>
      </w:pPr>
    </w:p>
    <w:p w14:paraId="78D8D80E" w14:textId="77777777" w:rsidR="00A513FD" w:rsidRPr="00F475EF" w:rsidRDefault="00831C8E">
      <w:pPr>
        <w:rPr>
          <w:sz w:val="16"/>
          <w:szCs w:val="18"/>
          <w:rPrChange w:id="5454" w:author="User" w:date="2024-06-18T14:58:00Z">
            <w:rPr>
              <w:sz w:val="16"/>
              <w:szCs w:val="18"/>
              <w:highlight w:val="green"/>
            </w:rPr>
          </w:rPrChange>
        </w:rPr>
      </w:pPr>
      <w:r w:rsidRPr="00F475EF">
        <w:rPr>
          <w:rFonts w:hint="eastAsia"/>
          <w:sz w:val="16"/>
          <w:szCs w:val="18"/>
          <w:rPrChange w:id="5455" w:author="User" w:date="2024-06-18T14:58:00Z">
            <w:rPr>
              <w:rFonts w:hint="eastAsia"/>
              <w:sz w:val="16"/>
              <w:szCs w:val="18"/>
              <w:highlight w:val="green"/>
            </w:rPr>
          </w:rPrChange>
        </w:rPr>
        <w:t>补充</w:t>
      </w:r>
      <w:r w:rsidRPr="00F475EF">
        <w:rPr>
          <w:sz w:val="16"/>
          <w:szCs w:val="18"/>
          <w:rPrChange w:id="5456" w:author="User" w:date="2024-06-18T14:58:00Z">
            <w:rPr>
              <w:sz w:val="16"/>
              <w:szCs w:val="18"/>
              <w:highlight w:val="green"/>
            </w:rPr>
          </w:rPrChange>
        </w:rPr>
        <w:t>4</w:t>
      </w:r>
    </w:p>
    <w:p w14:paraId="31E59B41" w14:textId="77777777" w:rsidR="00A513FD" w:rsidRDefault="00831C8E">
      <w:pPr>
        <w:rPr>
          <w:ins w:id="5457" w:author="User" w:date="2024-05-27T11:08:00Z"/>
          <w:rFonts w:ascii="宋体" w:eastAsia="宋体" w:hAnsi="宋体" w:cs="宋体"/>
          <w:szCs w:val="21"/>
        </w:rPr>
      </w:pPr>
      <w:r w:rsidRPr="00F475EF">
        <w:rPr>
          <w:rFonts w:hint="eastAsia"/>
          <w:sz w:val="16"/>
          <w:szCs w:val="18"/>
        </w:rPr>
        <w:lastRenderedPageBreak/>
        <w:t>：</w:t>
      </w:r>
      <w:r w:rsidRPr="00F475EF">
        <w:rPr>
          <w:rFonts w:ascii="宋体" w:eastAsia="宋体" w:hAnsi="宋体" w:cs="宋体"/>
          <w:szCs w:val="21"/>
        </w:rPr>
        <w:object w:dxaOrig="5040" w:dyaOrig="9045" w14:anchorId="22FEF727">
          <v:shape id="_x0000_i1026" type="#_x0000_t75" style="width:252pt;height:453.75pt" o:ole="">
            <v:imagedata r:id="rId16" o:title=""/>
            <o:lock v:ext="edit" aspectratio="f"/>
          </v:shape>
          <o:OLEObject Type="Embed" ProgID="Visio.Drawing.15" ShapeID="_x0000_i1026" DrawAspect="Content" ObjectID="_1781333419" r:id="rId17"/>
        </w:object>
      </w:r>
    </w:p>
    <w:p w14:paraId="1A18B8D9" w14:textId="77777777" w:rsidR="009D3F83" w:rsidRDefault="009D3F83">
      <w:pPr>
        <w:rPr>
          <w:ins w:id="5458" w:author="User" w:date="2024-05-27T11:08:00Z"/>
          <w:rFonts w:ascii="宋体" w:eastAsia="宋体" w:hAnsi="宋体" w:cs="宋体"/>
          <w:szCs w:val="21"/>
        </w:rPr>
      </w:pPr>
    </w:p>
    <w:p w14:paraId="37BD055C" w14:textId="77777777" w:rsidR="009D3F83" w:rsidRDefault="009D3F83">
      <w:pPr>
        <w:rPr>
          <w:ins w:id="5459" w:author="User" w:date="2024-05-27T11:08:00Z"/>
          <w:rFonts w:ascii="宋体" w:eastAsia="宋体" w:hAnsi="宋体" w:cs="宋体"/>
          <w:szCs w:val="21"/>
        </w:rPr>
      </w:pPr>
    </w:p>
    <w:p w14:paraId="48252707" w14:textId="77777777" w:rsidR="009D3F83" w:rsidRPr="009D3F83" w:rsidRDefault="009D3F83" w:rsidP="009D3F83">
      <w:pPr>
        <w:rPr>
          <w:ins w:id="5460" w:author="User" w:date="2024-05-27T11:08:00Z"/>
          <w:sz w:val="16"/>
          <w:szCs w:val="18"/>
        </w:rPr>
      </w:pPr>
      <w:ins w:id="5461" w:author="User" w:date="2024-05-27T11:08:00Z">
        <w:r w:rsidRPr="009D3F83">
          <w:rPr>
            <w:sz w:val="16"/>
            <w:szCs w:val="18"/>
          </w:rPr>
          <w:t>&lt;div class="copy"&gt;</w:t>
        </w:r>
      </w:ins>
    </w:p>
    <w:p w14:paraId="54570CA9" w14:textId="77777777" w:rsidR="009D3F83" w:rsidRPr="009D3F83" w:rsidRDefault="009D3F83" w:rsidP="009D3F83">
      <w:pPr>
        <w:rPr>
          <w:ins w:id="5462" w:author="User" w:date="2024-05-27T11:08:00Z"/>
          <w:sz w:val="16"/>
          <w:szCs w:val="18"/>
        </w:rPr>
      </w:pPr>
      <w:ins w:id="5463" w:author="User" w:date="2024-05-27T11:08:00Z">
        <w:r w:rsidRPr="009D3F83">
          <w:rPr>
            <w:sz w:val="16"/>
            <w:szCs w:val="18"/>
          </w:rPr>
          <w:t xml:space="preserve">      &lt;p&gt;{</w:t>
        </w:r>
        <w:proofErr w:type="spellStart"/>
        <w:r w:rsidRPr="009D3F83">
          <w:rPr>
            <w:sz w:val="16"/>
            <w:szCs w:val="18"/>
          </w:rPr>
          <w:t>eyou:global</w:t>
        </w:r>
        <w:proofErr w:type="spellEnd"/>
        <w:r w:rsidRPr="009D3F83">
          <w:rPr>
            <w:sz w:val="16"/>
            <w:szCs w:val="18"/>
          </w:rPr>
          <w:t xml:space="preserve"> name='</w:t>
        </w:r>
        <w:proofErr w:type="spellStart"/>
        <w:r w:rsidRPr="009D3F83">
          <w:rPr>
            <w:sz w:val="16"/>
            <w:szCs w:val="18"/>
          </w:rPr>
          <w:t>web_copyright</w:t>
        </w:r>
        <w:proofErr w:type="spellEnd"/>
        <w:r w:rsidRPr="009D3F83">
          <w:rPr>
            <w:sz w:val="16"/>
            <w:szCs w:val="18"/>
          </w:rPr>
          <w:t>' /}&lt;span class="mspan1"&gt;{</w:t>
        </w:r>
        <w:proofErr w:type="spellStart"/>
        <w:r w:rsidRPr="009D3F83">
          <w:rPr>
            <w:sz w:val="16"/>
            <w:szCs w:val="18"/>
          </w:rPr>
          <w:t>eyou:global</w:t>
        </w:r>
        <w:proofErr w:type="spellEnd"/>
        <w:r w:rsidRPr="009D3F83">
          <w:rPr>
            <w:sz w:val="16"/>
            <w:szCs w:val="18"/>
          </w:rPr>
          <w:t xml:space="preserve"> name='web_attrname_1' /}：{</w:t>
        </w:r>
        <w:proofErr w:type="spellStart"/>
        <w:proofErr w:type="gramStart"/>
        <w:r w:rsidRPr="009D3F83">
          <w:rPr>
            <w:sz w:val="16"/>
            <w:szCs w:val="18"/>
          </w:rPr>
          <w:t>eyou:global</w:t>
        </w:r>
        <w:proofErr w:type="spellEnd"/>
        <w:proofErr w:type="gramEnd"/>
        <w:r w:rsidRPr="009D3F83">
          <w:rPr>
            <w:sz w:val="16"/>
            <w:szCs w:val="18"/>
          </w:rPr>
          <w:t xml:space="preserve"> name='web_attr_1' /}&lt;/span&gt;&lt;/p&gt;</w:t>
        </w:r>
      </w:ins>
    </w:p>
    <w:p w14:paraId="2A8D966C" w14:textId="77777777" w:rsidR="009D3F83" w:rsidRPr="009D3F83" w:rsidRDefault="009D3F83" w:rsidP="009D3F83">
      <w:pPr>
        <w:rPr>
          <w:ins w:id="5464" w:author="User" w:date="2024-05-27T11:08:00Z"/>
          <w:sz w:val="16"/>
          <w:szCs w:val="18"/>
        </w:rPr>
      </w:pPr>
      <w:ins w:id="5465" w:author="User" w:date="2024-05-27T11:08:00Z">
        <w:r w:rsidRPr="009D3F83">
          <w:rPr>
            <w:sz w:val="16"/>
            <w:szCs w:val="18"/>
          </w:rPr>
          <w:t xml:space="preserve">      &lt;p</w:t>
        </w:r>
        <w:proofErr w:type="gramStart"/>
        <w:r w:rsidRPr="009D3F83">
          <w:rPr>
            <w:sz w:val="16"/>
            <w:szCs w:val="18"/>
          </w:rPr>
          <w:t>&gt;{</w:t>
        </w:r>
        <w:proofErr w:type="spellStart"/>
        <w:proofErr w:type="gramEnd"/>
        <w:r w:rsidRPr="009D3F83">
          <w:rPr>
            <w:sz w:val="16"/>
            <w:szCs w:val="18"/>
          </w:rPr>
          <w:t>eyou:global</w:t>
        </w:r>
        <w:proofErr w:type="spellEnd"/>
        <w:r w:rsidRPr="009D3F83">
          <w:rPr>
            <w:sz w:val="16"/>
            <w:szCs w:val="18"/>
          </w:rPr>
          <w:t xml:space="preserve"> name='</w:t>
        </w:r>
        <w:proofErr w:type="spellStart"/>
        <w:r w:rsidRPr="009D3F83">
          <w:rPr>
            <w:sz w:val="16"/>
            <w:szCs w:val="18"/>
          </w:rPr>
          <w:t>web_recordnum</w:t>
        </w:r>
        <w:proofErr w:type="spellEnd"/>
        <w:r w:rsidRPr="009D3F83">
          <w:rPr>
            <w:sz w:val="16"/>
            <w:szCs w:val="18"/>
          </w:rPr>
          <w:t>' /}&lt;/p&gt;</w:t>
        </w:r>
      </w:ins>
    </w:p>
    <w:p w14:paraId="53BB84A5" w14:textId="6AFE05E4" w:rsidR="009D3F83" w:rsidRDefault="009D3F83">
      <w:pPr>
        <w:ind w:firstLine="180"/>
        <w:rPr>
          <w:ins w:id="5466" w:author="User" w:date="2024-05-27T11:12:00Z"/>
          <w:sz w:val="16"/>
          <w:szCs w:val="18"/>
        </w:rPr>
        <w:pPrChange w:id="5467" w:author="User" w:date="2024-05-27T11:12:00Z">
          <w:pPr/>
        </w:pPrChange>
      </w:pPr>
      <w:ins w:id="5468" w:author="User" w:date="2024-05-27T11:08:00Z">
        <w:r w:rsidRPr="009D3F83">
          <w:rPr>
            <w:sz w:val="16"/>
            <w:szCs w:val="18"/>
          </w:rPr>
          <w:t>&lt;/div&gt;</w:t>
        </w:r>
      </w:ins>
    </w:p>
    <w:p w14:paraId="2B655F19" w14:textId="368C264F" w:rsidR="009D3F83" w:rsidRDefault="009D3F83">
      <w:pPr>
        <w:ind w:firstLine="180"/>
        <w:rPr>
          <w:sz w:val="16"/>
          <w:szCs w:val="18"/>
        </w:rPr>
        <w:pPrChange w:id="5469" w:author="User" w:date="2024-05-27T11:12:00Z">
          <w:pPr/>
        </w:pPrChange>
      </w:pPr>
      <w:ins w:id="5470" w:author="User" w:date="2024-05-27T11:12:00Z">
        <w:r w:rsidRPr="009D3F83">
          <w:rPr>
            <w:sz w:val="16"/>
            <w:szCs w:val="18"/>
          </w:rPr>
          <w:t>Copyright © 2002-2023 陕西省水利学会</w:t>
        </w:r>
      </w:ins>
    </w:p>
    <w:sectPr w:rsidR="009D3F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User" w:date="2024-04-08T16:05:00Z" w:initials="U">
    <w:p w14:paraId="10D958D9" w14:textId="17ECA9FE" w:rsidR="00DF4F2A" w:rsidRDefault="00DF4F2A">
      <w:pPr>
        <w:pStyle w:val="a3"/>
      </w:pPr>
      <w:r>
        <w:rPr>
          <w:rStyle w:val="ac"/>
        </w:rPr>
        <w:annotationRef/>
      </w:r>
      <w:r>
        <w:rPr>
          <w:rFonts w:hint="eastAsia"/>
        </w:rPr>
        <w:t>前端完成逻辑设计，数据库只留存放空间</w:t>
      </w:r>
    </w:p>
  </w:comment>
  <w:comment w:id="34" w:author="User" w:date="2024-04-10T10:08:00Z" w:initials="U">
    <w:p w14:paraId="5C41CA7D" w14:textId="6C52E927" w:rsidR="00DF4F2A" w:rsidRDefault="00DF4F2A">
      <w:pPr>
        <w:pStyle w:val="a3"/>
      </w:pPr>
      <w:r>
        <w:rPr>
          <w:rStyle w:val="ac"/>
        </w:rPr>
        <w:annotationRef/>
      </w:r>
      <w:r>
        <w:rPr>
          <w:rFonts w:hint="eastAsia"/>
        </w:rPr>
        <w:t>由什么条件带出什么结论没说清楚</w:t>
      </w:r>
    </w:p>
  </w:comment>
  <w:comment w:id="680" w:author="李莉贞" w:date="2024-05-13T14:52:00Z" w:initials="李莉贞">
    <w:p w14:paraId="383238EE" w14:textId="4A386D01" w:rsidR="00DF4F2A" w:rsidRDefault="00DF4F2A">
      <w:pPr>
        <w:pStyle w:val="a3"/>
      </w:pPr>
      <w:r>
        <w:rPr>
          <w:rStyle w:val="ac"/>
        </w:rPr>
        <w:annotationRef/>
      </w:r>
      <w:r>
        <w:rPr>
          <w:rFonts w:hint="eastAsia"/>
        </w:rPr>
        <w:t>没用,删掉了</w:t>
      </w:r>
    </w:p>
  </w:comment>
  <w:comment w:id="729" w:author="李莉贞" w:date="2024-05-13T14:53:00Z" w:initials="李莉贞">
    <w:p w14:paraId="2CBA5D06" w14:textId="0F82EDC5" w:rsidR="00293842" w:rsidRDefault="00DF4F2A" w:rsidP="00293842">
      <w:pPr>
        <w:widowControl/>
        <w:tabs>
          <w:tab w:val="left" w:pos="720"/>
        </w:tabs>
        <w:spacing w:before="100" w:beforeAutospacing="1" w:after="100" w:afterAutospacing="1" w:line="240" w:lineRule="atLeast"/>
        <w:jc w:val="left"/>
        <w:rPr>
          <w:rFonts w:ascii="微软雅黑" w:eastAsia="微软雅黑" w:hAnsi="微软雅黑" w:cs="宋体"/>
          <w:color w:val="191B1F"/>
          <w:kern w:val="0"/>
          <w:szCs w:val="21"/>
          <w14:ligatures w14:val="none"/>
        </w:rPr>
      </w:pPr>
      <w:r>
        <w:rPr>
          <w:rStyle w:val="ac"/>
        </w:rPr>
        <w:annotationRef/>
      </w:r>
      <w:r>
        <w:rPr>
          <w:rFonts w:hint="eastAsia"/>
        </w:rPr>
        <w:t>合并成一个字段</w:t>
      </w:r>
      <w:r w:rsidR="00293842">
        <w:rPr>
          <w:rFonts w:hint="eastAsia"/>
        </w:rPr>
        <w:t xml:space="preserve"> </w:t>
      </w:r>
      <w:r w:rsidR="00293842">
        <w:rPr>
          <w:rFonts w:hint="eastAsia"/>
        </w:rPr>
        <w:t>Lxr</w:t>
      </w:r>
      <w:r w:rsidR="00293842">
        <w:t xml:space="preserve"> </w:t>
      </w:r>
      <w:r w:rsidR="00293842">
        <w:rPr>
          <w:rFonts w:ascii="微软雅黑" w:eastAsia="微软雅黑" w:hAnsi="微软雅黑" w:cs="宋体" w:hint="eastAsia"/>
          <w:color w:val="191B1F"/>
          <w:kern w:val="0"/>
          <w:szCs w:val="21"/>
          <w14:ligatures w14:val="none"/>
        </w:rPr>
        <w:t>varchar(25</w:t>
      </w:r>
      <w:r w:rsidR="00293842">
        <w:rPr>
          <w:rFonts w:ascii="微软雅黑" w:eastAsia="微软雅黑" w:hAnsi="微软雅黑" w:cs="宋体"/>
          <w:color w:val="191B1F"/>
          <w:kern w:val="0"/>
          <w:szCs w:val="21"/>
          <w14:ligatures w14:val="none"/>
        </w:rPr>
        <w:t>5</w:t>
      </w:r>
      <w:r w:rsidR="00293842">
        <w:rPr>
          <w:rFonts w:ascii="微软雅黑" w:eastAsia="微软雅黑" w:hAnsi="微软雅黑" w:cs="宋体" w:hint="eastAsia"/>
          <w:color w:val="191B1F"/>
          <w:kern w:val="0"/>
          <w:szCs w:val="21"/>
          <w14:ligatures w14:val="none"/>
        </w:rPr>
        <w:t>)</w:t>
      </w:r>
    </w:p>
    <w:p w14:paraId="71654C61" w14:textId="4EE2DF60" w:rsidR="00DF4F2A" w:rsidRDefault="00DF4F2A">
      <w:pPr>
        <w:pStyle w:val="a3"/>
      </w:pPr>
    </w:p>
  </w:comment>
  <w:comment w:id="845" w:author="李莉贞" w:date="2024-05-13T14:55:00Z" w:initials="李莉贞">
    <w:p w14:paraId="1837357D" w14:textId="63F05300" w:rsidR="00DF4F2A" w:rsidRDefault="00DF4F2A">
      <w:pPr>
        <w:pStyle w:val="a3"/>
      </w:pPr>
      <w:r>
        <w:rPr>
          <w:rStyle w:val="ac"/>
        </w:rPr>
        <w:annotationRef/>
      </w:r>
      <w:r>
        <w:rPr>
          <w:rFonts w:hint="eastAsia"/>
        </w:rPr>
        <w:t>不</w:t>
      </w:r>
      <w:r w:rsidR="00FF3EC2">
        <w:rPr>
          <w:rFonts w:hint="eastAsia"/>
        </w:rPr>
        <w:t>需要</w:t>
      </w:r>
      <w:r w:rsidR="00293842">
        <w:rPr>
          <w:rFonts w:hint="eastAsia"/>
        </w:rPr>
        <w:t>,删除</w:t>
      </w:r>
    </w:p>
  </w:comment>
  <w:comment w:id="885" w:author="李莉贞" w:date="2024-05-13T14:56:00Z" w:initials="李莉贞">
    <w:p w14:paraId="19621A39" w14:textId="376C8906" w:rsidR="00DF4F2A" w:rsidRDefault="00DF4F2A">
      <w:pPr>
        <w:pStyle w:val="a3"/>
      </w:pPr>
      <w:r>
        <w:rPr>
          <w:rStyle w:val="ac"/>
        </w:rPr>
        <w:annotationRef/>
      </w:r>
      <w:r>
        <w:rPr>
          <w:rFonts w:hint="eastAsia"/>
        </w:rPr>
        <w:t>新增字段</w:t>
      </w:r>
    </w:p>
  </w:comment>
  <w:comment w:id="3811" w:author="李莉贞" w:date="2024-05-15T11:10:00Z" w:initials="李莉贞">
    <w:p w14:paraId="21E83F24" w14:textId="1AFB4230" w:rsidR="009C5773" w:rsidRDefault="009C5773">
      <w:pPr>
        <w:pStyle w:val="a3"/>
      </w:pPr>
      <w:r>
        <w:rPr>
          <w:rStyle w:val="ac"/>
        </w:rPr>
        <w:annotationRef/>
      </w:r>
      <w:r>
        <w:rPr>
          <w:rFonts w:hint="eastAsia"/>
        </w:rPr>
        <w:t>这个字段不要，通过和user表联立，获取部门名称</w:t>
      </w:r>
    </w:p>
  </w:comment>
  <w:comment w:id="4865" w:author="李莉贞" w:date="2024-05-15T11:08:00Z" w:initials="李莉贞">
    <w:p w14:paraId="412F531B" w14:textId="4A23BA83" w:rsidR="001F1760" w:rsidRDefault="001F1760">
      <w:pPr>
        <w:pStyle w:val="a3"/>
      </w:pPr>
      <w:r>
        <w:rPr>
          <w:rStyle w:val="ac"/>
        </w:rPr>
        <w:annotationRef/>
      </w:r>
      <w:r>
        <w:rPr>
          <w:rFonts w:hint="eastAsia"/>
        </w:rPr>
        <w:t>新增字段</w:t>
      </w:r>
    </w:p>
  </w:comment>
  <w:comment w:id="4885" w:author="李莉贞" w:date="2024-05-15T11:31:00Z" w:initials="李莉贞">
    <w:p w14:paraId="4E78919B" w14:textId="136C7B91" w:rsidR="00FB4225" w:rsidRDefault="00FB4225">
      <w:pPr>
        <w:pStyle w:val="a3"/>
      </w:pPr>
      <w:r>
        <w:rPr>
          <w:rStyle w:val="ac"/>
        </w:rPr>
        <w:annotationRef/>
      </w:r>
      <w:r>
        <w:rPr>
          <w:rFonts w:hint="eastAsia"/>
        </w:rPr>
        <w:t>新增字段</w:t>
      </w:r>
    </w:p>
  </w:comment>
  <w:comment w:id="4910" w:author="李莉贞" w:date="2024-05-15T11:33:00Z" w:initials="李莉贞">
    <w:p w14:paraId="22507706" w14:textId="33836EAA" w:rsidR="00FB4225" w:rsidRDefault="00FB4225">
      <w:pPr>
        <w:pStyle w:val="a3"/>
      </w:pPr>
      <w:r>
        <w:rPr>
          <w:rStyle w:val="ac"/>
        </w:rPr>
        <w:annotationRef/>
      </w:r>
      <w:r>
        <w:rPr>
          <w:rFonts w:hint="eastAsia"/>
        </w:rPr>
        <w:t xml:space="preserve">合并成一个字段 </w:t>
      </w:r>
    </w:p>
  </w:comment>
  <w:comment w:id="4936" w:author="李莉贞" w:date="2024-05-15T11:34:00Z" w:initials="李莉贞">
    <w:p w14:paraId="54394FBD" w14:textId="62BF089B" w:rsidR="00FB4225" w:rsidRDefault="00FB4225">
      <w:pPr>
        <w:pStyle w:val="a3"/>
      </w:pPr>
      <w:r>
        <w:rPr>
          <w:rStyle w:val="ac"/>
        </w:rPr>
        <w:annotationRef/>
      </w:r>
      <w:r>
        <w:rPr>
          <w:rFonts w:hint="eastAsia"/>
        </w:rPr>
        <w:t>表格是默认值，不用填写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D958D9" w15:done="0"/>
  <w15:commentEx w15:paraId="5C41CA7D" w15:done="0"/>
  <w15:commentEx w15:paraId="383238EE" w15:done="0"/>
  <w15:commentEx w15:paraId="71654C61" w15:done="0"/>
  <w15:commentEx w15:paraId="1837357D" w15:done="0"/>
  <w15:commentEx w15:paraId="19621A39" w15:done="0"/>
  <w15:commentEx w15:paraId="21E83F24" w15:done="0"/>
  <w15:commentEx w15:paraId="412F531B" w15:done="0"/>
  <w15:commentEx w15:paraId="4E78919B" w15:done="0"/>
  <w15:commentEx w15:paraId="22507706" w15:done="0"/>
  <w15:commentEx w15:paraId="54394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53D995" w16cex:dateUtc="2024-04-08T08:05:00Z"/>
  <w16cex:commentExtensible w16cex:durableId="24950A2D" w16cex:dateUtc="2024-04-10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D958D9" w16cid:durableId="6653D995"/>
  <w16cid:commentId w16cid:paraId="5C41CA7D" w16cid:durableId="24950A2D"/>
  <w16cid:commentId w16cid:paraId="383238EE" w16cid:durableId="29ECA7C4"/>
  <w16cid:commentId w16cid:paraId="71654C61" w16cid:durableId="29ECA7DA"/>
  <w16cid:commentId w16cid:paraId="1837357D" w16cid:durableId="29ECA846"/>
  <w16cid:commentId w16cid:paraId="19621A39" w16cid:durableId="29ECA8B1"/>
  <w16cid:commentId w16cid:paraId="21E83F24" w16cid:durableId="29EF16AB"/>
  <w16cid:commentId w16cid:paraId="412F531B" w16cid:durableId="29EF1621"/>
  <w16cid:commentId w16cid:paraId="4E78919B" w16cid:durableId="29EF1B90"/>
  <w16cid:commentId w16cid:paraId="22507706" w16cid:durableId="29EF1BFF"/>
  <w16cid:commentId w16cid:paraId="54394FBD" w16cid:durableId="29EF1C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0E899" w14:textId="77777777" w:rsidR="009B3721" w:rsidRDefault="009B3721" w:rsidP="00BF62C4">
      <w:r>
        <w:separator/>
      </w:r>
    </w:p>
  </w:endnote>
  <w:endnote w:type="continuationSeparator" w:id="0">
    <w:p w14:paraId="24392430" w14:textId="77777777" w:rsidR="009B3721" w:rsidRDefault="009B3721" w:rsidP="00BF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5D1E0" w14:textId="77777777" w:rsidR="009B3721" w:rsidRDefault="009B3721" w:rsidP="00BF62C4">
      <w:r>
        <w:separator/>
      </w:r>
    </w:p>
  </w:footnote>
  <w:footnote w:type="continuationSeparator" w:id="0">
    <w:p w14:paraId="69857474" w14:textId="77777777" w:rsidR="009B3721" w:rsidRDefault="009B3721" w:rsidP="00BF6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56801"/>
    <w:multiLevelType w:val="multilevel"/>
    <w:tmpl w:val="404568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1952FC"/>
    <w:multiLevelType w:val="hybridMultilevel"/>
    <w:tmpl w:val="F6C2370E"/>
    <w:lvl w:ilvl="0" w:tplc="A1DE6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007D54"/>
    <w:multiLevelType w:val="hybridMultilevel"/>
    <w:tmpl w:val="FA6A6D28"/>
    <w:lvl w:ilvl="0" w:tplc="468A76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李莉贞">
    <w15:presenceInfo w15:providerId="AD" w15:userId="S-1-5-21-2209917055-4176357486-1525372212-2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29D7"/>
    <w:rsid w:val="00027147"/>
    <w:rsid w:val="00035223"/>
    <w:rsid w:val="0005218C"/>
    <w:rsid w:val="0005776B"/>
    <w:rsid w:val="00065CA8"/>
    <w:rsid w:val="0006667F"/>
    <w:rsid w:val="00067009"/>
    <w:rsid w:val="00086D62"/>
    <w:rsid w:val="00095FE9"/>
    <w:rsid w:val="000A14AB"/>
    <w:rsid w:val="000B1C3A"/>
    <w:rsid w:val="000B2B2A"/>
    <w:rsid w:val="000C0EA4"/>
    <w:rsid w:val="000D7BAA"/>
    <w:rsid w:val="000E3B2A"/>
    <w:rsid w:val="000F332C"/>
    <w:rsid w:val="000F73CB"/>
    <w:rsid w:val="00106F65"/>
    <w:rsid w:val="001128C7"/>
    <w:rsid w:val="00113C58"/>
    <w:rsid w:val="0012078F"/>
    <w:rsid w:val="00144CED"/>
    <w:rsid w:val="001457A1"/>
    <w:rsid w:val="0015110D"/>
    <w:rsid w:val="00166246"/>
    <w:rsid w:val="00166F07"/>
    <w:rsid w:val="00173BD2"/>
    <w:rsid w:val="0019232F"/>
    <w:rsid w:val="0019670D"/>
    <w:rsid w:val="001A6CD5"/>
    <w:rsid w:val="001B2727"/>
    <w:rsid w:val="001C17B2"/>
    <w:rsid w:val="001D3E09"/>
    <w:rsid w:val="001D707D"/>
    <w:rsid w:val="001E3AE3"/>
    <w:rsid w:val="001E5999"/>
    <w:rsid w:val="001F1760"/>
    <w:rsid w:val="00205F97"/>
    <w:rsid w:val="00211F2C"/>
    <w:rsid w:val="00212014"/>
    <w:rsid w:val="002154AA"/>
    <w:rsid w:val="002429D7"/>
    <w:rsid w:val="00245C15"/>
    <w:rsid w:val="00252D55"/>
    <w:rsid w:val="00260252"/>
    <w:rsid w:val="00266655"/>
    <w:rsid w:val="00282810"/>
    <w:rsid w:val="002851C2"/>
    <w:rsid w:val="002857C4"/>
    <w:rsid w:val="00293842"/>
    <w:rsid w:val="00295059"/>
    <w:rsid w:val="002A20BB"/>
    <w:rsid w:val="002B0442"/>
    <w:rsid w:val="002B234F"/>
    <w:rsid w:val="002B2DB9"/>
    <w:rsid w:val="002B70C6"/>
    <w:rsid w:val="002B79DE"/>
    <w:rsid w:val="002C6BF6"/>
    <w:rsid w:val="002C7B71"/>
    <w:rsid w:val="002D3BC3"/>
    <w:rsid w:val="002D4A48"/>
    <w:rsid w:val="002E2462"/>
    <w:rsid w:val="002E27F5"/>
    <w:rsid w:val="002F56F0"/>
    <w:rsid w:val="002F61C1"/>
    <w:rsid w:val="00301E93"/>
    <w:rsid w:val="00307247"/>
    <w:rsid w:val="00336C0B"/>
    <w:rsid w:val="00340776"/>
    <w:rsid w:val="003435AE"/>
    <w:rsid w:val="003464B1"/>
    <w:rsid w:val="003466B9"/>
    <w:rsid w:val="00355751"/>
    <w:rsid w:val="0036434F"/>
    <w:rsid w:val="00372B3F"/>
    <w:rsid w:val="00381D2C"/>
    <w:rsid w:val="00391245"/>
    <w:rsid w:val="00395634"/>
    <w:rsid w:val="003A07C4"/>
    <w:rsid w:val="003A2664"/>
    <w:rsid w:val="003B25D7"/>
    <w:rsid w:val="003B3611"/>
    <w:rsid w:val="003B632B"/>
    <w:rsid w:val="003F3511"/>
    <w:rsid w:val="003F6478"/>
    <w:rsid w:val="0041236B"/>
    <w:rsid w:val="00413F4C"/>
    <w:rsid w:val="004141E6"/>
    <w:rsid w:val="0045309F"/>
    <w:rsid w:val="00457827"/>
    <w:rsid w:val="0048351C"/>
    <w:rsid w:val="004936FD"/>
    <w:rsid w:val="00497FE3"/>
    <w:rsid w:val="004A05B5"/>
    <w:rsid w:val="004A247F"/>
    <w:rsid w:val="004A3782"/>
    <w:rsid w:val="004B142C"/>
    <w:rsid w:val="004B5245"/>
    <w:rsid w:val="004C0C55"/>
    <w:rsid w:val="004C5806"/>
    <w:rsid w:val="004C6AD5"/>
    <w:rsid w:val="004E4BBB"/>
    <w:rsid w:val="00501D05"/>
    <w:rsid w:val="005054C9"/>
    <w:rsid w:val="0051698B"/>
    <w:rsid w:val="00516C0A"/>
    <w:rsid w:val="00545BB2"/>
    <w:rsid w:val="00563FF2"/>
    <w:rsid w:val="00567657"/>
    <w:rsid w:val="00573160"/>
    <w:rsid w:val="00576DC3"/>
    <w:rsid w:val="00593DBC"/>
    <w:rsid w:val="005A2314"/>
    <w:rsid w:val="005A529A"/>
    <w:rsid w:val="005C01B6"/>
    <w:rsid w:val="005C75CA"/>
    <w:rsid w:val="005C7F91"/>
    <w:rsid w:val="005F398C"/>
    <w:rsid w:val="005F41DC"/>
    <w:rsid w:val="005F6B25"/>
    <w:rsid w:val="005F6D05"/>
    <w:rsid w:val="00607D88"/>
    <w:rsid w:val="00610E45"/>
    <w:rsid w:val="006154DA"/>
    <w:rsid w:val="0062087F"/>
    <w:rsid w:val="006217CF"/>
    <w:rsid w:val="00642F1B"/>
    <w:rsid w:val="00644445"/>
    <w:rsid w:val="006457ED"/>
    <w:rsid w:val="0066138E"/>
    <w:rsid w:val="006637D6"/>
    <w:rsid w:val="00675BB6"/>
    <w:rsid w:val="0068405C"/>
    <w:rsid w:val="00685A32"/>
    <w:rsid w:val="006B4E7E"/>
    <w:rsid w:val="006C14CF"/>
    <w:rsid w:val="006C75D5"/>
    <w:rsid w:val="006E421A"/>
    <w:rsid w:val="006E5FDB"/>
    <w:rsid w:val="006E748A"/>
    <w:rsid w:val="006E77EB"/>
    <w:rsid w:val="006F62F5"/>
    <w:rsid w:val="007010F0"/>
    <w:rsid w:val="007042E8"/>
    <w:rsid w:val="00725838"/>
    <w:rsid w:val="00726EE2"/>
    <w:rsid w:val="00735F32"/>
    <w:rsid w:val="00740AB1"/>
    <w:rsid w:val="007418D0"/>
    <w:rsid w:val="00745C4E"/>
    <w:rsid w:val="00767CA6"/>
    <w:rsid w:val="00770CEA"/>
    <w:rsid w:val="0078657C"/>
    <w:rsid w:val="00794539"/>
    <w:rsid w:val="00795AEA"/>
    <w:rsid w:val="007974FC"/>
    <w:rsid w:val="007A0340"/>
    <w:rsid w:val="007B0808"/>
    <w:rsid w:val="007B41E9"/>
    <w:rsid w:val="007B44AF"/>
    <w:rsid w:val="007D65A4"/>
    <w:rsid w:val="007E19BC"/>
    <w:rsid w:val="007F4FEB"/>
    <w:rsid w:val="00802E25"/>
    <w:rsid w:val="00812C62"/>
    <w:rsid w:val="0081468E"/>
    <w:rsid w:val="00823E17"/>
    <w:rsid w:val="00831C8E"/>
    <w:rsid w:val="008328DC"/>
    <w:rsid w:val="00852C13"/>
    <w:rsid w:val="00861F9A"/>
    <w:rsid w:val="0087590A"/>
    <w:rsid w:val="0087750A"/>
    <w:rsid w:val="008B1D01"/>
    <w:rsid w:val="008B7E36"/>
    <w:rsid w:val="008C3758"/>
    <w:rsid w:val="008C40EF"/>
    <w:rsid w:val="008D0288"/>
    <w:rsid w:val="008D3F82"/>
    <w:rsid w:val="008D4845"/>
    <w:rsid w:val="008F3032"/>
    <w:rsid w:val="00904CA9"/>
    <w:rsid w:val="00906EBC"/>
    <w:rsid w:val="00906FA6"/>
    <w:rsid w:val="00907672"/>
    <w:rsid w:val="00910F51"/>
    <w:rsid w:val="00911FCE"/>
    <w:rsid w:val="00912692"/>
    <w:rsid w:val="00950528"/>
    <w:rsid w:val="009529DB"/>
    <w:rsid w:val="00957C7F"/>
    <w:rsid w:val="00961CB0"/>
    <w:rsid w:val="00962F5E"/>
    <w:rsid w:val="0097095F"/>
    <w:rsid w:val="009709BB"/>
    <w:rsid w:val="00976658"/>
    <w:rsid w:val="009773FF"/>
    <w:rsid w:val="009776D5"/>
    <w:rsid w:val="009855A2"/>
    <w:rsid w:val="009A7019"/>
    <w:rsid w:val="009B0DF7"/>
    <w:rsid w:val="009B3721"/>
    <w:rsid w:val="009B6020"/>
    <w:rsid w:val="009C125A"/>
    <w:rsid w:val="009C5773"/>
    <w:rsid w:val="009C6F5E"/>
    <w:rsid w:val="009D3F83"/>
    <w:rsid w:val="009F25F1"/>
    <w:rsid w:val="009F6B9F"/>
    <w:rsid w:val="00A021F3"/>
    <w:rsid w:val="00A11938"/>
    <w:rsid w:val="00A16EB1"/>
    <w:rsid w:val="00A2605A"/>
    <w:rsid w:val="00A33453"/>
    <w:rsid w:val="00A4083D"/>
    <w:rsid w:val="00A410CF"/>
    <w:rsid w:val="00A50FAB"/>
    <w:rsid w:val="00A513FD"/>
    <w:rsid w:val="00A521DE"/>
    <w:rsid w:val="00A56CA9"/>
    <w:rsid w:val="00A81A7A"/>
    <w:rsid w:val="00A86DB2"/>
    <w:rsid w:val="00AA2360"/>
    <w:rsid w:val="00AB4CEC"/>
    <w:rsid w:val="00AB54D1"/>
    <w:rsid w:val="00AE7809"/>
    <w:rsid w:val="00B2563E"/>
    <w:rsid w:val="00B25BF5"/>
    <w:rsid w:val="00B46762"/>
    <w:rsid w:val="00B560CD"/>
    <w:rsid w:val="00B62980"/>
    <w:rsid w:val="00B63DEA"/>
    <w:rsid w:val="00B65AC7"/>
    <w:rsid w:val="00B73453"/>
    <w:rsid w:val="00B85814"/>
    <w:rsid w:val="00B92B5C"/>
    <w:rsid w:val="00B978DC"/>
    <w:rsid w:val="00BA244D"/>
    <w:rsid w:val="00BB36EF"/>
    <w:rsid w:val="00BB7ACF"/>
    <w:rsid w:val="00BC1297"/>
    <w:rsid w:val="00BD7344"/>
    <w:rsid w:val="00BE2E7D"/>
    <w:rsid w:val="00BF0FF1"/>
    <w:rsid w:val="00BF50E4"/>
    <w:rsid w:val="00BF62C4"/>
    <w:rsid w:val="00C11D54"/>
    <w:rsid w:val="00C45BAD"/>
    <w:rsid w:val="00C67513"/>
    <w:rsid w:val="00C6767D"/>
    <w:rsid w:val="00C73E3E"/>
    <w:rsid w:val="00C926F8"/>
    <w:rsid w:val="00CA3A8D"/>
    <w:rsid w:val="00CA4796"/>
    <w:rsid w:val="00CA4F87"/>
    <w:rsid w:val="00CA5387"/>
    <w:rsid w:val="00CA6AF5"/>
    <w:rsid w:val="00CB04F8"/>
    <w:rsid w:val="00CB1725"/>
    <w:rsid w:val="00CB2C29"/>
    <w:rsid w:val="00CC1F37"/>
    <w:rsid w:val="00CD4E73"/>
    <w:rsid w:val="00CE52B0"/>
    <w:rsid w:val="00CE66CE"/>
    <w:rsid w:val="00CF3E57"/>
    <w:rsid w:val="00CF42FB"/>
    <w:rsid w:val="00CF6890"/>
    <w:rsid w:val="00D10643"/>
    <w:rsid w:val="00D16C47"/>
    <w:rsid w:val="00D4030A"/>
    <w:rsid w:val="00D42EFA"/>
    <w:rsid w:val="00D53A73"/>
    <w:rsid w:val="00D609B6"/>
    <w:rsid w:val="00D645D2"/>
    <w:rsid w:val="00D71B4B"/>
    <w:rsid w:val="00D73474"/>
    <w:rsid w:val="00D737FA"/>
    <w:rsid w:val="00D74DD1"/>
    <w:rsid w:val="00D86EF7"/>
    <w:rsid w:val="00D97F0D"/>
    <w:rsid w:val="00DD0F59"/>
    <w:rsid w:val="00DD2374"/>
    <w:rsid w:val="00DE6838"/>
    <w:rsid w:val="00DF139B"/>
    <w:rsid w:val="00DF4F2A"/>
    <w:rsid w:val="00DF6676"/>
    <w:rsid w:val="00E165FD"/>
    <w:rsid w:val="00E16842"/>
    <w:rsid w:val="00E24BEC"/>
    <w:rsid w:val="00E27E4E"/>
    <w:rsid w:val="00E27F81"/>
    <w:rsid w:val="00E40A8A"/>
    <w:rsid w:val="00E46FED"/>
    <w:rsid w:val="00E50B4B"/>
    <w:rsid w:val="00E65F4B"/>
    <w:rsid w:val="00E709A1"/>
    <w:rsid w:val="00E7141D"/>
    <w:rsid w:val="00E7281F"/>
    <w:rsid w:val="00E76591"/>
    <w:rsid w:val="00E81AEE"/>
    <w:rsid w:val="00E90C5E"/>
    <w:rsid w:val="00E94D9E"/>
    <w:rsid w:val="00E95442"/>
    <w:rsid w:val="00EC003A"/>
    <w:rsid w:val="00EC44D2"/>
    <w:rsid w:val="00ED0DD7"/>
    <w:rsid w:val="00ED393C"/>
    <w:rsid w:val="00ED66BE"/>
    <w:rsid w:val="00EE0CE0"/>
    <w:rsid w:val="00EE6F42"/>
    <w:rsid w:val="00EF0AF3"/>
    <w:rsid w:val="00EF1FF5"/>
    <w:rsid w:val="00EF3777"/>
    <w:rsid w:val="00F16F5E"/>
    <w:rsid w:val="00F23FB5"/>
    <w:rsid w:val="00F27191"/>
    <w:rsid w:val="00F2723C"/>
    <w:rsid w:val="00F36F7B"/>
    <w:rsid w:val="00F37E8A"/>
    <w:rsid w:val="00F475EF"/>
    <w:rsid w:val="00F47619"/>
    <w:rsid w:val="00F50A87"/>
    <w:rsid w:val="00F51138"/>
    <w:rsid w:val="00F5207C"/>
    <w:rsid w:val="00F61027"/>
    <w:rsid w:val="00F744D3"/>
    <w:rsid w:val="00F75ABC"/>
    <w:rsid w:val="00F92F79"/>
    <w:rsid w:val="00F94BDC"/>
    <w:rsid w:val="00FA57F8"/>
    <w:rsid w:val="00FB1585"/>
    <w:rsid w:val="00FB2532"/>
    <w:rsid w:val="00FB4225"/>
    <w:rsid w:val="00FB489C"/>
    <w:rsid w:val="00FC145D"/>
    <w:rsid w:val="00FC4049"/>
    <w:rsid w:val="00FD0464"/>
    <w:rsid w:val="00FE72ED"/>
    <w:rsid w:val="00FF1F5B"/>
    <w:rsid w:val="00FF2B46"/>
    <w:rsid w:val="00FF3EC2"/>
    <w:rsid w:val="00FF512A"/>
    <w:rsid w:val="00FF68FA"/>
    <w:rsid w:val="0584521B"/>
    <w:rsid w:val="0E732EFB"/>
    <w:rsid w:val="26C0060C"/>
    <w:rsid w:val="34F73DBE"/>
    <w:rsid w:val="3DAC654A"/>
    <w:rsid w:val="48DD5D7E"/>
    <w:rsid w:val="7820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4D9A9"/>
  <w15:docId w15:val="{227864CF-59ED-46AB-8B45-3206A304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14:ligatures w14:val="standardContextu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14:ligatures w14:val="none"/>
    </w:rPr>
  </w:style>
  <w:style w:type="paragraph" w:styleId="aa">
    <w:name w:val="annotation subject"/>
    <w:basedOn w:val="a3"/>
    <w:next w:val="a3"/>
    <w:link w:val="ab"/>
    <w:uiPriority w:val="99"/>
    <w:semiHidden/>
    <w:unhideWhenUsed/>
    <w:rPr>
      <w:b/>
      <w:bCs/>
    </w:rPr>
  </w:style>
  <w:style w:type="character" w:styleId="ac">
    <w:name w:val="annotation reference"/>
    <w:basedOn w:val="a0"/>
    <w:uiPriority w:val="99"/>
    <w:semiHidden/>
    <w:unhideWhenUsed/>
    <w:rPr>
      <w:sz w:val="21"/>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4">
    <w:name w:val="批注文字 字符"/>
    <w:basedOn w:val="a0"/>
    <w:link w:val="a3"/>
    <w:uiPriority w:val="99"/>
    <w:semiHidden/>
  </w:style>
  <w:style w:type="character" w:customStyle="1" w:styleId="ab">
    <w:name w:val="批注主题 字符"/>
    <w:basedOn w:val="a4"/>
    <w:link w:val="aa"/>
    <w:uiPriority w:val="99"/>
    <w:semiHidden/>
    <w:rPr>
      <w:b/>
      <w:bCs/>
    </w:rPr>
  </w:style>
  <w:style w:type="table" w:styleId="ad">
    <w:name w:val="Table Grid"/>
    <w:basedOn w:val="a1"/>
    <w:uiPriority w:val="39"/>
    <w:rsid w:val="00E27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99"/>
    <w:unhideWhenUsed/>
    <w:rsid w:val="00DF139B"/>
    <w:pPr>
      <w:ind w:firstLineChars="200" w:firstLine="420"/>
    </w:pPr>
  </w:style>
  <w:style w:type="paragraph" w:styleId="af">
    <w:name w:val="Balloon Text"/>
    <w:basedOn w:val="a"/>
    <w:link w:val="af0"/>
    <w:uiPriority w:val="99"/>
    <w:semiHidden/>
    <w:unhideWhenUsed/>
    <w:rsid w:val="0005218C"/>
    <w:rPr>
      <w:sz w:val="18"/>
      <w:szCs w:val="18"/>
    </w:rPr>
  </w:style>
  <w:style w:type="character" w:customStyle="1" w:styleId="af0">
    <w:name w:val="批注框文本 字符"/>
    <w:basedOn w:val="a0"/>
    <w:link w:val="af"/>
    <w:uiPriority w:val="99"/>
    <w:semiHidden/>
    <w:rsid w:val="0005218C"/>
    <w:rPr>
      <w:kern w:val="2"/>
      <w:sz w:val="18"/>
      <w:szCs w:val="18"/>
      <w14:ligatures w14:val="standardContextual"/>
    </w:rPr>
  </w:style>
  <w:style w:type="paragraph" w:styleId="af1">
    <w:name w:val="Revision"/>
    <w:hidden/>
    <w:uiPriority w:val="99"/>
    <w:unhideWhenUsed/>
    <w:rsid w:val="00D74DD1"/>
    <w:rPr>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32728">
      <w:bodyDiv w:val="1"/>
      <w:marLeft w:val="0"/>
      <w:marRight w:val="0"/>
      <w:marTop w:val="0"/>
      <w:marBottom w:val="0"/>
      <w:divBdr>
        <w:top w:val="none" w:sz="0" w:space="0" w:color="auto"/>
        <w:left w:val="none" w:sz="0" w:space="0" w:color="auto"/>
        <w:bottom w:val="none" w:sz="0" w:space="0" w:color="auto"/>
        <w:right w:val="none" w:sz="0" w:space="0" w:color="auto"/>
      </w:divBdr>
    </w:div>
    <w:div w:id="992559597">
      <w:bodyDiv w:val="1"/>
      <w:marLeft w:val="0"/>
      <w:marRight w:val="0"/>
      <w:marTop w:val="0"/>
      <w:marBottom w:val="0"/>
      <w:divBdr>
        <w:top w:val="none" w:sz="0" w:space="0" w:color="auto"/>
        <w:left w:val="none" w:sz="0" w:space="0" w:color="auto"/>
        <w:bottom w:val="none" w:sz="0" w:space="0" w:color="auto"/>
        <w:right w:val="none" w:sz="0" w:space="0" w:color="auto"/>
      </w:divBdr>
    </w:div>
    <w:div w:id="200824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1760</TotalTime>
  <Pages>43</Pages>
  <Words>5894</Words>
  <Characters>33602</Characters>
  <Application>Microsoft Office Word</Application>
  <DocSecurity>0</DocSecurity>
  <Lines>280</Lines>
  <Paragraphs>78</Paragraphs>
  <ScaleCrop>false</ScaleCrop>
  <Company>Company</Company>
  <LinksUpToDate>false</LinksUpToDate>
  <CharactersWithSpaces>39418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李莉贞</cp:lastModifiedBy>
  <cp:revision>19</cp:revision>
  <cp:lastPrinted>2024-05-27T02:43:00Z</cp:lastPrinted>
  <dcterms:created xsi:type="dcterms:W3CDTF">2024-05-16T03:41:00Z</dcterms:created>
  <dcterms:modified xsi:type="dcterms:W3CDTF">2024-07-01T02:04:00Z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D48DB4120BA5414CB279F5925BD462CC</vt:lpwstr>
  </property>
</Properties>
</file>